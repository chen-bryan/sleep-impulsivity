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6327" w14:textId="494C2C74" w:rsidR="008A765E" w:rsidRPr="007545D9" w:rsidRDefault="008A765E" w:rsidP="003868AA">
      <w:pPr>
        <w:spacing w:line="276" w:lineRule="auto"/>
        <w:jc w:val="center"/>
        <w:rPr>
          <w:rFonts w:ascii="Times New Roman" w:hAnsi="Times New Roman" w:cs="Times New Roman"/>
          <w:sz w:val="32"/>
          <w:szCs w:val="32"/>
        </w:rPr>
      </w:pPr>
      <w:r w:rsidRPr="007545D9">
        <w:rPr>
          <w:rFonts w:ascii="Times New Roman" w:hAnsi="Times New Roman" w:cs="Times New Roman"/>
          <w:sz w:val="32"/>
          <w:szCs w:val="32"/>
        </w:rPr>
        <w:t>Sleep-Impulsivity Research Proposal</w:t>
      </w:r>
    </w:p>
    <w:p w14:paraId="0837C050" w14:textId="6FED4DD3" w:rsidR="008A765E" w:rsidRPr="007545D9" w:rsidRDefault="008A765E"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t>Background</w:t>
      </w:r>
    </w:p>
    <w:p w14:paraId="7B5D1D2E" w14:textId="067124BE"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 xml:space="preserve">Adolescence is a crucial developmental period involving emotional and behavioral regulation. Defined as the period of time between </w:t>
      </w:r>
      <w:r w:rsidR="00D92D57">
        <w:rPr>
          <w:rFonts w:ascii="Times New Roman" w:hAnsi="Times New Roman" w:cs="Times New Roman"/>
          <w:sz w:val="22"/>
          <w:szCs w:val="22"/>
        </w:rPr>
        <w:t>childhood and adulthood</w:t>
      </w:r>
      <w:r w:rsidRPr="007545D9">
        <w:rPr>
          <w:rFonts w:ascii="Times New Roman" w:hAnsi="Times New Roman" w:cs="Times New Roman"/>
          <w:sz w:val="22"/>
          <w:szCs w:val="22"/>
        </w:rPr>
        <w:t xml:space="preserve">, adolescence </w:t>
      </w:r>
      <w:r w:rsidR="00D92D57">
        <w:rPr>
          <w:rFonts w:ascii="Times New Roman" w:hAnsi="Times New Roman" w:cs="Times New Roman"/>
          <w:sz w:val="22"/>
          <w:szCs w:val="22"/>
        </w:rPr>
        <w:t>is</w:t>
      </w:r>
      <w:r w:rsidRPr="007545D9">
        <w:rPr>
          <w:rFonts w:ascii="Times New Roman" w:hAnsi="Times New Roman" w:cs="Times New Roman"/>
          <w:sz w:val="22"/>
          <w:szCs w:val="22"/>
        </w:rPr>
        <w:t xml:space="preserve"> bookended by the start of puberty and </w:t>
      </w:r>
      <w:r w:rsidR="00D92D57">
        <w:rPr>
          <w:rFonts w:ascii="Times New Roman" w:hAnsi="Times New Roman" w:cs="Times New Roman"/>
          <w:sz w:val="22"/>
          <w:szCs w:val="22"/>
        </w:rPr>
        <w:t>encompasses</w:t>
      </w:r>
      <w:r w:rsidRPr="007545D9">
        <w:rPr>
          <w:rFonts w:ascii="Times New Roman" w:hAnsi="Times New Roman" w:cs="Times New Roman"/>
          <w:sz w:val="22"/>
          <w:szCs w:val="22"/>
        </w:rPr>
        <w:t xml:space="preserve"> major neurocognitive </w:t>
      </w:r>
      <w:r w:rsidR="00D92D57">
        <w:rPr>
          <w:rFonts w:ascii="Times New Roman" w:hAnsi="Times New Roman" w:cs="Times New Roman"/>
          <w:sz w:val="22"/>
          <w:szCs w:val="22"/>
        </w:rPr>
        <w:t xml:space="preserve">and social </w:t>
      </w:r>
      <w:r w:rsidRPr="007545D9">
        <w:rPr>
          <w:rFonts w:ascii="Times New Roman" w:hAnsi="Times New Roman" w:cs="Times New Roman"/>
          <w:sz w:val="22"/>
          <w:szCs w:val="22"/>
        </w:rPr>
        <w:t>development.</w:t>
      </w:r>
      <w:r w:rsidR="00AE64D2" w:rsidRPr="007545D9">
        <w:rPr>
          <w:rFonts w:ascii="Times New Roman" w:hAnsi="Times New Roman" w:cs="Times New Roman"/>
          <w:sz w:val="22"/>
          <w:szCs w:val="22"/>
        </w:rPr>
        <w:fldChar w:fldCharType="begin"/>
      </w:r>
      <w:r w:rsidR="00AE64D2" w:rsidRPr="007545D9">
        <w:rPr>
          <w:rFonts w:ascii="Times New Roman" w:hAnsi="Times New Roman" w:cs="Times New Roman"/>
          <w:sz w:val="22"/>
          <w:szCs w:val="22"/>
        </w:rPr>
        <w:instrText xml:space="preserve"> ADDIN ZOTERO_ITEM CSL_CITATION {"citationID":"nQ8ihpZL","properties":{"formattedCitation":"\\super 1\\nosupersub{}","plainCitation":"1","noteIndex":0},"citationItems":[{"id":584,"uris":["http://zotero.org/users/7523143/items/W5IHXYZD"],"itemData":{"id":584,"type":"article-journal","container-title":"The Lancet Child &amp; Adolescent Health","DOI":"10.1016/S2352-4642(18)30022-1","ISSN":"23524642","issue":"3","journalAbbreviation":"The Lancet Child &amp; Adolescent Health","language":"en","page":"223-228","source":"DOI.org (Crossref)","title":"The age of adolescence","volume":"2","author":[{"family":"Sawyer","given":"Susan M"},{"family":"Azzopardi","given":"Peter S"},{"family":"Wickremarathne","given":"Dakshitha"},{"family":"Patton","given":"George C"}],"issued":{"date-parts":[["2018",3]]},"citation-key":"sawyerAgeAdolescence2018"}}],"schema":"https://github.com/citation-style-language/schema/raw/master/csl-citation.json"} </w:instrText>
      </w:r>
      <w:r w:rsidR="00AE64D2" w:rsidRPr="007545D9">
        <w:rPr>
          <w:rFonts w:ascii="Times New Roman" w:hAnsi="Times New Roman" w:cs="Times New Roman"/>
          <w:sz w:val="22"/>
          <w:szCs w:val="22"/>
        </w:rPr>
        <w:fldChar w:fldCharType="separate"/>
      </w:r>
      <w:r w:rsidR="00AE64D2" w:rsidRPr="007545D9">
        <w:rPr>
          <w:rFonts w:ascii="Times New Roman" w:hAnsi="Times New Roman" w:cs="Times New Roman"/>
          <w:kern w:val="0"/>
          <w:sz w:val="22"/>
          <w:szCs w:val="22"/>
          <w:vertAlign w:val="superscript"/>
        </w:rPr>
        <w:t>1</w:t>
      </w:r>
      <w:r w:rsidR="00AE64D2"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w:t>
      </w:r>
      <w:r w:rsidR="00533081" w:rsidRPr="007545D9">
        <w:rPr>
          <w:rFonts w:ascii="Times New Roman" w:hAnsi="Times New Roman" w:cs="Times New Roman"/>
          <w:sz w:val="22"/>
          <w:szCs w:val="22"/>
        </w:rPr>
        <w:t>As a whole,</w:t>
      </w:r>
      <w:r w:rsidR="006D108D" w:rsidRPr="007545D9">
        <w:rPr>
          <w:rFonts w:ascii="Times New Roman" w:hAnsi="Times New Roman" w:cs="Times New Roman"/>
          <w:sz w:val="22"/>
          <w:szCs w:val="22"/>
        </w:rPr>
        <w:t xml:space="preserve"> this</w:t>
      </w:r>
      <w:r w:rsidRPr="007545D9">
        <w:rPr>
          <w:rFonts w:ascii="Times New Roman" w:hAnsi="Times New Roman" w:cs="Times New Roman"/>
          <w:sz w:val="22"/>
          <w:szCs w:val="22"/>
        </w:rPr>
        <w:t xml:space="preserve"> era </w:t>
      </w:r>
      <w:r w:rsidR="00D92D57">
        <w:rPr>
          <w:rFonts w:ascii="Times New Roman" w:hAnsi="Times New Roman" w:cs="Times New Roman"/>
          <w:sz w:val="22"/>
          <w:szCs w:val="22"/>
        </w:rPr>
        <w:t>is accompanied by many</w:t>
      </w:r>
      <w:r w:rsidRPr="007545D9">
        <w:rPr>
          <w:rFonts w:ascii="Times New Roman" w:hAnsi="Times New Roman" w:cs="Times New Roman"/>
          <w:sz w:val="22"/>
          <w:szCs w:val="22"/>
        </w:rPr>
        <w:t xml:space="preserve"> physical and emotional </w:t>
      </w:r>
      <w:r w:rsidR="00D92D57">
        <w:rPr>
          <w:rFonts w:ascii="Times New Roman" w:hAnsi="Times New Roman" w:cs="Times New Roman"/>
          <w:sz w:val="22"/>
          <w:szCs w:val="22"/>
        </w:rPr>
        <w:t>changes</w:t>
      </w:r>
      <w:r w:rsidRPr="007545D9">
        <w:rPr>
          <w:rFonts w:ascii="Times New Roman" w:hAnsi="Times New Roman" w:cs="Times New Roman"/>
          <w:sz w:val="22"/>
          <w:szCs w:val="22"/>
        </w:rPr>
        <w:t xml:space="preserve">. </w:t>
      </w:r>
    </w:p>
    <w:p w14:paraId="20035B92" w14:textId="2077534C" w:rsidR="008A765E"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 xml:space="preserve">Sleep is an especially important aspect of this developmental process, with </w:t>
      </w:r>
      <w:r w:rsidR="006A0672" w:rsidRPr="007545D9">
        <w:rPr>
          <w:rFonts w:ascii="Times New Roman" w:hAnsi="Times New Roman" w:cs="Times New Roman"/>
          <w:sz w:val="22"/>
          <w:szCs w:val="22"/>
        </w:rPr>
        <w:t>less</w:t>
      </w:r>
      <w:r w:rsidRPr="007545D9">
        <w:rPr>
          <w:rFonts w:ascii="Times New Roman" w:hAnsi="Times New Roman" w:cs="Times New Roman"/>
          <w:sz w:val="22"/>
          <w:szCs w:val="22"/>
        </w:rPr>
        <w:t xml:space="preserve"> sleep being linked with</w:t>
      </w:r>
      <w:r w:rsidR="00DA7C02" w:rsidRPr="007545D9">
        <w:rPr>
          <w:rFonts w:ascii="Times New Roman" w:hAnsi="Times New Roman" w:cs="Times New Roman"/>
          <w:sz w:val="22"/>
          <w:szCs w:val="22"/>
        </w:rPr>
        <w:t xml:space="preserve"> </w:t>
      </w:r>
      <w:r w:rsidR="00D92D57">
        <w:rPr>
          <w:rFonts w:ascii="Times New Roman" w:hAnsi="Times New Roman" w:cs="Times New Roman"/>
          <w:sz w:val="22"/>
          <w:szCs w:val="22"/>
        </w:rPr>
        <w:t>poorer</w:t>
      </w:r>
      <w:r w:rsidR="00D92D57" w:rsidRPr="007545D9">
        <w:rPr>
          <w:rFonts w:ascii="Times New Roman" w:hAnsi="Times New Roman" w:cs="Times New Roman"/>
          <w:sz w:val="22"/>
          <w:szCs w:val="22"/>
        </w:rPr>
        <w:t xml:space="preserve"> </w:t>
      </w:r>
      <w:r w:rsidR="00BB65DD" w:rsidRPr="007545D9">
        <w:rPr>
          <w:rFonts w:ascii="Times New Roman" w:hAnsi="Times New Roman" w:cs="Times New Roman"/>
          <w:sz w:val="22"/>
          <w:szCs w:val="22"/>
        </w:rPr>
        <w:t>cognitive performance</w:t>
      </w:r>
      <w:r w:rsidR="00A73F96" w:rsidRPr="007545D9">
        <w:rPr>
          <w:rFonts w:ascii="Times New Roman" w:hAnsi="Times New Roman" w:cs="Times New Roman"/>
          <w:sz w:val="22"/>
          <w:szCs w:val="22"/>
        </w:rPr>
        <w:t xml:space="preserve"> and </w:t>
      </w:r>
      <w:r w:rsidR="00471A4D" w:rsidRPr="007545D9">
        <w:rPr>
          <w:rFonts w:ascii="Times New Roman" w:hAnsi="Times New Roman" w:cs="Times New Roman"/>
          <w:sz w:val="22"/>
          <w:szCs w:val="22"/>
        </w:rPr>
        <w:t xml:space="preserve">emotional regulation </w:t>
      </w:r>
      <w:r w:rsidR="00022431" w:rsidRPr="007545D9">
        <w:rPr>
          <w:rFonts w:ascii="Times New Roman" w:hAnsi="Times New Roman" w:cs="Times New Roman"/>
          <w:sz w:val="22"/>
          <w:szCs w:val="22"/>
        </w:rPr>
        <w:t>alongside</w:t>
      </w:r>
      <w:r w:rsidR="00586449" w:rsidRPr="007545D9">
        <w:rPr>
          <w:rFonts w:ascii="Times New Roman" w:hAnsi="Times New Roman" w:cs="Times New Roman"/>
          <w:sz w:val="22"/>
          <w:szCs w:val="22"/>
        </w:rPr>
        <w:t xml:space="preserve"> </w:t>
      </w:r>
      <w:r w:rsidR="003978D7" w:rsidRPr="007545D9">
        <w:rPr>
          <w:rFonts w:ascii="Times New Roman" w:hAnsi="Times New Roman" w:cs="Times New Roman"/>
          <w:sz w:val="22"/>
          <w:szCs w:val="22"/>
        </w:rPr>
        <w:t xml:space="preserve">associated </w:t>
      </w:r>
      <w:r w:rsidR="00D92D57">
        <w:rPr>
          <w:rFonts w:ascii="Times New Roman" w:hAnsi="Times New Roman" w:cs="Times New Roman"/>
          <w:sz w:val="22"/>
          <w:szCs w:val="22"/>
        </w:rPr>
        <w:t xml:space="preserve">brain </w:t>
      </w:r>
      <w:r w:rsidR="00287426" w:rsidRPr="007545D9">
        <w:rPr>
          <w:rFonts w:ascii="Times New Roman" w:hAnsi="Times New Roman" w:cs="Times New Roman"/>
          <w:sz w:val="22"/>
          <w:szCs w:val="22"/>
        </w:rPr>
        <w:t>structural</w:t>
      </w:r>
      <w:r w:rsidR="00B90F19" w:rsidRPr="007545D9">
        <w:rPr>
          <w:rFonts w:ascii="Times New Roman" w:hAnsi="Times New Roman" w:cs="Times New Roman"/>
          <w:sz w:val="22"/>
          <w:szCs w:val="22"/>
        </w:rPr>
        <w:t xml:space="preserve"> </w:t>
      </w:r>
      <w:r w:rsidR="00D92D57">
        <w:rPr>
          <w:rFonts w:ascii="Times New Roman" w:hAnsi="Times New Roman" w:cs="Times New Roman"/>
          <w:sz w:val="22"/>
          <w:szCs w:val="22"/>
        </w:rPr>
        <w:t>correlates</w:t>
      </w:r>
      <w:r w:rsidRPr="007545D9">
        <w:rPr>
          <w:rFonts w:ascii="Times New Roman" w:hAnsi="Times New Roman" w:cs="Times New Roman"/>
          <w:sz w:val="22"/>
          <w:szCs w:val="22"/>
        </w:rPr>
        <w:t>.</w:t>
      </w:r>
      <w:r w:rsidR="00AE64D2" w:rsidRPr="007545D9">
        <w:rPr>
          <w:rFonts w:ascii="Times New Roman" w:hAnsi="Times New Roman" w:cs="Times New Roman"/>
          <w:sz w:val="22"/>
          <w:szCs w:val="22"/>
        </w:rPr>
        <w:fldChar w:fldCharType="begin"/>
      </w:r>
      <w:r w:rsidR="00AE64D2" w:rsidRPr="007545D9">
        <w:rPr>
          <w:rFonts w:ascii="Times New Roman" w:hAnsi="Times New Roman" w:cs="Times New Roman"/>
          <w:sz w:val="22"/>
          <w:szCs w:val="22"/>
        </w:rPr>
        <w:instrText xml:space="preserve"> ADDIN ZOTERO_ITEM CSL_CITATION {"citationID":"vH3XYKOe","properties":{"formattedCitation":"\\super 2\\nosupersub{}","plainCitation":"2","noteIndex":0},"citationItems":[{"id":586,"uris":["http://zotero.org/users/7523143/items/FFGALM9B"],"itemData":{"id":586,"type":"article-journal","container-title":"Trends in Cognitive Sciences","DOI":"10.1016/j.tics.2019.11.002","ISSN":"13646613","issue":"1","journalAbbreviation":"Trends in Cognitive Sciences","language":"en","page":"79-89","source":"DOI.org (Crossref)","title":"The Need for Sleep in the Adolescent Brain","volume":"24","author":[{"family":"Galván","given":"Adriana"}],"issued":{"date-parts":[["2020",1]]},"citation-key":"galvanNeedSleepAdolescent2020"}}],"schema":"https://github.com/citation-style-language/schema/raw/master/csl-citation.json"} </w:instrText>
      </w:r>
      <w:r w:rsidR="00AE64D2" w:rsidRPr="007545D9">
        <w:rPr>
          <w:rFonts w:ascii="Times New Roman" w:hAnsi="Times New Roman" w:cs="Times New Roman"/>
          <w:sz w:val="22"/>
          <w:szCs w:val="22"/>
        </w:rPr>
        <w:fldChar w:fldCharType="separate"/>
      </w:r>
      <w:r w:rsidR="00AE64D2" w:rsidRPr="007545D9">
        <w:rPr>
          <w:rFonts w:ascii="Times New Roman" w:hAnsi="Times New Roman" w:cs="Times New Roman"/>
          <w:kern w:val="0"/>
          <w:sz w:val="22"/>
          <w:szCs w:val="22"/>
          <w:vertAlign w:val="superscript"/>
        </w:rPr>
        <w:t>2</w:t>
      </w:r>
      <w:r w:rsidR="00AE64D2"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Despite the importance of adequate sleep, </w:t>
      </w:r>
      <w:r w:rsidR="00D92D57">
        <w:rPr>
          <w:rFonts w:ascii="Times New Roman" w:hAnsi="Times New Roman" w:cs="Times New Roman"/>
          <w:sz w:val="22"/>
          <w:szCs w:val="22"/>
        </w:rPr>
        <w:t>US</w:t>
      </w:r>
      <w:r w:rsidR="00D92D57" w:rsidRPr="007545D9">
        <w:rPr>
          <w:rFonts w:ascii="Times New Roman" w:hAnsi="Times New Roman" w:cs="Times New Roman"/>
          <w:sz w:val="22"/>
          <w:szCs w:val="22"/>
        </w:rPr>
        <w:t xml:space="preserve"> </w:t>
      </w:r>
      <w:r w:rsidRPr="007545D9">
        <w:rPr>
          <w:rFonts w:ascii="Times New Roman" w:hAnsi="Times New Roman" w:cs="Times New Roman"/>
          <w:sz w:val="22"/>
          <w:szCs w:val="22"/>
        </w:rPr>
        <w:t>adolescents tend to get significantly less sleep than recommended.</w:t>
      </w:r>
      <w:r w:rsidR="00AE64D2" w:rsidRPr="007545D9">
        <w:rPr>
          <w:rFonts w:ascii="Times New Roman" w:hAnsi="Times New Roman" w:cs="Times New Roman"/>
          <w:sz w:val="22"/>
          <w:szCs w:val="22"/>
        </w:rPr>
        <w:fldChar w:fldCharType="begin"/>
      </w:r>
      <w:r w:rsidR="00AE64D2" w:rsidRPr="007545D9">
        <w:rPr>
          <w:rFonts w:ascii="Times New Roman" w:hAnsi="Times New Roman" w:cs="Times New Roman"/>
          <w:sz w:val="22"/>
          <w:szCs w:val="22"/>
        </w:rPr>
        <w:instrText xml:space="preserve"> ADDIN ZOTERO_ITEM CSL_CITATION {"citationID":"QaKVLuBE","properties":{"formattedCitation":"\\super 3\\nosupersub{}","plainCitation":"3","noteIndex":0},"citationItems":[{"id":582,"uris":["http://zotero.org/users/7523143/items/DQNTHT7T"],"itemData":{"id":582,"type":"article-journal","abstract":"The recommendations are summarized here. A manuscript detailing the conference proceedings and the evidence supporting these recommendations will be published in the Journal of Clinical Sleep Medicine.","container-title":"Journal of Clinical Sleep Medicine","DOI":"10.5664/jcsm.5866","ISSN":"1550-9389, 1550-9397","issue":"06","journalAbbreviation":"Journal of Clinical Sleep Medicine","language":"en","page":"785-786","source":"DOI.org (Crossref)","title":"Recommended Amount of Sleep for Pediatric Populations: A Consensus Statement of the American Academy of Sleep Medicine","title-short":"Recommended Amount of Sleep for Pediatric Populations","volume":"12","author":[{"family":"Paruthi","given":"Shalini"},{"family":"Brooks","given":"Lee J."},{"family":"D'Ambrosio","given":"Carolyn"},{"family":"Hall","given":"Wendy A."},{"family":"Kotagal","given":"Suresh"},{"family":"Lloyd","given":"Robin M."},{"family":"Malow","given":"Beth A."},{"family":"Maski","given":"Kiran"},{"family":"Nichols","given":"Cynthia"},{"family":"Quan","given":"Stuart F."},{"family":"Rosen","given":"Carol L."},{"family":"Troester","given":"Matthew M."},{"family":"Wise","given":"Merrill S."}],"issued":{"date-parts":[["2016",6,15]]},"citation-key":"paruthiRecommendedAmountSleep2016"}}],"schema":"https://github.com/citation-style-language/schema/raw/master/csl-citation.json"} </w:instrText>
      </w:r>
      <w:r w:rsidR="00AE64D2" w:rsidRPr="007545D9">
        <w:rPr>
          <w:rFonts w:ascii="Times New Roman" w:hAnsi="Times New Roman" w:cs="Times New Roman"/>
          <w:sz w:val="22"/>
          <w:szCs w:val="22"/>
        </w:rPr>
        <w:fldChar w:fldCharType="separate"/>
      </w:r>
      <w:r w:rsidR="00AE64D2" w:rsidRPr="007545D9">
        <w:rPr>
          <w:rFonts w:ascii="Times New Roman" w:hAnsi="Times New Roman" w:cs="Times New Roman"/>
          <w:kern w:val="0"/>
          <w:sz w:val="22"/>
          <w:szCs w:val="22"/>
          <w:vertAlign w:val="superscript"/>
        </w:rPr>
        <w:t>3</w:t>
      </w:r>
      <w:r w:rsidR="00AE64D2"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Furthermore, sleep duration is generally lower in the adolescent period compared to both </w:t>
      </w:r>
      <w:r w:rsidR="00D92D57" w:rsidRPr="007545D9">
        <w:rPr>
          <w:rFonts w:ascii="Times New Roman" w:hAnsi="Times New Roman" w:cs="Times New Roman"/>
          <w:sz w:val="22"/>
          <w:szCs w:val="22"/>
        </w:rPr>
        <w:t>child</w:t>
      </w:r>
      <w:r w:rsidR="00D92D57">
        <w:rPr>
          <w:rFonts w:ascii="Times New Roman" w:hAnsi="Times New Roman" w:cs="Times New Roman"/>
          <w:sz w:val="22"/>
          <w:szCs w:val="22"/>
        </w:rPr>
        <w:t xml:space="preserve">hood </w:t>
      </w:r>
      <w:r w:rsidRPr="007545D9">
        <w:rPr>
          <w:rFonts w:ascii="Times New Roman" w:hAnsi="Times New Roman" w:cs="Times New Roman"/>
          <w:sz w:val="22"/>
          <w:szCs w:val="22"/>
        </w:rPr>
        <w:t>and early</w:t>
      </w:r>
      <w:r w:rsidR="00D92D57">
        <w:rPr>
          <w:rFonts w:ascii="Times New Roman" w:hAnsi="Times New Roman" w:cs="Times New Roman"/>
          <w:sz w:val="22"/>
          <w:szCs w:val="22"/>
        </w:rPr>
        <w:t>/emerging</w:t>
      </w:r>
      <w:r w:rsidRPr="007545D9">
        <w:rPr>
          <w:rFonts w:ascii="Times New Roman" w:hAnsi="Times New Roman" w:cs="Times New Roman"/>
          <w:sz w:val="22"/>
          <w:szCs w:val="22"/>
        </w:rPr>
        <w:t xml:space="preserve"> adult</w:t>
      </w:r>
      <w:r w:rsidR="00D92D57">
        <w:rPr>
          <w:rFonts w:ascii="Times New Roman" w:hAnsi="Times New Roman" w:cs="Times New Roman"/>
          <w:sz w:val="22"/>
          <w:szCs w:val="22"/>
        </w:rPr>
        <w:t>hood</w:t>
      </w:r>
      <w:r w:rsidRPr="007545D9">
        <w:rPr>
          <w:rFonts w:ascii="Times New Roman" w:hAnsi="Times New Roman" w:cs="Times New Roman"/>
          <w:sz w:val="22"/>
          <w:szCs w:val="22"/>
        </w:rPr>
        <w:t>.</w:t>
      </w:r>
      <w:commentRangeStart w:id="0"/>
      <w:r w:rsidR="00AE64D2" w:rsidRPr="007545D9">
        <w:rPr>
          <w:rFonts w:ascii="Times New Roman" w:hAnsi="Times New Roman" w:cs="Times New Roman"/>
          <w:sz w:val="22"/>
          <w:szCs w:val="22"/>
        </w:rPr>
        <w:fldChar w:fldCharType="begin"/>
      </w:r>
      <w:r w:rsidR="00AE64D2" w:rsidRPr="007545D9">
        <w:rPr>
          <w:rFonts w:ascii="Times New Roman" w:hAnsi="Times New Roman" w:cs="Times New Roman"/>
          <w:sz w:val="22"/>
          <w:szCs w:val="22"/>
        </w:rPr>
        <w:instrText xml:space="preserve"> ADDIN ZOTERO_ITEM CSL_CITATION {"citationID":"OL0O2YYY","properties":{"formattedCitation":"\\super 4\\nosupersub{}","plainCitation":"4","noteIndex":0},"citationItems":[{"id":579,"uris":["http://zotero.org/users/7523143/items/W57RUQBL"],"itemData":{"id":579,"type":"article-journal","abstract":"Purpose: To present normative values of mean sleep duration from adolescence through young adulthood (ages 13e32 years), prevalence of short (&lt;6 hours) and long (&gt;10 hours) sleep durations, and differences in each by sex and race/ethnicity.\nMethods: Mean sleep duration and prevalence of extremely short and long sleep were estimated using data from the United States National Longitudinal Study of Adolescent Health, Waves 1e4 (N ¼ 15,701).\nResults: Sleep duration showed age-related trends, with decreases across the adolescent period from 8.5 hours per night at age 13 years to 7.3 hours at age 18 years, an increase through the emerging adulthood period to 8.5 hours at age 22, and a gradual decline across early adulthood to 7.7 hours at age 32 years. Prevalence of extremely long and short sleep followed similar developmental trends. Adolescent girls reported lower mean sleep duration than did boys, but women reported longer average sleep duration than did men from age 19 years onward. Short sleep duration was most common among African-Americans at all ages. Long sleep was most common among African-Americans in adolescence and emerging adulthood and among Hispanics in early adulthood.\nConclusions: Sleep duration is developmentally patterned from adolescence through early adulthood. Mean and extreme sleep durations vary systematically by sex and race/ethnicity as well as age. These normative data on sleep duration will inform studies of the role of sleep in the etiology of a wide range of health conditions affecting adolescents and young adults.","container-title":"Journal of Adolescent Health","DOI":"10.1016/j.jadohealth.2013.10.201","ISSN":"1054139X","issue":"6","journalAbbreviation":"Journal of Adolescent Health","language":"en","page":"691-697","source":"DOI.org (Crossref)","title":"Developmental Trends in Sleep Duration in Adolescence and Young Adulthood: Evidence From a National United States Sample","title-short":"Developmental Trends in Sleep Duration in Adolescence and Young Adulthood","volume":"54","author":[{"family":"Maslowsky","given":"Julie"},{"family":"Ozer","given":"Emily J."}],"issued":{"date-parts":[["2014",6]]},"citation-key":"maslowskyDevelopmentalTrendsSleep2014"}}],"schema":"https://github.com/citation-style-language/schema/raw/master/csl-citation.json"} </w:instrText>
      </w:r>
      <w:r w:rsidR="00AE64D2" w:rsidRPr="007545D9">
        <w:rPr>
          <w:rFonts w:ascii="Times New Roman" w:hAnsi="Times New Roman" w:cs="Times New Roman"/>
          <w:sz w:val="22"/>
          <w:szCs w:val="22"/>
        </w:rPr>
        <w:fldChar w:fldCharType="separate"/>
      </w:r>
      <w:r w:rsidR="00AE64D2" w:rsidRPr="007545D9">
        <w:rPr>
          <w:rFonts w:ascii="Times New Roman" w:hAnsi="Times New Roman" w:cs="Times New Roman"/>
          <w:kern w:val="0"/>
          <w:sz w:val="22"/>
          <w:szCs w:val="22"/>
          <w:vertAlign w:val="superscript"/>
        </w:rPr>
        <w:t>4</w:t>
      </w:r>
      <w:r w:rsidR="00AE64D2" w:rsidRPr="007545D9">
        <w:rPr>
          <w:rFonts w:ascii="Times New Roman" w:hAnsi="Times New Roman" w:cs="Times New Roman"/>
          <w:sz w:val="22"/>
          <w:szCs w:val="22"/>
        </w:rPr>
        <w:fldChar w:fldCharType="end"/>
      </w:r>
      <w:commentRangeEnd w:id="0"/>
      <w:r w:rsidR="00433E7D">
        <w:rPr>
          <w:rStyle w:val="CommentReference"/>
        </w:rPr>
        <w:commentReference w:id="0"/>
      </w:r>
    </w:p>
    <w:p w14:paraId="19A59CCF" w14:textId="064D58E5" w:rsidR="0094115A" w:rsidRDefault="00C95E6A" w:rsidP="00C53123">
      <w:pPr>
        <w:spacing w:line="276" w:lineRule="auto"/>
        <w:ind w:firstLine="720"/>
        <w:rPr>
          <w:ins w:id="1" w:author="Chen, Bryan" w:date="2025-04-10T19:00:00Z" w16du:dateUtc="2025-04-10T23:00:00Z"/>
          <w:rFonts w:ascii="Times New Roman" w:hAnsi="Times New Roman" w:cs="Times New Roman"/>
          <w:sz w:val="22"/>
          <w:szCs w:val="22"/>
        </w:rPr>
      </w:pPr>
      <w:bookmarkStart w:id="2" w:name="_Hlk195206568"/>
      <w:ins w:id="3" w:author="Chen, Bryan" w:date="2025-04-10T13:37:00Z" w16du:dateUtc="2025-04-10T17:37:00Z">
        <w:r>
          <w:rPr>
            <w:rFonts w:ascii="Times New Roman" w:hAnsi="Times New Roman" w:cs="Times New Roman"/>
            <w:sz w:val="22"/>
            <w:szCs w:val="22"/>
          </w:rPr>
          <w:t>Sleep</w:t>
        </w:r>
      </w:ins>
      <w:ins w:id="4" w:author="Chen, Bryan" w:date="2025-04-10T13:38:00Z" w16du:dateUtc="2025-04-10T17:38:00Z">
        <w:r w:rsidR="002B647C">
          <w:rPr>
            <w:rFonts w:ascii="Times New Roman" w:hAnsi="Times New Roman" w:cs="Times New Roman"/>
            <w:sz w:val="22"/>
            <w:szCs w:val="22"/>
          </w:rPr>
          <w:t xml:space="preserve"> and sleep difficulty</w:t>
        </w:r>
      </w:ins>
      <w:ins w:id="5" w:author="Chen, Bryan" w:date="2025-04-10T13:37:00Z" w16du:dateUtc="2025-04-10T17:37:00Z">
        <w:r>
          <w:rPr>
            <w:rFonts w:ascii="Times New Roman" w:hAnsi="Times New Roman" w:cs="Times New Roman"/>
            <w:sz w:val="22"/>
            <w:szCs w:val="22"/>
          </w:rPr>
          <w:t xml:space="preserve"> </w:t>
        </w:r>
      </w:ins>
      <w:ins w:id="6" w:author="Chen, Bryan" w:date="2025-04-10T13:38:00Z" w16du:dateUtc="2025-04-10T17:38:00Z">
        <w:r w:rsidR="002C2427">
          <w:rPr>
            <w:rFonts w:ascii="Times New Roman" w:hAnsi="Times New Roman" w:cs="Times New Roman"/>
            <w:sz w:val="22"/>
            <w:szCs w:val="22"/>
          </w:rPr>
          <w:t>are</w:t>
        </w:r>
      </w:ins>
      <w:ins w:id="7" w:author="Chen, Bryan" w:date="2025-04-10T13:37:00Z" w16du:dateUtc="2025-04-10T17:37:00Z">
        <w:r>
          <w:rPr>
            <w:rFonts w:ascii="Times New Roman" w:hAnsi="Times New Roman" w:cs="Times New Roman"/>
            <w:sz w:val="22"/>
            <w:szCs w:val="22"/>
          </w:rPr>
          <w:t xml:space="preserve"> </w:t>
        </w:r>
        <w:r w:rsidR="003C1A36">
          <w:rPr>
            <w:rFonts w:ascii="Times New Roman" w:hAnsi="Times New Roman" w:cs="Times New Roman"/>
            <w:sz w:val="22"/>
            <w:szCs w:val="22"/>
          </w:rPr>
          <w:t>complex construct</w:t>
        </w:r>
      </w:ins>
      <w:ins w:id="8" w:author="Chen, Bryan" w:date="2025-04-10T13:38:00Z" w16du:dateUtc="2025-04-10T17:38:00Z">
        <w:r w:rsidR="002C2427">
          <w:rPr>
            <w:rFonts w:ascii="Times New Roman" w:hAnsi="Times New Roman" w:cs="Times New Roman"/>
            <w:sz w:val="22"/>
            <w:szCs w:val="22"/>
          </w:rPr>
          <w:t>s</w:t>
        </w:r>
      </w:ins>
      <w:ins w:id="9" w:author="Chen, Bryan" w:date="2025-04-10T13:37:00Z" w16du:dateUtc="2025-04-10T17:37:00Z">
        <w:r w:rsidR="003C1A36">
          <w:rPr>
            <w:rFonts w:ascii="Times New Roman" w:hAnsi="Times New Roman" w:cs="Times New Roman"/>
            <w:sz w:val="22"/>
            <w:szCs w:val="22"/>
          </w:rPr>
          <w:t xml:space="preserve"> </w:t>
        </w:r>
      </w:ins>
      <w:ins w:id="10" w:author="Chen, Bryan" w:date="2025-04-10T19:37:00Z" w16du:dateUtc="2025-04-10T23:37:00Z">
        <w:r w:rsidR="00A27D9D">
          <w:rPr>
            <w:rFonts w:ascii="Times New Roman" w:hAnsi="Times New Roman" w:cs="Times New Roman"/>
            <w:sz w:val="22"/>
            <w:szCs w:val="22"/>
          </w:rPr>
          <w:t>that extend</w:t>
        </w:r>
      </w:ins>
      <w:ins w:id="11" w:author="Chen, Bryan" w:date="2025-04-10T13:37:00Z" w16du:dateUtc="2025-04-10T17:37:00Z">
        <w:r w:rsidR="0022787E">
          <w:rPr>
            <w:rFonts w:ascii="Times New Roman" w:hAnsi="Times New Roman" w:cs="Times New Roman"/>
            <w:sz w:val="22"/>
            <w:szCs w:val="22"/>
          </w:rPr>
          <w:t xml:space="preserve"> </w:t>
        </w:r>
      </w:ins>
      <w:ins w:id="12" w:author="Chen, Bryan" w:date="2025-04-10T13:38:00Z" w16du:dateUtc="2025-04-10T17:38:00Z">
        <w:r w:rsidR="000F3FD3">
          <w:rPr>
            <w:rFonts w:ascii="Times New Roman" w:hAnsi="Times New Roman" w:cs="Times New Roman"/>
            <w:sz w:val="22"/>
            <w:szCs w:val="22"/>
          </w:rPr>
          <w:t xml:space="preserve">beyond </w:t>
        </w:r>
        <w:r w:rsidR="002B647C">
          <w:rPr>
            <w:rFonts w:ascii="Times New Roman" w:hAnsi="Times New Roman" w:cs="Times New Roman"/>
            <w:sz w:val="22"/>
            <w:szCs w:val="22"/>
          </w:rPr>
          <w:t>sleep duration</w:t>
        </w:r>
      </w:ins>
      <w:ins w:id="13" w:author="Chen, Bryan" w:date="2025-04-10T20:05:00Z" w16du:dateUtc="2025-04-11T00:05:00Z">
        <w:r w:rsidR="00CA637D">
          <w:rPr>
            <w:rFonts w:ascii="Times New Roman" w:hAnsi="Times New Roman" w:cs="Times New Roman"/>
            <w:sz w:val="22"/>
            <w:szCs w:val="22"/>
          </w:rPr>
          <w:t>.</w:t>
        </w:r>
      </w:ins>
      <w:ins w:id="14" w:author="Chen, Bryan" w:date="2025-04-10T20:06:00Z" w16du:dateUtc="2025-04-11T00:06:00Z">
        <w:r w:rsidR="00AC16BA">
          <w:rPr>
            <w:rFonts w:ascii="Times New Roman" w:hAnsi="Times New Roman" w:cs="Times New Roman"/>
            <w:sz w:val="22"/>
            <w:szCs w:val="22"/>
          </w:rPr>
          <w:t xml:space="preserve"> As </w:t>
        </w:r>
        <w:r w:rsidR="00851BD1">
          <w:rPr>
            <w:rFonts w:ascii="Times New Roman" w:hAnsi="Times New Roman" w:cs="Times New Roman"/>
            <w:sz w:val="22"/>
            <w:szCs w:val="22"/>
          </w:rPr>
          <w:t>one of the most common sleep disorders in adolescents</w:t>
        </w:r>
        <w:r w:rsidR="0092240F">
          <w:rPr>
            <w:rFonts w:ascii="Times New Roman" w:hAnsi="Times New Roman" w:cs="Times New Roman"/>
            <w:sz w:val="22"/>
            <w:szCs w:val="22"/>
          </w:rPr>
          <w:t>, insomnia is an especiall</w:t>
        </w:r>
      </w:ins>
      <w:ins w:id="15" w:author="Chen, Bryan" w:date="2025-04-10T20:07:00Z" w16du:dateUtc="2025-04-11T00:07:00Z">
        <w:r w:rsidR="0092240F">
          <w:rPr>
            <w:rFonts w:ascii="Times New Roman" w:hAnsi="Times New Roman" w:cs="Times New Roman"/>
            <w:sz w:val="22"/>
            <w:szCs w:val="22"/>
          </w:rPr>
          <w:t>y pertinent manifestation.</w:t>
        </w:r>
      </w:ins>
      <w:r w:rsidR="003B1F5A">
        <w:rPr>
          <w:rFonts w:ascii="Times New Roman" w:hAnsi="Times New Roman" w:cs="Times New Roman"/>
          <w:sz w:val="22"/>
          <w:szCs w:val="22"/>
        </w:rPr>
        <w:fldChar w:fldCharType="begin"/>
      </w:r>
      <w:r w:rsidR="003B1F5A">
        <w:rPr>
          <w:rFonts w:ascii="Times New Roman" w:hAnsi="Times New Roman" w:cs="Times New Roman"/>
          <w:sz w:val="22"/>
          <w:szCs w:val="22"/>
        </w:rPr>
        <w:instrText xml:space="preserve"> ADDIN ZOTERO_ITEM CSL_CITATION {"citationID":"4bOnPSDW","properties":{"formattedCitation":"\\super 5\\nosupersub{}","plainCitation":"5","noteIndex":0},"citationItems":[{"id":597,"uris":["http://zotero.org/users/7523143/items/ETCMWNWY"],"itemData":{"id":597,"type":"article-journal","abstract":"OBJECTIVE. The conﬂuence of sleep/wake cycle and circadian rhythm changes that accompany pubertal development and the social and emotional developmental tasks of adolescence may create a period of substantial risk for development of insomnia. Although poor sleep affects cognitive performance and is associated with poor emotional and physical health, epidemiologic studies among adolescents have been limited. In this ﬁrst epidemiologic study of insomnia deﬁned by Diagnostic and Statistical Manual of Mental Disorders, Fourth Edition (DSM-IV) criteria in a US sample of adolescents, we estimated lifetime prevalence of insomnia, examined chronicity and onset, and explored the role of pubertal development.\nMETHODS. Data come from a random sample of 1014 adolescents who were 13 to 16 years of age, selected from households in a 400 000-member health maintenance organization encompassing metropolitan Detroit. Response rate was 71.2%. The main outcome measured was DSM-IV– deﬁned insomnia.\nRESULTS. Lifetime prevalence of insomnia was 10.7%. A total of 88% of adolescents with a history of insomnia reported current insomnia. The median age of onset of insomnia was 11. Of those with insomnia, 52.8% had a comorbid psychiatric disorder. In exploratory analyses of insomnia and pubertal development, onset of menses was associated with a 2.75-fold increased risk for insomnia. There was no difference in risk for insomnia among girls before menses onset relative to boys, but a difference emerged after menses onset. In contrast, maturational development was not associated with insomnia in boys.\nCONCLUSIONS. Insomnia seems to be common and chronic among adolescents. The often found gender difference in risk for insomnia seems to emerge in association with onset of menses.","container-title":"Pediatrics","DOI":"10.1542/peds.2004-2629","ISSN":"0031-4005, 1098-4275","issue":"2","language":"en","page":"e247-e256","source":"DOI.org (Crossref)","title":"Epidemiology of DSM-IV Insomnia in Adolescence: Lifetime Prevalence, Chronicity, and an Emergent Gender Difference","title-short":"Epidemiology of DSM-IV Insomnia in Adolescence","volume":"117","author":[{"family":"Johnson","given":"Eric O."},{"family":"Roth","given":"Thomas"},{"family":"Schultz","given":"Lonni"},{"family":"Breslau","given":"Naomi"}],"issued":{"date-parts":[["2006",2,1]]},"citation-key":"johnsonEpidemiologyDSMIVInsomnia2006"}}],"schema":"https://github.com/citation-style-language/schema/raw/master/csl-citation.json"} </w:instrText>
      </w:r>
      <w:r w:rsidR="003B1F5A">
        <w:rPr>
          <w:rFonts w:ascii="Times New Roman" w:hAnsi="Times New Roman" w:cs="Times New Roman"/>
          <w:sz w:val="22"/>
          <w:szCs w:val="22"/>
        </w:rPr>
        <w:fldChar w:fldCharType="separate"/>
      </w:r>
      <w:r w:rsidR="003B1F5A" w:rsidRPr="003B1F5A">
        <w:rPr>
          <w:rFonts w:ascii="Times New Roman" w:hAnsi="Times New Roman" w:cs="Times New Roman"/>
          <w:kern w:val="0"/>
          <w:sz w:val="22"/>
          <w:vertAlign w:val="superscript"/>
        </w:rPr>
        <w:t>5</w:t>
      </w:r>
      <w:r w:rsidR="003B1F5A">
        <w:rPr>
          <w:rFonts w:ascii="Times New Roman" w:hAnsi="Times New Roman" w:cs="Times New Roman"/>
          <w:sz w:val="22"/>
          <w:szCs w:val="22"/>
        </w:rPr>
        <w:fldChar w:fldCharType="end"/>
      </w:r>
      <w:ins w:id="16" w:author="Chen, Bryan" w:date="2025-04-10T20:35:00Z" w16du:dateUtc="2025-04-11T00:35:00Z">
        <w:r w:rsidR="00C53123">
          <w:rPr>
            <w:rFonts w:ascii="Times New Roman" w:hAnsi="Times New Roman" w:cs="Times New Roman"/>
            <w:sz w:val="22"/>
            <w:szCs w:val="22"/>
          </w:rPr>
          <w:t xml:space="preserve"> </w:t>
        </w:r>
      </w:ins>
      <w:ins w:id="17" w:author="Chen, Bryan" w:date="2025-04-10T20:34:00Z" w16du:dateUtc="2025-04-11T00:34:00Z">
        <w:r w:rsidR="00C53123">
          <w:rPr>
            <w:rFonts w:ascii="Times New Roman" w:hAnsi="Times New Roman" w:cs="Times New Roman"/>
            <w:sz w:val="22"/>
            <w:szCs w:val="22"/>
          </w:rPr>
          <w:t>D</w:t>
        </w:r>
      </w:ins>
      <w:ins w:id="18" w:author="Chen, Bryan" w:date="2025-04-10T13:54:00Z" w16du:dateUtc="2025-04-10T17:54:00Z">
        <w:r w:rsidR="009C338E">
          <w:rPr>
            <w:rFonts w:ascii="Times New Roman" w:hAnsi="Times New Roman" w:cs="Times New Roman"/>
            <w:sz w:val="22"/>
            <w:szCs w:val="22"/>
          </w:rPr>
          <w:t>ifficult</w:t>
        </w:r>
      </w:ins>
      <w:ins w:id="19" w:author="Chen, Bryan" w:date="2025-04-10T19:38:00Z" w16du:dateUtc="2025-04-10T23:38:00Z">
        <w:r w:rsidR="007A5990">
          <w:rPr>
            <w:rFonts w:ascii="Times New Roman" w:hAnsi="Times New Roman" w:cs="Times New Roman"/>
            <w:sz w:val="22"/>
            <w:szCs w:val="22"/>
          </w:rPr>
          <w:t>ies</w:t>
        </w:r>
      </w:ins>
      <w:ins w:id="20" w:author="Chen, Bryan" w:date="2025-04-10T13:55:00Z" w16du:dateUtc="2025-04-10T17:55:00Z">
        <w:r w:rsidR="002E1DA0">
          <w:rPr>
            <w:rFonts w:ascii="Times New Roman" w:hAnsi="Times New Roman" w:cs="Times New Roman"/>
            <w:sz w:val="22"/>
            <w:szCs w:val="22"/>
          </w:rPr>
          <w:t xml:space="preserve"> initiating and maintain</w:t>
        </w:r>
      </w:ins>
      <w:ins w:id="21" w:author="Chen, Bryan" w:date="2025-04-10T13:56:00Z" w16du:dateUtc="2025-04-10T17:56:00Z">
        <w:r w:rsidR="002E1DA0">
          <w:rPr>
            <w:rFonts w:ascii="Times New Roman" w:hAnsi="Times New Roman" w:cs="Times New Roman"/>
            <w:sz w:val="22"/>
            <w:szCs w:val="22"/>
          </w:rPr>
          <w:t xml:space="preserve">ing sleep (DIMS) </w:t>
        </w:r>
      </w:ins>
      <w:ins w:id="22" w:author="Chen, Bryan" w:date="2025-04-10T19:46:00Z" w16du:dateUtc="2025-04-10T23:46:00Z">
        <w:r w:rsidR="00DE7784">
          <w:rPr>
            <w:rFonts w:ascii="Times New Roman" w:hAnsi="Times New Roman" w:cs="Times New Roman"/>
            <w:sz w:val="22"/>
            <w:szCs w:val="22"/>
          </w:rPr>
          <w:t>describe</w:t>
        </w:r>
      </w:ins>
      <w:ins w:id="23" w:author="Chen, Bryan" w:date="2025-04-10T20:02:00Z" w16du:dateUtc="2025-04-11T00:02:00Z">
        <w:r w:rsidR="00BC233C">
          <w:rPr>
            <w:rFonts w:ascii="Times New Roman" w:hAnsi="Times New Roman" w:cs="Times New Roman"/>
            <w:sz w:val="22"/>
            <w:szCs w:val="22"/>
          </w:rPr>
          <w:t xml:space="preserve"> a range of</w:t>
        </w:r>
      </w:ins>
      <w:ins w:id="24" w:author="Chen, Bryan" w:date="2025-04-10T19:46:00Z" w16du:dateUtc="2025-04-10T23:46:00Z">
        <w:r w:rsidR="00EA6C45">
          <w:rPr>
            <w:rFonts w:ascii="Times New Roman" w:hAnsi="Times New Roman" w:cs="Times New Roman"/>
            <w:sz w:val="22"/>
            <w:szCs w:val="22"/>
          </w:rPr>
          <w:t xml:space="preserve"> </w:t>
        </w:r>
        <w:r w:rsidR="00996CF6">
          <w:rPr>
            <w:rFonts w:ascii="Times New Roman" w:hAnsi="Times New Roman" w:cs="Times New Roman"/>
            <w:sz w:val="22"/>
            <w:szCs w:val="22"/>
          </w:rPr>
          <w:t>s</w:t>
        </w:r>
      </w:ins>
      <w:ins w:id="25" w:author="Chen, Bryan" w:date="2025-04-10T19:47:00Z" w16du:dateUtc="2025-04-10T23:47:00Z">
        <w:r w:rsidR="00996CF6">
          <w:rPr>
            <w:rFonts w:ascii="Times New Roman" w:hAnsi="Times New Roman" w:cs="Times New Roman"/>
            <w:sz w:val="22"/>
            <w:szCs w:val="22"/>
          </w:rPr>
          <w:t>leep disturbances</w:t>
        </w:r>
        <w:r w:rsidR="00AE438A">
          <w:rPr>
            <w:rFonts w:ascii="Times New Roman" w:hAnsi="Times New Roman" w:cs="Times New Roman"/>
            <w:sz w:val="22"/>
            <w:szCs w:val="22"/>
          </w:rPr>
          <w:t xml:space="preserve"> </w:t>
        </w:r>
        <w:r w:rsidR="00B33D1E">
          <w:rPr>
            <w:rFonts w:ascii="Times New Roman" w:hAnsi="Times New Roman" w:cs="Times New Roman"/>
            <w:sz w:val="22"/>
            <w:szCs w:val="22"/>
          </w:rPr>
          <w:t xml:space="preserve">that </w:t>
        </w:r>
        <w:r w:rsidR="00C33918">
          <w:rPr>
            <w:rFonts w:ascii="Times New Roman" w:hAnsi="Times New Roman" w:cs="Times New Roman"/>
            <w:sz w:val="22"/>
            <w:szCs w:val="22"/>
          </w:rPr>
          <w:t>may affect a</w:t>
        </w:r>
        <w:r w:rsidR="00247257">
          <w:rPr>
            <w:rFonts w:ascii="Times New Roman" w:hAnsi="Times New Roman" w:cs="Times New Roman"/>
            <w:sz w:val="22"/>
            <w:szCs w:val="22"/>
          </w:rPr>
          <w:t xml:space="preserve">n adolescent’s </w:t>
        </w:r>
      </w:ins>
      <w:ins w:id="26" w:author="Chen, Bryan" w:date="2025-04-10T20:35:00Z" w16du:dateUtc="2025-04-11T00:35:00Z">
        <w:r w:rsidR="00C921D3">
          <w:rPr>
            <w:rFonts w:ascii="Times New Roman" w:hAnsi="Times New Roman" w:cs="Times New Roman"/>
            <w:sz w:val="22"/>
            <w:szCs w:val="22"/>
          </w:rPr>
          <w:t>functioning</w:t>
        </w:r>
      </w:ins>
      <w:ins w:id="27" w:author="Chen, Bryan" w:date="2025-04-10T20:03:00Z" w16du:dateUtc="2025-04-11T00:03:00Z">
        <w:r w:rsidR="00F8042B">
          <w:rPr>
            <w:rFonts w:ascii="Times New Roman" w:hAnsi="Times New Roman" w:cs="Times New Roman"/>
            <w:sz w:val="22"/>
            <w:szCs w:val="22"/>
          </w:rPr>
          <w:t xml:space="preserve"> and development</w:t>
        </w:r>
      </w:ins>
      <w:ins w:id="28" w:author="Chen, Bryan" w:date="2025-04-10T19:48:00Z" w16du:dateUtc="2025-04-10T23:48:00Z">
        <w:r w:rsidR="00FA3A04">
          <w:rPr>
            <w:rFonts w:ascii="Times New Roman" w:hAnsi="Times New Roman" w:cs="Times New Roman"/>
            <w:sz w:val="22"/>
            <w:szCs w:val="22"/>
          </w:rPr>
          <w:t xml:space="preserve">. </w:t>
        </w:r>
      </w:ins>
    </w:p>
    <w:bookmarkEnd w:id="2"/>
    <w:p w14:paraId="5419BC9B" w14:textId="7EF417B5" w:rsidR="003E0760" w:rsidRPr="007545D9" w:rsidRDefault="003E0760" w:rsidP="001E07FB">
      <w:pPr>
        <w:spacing w:line="276" w:lineRule="auto"/>
        <w:ind w:firstLine="720"/>
        <w:rPr>
          <w:rFonts w:ascii="Times New Roman" w:hAnsi="Times New Roman" w:cs="Times New Roman"/>
          <w:sz w:val="22"/>
          <w:szCs w:val="22"/>
        </w:rPr>
      </w:pPr>
      <w:ins w:id="29" w:author="Chen, Bryan" w:date="2025-04-10T19:00:00Z" w16du:dateUtc="2025-04-10T23:00:00Z">
        <w:r>
          <w:rPr>
            <w:rFonts w:ascii="Times New Roman" w:hAnsi="Times New Roman" w:cs="Times New Roman"/>
            <w:sz w:val="22"/>
            <w:szCs w:val="22"/>
          </w:rPr>
          <w:t xml:space="preserve">Impulsivity is a </w:t>
        </w:r>
      </w:ins>
      <w:ins w:id="30" w:author="Chen, Bryan" w:date="2025-04-10T20:24:00Z" w16du:dateUtc="2025-04-11T00:24:00Z">
        <w:r w:rsidR="00B17550">
          <w:rPr>
            <w:rFonts w:ascii="Times New Roman" w:hAnsi="Times New Roman" w:cs="Times New Roman"/>
            <w:sz w:val="22"/>
            <w:szCs w:val="22"/>
          </w:rPr>
          <w:t>similarly</w:t>
        </w:r>
      </w:ins>
      <w:ins w:id="31" w:author="Chen, Bryan" w:date="2025-04-10T20:25:00Z" w16du:dateUtc="2025-04-11T00:25:00Z">
        <w:r w:rsidR="002F53C0">
          <w:rPr>
            <w:rFonts w:ascii="Times New Roman" w:hAnsi="Times New Roman" w:cs="Times New Roman"/>
            <w:sz w:val="22"/>
            <w:szCs w:val="22"/>
          </w:rPr>
          <w:t xml:space="preserve"> </w:t>
        </w:r>
        <w:r w:rsidR="0096547A">
          <w:rPr>
            <w:rFonts w:ascii="Times New Roman" w:hAnsi="Times New Roman" w:cs="Times New Roman"/>
            <w:sz w:val="22"/>
            <w:szCs w:val="22"/>
          </w:rPr>
          <w:t>complicated</w:t>
        </w:r>
      </w:ins>
      <w:ins w:id="32" w:author="Chen, Bryan" w:date="2025-04-10T19:00:00Z" w16du:dateUtc="2025-04-10T23:00:00Z">
        <w:r>
          <w:rPr>
            <w:rFonts w:ascii="Times New Roman" w:hAnsi="Times New Roman" w:cs="Times New Roman"/>
            <w:sz w:val="22"/>
            <w:szCs w:val="22"/>
          </w:rPr>
          <w:t xml:space="preserve"> entity with no consensus </w:t>
        </w:r>
      </w:ins>
      <w:ins w:id="33" w:author="Chen, Bryan" w:date="2025-04-10T20:25:00Z" w16du:dateUtc="2025-04-11T00:25:00Z">
        <w:r w:rsidR="00C96EEE">
          <w:rPr>
            <w:rFonts w:ascii="Times New Roman" w:hAnsi="Times New Roman" w:cs="Times New Roman"/>
            <w:sz w:val="22"/>
            <w:szCs w:val="22"/>
          </w:rPr>
          <w:t>definition</w:t>
        </w:r>
      </w:ins>
      <w:ins w:id="34" w:author="Chen, Bryan" w:date="2025-04-10T19:00:00Z" w16du:dateUtc="2025-04-10T23:00:00Z">
        <w:r>
          <w:rPr>
            <w:rFonts w:ascii="Times New Roman" w:hAnsi="Times New Roman" w:cs="Times New Roman"/>
            <w:sz w:val="22"/>
            <w:szCs w:val="22"/>
          </w:rPr>
          <w:t xml:space="preserve">. As outlined by Mackillop et al., impulsivity can be conceptualized in three ways. First, </w:t>
        </w:r>
        <w:r w:rsidRPr="0055222C">
          <w:rPr>
            <w:rFonts w:ascii="Times New Roman" w:hAnsi="Times New Roman" w:cs="Times New Roman"/>
            <w:i/>
            <w:iCs/>
            <w:sz w:val="22"/>
            <w:szCs w:val="22"/>
          </w:rPr>
          <w:t>delay discounting</w:t>
        </w:r>
        <w:r>
          <w:rPr>
            <w:rFonts w:ascii="Times New Roman" w:hAnsi="Times New Roman" w:cs="Times New Roman"/>
            <w:sz w:val="22"/>
            <w:szCs w:val="22"/>
          </w:rPr>
          <w:t xml:space="preserve"> reflects the tendency for one’s preference for a smaller, sooner reward over a larger, later reward. Second, </w:t>
        </w:r>
        <w:r>
          <w:rPr>
            <w:rFonts w:ascii="Times New Roman" w:hAnsi="Times New Roman" w:cs="Times New Roman"/>
            <w:i/>
            <w:iCs/>
            <w:sz w:val="22"/>
            <w:szCs w:val="22"/>
          </w:rPr>
          <w:t xml:space="preserve">impulsive action </w:t>
        </w:r>
        <w:r>
          <w:rPr>
            <w:rFonts w:ascii="Times New Roman" w:hAnsi="Times New Roman" w:cs="Times New Roman"/>
            <w:sz w:val="22"/>
            <w:szCs w:val="22"/>
          </w:rPr>
          <w:t xml:space="preserve">reflects difficulties inhibiting motor responses. Third, </w:t>
        </w:r>
        <w:r>
          <w:rPr>
            <w:rFonts w:ascii="Times New Roman" w:hAnsi="Times New Roman" w:cs="Times New Roman"/>
            <w:i/>
            <w:iCs/>
            <w:sz w:val="22"/>
            <w:szCs w:val="22"/>
          </w:rPr>
          <w:t xml:space="preserve">impulsive </w:t>
        </w:r>
        <w:r w:rsidRPr="00E36184">
          <w:rPr>
            <w:rFonts w:ascii="Times New Roman" w:hAnsi="Times New Roman" w:cs="Times New Roman"/>
            <w:i/>
            <w:iCs/>
            <w:sz w:val="22"/>
            <w:szCs w:val="22"/>
          </w:rPr>
          <w:t>tendencies</w:t>
        </w:r>
        <w:r>
          <w:rPr>
            <w:rFonts w:ascii="Times New Roman" w:hAnsi="Times New Roman" w:cs="Times New Roman"/>
            <w:sz w:val="22"/>
            <w:szCs w:val="22"/>
          </w:rPr>
          <w:t xml:space="preserve"> </w:t>
        </w:r>
      </w:ins>
      <w:ins w:id="35" w:author="Chen, Bryan" w:date="2025-04-10T20:25:00Z" w16du:dateUtc="2025-04-11T00:25:00Z">
        <w:r w:rsidR="002C708C">
          <w:rPr>
            <w:rFonts w:ascii="Times New Roman" w:hAnsi="Times New Roman" w:cs="Times New Roman"/>
            <w:sz w:val="22"/>
            <w:szCs w:val="22"/>
          </w:rPr>
          <w:t>represents</w:t>
        </w:r>
        <w:r w:rsidR="00294D8A">
          <w:rPr>
            <w:rFonts w:ascii="Times New Roman" w:hAnsi="Times New Roman" w:cs="Times New Roman"/>
            <w:sz w:val="22"/>
            <w:szCs w:val="22"/>
          </w:rPr>
          <w:t xml:space="preserve"> impulsivity </w:t>
        </w:r>
      </w:ins>
      <w:ins w:id="36" w:author="Chen, Bryan" w:date="2025-04-10T19:00:00Z" w16du:dateUtc="2025-04-10T23:00:00Z">
        <w:r w:rsidRPr="00024705">
          <w:rPr>
            <w:rFonts w:ascii="Times New Roman" w:hAnsi="Times New Roman" w:cs="Times New Roman"/>
            <w:sz w:val="22"/>
            <w:szCs w:val="22"/>
          </w:rPr>
          <w:t>as</w:t>
        </w:r>
        <w:r>
          <w:rPr>
            <w:rFonts w:ascii="Times New Roman" w:hAnsi="Times New Roman" w:cs="Times New Roman"/>
            <w:sz w:val="22"/>
            <w:szCs w:val="22"/>
          </w:rPr>
          <w:t xml:space="preserve"> a personality trait.</w:t>
        </w:r>
      </w:ins>
      <w:r w:rsidR="006311B6">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{"citationID":"GoZ726P4","properties":{"formattedCitation":"\\super 6\\nosupersub{}","plainCitation":"6","noteIndex":0},"citationItems":[{"id":570,"uris":["http://zotero.org/users/7523143/items/VRECAIGX"],"itemData":{"id":570,"type":"article-journal","abstract":"Objective—This study tested the hypothesis that the latent structure among multiple measures of impulsivity would reflect three broad categories: impulsive choice, reflecting discounting of delayed rewards; impulsive action, reflecting ability to inhibit a prepotent motor response; and impulsive personality traits, reflecting self-reported attributions of self-regulatory capacity.\nMethods—The study used a cross-sectional confirmatory factor analysis of multiple impulsivity assessments. Participants were 1252 young adults (62% female) with low levels of addictive behavior who were assessed in individual laboratory rooms at the University of Chicago and the University of Georgia. The battery comprised a delay discounting task, Monetary Choice Questionnaire, Conners Continuous Performance Test, Go/NoGo Task, Stop Signal Task, Barratt Impulsivity Scale, and the UPPS-P Impulsive Behavior Scale.\nResults—The hypothesized three-factor model provided the best fit to the data, although Sensation Seeking was excluded from the final model. The three latent factors were largely unrelated to each other and were variably associated with substance use.\nConclusions—These findings support the hypothesis that diverse measures of impulsivity can broadly be organized into three categories that are largely distinct from one another. These","container-title":"Psychopharmacology","DOI":"10.1007/s00213-016-4372-0","ISSN":"0033-3158, 1432-2072","issue":"18","journalAbbreviation":"Psychopharmacology","language":"en","page":"3361-3370","source":"DOI.org (Crossref)","title":"The latent structure of impulsivity: impulsive choice, impulsive action, and impulsive personality traits","title-short":"The latent structure of impulsivity","volume":"233","author":[{"family":"MacKillop","given":"James"},{"family":"Weafer","given":"Jessica"},{"family":"C. Gray","given":"Joshua"},{"family":"Oshri","given":"Assaf"},{"family":"Palmer","given":"Abraham"},{"family":"De Wit","given":"Harriet"}],"issued":{"date-parts":[["2016",9]]},"citation-key":"mackillopLatentStructureImpulsivity2016"}}],"schema":"https://github.com/citation-style-language/schema/raw/master/csl-citation.json"} </w:instrText>
      </w:r>
      <w:r w:rsidR="006311B6">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6</w:t>
      </w:r>
      <w:r w:rsidR="006311B6">
        <w:rPr>
          <w:rFonts w:ascii="Times New Roman" w:hAnsi="Times New Roman" w:cs="Times New Roman"/>
          <w:sz w:val="22"/>
          <w:szCs w:val="22"/>
        </w:rPr>
        <w:fldChar w:fldCharType="end"/>
      </w:r>
      <w:ins w:id="37" w:author="Chen, Bryan" w:date="2025-04-10T19:00:00Z" w16du:dateUtc="2025-04-10T23:00:00Z">
        <w:r>
          <w:rPr>
            <w:rFonts w:ascii="Times New Roman" w:hAnsi="Times New Roman" w:cs="Times New Roman"/>
            <w:sz w:val="22"/>
            <w:szCs w:val="22"/>
          </w:rPr>
          <w:t xml:space="preserve"> </w:t>
        </w:r>
      </w:ins>
      <w:ins w:id="38" w:author="Chen, Bryan" w:date="2025-04-10T20:26:00Z" w16du:dateUtc="2025-04-11T00:26:00Z">
        <w:r w:rsidR="006D5C9A">
          <w:rPr>
            <w:rFonts w:ascii="Times New Roman" w:hAnsi="Times New Roman" w:cs="Times New Roman"/>
            <w:sz w:val="22"/>
            <w:szCs w:val="22"/>
          </w:rPr>
          <w:t xml:space="preserve">The UPPS-P </w:t>
        </w:r>
        <w:r w:rsidR="00981F7A">
          <w:rPr>
            <w:rFonts w:ascii="Times New Roman" w:hAnsi="Times New Roman" w:cs="Times New Roman"/>
            <w:sz w:val="22"/>
            <w:szCs w:val="22"/>
          </w:rPr>
          <w:t>further breaks down the last model into five facets.</w:t>
        </w:r>
        <w:r w:rsidR="00FE44A8">
          <w:rPr>
            <w:rFonts w:ascii="Times New Roman" w:hAnsi="Times New Roman" w:cs="Times New Roman"/>
            <w:sz w:val="22"/>
            <w:szCs w:val="22"/>
          </w:rPr>
          <w:t xml:space="preserve"> </w:t>
        </w:r>
      </w:ins>
      <w:ins w:id="39" w:author="Chen, Bryan" w:date="2025-04-10T19:00:00Z" w16du:dateUtc="2025-04-10T23:00:00Z">
        <w:r>
          <w:rPr>
            <w:rFonts w:ascii="Times New Roman" w:hAnsi="Times New Roman" w:cs="Times New Roman"/>
            <w:sz w:val="22"/>
            <w:szCs w:val="22"/>
          </w:rPr>
          <w:t xml:space="preserve">The first pair, positive and negative urgency, can be defined as a tendency to act rashly following positive and negative </w:t>
        </w:r>
        <w:proofErr w:type="spellStart"/>
        <w:r>
          <w:rPr>
            <w:rFonts w:ascii="Times New Roman" w:hAnsi="Times New Roman" w:cs="Times New Roman"/>
            <w:sz w:val="22"/>
            <w:szCs w:val="22"/>
          </w:rPr>
          <w:t>affects</w:t>
        </w:r>
        <w:proofErr w:type="spellEnd"/>
        <w:r>
          <w:rPr>
            <w:rFonts w:ascii="Times New Roman" w:hAnsi="Times New Roman" w:cs="Times New Roman"/>
            <w:sz w:val="22"/>
            <w:szCs w:val="22"/>
          </w:rPr>
          <w:t xml:space="preserve">. The third facet, lack of premeditation, </w:t>
        </w:r>
      </w:ins>
      <w:ins w:id="40" w:author="Chen, Bryan" w:date="2025-04-10T20:26:00Z" w16du:dateUtc="2025-04-11T00:26:00Z">
        <w:r w:rsidR="000E0625">
          <w:rPr>
            <w:rFonts w:ascii="Times New Roman" w:hAnsi="Times New Roman" w:cs="Times New Roman"/>
            <w:sz w:val="22"/>
            <w:szCs w:val="22"/>
          </w:rPr>
          <w:t>is</w:t>
        </w:r>
      </w:ins>
      <w:ins w:id="41" w:author="Chen, Bryan" w:date="2025-04-10T19:00:00Z" w16du:dateUtc="2025-04-10T23:00:00Z">
        <w:r>
          <w:rPr>
            <w:rFonts w:ascii="Times New Roman" w:hAnsi="Times New Roman" w:cs="Times New Roman"/>
            <w:sz w:val="22"/>
            <w:szCs w:val="22"/>
          </w:rPr>
          <w:t xml:space="preserve"> </w:t>
        </w:r>
      </w:ins>
      <w:ins w:id="42" w:author="Chen, Bryan" w:date="2025-04-10T20:28:00Z" w16du:dateUtc="2025-04-11T00:28:00Z">
        <w:r w:rsidR="008F52B6">
          <w:rPr>
            <w:rFonts w:ascii="Times New Roman" w:hAnsi="Times New Roman" w:cs="Times New Roman"/>
            <w:sz w:val="22"/>
            <w:szCs w:val="22"/>
          </w:rPr>
          <w:t>acting without considering consequences</w:t>
        </w:r>
      </w:ins>
      <w:ins w:id="43" w:author="Chen, Bryan" w:date="2025-04-10T19:00:00Z" w16du:dateUtc="2025-04-10T23:00:00Z">
        <w:r>
          <w:rPr>
            <w:rFonts w:ascii="Times New Roman" w:hAnsi="Times New Roman" w:cs="Times New Roman"/>
            <w:sz w:val="22"/>
            <w:szCs w:val="22"/>
          </w:rPr>
          <w:t xml:space="preserve">. The fourth, lack of perseverance, </w:t>
        </w:r>
      </w:ins>
      <w:ins w:id="44" w:author="Chen, Bryan" w:date="2025-04-10T20:28:00Z" w16du:dateUtc="2025-04-11T00:28:00Z">
        <w:r w:rsidR="00F54E4C">
          <w:rPr>
            <w:rFonts w:ascii="Times New Roman" w:hAnsi="Times New Roman" w:cs="Times New Roman"/>
            <w:sz w:val="22"/>
            <w:szCs w:val="22"/>
          </w:rPr>
          <w:t>is</w:t>
        </w:r>
      </w:ins>
      <w:ins w:id="45" w:author="Chen, Bryan" w:date="2025-04-10T19:00:00Z" w16du:dateUtc="2025-04-10T23:00:00Z">
        <w:r>
          <w:rPr>
            <w:rFonts w:ascii="Times New Roman" w:hAnsi="Times New Roman" w:cs="Times New Roman"/>
            <w:sz w:val="22"/>
            <w:szCs w:val="22"/>
          </w:rPr>
          <w:t xml:space="preserve"> a relative inability to </w:t>
        </w:r>
      </w:ins>
      <w:ins w:id="46" w:author="Chen, Bryan" w:date="2025-04-10T20:28:00Z" w16du:dateUtc="2025-04-11T00:28:00Z">
        <w:r w:rsidR="00E84800">
          <w:rPr>
            <w:rFonts w:ascii="Times New Roman" w:hAnsi="Times New Roman" w:cs="Times New Roman"/>
            <w:sz w:val="22"/>
            <w:szCs w:val="22"/>
          </w:rPr>
          <w:t>persist through a</w:t>
        </w:r>
        <w:r w:rsidR="00C72B81">
          <w:rPr>
            <w:rFonts w:ascii="Times New Roman" w:hAnsi="Times New Roman" w:cs="Times New Roman"/>
            <w:sz w:val="22"/>
            <w:szCs w:val="22"/>
          </w:rPr>
          <w:t xml:space="preserve"> </w:t>
        </w:r>
        <w:r w:rsidR="00FD0A25">
          <w:rPr>
            <w:rFonts w:ascii="Times New Roman" w:hAnsi="Times New Roman" w:cs="Times New Roman"/>
            <w:sz w:val="22"/>
            <w:szCs w:val="22"/>
          </w:rPr>
          <w:t xml:space="preserve">boring </w:t>
        </w:r>
      </w:ins>
      <w:ins w:id="47" w:author="Chen, Bryan" w:date="2025-04-10T19:00:00Z" w16du:dateUtc="2025-04-10T23:00:00Z">
        <w:r>
          <w:rPr>
            <w:rFonts w:ascii="Times New Roman" w:hAnsi="Times New Roman" w:cs="Times New Roman"/>
            <w:sz w:val="22"/>
            <w:szCs w:val="22"/>
          </w:rPr>
          <w:t xml:space="preserve">task. The last, sensation seeking, </w:t>
        </w:r>
      </w:ins>
      <w:ins w:id="48" w:author="Chen, Bryan" w:date="2025-04-10T20:28:00Z" w16du:dateUtc="2025-04-11T00:28:00Z">
        <w:r w:rsidR="0000054F">
          <w:rPr>
            <w:rFonts w:ascii="Times New Roman" w:hAnsi="Times New Roman" w:cs="Times New Roman"/>
            <w:sz w:val="22"/>
            <w:szCs w:val="22"/>
          </w:rPr>
          <w:t>is</w:t>
        </w:r>
      </w:ins>
      <w:ins w:id="49" w:author="Chen, Bryan" w:date="2025-04-10T19:00:00Z" w16du:dateUtc="2025-04-10T23:00:00Z">
        <w:r>
          <w:rPr>
            <w:rFonts w:ascii="Times New Roman" w:hAnsi="Times New Roman" w:cs="Times New Roman"/>
            <w:sz w:val="22"/>
            <w:szCs w:val="22"/>
          </w:rPr>
          <w:t xml:space="preserve"> a tendency to engage in stimulating experiences</w:t>
        </w:r>
      </w:ins>
      <w:ins w:id="50" w:author="Chen, Bryan" w:date="2025-04-10T20:36:00Z" w16du:dateUtc="2025-04-11T00:36:00Z">
        <w:r w:rsidR="00C24C6E">
          <w:rPr>
            <w:rFonts w:ascii="Times New Roman" w:hAnsi="Times New Roman" w:cs="Times New Roman"/>
            <w:sz w:val="22"/>
            <w:szCs w:val="22"/>
          </w:rPr>
          <w:t xml:space="preserve">. </w:t>
        </w:r>
      </w:ins>
      <w:r w:rsidR="003B1F5A">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{"citationID":"3giutG5c","properties":{"formattedCitation":"\\super 7,8\\nosupersub{}","plainCitation":"7,8","noteIndex":0},"citationItems":[{"id":593,"uris":["http://zotero.org/users/7523143/items/FJK3MS9F"],"itemData":{"id":593,"type":"article-journal","abstract":"The present project utilized the Five Factor Model of personality (FFM; McCrae &amp; Costa, 1990) to clarify the multi-faceted nature of impulsivity. The NEO-PI-R and a number of commonly used impulsivity measures were administered to over 400 young adults. Exploratory factor analyses identi®ed four distinct personality facets associated with impulsive-like behavior which were labeled urgency, (lack of) premeditation, (lack of) perseverance, and sensation seeking. Each of these traits was marked by a dierent facet of the FFM. Following the initial factor identi®cation, scales to measure each of the personality facets were created and combined to form the UPPS Impulsive Behavior scale. Implications for the understanding of impulsive behavior and the FFM are discussed, as are future applications of the UPPS impulsive behavior scale. # 2001 Elsevier Science Ltd. All rights reserved.","container-title":"Personality and Individual Differences","DOI":"10.1016/S0191-8869(00)00064-7","ISSN":"01918869","issue":"4","journalAbbreviation":"Personality and Individual Differences","language":"en","license":"https://www.elsevier.com/tdm/userlicense/1.0/","page":"669-689","source":"DOI.org (Crossref)","title":"The Five Factor Model and impulsivity: using a structural model of personality to understand impulsivity","title-short":"The Five Factor Model and impulsivity","volume":"30","author":[{"family":"Whiteside","given":"Stephen P."},{"family":"Lynam","given":"Donald R."}],"issued":{"date-parts":[["2001",3]]},"citation-key":"whitesideFiveFactorModel2001"}},{"id":591,"uris":["http://zotero.org/users/7523143/items/GCZKXM9F"],"itemData":{"id":591,"type":"article-journal","abstract":"The current study examines a recently developed short version of the UPPS-P Impulsive Behavior Scale. Participants were 251 undergraduate students (59.3% male; mean age = 21.16 (SD = 4.18); 72% Caucasian). The short version generally replicated the internal consistency (0.74 – 0.88 across subscales) and inter-scale correlations of the full UPPS-P. Moreover, the estimated loss of shared variance was small (0% – 6.4% reductions across subscales) as compared to a 66% timesavings. Structural equation modeling replicated previously supported factor structures and relationships to external outcomes using the full UPPS-P. The short UPPS-P scale should be considered a valid and reliable alternative to the full UPPS-P.","container-title":"Addictive Behaviors","DOI":"10.1016/j.addbeh.2014.02.013","ISSN":"03064603","issue":"9","journalAbbreviation":"Addictive Behaviors","language":"en","page":"1372-1376","source":"DOI.org (Crossref)","title":"Examination of a short English version of the UPPS-P Impulsive Behavior Scale","volume":"39","author":[{"family":"Cyders","given":"Melissa A."},{"family":"Littlefield","given":"Andrew K."},{"family":"Coffey","given":"Scott"},{"family":"Karyadi","given":"Kenny A."}],"issued":{"date-parts":[["2014",9]]},"citation-key":"cydersExaminationShortEnglish2014"}}],"schema":"https://github.com/citation-style-language/schema/raw/master/csl-citation.json"} </w:instrText>
      </w:r>
      <w:r w:rsidR="003B1F5A">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7,8</w:t>
      </w:r>
      <w:r w:rsidR="003B1F5A">
        <w:rPr>
          <w:rFonts w:ascii="Times New Roman" w:hAnsi="Times New Roman" w:cs="Times New Roman"/>
          <w:sz w:val="22"/>
          <w:szCs w:val="22"/>
        </w:rPr>
        <w:fldChar w:fldCharType="end"/>
      </w:r>
      <w:ins w:id="51" w:author="Chen, Bryan" w:date="2025-04-10T19:00:00Z" w16du:dateUtc="2025-04-10T23:00:00Z">
        <w:r>
          <w:rPr>
            <w:rFonts w:ascii="Times New Roman" w:hAnsi="Times New Roman" w:cs="Times New Roman"/>
            <w:sz w:val="22"/>
            <w:szCs w:val="22"/>
          </w:rPr>
          <w:t xml:space="preserve"> </w:t>
        </w:r>
      </w:ins>
      <w:ins w:id="52" w:author="Chen, Bryan" w:date="2025-04-10T20:40:00Z" w16du:dateUtc="2025-04-11T00:40:00Z">
        <w:r w:rsidR="00E2543E">
          <w:rPr>
            <w:rFonts w:ascii="Times New Roman" w:hAnsi="Times New Roman" w:cs="Times New Roman"/>
            <w:sz w:val="22"/>
            <w:szCs w:val="22"/>
          </w:rPr>
          <w:t>These</w:t>
        </w:r>
      </w:ins>
      <w:ins w:id="53" w:author="Chen, Bryan" w:date="2025-04-10T19:00:00Z" w16du:dateUtc="2025-04-10T23:00:00Z">
        <w:r>
          <w:rPr>
            <w:rFonts w:ascii="Times New Roman" w:hAnsi="Times New Roman" w:cs="Times New Roman"/>
            <w:sz w:val="22"/>
            <w:szCs w:val="22"/>
          </w:rPr>
          <w:t xml:space="preserve"> frameworks </w:t>
        </w:r>
      </w:ins>
      <w:ins w:id="54" w:author="Chen, Bryan" w:date="2025-04-10T20:08:00Z" w16du:dateUtc="2025-04-11T00:08:00Z">
        <w:r w:rsidR="009F09B1">
          <w:rPr>
            <w:rFonts w:ascii="Times New Roman" w:hAnsi="Times New Roman" w:cs="Times New Roman"/>
            <w:sz w:val="22"/>
            <w:szCs w:val="22"/>
          </w:rPr>
          <w:t>do not exist independently, nor are they mutually exclusive.</w:t>
        </w:r>
        <w:r w:rsidR="003B6D01">
          <w:rPr>
            <w:rFonts w:ascii="Times New Roman" w:hAnsi="Times New Roman" w:cs="Times New Roman"/>
            <w:sz w:val="22"/>
            <w:szCs w:val="22"/>
          </w:rPr>
          <w:t xml:space="preserve"> </w:t>
        </w:r>
      </w:ins>
      <w:ins w:id="55" w:author="Chen, Bryan" w:date="2025-04-10T19:00:00Z" w16du:dateUtc="2025-04-10T23:00:00Z">
        <w:r>
          <w:rPr>
            <w:rFonts w:ascii="Times New Roman" w:hAnsi="Times New Roman" w:cs="Times New Roman"/>
            <w:sz w:val="22"/>
            <w:szCs w:val="22"/>
          </w:rPr>
          <w:t xml:space="preserve">Subcomponents interact to </w:t>
        </w:r>
      </w:ins>
      <w:ins w:id="56" w:author="Chen, Bryan" w:date="2025-04-10T20:31:00Z" w16du:dateUtc="2025-04-11T00:31:00Z">
        <w:r w:rsidR="00254725">
          <w:rPr>
            <w:rFonts w:ascii="Times New Roman" w:hAnsi="Times New Roman" w:cs="Times New Roman"/>
            <w:sz w:val="22"/>
            <w:szCs w:val="22"/>
          </w:rPr>
          <w:t xml:space="preserve">represent </w:t>
        </w:r>
      </w:ins>
      <w:ins w:id="57" w:author="Chen, Bryan" w:date="2025-04-10T19:00:00Z" w16du:dateUtc="2025-04-10T23:00:00Z">
        <w:r>
          <w:rPr>
            <w:rFonts w:ascii="Times New Roman" w:hAnsi="Times New Roman" w:cs="Times New Roman"/>
            <w:sz w:val="22"/>
            <w:szCs w:val="22"/>
          </w:rPr>
          <w:t>a more comprehensive</w:t>
        </w:r>
      </w:ins>
      <w:ins w:id="58" w:author="Chen, Bryan" w:date="2025-04-10T20:31:00Z" w16du:dateUtc="2025-04-11T00:31:00Z">
        <w:r w:rsidR="00240F54">
          <w:rPr>
            <w:rFonts w:ascii="Times New Roman" w:hAnsi="Times New Roman" w:cs="Times New Roman"/>
            <w:sz w:val="22"/>
            <w:szCs w:val="22"/>
          </w:rPr>
          <w:t xml:space="preserve"> model</w:t>
        </w:r>
      </w:ins>
      <w:ins w:id="59" w:author="Chen, Bryan" w:date="2025-04-10T19:00:00Z" w16du:dateUtc="2025-04-10T23:00:00Z">
        <w:r>
          <w:rPr>
            <w:rFonts w:ascii="Times New Roman" w:hAnsi="Times New Roman" w:cs="Times New Roman"/>
            <w:sz w:val="22"/>
            <w:szCs w:val="22"/>
          </w:rPr>
          <w:t xml:space="preserve"> of impulsivity.</w:t>
        </w:r>
      </w:ins>
      <w:r w:rsidR="003B1F5A">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{"citationID":"3bq2jrq3","properties":{"formattedCitation":"\\super 9\\nosupersub{}","plainCitation":"9","noteIndex":0},"citationItems":[{"id":565,"uris":["http://zotero.org/users/7523143/items/4YX9IG9A"],"itemData":{"id":565,"type":"article-journal","abstract":"Abstract\n            Impulsivity is a multidimensional construct. Although gambling disorder (GD) has been associated with high impulsivity, impulsivity across multiple domains has not been thoroughly investigated in this population. We first aimed to examine whether associations between three facets of impulsivity (response impulsivity, choice impulsivity and impulsive tendency) varied between GD patients and healthy controls (HC). We next aimed to evaluate relationships between these three types of impulsivity, as proposed by theoretical models of impulsivity, and their associations with GD severity. The sample included 97 treatment-seeking adult men with GD, diagnosed according to DSM-5 criteria, and 32 male HCs recruited from the general population. Greater impulsivity in all three domains was found in men with GD in comparison to men without GD. Associations between impulsivity facets were found in both groups, with response impulsivity being the only domain associated with GD severity. Our findings confirm that multiple domains of impulsivity are relevant in GD. Future studies should examine the extent to which treatments aimed at targeting specific aspects of impulsivity improve outcomes.","container-title":"Scientific Reports","DOI":"10.1038/s41598-019-57117-z","ISSN":"2045-2322","issue":"1","journalAbbreviation":"Sci Rep","language":"en","page":"397","source":"DOI.org (Crossref)","title":"Dimensions of Impulsivity in Gambling Disorder","volume":"10","author":[{"family":"Mestre-Bach","given":"Gemma"},{"family":"Steward","given":"Trevor"},{"family":"Granero","given":"Roser"},{"family":"Fernández-Aranda","given":"Fernando"},{"family":"Mena-Moreno","given":"Teresa"},{"family":"Vintró-Alcaraz","given":"Cristina"},{"family":"Lozano-Madrid","given":"María"},{"family":"Menchón","given":"José M."},{"family":"Potenza","given":"Marc N."},{"family":"Jiménez-Murcia","given":"Susana"}],"issued":{"date-parts":[["2020",1,15]]},"citation-key":"mestre-bachDimensionsImpulsivityGambling2020"}}],"schema":"https://github.com/citation-style-language/schema/raw/master/csl-citation.json"} </w:instrText>
      </w:r>
      <w:r w:rsidR="003B1F5A">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9</w:t>
      </w:r>
      <w:r w:rsidR="003B1F5A">
        <w:rPr>
          <w:rFonts w:ascii="Times New Roman" w:hAnsi="Times New Roman" w:cs="Times New Roman"/>
          <w:sz w:val="22"/>
          <w:szCs w:val="22"/>
        </w:rPr>
        <w:fldChar w:fldCharType="end"/>
      </w:r>
      <w:ins w:id="60" w:author="Chen, Bryan" w:date="2025-04-10T19:00:00Z" w16du:dateUtc="2025-04-10T23:00:00Z">
        <w:r>
          <w:rPr>
            <w:rFonts w:ascii="Times New Roman" w:hAnsi="Times New Roman" w:cs="Times New Roman"/>
            <w:sz w:val="22"/>
            <w:szCs w:val="22"/>
          </w:rPr>
          <w:t xml:space="preserve">  </w:t>
        </w:r>
      </w:ins>
    </w:p>
    <w:p w14:paraId="1DE6892F" w14:textId="24350D9F" w:rsidR="008A765E" w:rsidRDefault="008A765E" w:rsidP="00A86C48">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 xml:space="preserve">The importance of sleep for impulse control is </w:t>
      </w:r>
      <w:r w:rsidR="00433E7D">
        <w:rPr>
          <w:rFonts w:ascii="Times New Roman" w:hAnsi="Times New Roman" w:cs="Times New Roman"/>
          <w:sz w:val="22"/>
          <w:szCs w:val="22"/>
        </w:rPr>
        <w:t>supported</w:t>
      </w:r>
      <w:r w:rsidRPr="007545D9">
        <w:rPr>
          <w:rFonts w:ascii="Times New Roman" w:hAnsi="Times New Roman" w:cs="Times New Roman"/>
          <w:sz w:val="22"/>
          <w:szCs w:val="22"/>
        </w:rPr>
        <w:t>.</w:t>
      </w:r>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{"citationID":"807HJ8xl","properties":{"formattedCitation":"\\super 10\\nosupersub{}","plainCitation":"10","noteIndex":0},"citationItems":[{"id":538,"uris":["http://zotero.org/users/7523143/items/S3FVZI95"],"itemData":{"id":538,"type":"article-journal","abstract":"Background and aims: Although inadequate sleep has been linked to problematic behaviors, such as poor impulse control and emotion dysregulation, little research interest has been the role of sleep and sleep deprivation on impulsive behaviors in young adults. To further examine the relationship of sleepiness to impulsivity and impulsive behaviors, this study was designed to collect data on sleepiness, and a range of impulse control disorders and cognitive measures. Methods: Young non-treatment-seeking adults were recruited from two US cities and completed a screening form for sleepiness, along with demographic, clinical, and cognitive measures relevant to impulsivity. Relationships between these explanatory variables and total sleepiness scores were analyzed using partial least squares. Signiﬁcant explanatory variables were identiﬁed (p &lt; .05, bootstrap). Results: Higher levels of sleepiness were signiﬁcantly associated with higher ADHD symptoms, gambling disorder symptoms, Internet addiction symptoms, and personality-related impulsiveness. Sleepiness was also associated with set-shifting errors, and with gambling more points (abnormal decision-making), but not with signiﬁcant impairment in response to inhibition, or other aspects of decision-making. Conclusions: This study conﬁrms a cross-sectional relationship between sleepiness and a range of impulsive measures at the level of behavior (ADHD, gambling, and Internet addiction) and personality traits. Longitudinal research would be required to explore causal mechanisms and the direction of any such effects. Screening for such mental health diagnoses in people with sleep problems may be valuable, as enquiring patients with such impulsive symptoms about sleep, in order to maximize quality of life.","container-title":"Journal of Behavioral Addictions","DOI":"10.1556/2006.7.2018.71","ISSN":"2062-5871, 2063-5303","issue":"3","journalAbbreviation":"J Behav Addict","language":"en","page":"737-742","source":"DOI.org (Crossref)","title":"Sleepiness and impulsivity: Findings in non-treatment seeking young adults","title-short":"Sleepiness and impulsivity","volume":"7","author":[{"family":"Grant","given":"Jon E."},{"family":"Chamberlain","given":"Samuel R."}],"issued":{"date-parts":[["2018",9,10]]},"citation-key":"grantSleepinessImpulsivityFindings2018"}}],"schema":"https://github.com/citation-style-language/schema/raw/master/csl-citation.json"}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10</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While adolescence generally is a period of increased risk-taking behavior, poor sleep is specifically </w:t>
      </w:r>
      <w:r w:rsidR="00433E7D" w:rsidRPr="007545D9">
        <w:rPr>
          <w:rFonts w:ascii="Times New Roman" w:hAnsi="Times New Roman" w:cs="Times New Roman"/>
          <w:sz w:val="22"/>
          <w:szCs w:val="22"/>
        </w:rPr>
        <w:t>i</w:t>
      </w:r>
      <w:r w:rsidR="00433E7D">
        <w:rPr>
          <w:rFonts w:ascii="Times New Roman" w:hAnsi="Times New Roman" w:cs="Times New Roman"/>
          <w:sz w:val="22"/>
          <w:szCs w:val="22"/>
        </w:rPr>
        <w:t>mplicated</w:t>
      </w:r>
      <w:r w:rsidR="00433E7D" w:rsidRPr="007545D9">
        <w:rPr>
          <w:rFonts w:ascii="Times New Roman" w:hAnsi="Times New Roman" w:cs="Times New Roman"/>
          <w:sz w:val="22"/>
          <w:szCs w:val="22"/>
        </w:rPr>
        <w:t xml:space="preserve"> </w:t>
      </w:r>
      <w:r w:rsidRPr="007545D9">
        <w:rPr>
          <w:rFonts w:ascii="Times New Roman" w:hAnsi="Times New Roman" w:cs="Times New Roman"/>
          <w:sz w:val="22"/>
          <w:szCs w:val="22"/>
        </w:rPr>
        <w:t>in behavior</w:t>
      </w:r>
      <w:r w:rsidR="00433E7D">
        <w:rPr>
          <w:rFonts w:ascii="Times New Roman" w:hAnsi="Times New Roman" w:cs="Times New Roman"/>
          <w:sz w:val="22"/>
          <w:szCs w:val="22"/>
        </w:rPr>
        <w:t>al</w:t>
      </w:r>
      <w:r w:rsidRPr="007545D9">
        <w:rPr>
          <w:rFonts w:ascii="Times New Roman" w:hAnsi="Times New Roman" w:cs="Times New Roman"/>
          <w:sz w:val="22"/>
          <w:szCs w:val="22"/>
        </w:rPr>
        <w:t xml:space="preserve"> dysregulation</w:t>
      </w:r>
      <w:r w:rsidR="00D639DE" w:rsidRPr="007545D9">
        <w:rPr>
          <w:rFonts w:ascii="Times New Roman" w:hAnsi="Times New Roman" w:cs="Times New Roman"/>
          <w:sz w:val="22"/>
          <w:szCs w:val="22"/>
        </w:rPr>
        <w:t>,</w:t>
      </w:r>
      <w:r w:rsidRPr="007545D9">
        <w:rPr>
          <w:rFonts w:ascii="Times New Roman" w:hAnsi="Times New Roman" w:cs="Times New Roman"/>
          <w:sz w:val="22"/>
          <w:szCs w:val="22"/>
        </w:rPr>
        <w:t xml:space="preserve"> including poor impulse control.</w:t>
      </w:r>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{"citationID":"jk5EfVJ4","properties":{"formattedCitation":"\\super 11\\nosupersub{}","plainCitation":"11","noteIndex":0},"citationItems":[{"id":577,"uris":["http://zotero.org/users/7523143/items/MBBKPNMH"],"itemData":{"id":577,"type":"article-journal","abstract":"Sleep and emotions are closely associated; however, the methodological challenges in the examination of sleep and the processes of emotion regulation in children and adolescents have not been investigated so far. Additionally, there is the demand to identify the levels of emotion regulating processes in which problematic or restricted sleep causes effect. Experimental sleep deprivation as well as prevalent sleep problems have been found to have negative inﬂuence on mental health and regulating functions. This review focuses ﬁrst on the methodological protocols of the included studies. Subsequently, the results are summarized in the context of a multilevel model of emotion regulation. Thereafter, suggestions for future directions are given. Sleep problems and sleep deprivation are associated with a decrease of functional emotion regulating behavior and impaired emotion generation, and prolonged sleep enhances better mood and affect states, positive emotion expression, and faster sensory processing in response to emotional stimuli. This literature review highlights the limitations in current research, focusing on types of measurements, task characteristics, and data analysis. At the conclusion, suggestions are given for the future research direction in the ﬁeld of sleep and emotion regulation in children and adolescents.","container-title":"Sleep Science","DOI":"10.5935/1984-0063.20220082","ISSN":"1984-0659, 1984-0063","issue":"04","journalAbbreviation":"Sleep Sci","language":"en","license":"https://creativecommons.org/licenses/by-nc-nd/4.0/","page":"490-514","source":"DOI.org (Crossref)","title":"Associations of sleep and emotion regulation processes in childhood and adolescence - a systematic review, report of methodological challenges and future directions","volume":"15","author":[{"family":"Lollies","given":"Friederike"},{"family":"Schnatschmidt","given":"Marisa"},{"family":"Bihlmeier","given":"Isabell"},{"family":"Genuneit","given":"Jon"},{"family":"In-Albnon","given":"Tina"},{"family":"Holtmann","given":"Martin"},{"family":"Legenbauer","given":"Tanja"},{"family":"Schlarb","given":"Angelika Anita"}],"issued":{"date-parts":[["2022",12]]},"citation-key":"lolliesAssociationsSleepEmotion2022"}}],"schema":"https://github.com/citation-style-language/schema/raw/master/csl-citation.json"}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11</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w:t>
      </w:r>
      <w:r w:rsidR="00433E7D">
        <w:rPr>
          <w:rFonts w:ascii="Times New Roman" w:hAnsi="Times New Roman" w:cs="Times New Roman"/>
          <w:sz w:val="22"/>
          <w:szCs w:val="22"/>
        </w:rPr>
        <w:t>Cross-sectionally, i</w:t>
      </w:r>
      <w:r w:rsidRPr="007545D9">
        <w:rPr>
          <w:rFonts w:ascii="Times New Roman" w:hAnsi="Times New Roman" w:cs="Times New Roman"/>
          <w:sz w:val="22"/>
          <w:szCs w:val="22"/>
        </w:rPr>
        <w:t xml:space="preserve">mpulsivity has been </w:t>
      </w:r>
      <w:r w:rsidR="00433E7D">
        <w:rPr>
          <w:rFonts w:ascii="Times New Roman" w:hAnsi="Times New Roman" w:cs="Times New Roman"/>
          <w:sz w:val="22"/>
          <w:szCs w:val="22"/>
        </w:rPr>
        <w:t>linked to</w:t>
      </w:r>
      <w:r w:rsidRPr="007545D9">
        <w:rPr>
          <w:rFonts w:ascii="Times New Roman" w:hAnsi="Times New Roman" w:cs="Times New Roman"/>
          <w:sz w:val="22"/>
          <w:szCs w:val="22"/>
        </w:rPr>
        <w:t xml:space="preserve"> insomnia severity.</w:t>
      </w:r>
      <w:commentRangeStart w:id="61"/>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{"citationID":"mIKgvNmX","properties":{"formattedCitation":"\\super 12\\nosupersub{}","plainCitation":"12","noteIndex":0},"citationItems":[{"id":536,"uris":["http://zotero.org/users/7523143/items/INGRFTN7"],"itemData":{"id":536,"type":"article-journal","abstract":"Summary\n            According to cognitive models of insomnia, excessive mental activity at bedtime may be viewed as an important impediment to the process of falling asleep. A further assumption of these models is that ‘cognitive arousal’ may be perpetuated and exacerbated by counterproductive strategies of thought management. As yet, little is known about factors that may predispose people to rely on these strategies when confronted with thoughts that keep them awake at night. This study examined the relations between impulsivity, use of different thought‐control strategies and insomnia severity. A sample of 391 university students completed the UPPS Impulsive Behavior Scale, the Thought Control Questionnaire Insomnia‐Revised and the Insomnia Severity Index. Correlation analyses revealed that two facets of impulsivity (urgency and lack of perseverance), two strategies of thought control (aggressive suppression and worry) and insomnia severity were positively associated. Follow‐up structural equation modeling analyses showed that the two mentioned thought‐control strategies mediated the effects of the two facets of impulsivity on sleep problems. These findings extend existing cognitive accounts of insomnia by suggesting how predisposing and perpetuating factors may be related: specific personality traits may incline individuals to respond with dysfunctional thought‐control strategies to unwanted mental activity at night.","container-title":"Journal of Sleep Research","DOI":"10.1111/j.1365-2869.2009.00741.x","ISSN":"0962-1105, 1365-2869","issue":"1-Part-I","journalAbbreviation":"Journal of Sleep Research","language":"en","license":"http://onlinelibrary.wiley.com/termsAndConditions#vor","page":"3-11","source":"DOI.org (Crossref)","title":"Linking impulsivity to dysfunctional thought control and insomnia: a structural equation model","title-short":"Linking impulsivity to dysfunctional thought control and insomnia","volume":"19","author":[{"family":"Schmidt","given":"Ralph E."},{"family":"Gay","given":"Philippe"},{"family":"Ghisletta","given":"Paolo"},{"family":"Van Der Linden","given":"Martial"}],"issued":{"date-parts":[["2010",3]]},"citation-key":"schmidtLinkingImpulsivityDysfunctional2010"}}],"schema":"https://github.com/citation-style-language/schema/raw/master/csl-citation.json"}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12</w:t>
      </w:r>
      <w:r w:rsidR="00CA5841" w:rsidRPr="007545D9">
        <w:rPr>
          <w:rFonts w:ascii="Times New Roman" w:hAnsi="Times New Roman" w:cs="Times New Roman"/>
          <w:sz w:val="22"/>
          <w:szCs w:val="22"/>
        </w:rPr>
        <w:fldChar w:fldCharType="end"/>
      </w:r>
      <w:commentRangeEnd w:id="61"/>
      <w:r w:rsidR="00433E7D">
        <w:rPr>
          <w:rStyle w:val="CommentReference"/>
        </w:rPr>
        <w:commentReference w:id="61"/>
      </w:r>
      <w:ins w:id="62" w:author="Chen, Bryan" w:date="2025-04-10T20:32:00Z" w16du:dateUtc="2025-04-11T00:32:00Z">
        <w:r w:rsidR="002A529C">
          <w:rPr>
            <w:rFonts w:ascii="Times New Roman" w:hAnsi="Times New Roman" w:cs="Times New Roman"/>
            <w:sz w:val="22"/>
            <w:szCs w:val="22"/>
          </w:rPr>
          <w:t xml:space="preserve"> U</w:t>
        </w:r>
      </w:ins>
      <w:ins w:id="63" w:author="Chen, Bryan" w:date="2025-04-10T19:12:00Z" w16du:dateUtc="2025-04-10T23:12:00Z">
        <w:r w:rsidR="00496FBA">
          <w:rPr>
            <w:rFonts w:ascii="Times New Roman" w:hAnsi="Times New Roman" w:cs="Times New Roman"/>
            <w:sz w:val="22"/>
            <w:szCs w:val="22"/>
          </w:rPr>
          <w:t xml:space="preserve">rgency </w:t>
        </w:r>
        <w:r w:rsidR="00135197">
          <w:rPr>
            <w:rFonts w:ascii="Times New Roman" w:hAnsi="Times New Roman" w:cs="Times New Roman"/>
            <w:sz w:val="22"/>
            <w:szCs w:val="22"/>
          </w:rPr>
          <w:t xml:space="preserve">has been associated with difficulty </w:t>
        </w:r>
        <w:r w:rsidR="003E4CCB">
          <w:rPr>
            <w:rFonts w:ascii="Times New Roman" w:hAnsi="Times New Roman" w:cs="Times New Roman"/>
            <w:sz w:val="22"/>
            <w:szCs w:val="22"/>
          </w:rPr>
          <w:t xml:space="preserve">initiating </w:t>
        </w:r>
        <w:r w:rsidR="007E1041">
          <w:rPr>
            <w:rFonts w:ascii="Times New Roman" w:hAnsi="Times New Roman" w:cs="Times New Roman"/>
            <w:sz w:val="22"/>
            <w:szCs w:val="22"/>
          </w:rPr>
          <w:t>and maintaining sleep</w:t>
        </w:r>
        <w:r w:rsidR="00BB1B3D">
          <w:rPr>
            <w:rFonts w:ascii="Times New Roman" w:hAnsi="Times New Roman" w:cs="Times New Roman"/>
            <w:sz w:val="22"/>
            <w:szCs w:val="22"/>
          </w:rPr>
          <w:t>, whi</w:t>
        </w:r>
        <w:r w:rsidR="00B01351">
          <w:rPr>
            <w:rFonts w:ascii="Times New Roman" w:hAnsi="Times New Roman" w:cs="Times New Roman"/>
            <w:sz w:val="22"/>
            <w:szCs w:val="22"/>
          </w:rPr>
          <w:t>l</w:t>
        </w:r>
      </w:ins>
      <w:ins w:id="64" w:author="Chen, Bryan" w:date="2025-04-10T19:13:00Z" w16du:dateUtc="2025-04-10T23:13:00Z">
        <w:r w:rsidR="00B01351">
          <w:rPr>
            <w:rFonts w:ascii="Times New Roman" w:hAnsi="Times New Roman" w:cs="Times New Roman"/>
            <w:sz w:val="22"/>
            <w:szCs w:val="22"/>
          </w:rPr>
          <w:t>e lack of perse</w:t>
        </w:r>
        <w:r w:rsidR="00527A93">
          <w:rPr>
            <w:rFonts w:ascii="Times New Roman" w:hAnsi="Times New Roman" w:cs="Times New Roman"/>
            <w:sz w:val="22"/>
            <w:szCs w:val="22"/>
          </w:rPr>
          <w:t xml:space="preserve">verance has been </w:t>
        </w:r>
      </w:ins>
      <w:ins w:id="65" w:author="Chen, Bryan" w:date="2025-04-10T20:10:00Z" w16du:dateUtc="2025-04-11T00:10:00Z">
        <w:r w:rsidR="00354D21">
          <w:rPr>
            <w:rFonts w:ascii="Times New Roman" w:hAnsi="Times New Roman" w:cs="Times New Roman"/>
            <w:sz w:val="22"/>
            <w:szCs w:val="22"/>
          </w:rPr>
          <w:t>related to</w:t>
        </w:r>
      </w:ins>
      <w:ins w:id="66" w:author="Chen, Bryan" w:date="2025-04-10T19:13:00Z" w16du:dateUtc="2025-04-10T23:13:00Z">
        <w:r w:rsidR="00D86B3D">
          <w:rPr>
            <w:rFonts w:ascii="Times New Roman" w:hAnsi="Times New Roman" w:cs="Times New Roman"/>
            <w:sz w:val="22"/>
            <w:szCs w:val="22"/>
          </w:rPr>
          <w:t xml:space="preserve"> </w:t>
        </w:r>
        <w:r w:rsidR="002B69C7">
          <w:rPr>
            <w:rFonts w:ascii="Times New Roman" w:hAnsi="Times New Roman" w:cs="Times New Roman"/>
            <w:sz w:val="22"/>
            <w:szCs w:val="22"/>
          </w:rPr>
          <w:t>insomnia-related interference with daytime function</w:t>
        </w:r>
        <w:r w:rsidR="00DD04D7">
          <w:rPr>
            <w:rFonts w:ascii="Times New Roman" w:hAnsi="Times New Roman" w:cs="Times New Roman"/>
            <w:sz w:val="22"/>
            <w:szCs w:val="22"/>
          </w:rPr>
          <w:t>.</w:t>
        </w:r>
      </w:ins>
      <w:r w:rsidR="006311B6">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{"citationID":"ul2hbWaf","properties":{"formattedCitation":"\\super 13\\nosupersub{}","plainCitation":"13","noteIndex":0},"citationItems":[{"id":599,"uris":["http://zotero.org/users/7523143/items/VNQEASTE"],"itemData":{"id":599,"type":"article-journal","container-title":"Behavioral Sleep Medicine","DOI":"10.1080/15402000802162570","ISSN":"1540-2002, 1540-2010","issue":"3","journalAbbreviation":"Behavioral Sleep Medicine","language":"en","page":"178-192","source":"DOI.org (Crossref)","title":"Facets of Impulsivity Are Differentially Linked to Insomnia: Evidence From an Exploratory Study","title-short":"Facets of Impulsivity Are Differentially Linked to Insomnia","volume":"6","author":[{"family":"Schmidt","given":"Ralph E."},{"family":"Gay","given":"Philippe"},{"family":"Van Der Linden","given":"Martial"}],"issued":{"date-parts":[["2008",7,18]]},"citation-key":"schmidtFacetsImpulsivityAre2008"}}],"schema":"https://github.com/citation-style-language/schema/raw/master/csl-citation.json"} </w:instrText>
      </w:r>
      <w:r w:rsidR="006311B6">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13</w:t>
      </w:r>
      <w:r w:rsidR="006311B6">
        <w:rPr>
          <w:rFonts w:ascii="Times New Roman" w:hAnsi="Times New Roman" w:cs="Times New Roman"/>
          <w:sz w:val="22"/>
          <w:szCs w:val="22"/>
        </w:rPr>
        <w:fldChar w:fldCharType="end"/>
      </w:r>
      <w:ins w:id="67" w:author="Chen, Bryan" w:date="2025-04-10T19:13:00Z" w16du:dateUtc="2025-04-10T23:13:00Z">
        <w:r w:rsidR="00DD04D7">
          <w:rPr>
            <w:rFonts w:ascii="Times New Roman" w:hAnsi="Times New Roman" w:cs="Times New Roman"/>
            <w:sz w:val="22"/>
            <w:szCs w:val="22"/>
          </w:rPr>
          <w:t xml:space="preserve"> </w:t>
        </w:r>
      </w:ins>
    </w:p>
    <w:p w14:paraId="44F31B06" w14:textId="6245FB93"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It</w:t>
      </w:r>
      <w:r w:rsidR="001531C6" w:rsidRPr="007545D9">
        <w:rPr>
          <w:rFonts w:ascii="Times New Roman" w:hAnsi="Times New Roman" w:cs="Times New Roman"/>
          <w:sz w:val="22"/>
          <w:szCs w:val="22"/>
        </w:rPr>
        <w:t xml:space="preserve"> </w:t>
      </w:r>
      <w:r w:rsidR="00433E7D">
        <w:rPr>
          <w:rFonts w:ascii="Times New Roman" w:hAnsi="Times New Roman" w:cs="Times New Roman"/>
          <w:sz w:val="22"/>
          <w:szCs w:val="22"/>
        </w:rPr>
        <w:t xml:space="preserve">is possible </w:t>
      </w:r>
      <w:r w:rsidRPr="007545D9">
        <w:rPr>
          <w:rFonts w:ascii="Times New Roman" w:hAnsi="Times New Roman" w:cs="Times New Roman"/>
          <w:sz w:val="22"/>
          <w:szCs w:val="22"/>
        </w:rPr>
        <w:t xml:space="preserve">that </w:t>
      </w:r>
      <w:r w:rsidR="00ED5B96" w:rsidRPr="007545D9">
        <w:rPr>
          <w:rFonts w:ascii="Times New Roman" w:hAnsi="Times New Roman" w:cs="Times New Roman"/>
          <w:sz w:val="22"/>
          <w:szCs w:val="22"/>
        </w:rPr>
        <w:t>a</w:t>
      </w:r>
      <w:r w:rsidR="006002D3" w:rsidRPr="007545D9">
        <w:rPr>
          <w:rFonts w:ascii="Times New Roman" w:hAnsi="Times New Roman" w:cs="Times New Roman"/>
          <w:sz w:val="22"/>
          <w:szCs w:val="22"/>
        </w:rPr>
        <w:t xml:space="preserve"> </w:t>
      </w:r>
      <w:r w:rsidRPr="007545D9">
        <w:rPr>
          <w:rFonts w:ascii="Times New Roman" w:hAnsi="Times New Roman" w:cs="Times New Roman"/>
          <w:sz w:val="22"/>
          <w:szCs w:val="22"/>
        </w:rPr>
        <w:t xml:space="preserve">reciprocal relationship </w:t>
      </w:r>
      <w:r w:rsidR="00433E7D">
        <w:rPr>
          <w:rFonts w:ascii="Times New Roman" w:hAnsi="Times New Roman" w:cs="Times New Roman"/>
          <w:sz w:val="22"/>
          <w:szCs w:val="22"/>
        </w:rPr>
        <w:t xml:space="preserve">exists </w:t>
      </w:r>
      <w:r w:rsidRPr="007545D9">
        <w:rPr>
          <w:rFonts w:ascii="Times New Roman" w:hAnsi="Times New Roman" w:cs="Times New Roman"/>
          <w:sz w:val="22"/>
          <w:szCs w:val="22"/>
        </w:rPr>
        <w:t xml:space="preserve">between impulsive behavior </w:t>
      </w:r>
      <w:r w:rsidR="00433E7D">
        <w:rPr>
          <w:rFonts w:ascii="Times New Roman" w:hAnsi="Times New Roman" w:cs="Times New Roman"/>
          <w:sz w:val="22"/>
          <w:szCs w:val="22"/>
        </w:rPr>
        <w:t>and</w:t>
      </w:r>
      <w:r w:rsidRPr="007545D9">
        <w:rPr>
          <w:rFonts w:ascii="Times New Roman" w:hAnsi="Times New Roman" w:cs="Times New Roman"/>
          <w:sz w:val="22"/>
          <w:szCs w:val="22"/>
        </w:rPr>
        <w:t xml:space="preserve"> sleep difficult</w:t>
      </w:r>
      <w:r w:rsidR="00433E7D">
        <w:rPr>
          <w:rFonts w:ascii="Times New Roman" w:hAnsi="Times New Roman" w:cs="Times New Roman"/>
          <w:sz w:val="22"/>
          <w:szCs w:val="22"/>
        </w:rPr>
        <w:t>ies, although longitudinal data would provide more robust support and permit investigation of directionality</w:t>
      </w:r>
      <w:r w:rsidRPr="007545D9">
        <w:rPr>
          <w:rFonts w:ascii="Times New Roman" w:hAnsi="Times New Roman" w:cs="Times New Roman"/>
          <w:sz w:val="22"/>
          <w:szCs w:val="22"/>
        </w:rPr>
        <w:t>.</w:t>
      </w:r>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{"citationID":"X0iImnn4","properties":{"formattedCitation":"\\super 14\\nosupersub{}","plainCitation":"14","noteIndex":0},"citationItems":[{"id":531,"uris":["http://zotero.org/users/7523143/items/642EXNKC"],"itemData":{"id":531,"type":"article-journal","abstract":"Objective/Background: Adolescents who experience sleep problems are less able to resist impulses. Furthermore, youths who show more impulsive behaviors are, in turn, assumed to have more sleep problems, which sets the stage for a negative cycle over time. Empirical research has shown some evidence that sleep problems affect impulse control, but the bidirectional link has previously not been tested. Therefore, the aim of this study was to test this assumption.\nMethods: In this study, we used cross-lagged models to investigate the bidirectional association between sleep problems (ie, insomnia and sleep duration) and impulsive behaviors over two years in a cohort of young adolescents (n ¼ 2767, mean age ~13.7, 47.6% girls). We also investigated the moderating role of age and gender.\nResults: The results showed that the links between sleep duration/insomnia and impulsive behavior are bidirectional. Youths who experienced sleep problems also experienced increased difﬁculties with impulse control, and problems regulating impulses were also linked with increases in sleep problems, and these effects were systematic over two years. Moreover, age did not moderate these associations but impulsive behaviors had a larger impact on girls’ insomnia as compared to boys.\nConclusions: By conﬁrming the bi-directionality of this association, this study supports the importance of developing interventions to promote sleep health in adolescents but also the need to tailor such programs to adolescents’ development because adolescents might not be able to prioritize sleep if they cannot control their impulses.","container-title":"Sleep Medicine: X","DOI":"10.1016/j.sleepx.2019.100009","ISSN":"25901427","journalAbbreviation":"Sleep Medicine: X","language":"en","page":"100009","source":"DOI.org (Crossref)","title":"Bidirectional associations between adolescents’ sleep problems and impulsive behavior over time","volume":"1","author":[{"family":"Bauducco","given":"Serena V."},{"family":"Salihovic","given":"Selma"},{"family":"Boersma","given":"Katja"}],"issued":{"date-parts":[["2019",12]]},"citation-key":"bauduccoBidirectionalAssociationsAdolescents2019"}}],"schema":"https://github.com/citation-style-language/schema/raw/master/csl-citation.json"}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14</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w:t>
      </w:r>
      <w:r w:rsidR="00433E7D">
        <w:rPr>
          <w:rFonts w:ascii="Times New Roman" w:hAnsi="Times New Roman" w:cs="Times New Roman"/>
          <w:sz w:val="22"/>
          <w:szCs w:val="22"/>
        </w:rPr>
        <w:t>A</w:t>
      </w:r>
      <w:r w:rsidR="00433E7D" w:rsidRPr="007545D9">
        <w:rPr>
          <w:rFonts w:ascii="Times New Roman" w:hAnsi="Times New Roman" w:cs="Times New Roman"/>
          <w:sz w:val="22"/>
          <w:szCs w:val="22"/>
        </w:rPr>
        <w:t xml:space="preserve"> </w:t>
      </w:r>
      <w:r w:rsidRPr="007545D9">
        <w:rPr>
          <w:rFonts w:ascii="Times New Roman" w:hAnsi="Times New Roman" w:cs="Times New Roman"/>
          <w:sz w:val="22"/>
          <w:szCs w:val="22"/>
        </w:rPr>
        <w:t xml:space="preserve">bidirectional relationship </w:t>
      </w:r>
      <w:r w:rsidR="00433E7D">
        <w:rPr>
          <w:rFonts w:ascii="Times New Roman" w:hAnsi="Times New Roman" w:cs="Times New Roman"/>
          <w:sz w:val="22"/>
          <w:szCs w:val="22"/>
        </w:rPr>
        <w:t>would suggest</w:t>
      </w:r>
      <w:r w:rsidR="00433E7D" w:rsidRPr="007545D9">
        <w:rPr>
          <w:rFonts w:ascii="Times New Roman" w:hAnsi="Times New Roman" w:cs="Times New Roman"/>
          <w:sz w:val="22"/>
          <w:szCs w:val="22"/>
        </w:rPr>
        <w:t xml:space="preserve"> </w:t>
      </w:r>
      <w:r w:rsidRPr="007545D9">
        <w:rPr>
          <w:rFonts w:ascii="Times New Roman" w:hAnsi="Times New Roman" w:cs="Times New Roman"/>
          <w:sz w:val="22"/>
          <w:szCs w:val="22"/>
        </w:rPr>
        <w:t xml:space="preserve">a negative cycle in which poor impulse control </w:t>
      </w:r>
      <w:r w:rsidR="00433E7D">
        <w:rPr>
          <w:rFonts w:ascii="Times New Roman" w:hAnsi="Times New Roman" w:cs="Times New Roman"/>
          <w:sz w:val="22"/>
          <w:szCs w:val="22"/>
        </w:rPr>
        <w:t xml:space="preserve">might </w:t>
      </w:r>
      <w:r w:rsidRPr="007545D9">
        <w:rPr>
          <w:rFonts w:ascii="Times New Roman" w:hAnsi="Times New Roman" w:cs="Times New Roman"/>
          <w:sz w:val="22"/>
          <w:szCs w:val="22"/>
        </w:rPr>
        <w:t xml:space="preserve">worsen sleep </w:t>
      </w:r>
      <w:r w:rsidR="00433E7D">
        <w:rPr>
          <w:rFonts w:ascii="Times New Roman" w:hAnsi="Times New Roman" w:cs="Times New Roman"/>
          <w:sz w:val="22"/>
          <w:szCs w:val="22"/>
        </w:rPr>
        <w:t>and</w:t>
      </w:r>
      <w:r w:rsidRPr="007545D9">
        <w:rPr>
          <w:rFonts w:ascii="Times New Roman" w:hAnsi="Times New Roman" w:cs="Times New Roman"/>
          <w:sz w:val="22"/>
          <w:szCs w:val="22"/>
        </w:rPr>
        <w:t xml:space="preserve"> </w:t>
      </w:r>
      <w:r w:rsidR="00433E7D">
        <w:rPr>
          <w:rFonts w:ascii="Times New Roman" w:hAnsi="Times New Roman" w:cs="Times New Roman"/>
          <w:sz w:val="22"/>
          <w:szCs w:val="22"/>
        </w:rPr>
        <w:t xml:space="preserve">poor </w:t>
      </w:r>
      <w:r w:rsidRPr="007545D9">
        <w:rPr>
          <w:rFonts w:ascii="Times New Roman" w:hAnsi="Times New Roman" w:cs="Times New Roman"/>
          <w:sz w:val="22"/>
          <w:szCs w:val="22"/>
        </w:rPr>
        <w:t xml:space="preserve">sleep </w:t>
      </w:r>
      <w:r w:rsidR="00433E7D">
        <w:rPr>
          <w:rFonts w:ascii="Times New Roman" w:hAnsi="Times New Roman" w:cs="Times New Roman"/>
          <w:sz w:val="22"/>
          <w:szCs w:val="22"/>
        </w:rPr>
        <w:t xml:space="preserve">might increase </w:t>
      </w:r>
      <w:r w:rsidRPr="007545D9">
        <w:rPr>
          <w:rFonts w:ascii="Times New Roman" w:hAnsi="Times New Roman" w:cs="Times New Roman"/>
          <w:sz w:val="22"/>
          <w:szCs w:val="22"/>
        </w:rPr>
        <w:t>impulsivity.</w:t>
      </w:r>
    </w:p>
    <w:p w14:paraId="3AB7D800" w14:textId="77777777" w:rsidR="00F40CC6" w:rsidRDefault="008A765E" w:rsidP="00F40CC6">
      <w:pPr>
        <w:spacing w:line="276" w:lineRule="auto"/>
        <w:ind w:firstLine="720"/>
        <w:rPr>
          <w:ins w:id="68" w:author="Chen, Bryan" w:date="2025-04-10T19:14:00Z" w16du:dateUtc="2025-04-10T23:14:00Z"/>
          <w:rFonts w:ascii="Times New Roman" w:hAnsi="Times New Roman" w:cs="Times New Roman"/>
          <w:sz w:val="22"/>
          <w:szCs w:val="22"/>
        </w:rPr>
      </w:pPr>
      <w:r w:rsidRPr="007545D9">
        <w:rPr>
          <w:rFonts w:ascii="Times New Roman" w:hAnsi="Times New Roman" w:cs="Times New Roman"/>
          <w:sz w:val="22"/>
          <w:szCs w:val="22"/>
        </w:rPr>
        <w:t xml:space="preserve">However, to my knowledge, no study has looked at the longitudinal, bidirectional </w:t>
      </w:r>
      <w:r w:rsidR="00F310B4" w:rsidRPr="007545D9">
        <w:rPr>
          <w:rFonts w:ascii="Times New Roman" w:hAnsi="Times New Roman" w:cs="Times New Roman"/>
          <w:sz w:val="22"/>
          <w:szCs w:val="22"/>
        </w:rPr>
        <w:t>association</w:t>
      </w:r>
      <w:r w:rsidRPr="007545D9">
        <w:rPr>
          <w:rFonts w:ascii="Times New Roman" w:hAnsi="Times New Roman" w:cs="Times New Roman"/>
          <w:sz w:val="22"/>
          <w:szCs w:val="22"/>
        </w:rPr>
        <w:t xml:space="preserve"> between the multiple dimensions of impulsivity and </w:t>
      </w:r>
      <w:r w:rsidR="00946950" w:rsidRPr="007545D9">
        <w:rPr>
          <w:rFonts w:ascii="Times New Roman" w:hAnsi="Times New Roman" w:cs="Times New Roman"/>
          <w:sz w:val="22"/>
          <w:szCs w:val="22"/>
        </w:rPr>
        <w:t xml:space="preserve">components of </w:t>
      </w:r>
      <w:r w:rsidRPr="007545D9">
        <w:rPr>
          <w:rFonts w:ascii="Times New Roman" w:hAnsi="Times New Roman" w:cs="Times New Roman"/>
          <w:sz w:val="22"/>
          <w:szCs w:val="22"/>
        </w:rPr>
        <w:t>slee</w:t>
      </w:r>
      <w:r w:rsidR="00946950" w:rsidRPr="007545D9">
        <w:rPr>
          <w:rFonts w:ascii="Times New Roman" w:hAnsi="Times New Roman" w:cs="Times New Roman"/>
          <w:sz w:val="22"/>
          <w:szCs w:val="22"/>
        </w:rPr>
        <w:t>p difficulty</w:t>
      </w:r>
      <w:r w:rsidR="00433E7D">
        <w:rPr>
          <w:rFonts w:ascii="Times New Roman" w:hAnsi="Times New Roman" w:cs="Times New Roman"/>
          <w:sz w:val="22"/>
          <w:szCs w:val="22"/>
        </w:rPr>
        <w:t xml:space="preserve"> during the period of later childhood into adolescence</w:t>
      </w:r>
      <w:r w:rsidRPr="007545D9">
        <w:rPr>
          <w:rFonts w:ascii="Times New Roman" w:hAnsi="Times New Roman" w:cs="Times New Roman"/>
          <w:sz w:val="22"/>
          <w:szCs w:val="22"/>
        </w:rPr>
        <w:t xml:space="preserve">. In this study, I intend to utilize </w:t>
      </w:r>
      <w:r w:rsidR="00433E7D">
        <w:rPr>
          <w:rFonts w:ascii="Times New Roman" w:hAnsi="Times New Roman" w:cs="Times New Roman"/>
          <w:sz w:val="22"/>
          <w:szCs w:val="22"/>
        </w:rPr>
        <w:t>data from a large longitudinal study, the Adolescent Brain Cognitive Development</w:t>
      </w:r>
      <w:r w:rsidR="00433E7D" w:rsidRPr="007545D9">
        <w:rPr>
          <w:rFonts w:ascii="Times New Roman" w:hAnsi="Times New Roman" w:cs="Times New Roman"/>
          <w:sz w:val="22"/>
          <w:szCs w:val="22"/>
        </w:rPr>
        <w:t xml:space="preserve"> </w:t>
      </w:r>
      <w:r w:rsidR="00433E7D">
        <w:rPr>
          <w:rFonts w:ascii="Times New Roman" w:hAnsi="Times New Roman" w:cs="Times New Roman"/>
          <w:sz w:val="22"/>
          <w:szCs w:val="22"/>
        </w:rPr>
        <w:t>(</w:t>
      </w:r>
      <w:r w:rsidRPr="007545D9">
        <w:rPr>
          <w:rFonts w:ascii="Times New Roman" w:hAnsi="Times New Roman" w:cs="Times New Roman"/>
          <w:sz w:val="22"/>
          <w:szCs w:val="22"/>
        </w:rPr>
        <w:t>ABCD</w:t>
      </w:r>
      <w:r w:rsidR="00433E7D">
        <w:rPr>
          <w:rFonts w:ascii="Times New Roman" w:hAnsi="Times New Roman" w:cs="Times New Roman"/>
          <w:sz w:val="22"/>
          <w:szCs w:val="22"/>
        </w:rPr>
        <w:t>)</w:t>
      </w:r>
      <w:r w:rsidR="004F11FD" w:rsidRPr="007545D9">
        <w:rPr>
          <w:rFonts w:ascii="Times New Roman" w:hAnsi="Times New Roman" w:cs="Times New Roman"/>
          <w:sz w:val="22"/>
          <w:szCs w:val="22"/>
        </w:rPr>
        <w:t xml:space="preserve"> </w:t>
      </w:r>
      <w:r w:rsidR="00B000B4" w:rsidRPr="007545D9">
        <w:rPr>
          <w:rFonts w:ascii="Times New Roman" w:hAnsi="Times New Roman" w:cs="Times New Roman"/>
          <w:sz w:val="22"/>
          <w:szCs w:val="22"/>
        </w:rPr>
        <w:t>s</w:t>
      </w:r>
      <w:r w:rsidR="004F11FD" w:rsidRPr="007545D9">
        <w:rPr>
          <w:rFonts w:ascii="Times New Roman" w:hAnsi="Times New Roman" w:cs="Times New Roman"/>
          <w:sz w:val="22"/>
          <w:szCs w:val="22"/>
        </w:rPr>
        <w:t>tudy</w:t>
      </w:r>
      <w:r w:rsidR="00433E7D">
        <w:rPr>
          <w:rFonts w:ascii="Times New Roman" w:hAnsi="Times New Roman" w:cs="Times New Roman"/>
          <w:sz w:val="22"/>
          <w:szCs w:val="22"/>
        </w:rPr>
        <w:t>,</w:t>
      </w:r>
      <w:r w:rsidRPr="007545D9">
        <w:rPr>
          <w:rFonts w:ascii="Times New Roman" w:hAnsi="Times New Roman" w:cs="Times New Roman"/>
          <w:sz w:val="22"/>
          <w:szCs w:val="22"/>
        </w:rPr>
        <w:t xml:space="preserve"> to examine this relationship.</w:t>
      </w:r>
    </w:p>
    <w:p w14:paraId="3A41FCAC" w14:textId="6660A216" w:rsidR="008A765E" w:rsidRPr="007545D9" w:rsidRDefault="008A765E" w:rsidP="00BC09D4">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lastRenderedPageBreak/>
        <w:t xml:space="preserve"> </w:t>
      </w:r>
    </w:p>
    <w:p w14:paraId="10872F40" w14:textId="706D7301" w:rsidR="008A765E" w:rsidRPr="007545D9" w:rsidRDefault="008A765E"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t>Hypothesis</w:t>
      </w:r>
      <w:r w:rsidR="00D91ABF" w:rsidRPr="007545D9">
        <w:rPr>
          <w:rFonts w:ascii="Times New Roman" w:hAnsi="Times New Roman" w:cs="Times New Roman"/>
          <w:b/>
          <w:bCs/>
          <w:sz w:val="22"/>
          <w:szCs w:val="22"/>
        </w:rPr>
        <w:t xml:space="preserve"> and Research Questions</w:t>
      </w:r>
    </w:p>
    <w:p w14:paraId="11D2C107" w14:textId="126353EE" w:rsidR="00CF0915" w:rsidRDefault="009369E7" w:rsidP="005338AD">
      <w:pPr>
        <w:spacing w:line="276" w:lineRule="auto"/>
        <w:rPr>
          <w:rFonts w:ascii="Times New Roman" w:hAnsi="Times New Roman" w:cs="Times New Roman"/>
          <w:sz w:val="22"/>
          <w:szCs w:val="22"/>
        </w:rPr>
      </w:pPr>
      <w:r>
        <w:rPr>
          <w:rFonts w:ascii="Times New Roman" w:hAnsi="Times New Roman" w:cs="Times New Roman"/>
          <w:sz w:val="22"/>
          <w:szCs w:val="22"/>
        </w:rPr>
        <w:t xml:space="preserve">Hypothesis 1: </w:t>
      </w:r>
      <w:r w:rsidR="008A765E" w:rsidRPr="007545D9">
        <w:rPr>
          <w:rFonts w:ascii="Times New Roman" w:hAnsi="Times New Roman" w:cs="Times New Roman"/>
          <w:sz w:val="22"/>
          <w:szCs w:val="22"/>
        </w:rPr>
        <w:t xml:space="preserve">Negative and </w:t>
      </w:r>
      <w:r w:rsidR="00F310B4" w:rsidRPr="007545D9">
        <w:rPr>
          <w:rFonts w:ascii="Times New Roman" w:hAnsi="Times New Roman" w:cs="Times New Roman"/>
          <w:sz w:val="22"/>
          <w:szCs w:val="22"/>
        </w:rPr>
        <w:t>positive</w:t>
      </w:r>
      <w:r w:rsidR="008A765E" w:rsidRPr="007545D9">
        <w:rPr>
          <w:rFonts w:ascii="Times New Roman" w:hAnsi="Times New Roman" w:cs="Times New Roman"/>
          <w:sz w:val="22"/>
          <w:szCs w:val="22"/>
        </w:rPr>
        <w:t xml:space="preserve"> urgency and lack of </w:t>
      </w:r>
      <w:r w:rsidR="00F310B4" w:rsidRPr="007545D9">
        <w:rPr>
          <w:rFonts w:ascii="Times New Roman" w:hAnsi="Times New Roman" w:cs="Times New Roman"/>
          <w:sz w:val="22"/>
          <w:szCs w:val="22"/>
        </w:rPr>
        <w:t>perseverance</w:t>
      </w:r>
      <w:r w:rsidR="008A765E" w:rsidRPr="007545D9">
        <w:rPr>
          <w:rFonts w:ascii="Times New Roman" w:hAnsi="Times New Roman" w:cs="Times New Roman"/>
          <w:sz w:val="22"/>
          <w:szCs w:val="22"/>
        </w:rPr>
        <w:t xml:space="preserve"> are facets of impulsivity that will be</w:t>
      </w:r>
      <w:r w:rsidR="000B48DB" w:rsidRPr="007545D9">
        <w:rPr>
          <w:rFonts w:ascii="Times New Roman" w:hAnsi="Times New Roman" w:cs="Times New Roman"/>
          <w:sz w:val="22"/>
          <w:szCs w:val="22"/>
        </w:rPr>
        <w:t xml:space="preserve"> negatively correlated</w:t>
      </w:r>
      <w:r w:rsidR="008A765E" w:rsidRPr="007545D9">
        <w:rPr>
          <w:rFonts w:ascii="Times New Roman" w:hAnsi="Times New Roman" w:cs="Times New Roman"/>
          <w:sz w:val="22"/>
          <w:szCs w:val="22"/>
        </w:rPr>
        <w:t xml:space="preserve"> </w:t>
      </w:r>
      <w:r w:rsidR="000B48DB" w:rsidRPr="007545D9">
        <w:rPr>
          <w:rFonts w:ascii="Times New Roman" w:hAnsi="Times New Roman" w:cs="Times New Roman"/>
          <w:sz w:val="22"/>
          <w:szCs w:val="22"/>
        </w:rPr>
        <w:t xml:space="preserve">with </w:t>
      </w:r>
      <w:r w:rsidR="008A765E" w:rsidRPr="007545D9">
        <w:rPr>
          <w:rFonts w:ascii="Times New Roman" w:hAnsi="Times New Roman" w:cs="Times New Roman"/>
          <w:sz w:val="22"/>
          <w:szCs w:val="22"/>
        </w:rPr>
        <w:t xml:space="preserve">sleep over </w:t>
      </w:r>
      <w:commentRangeStart w:id="69"/>
      <w:r w:rsidR="008A765E" w:rsidRPr="007545D9">
        <w:rPr>
          <w:rFonts w:ascii="Times New Roman" w:hAnsi="Times New Roman" w:cs="Times New Roman"/>
          <w:sz w:val="22"/>
          <w:szCs w:val="22"/>
        </w:rPr>
        <w:t>time</w:t>
      </w:r>
      <w:commentRangeEnd w:id="69"/>
      <w:r w:rsidR="00433E7D">
        <w:rPr>
          <w:rStyle w:val="CommentReference"/>
        </w:rPr>
        <w:commentReference w:id="69"/>
      </w:r>
      <w:r w:rsidR="00D76C44" w:rsidRPr="007545D9">
        <w:rPr>
          <w:rFonts w:ascii="Times New Roman" w:hAnsi="Times New Roman" w:cs="Times New Roman"/>
          <w:sz w:val="22"/>
          <w:szCs w:val="22"/>
        </w:rPr>
        <w:t xml:space="preserve">. </w:t>
      </w:r>
      <w:ins w:id="70" w:author="Chen, Bryan" w:date="2025-04-10T19:19:00Z" w16du:dateUtc="2025-04-10T23:19:00Z">
        <w:r w:rsidR="007D2A6F">
          <w:rPr>
            <w:rFonts w:ascii="Times New Roman" w:hAnsi="Times New Roman" w:cs="Times New Roman"/>
            <w:sz w:val="22"/>
            <w:szCs w:val="22"/>
          </w:rPr>
          <w:t xml:space="preserve">While </w:t>
        </w:r>
        <w:r w:rsidR="00171B19">
          <w:rPr>
            <w:rFonts w:ascii="Times New Roman" w:hAnsi="Times New Roman" w:cs="Times New Roman"/>
            <w:sz w:val="22"/>
            <w:szCs w:val="22"/>
          </w:rPr>
          <w:t>aroused mental states</w:t>
        </w:r>
        <w:r w:rsidR="00BD3679">
          <w:rPr>
            <w:rFonts w:ascii="Times New Roman" w:hAnsi="Times New Roman" w:cs="Times New Roman"/>
            <w:sz w:val="22"/>
            <w:szCs w:val="22"/>
          </w:rPr>
          <w:t xml:space="preserve"> </w:t>
        </w:r>
        <w:r w:rsidR="00CF76CB">
          <w:rPr>
            <w:rFonts w:ascii="Times New Roman" w:hAnsi="Times New Roman" w:cs="Times New Roman"/>
            <w:sz w:val="22"/>
            <w:szCs w:val="22"/>
          </w:rPr>
          <w:t xml:space="preserve">certainly </w:t>
        </w:r>
        <w:r w:rsidR="00C93D97">
          <w:rPr>
            <w:rFonts w:ascii="Times New Roman" w:hAnsi="Times New Roman" w:cs="Times New Roman"/>
            <w:sz w:val="22"/>
            <w:szCs w:val="22"/>
          </w:rPr>
          <w:t>interfere</w:t>
        </w:r>
        <w:r w:rsidR="004439BD">
          <w:rPr>
            <w:rFonts w:ascii="Times New Roman" w:hAnsi="Times New Roman" w:cs="Times New Roman"/>
            <w:sz w:val="22"/>
            <w:szCs w:val="22"/>
          </w:rPr>
          <w:t xml:space="preserve"> with sleep, </w:t>
        </w:r>
        <w:r w:rsidR="005F30BE">
          <w:rPr>
            <w:rFonts w:ascii="Times New Roman" w:hAnsi="Times New Roman" w:cs="Times New Roman"/>
            <w:sz w:val="22"/>
            <w:szCs w:val="22"/>
          </w:rPr>
          <w:t>heightened</w:t>
        </w:r>
        <w:r w:rsidR="00797DBD">
          <w:rPr>
            <w:rFonts w:ascii="Times New Roman" w:hAnsi="Times New Roman" w:cs="Times New Roman"/>
            <w:sz w:val="22"/>
            <w:szCs w:val="22"/>
          </w:rPr>
          <w:t xml:space="preserve"> urgency </w:t>
        </w:r>
        <w:r w:rsidR="0007003F">
          <w:rPr>
            <w:rFonts w:ascii="Times New Roman" w:hAnsi="Times New Roman" w:cs="Times New Roman"/>
            <w:sz w:val="22"/>
            <w:szCs w:val="22"/>
          </w:rPr>
          <w:t>t</w:t>
        </w:r>
      </w:ins>
      <w:ins w:id="71" w:author="Chen, Bryan" w:date="2025-04-10T19:20:00Z" w16du:dateUtc="2025-04-10T23:20:00Z">
        <w:r w:rsidR="0007003F">
          <w:rPr>
            <w:rFonts w:ascii="Times New Roman" w:hAnsi="Times New Roman" w:cs="Times New Roman"/>
            <w:sz w:val="22"/>
            <w:szCs w:val="22"/>
          </w:rPr>
          <w:t xml:space="preserve">ranslates </w:t>
        </w:r>
        <w:r w:rsidR="00030204">
          <w:rPr>
            <w:rFonts w:ascii="Times New Roman" w:hAnsi="Times New Roman" w:cs="Times New Roman"/>
            <w:sz w:val="22"/>
            <w:szCs w:val="22"/>
          </w:rPr>
          <w:t>into action</w:t>
        </w:r>
        <w:r w:rsidR="00864AFF">
          <w:rPr>
            <w:rFonts w:ascii="Times New Roman" w:hAnsi="Times New Roman" w:cs="Times New Roman"/>
            <w:sz w:val="22"/>
            <w:szCs w:val="22"/>
          </w:rPr>
          <w:t>.</w:t>
        </w:r>
      </w:ins>
      <w:ins w:id="72" w:author="Chen, Bryan" w:date="2025-04-10T20:19:00Z" w16du:dateUtc="2025-04-11T00:19:00Z">
        <w:r w:rsidR="004211D3">
          <w:rPr>
            <w:rFonts w:ascii="Times New Roman" w:hAnsi="Times New Roman" w:cs="Times New Roman"/>
            <w:sz w:val="22"/>
            <w:szCs w:val="22"/>
          </w:rPr>
          <w:t xml:space="preserve"> Leaving bed</w:t>
        </w:r>
        <w:r w:rsidR="00420F25">
          <w:rPr>
            <w:rFonts w:ascii="Times New Roman" w:hAnsi="Times New Roman" w:cs="Times New Roman"/>
            <w:sz w:val="22"/>
            <w:szCs w:val="22"/>
          </w:rPr>
          <w:t xml:space="preserve"> or staying in bed while engaging in </w:t>
        </w:r>
        <w:r w:rsidR="00CB31C1">
          <w:rPr>
            <w:rFonts w:ascii="Times New Roman" w:hAnsi="Times New Roman" w:cs="Times New Roman"/>
            <w:sz w:val="22"/>
            <w:szCs w:val="22"/>
          </w:rPr>
          <w:t xml:space="preserve">distracting activities (e.g., </w:t>
        </w:r>
        <w:r w:rsidR="00EF1343">
          <w:rPr>
            <w:rFonts w:ascii="Times New Roman" w:hAnsi="Times New Roman" w:cs="Times New Roman"/>
            <w:sz w:val="22"/>
            <w:szCs w:val="22"/>
          </w:rPr>
          <w:t>screentime)</w:t>
        </w:r>
        <w:r w:rsidR="00DA1602">
          <w:rPr>
            <w:rFonts w:ascii="Times New Roman" w:hAnsi="Times New Roman" w:cs="Times New Roman"/>
            <w:sz w:val="22"/>
            <w:szCs w:val="22"/>
          </w:rPr>
          <w:t xml:space="preserve"> make sleep imp</w:t>
        </w:r>
      </w:ins>
      <w:ins w:id="73" w:author="Chen, Bryan" w:date="2025-04-10T20:20:00Z" w16du:dateUtc="2025-04-11T00:20:00Z">
        <w:r w:rsidR="00DA1602">
          <w:rPr>
            <w:rFonts w:ascii="Times New Roman" w:hAnsi="Times New Roman" w:cs="Times New Roman"/>
            <w:sz w:val="22"/>
            <w:szCs w:val="22"/>
          </w:rPr>
          <w:t>ossible</w:t>
        </w:r>
        <w:r w:rsidR="00A96B0C">
          <w:rPr>
            <w:rFonts w:ascii="Times New Roman" w:hAnsi="Times New Roman" w:cs="Times New Roman"/>
            <w:sz w:val="22"/>
            <w:szCs w:val="22"/>
          </w:rPr>
          <w:t>.</w:t>
        </w:r>
      </w:ins>
      <w:ins w:id="74" w:author="Chen, Bryan" w:date="2025-04-10T19:20:00Z" w16du:dateUtc="2025-04-10T23:20:00Z">
        <w:r w:rsidR="00864AFF">
          <w:rPr>
            <w:rFonts w:ascii="Times New Roman" w:hAnsi="Times New Roman" w:cs="Times New Roman"/>
            <w:sz w:val="22"/>
            <w:szCs w:val="22"/>
          </w:rPr>
          <w:t xml:space="preserve"> </w:t>
        </w:r>
      </w:ins>
      <w:ins w:id="75" w:author="Chen, Bryan" w:date="2025-04-10T19:22:00Z" w16du:dateUtc="2025-04-10T23:22:00Z">
        <w:r w:rsidR="00421DD3">
          <w:rPr>
            <w:rFonts w:ascii="Times New Roman" w:hAnsi="Times New Roman" w:cs="Times New Roman"/>
            <w:sz w:val="22"/>
            <w:szCs w:val="22"/>
          </w:rPr>
          <w:t>L</w:t>
        </w:r>
      </w:ins>
      <w:ins w:id="76" w:author="Chen, Bryan" w:date="2025-04-10T19:20:00Z" w16du:dateUtc="2025-04-10T23:20:00Z">
        <w:r w:rsidR="0008551C">
          <w:rPr>
            <w:rFonts w:ascii="Times New Roman" w:hAnsi="Times New Roman" w:cs="Times New Roman"/>
            <w:sz w:val="22"/>
            <w:szCs w:val="22"/>
          </w:rPr>
          <w:t xml:space="preserve">ack of perseverance </w:t>
        </w:r>
        <w:r w:rsidR="00E57379">
          <w:rPr>
            <w:rFonts w:ascii="Times New Roman" w:hAnsi="Times New Roman" w:cs="Times New Roman"/>
            <w:sz w:val="22"/>
            <w:szCs w:val="22"/>
          </w:rPr>
          <w:t>reflects an inability to</w:t>
        </w:r>
      </w:ins>
      <w:ins w:id="77" w:author="Chen, Bryan" w:date="2025-04-10T19:21:00Z" w16du:dateUtc="2025-04-10T23:21:00Z">
        <w:r w:rsidR="00313459">
          <w:rPr>
            <w:rFonts w:ascii="Times New Roman" w:hAnsi="Times New Roman" w:cs="Times New Roman"/>
            <w:sz w:val="22"/>
            <w:szCs w:val="22"/>
          </w:rPr>
          <w:t xml:space="preserve"> stick with a boring</w:t>
        </w:r>
        <w:r w:rsidR="001D5390">
          <w:rPr>
            <w:rFonts w:ascii="Times New Roman" w:hAnsi="Times New Roman" w:cs="Times New Roman"/>
            <w:sz w:val="22"/>
            <w:szCs w:val="22"/>
          </w:rPr>
          <w:t xml:space="preserve"> task</w:t>
        </w:r>
        <w:r w:rsidR="00313459">
          <w:rPr>
            <w:rFonts w:ascii="Times New Roman" w:hAnsi="Times New Roman" w:cs="Times New Roman"/>
            <w:sz w:val="22"/>
            <w:szCs w:val="22"/>
          </w:rPr>
          <w:t>.</w:t>
        </w:r>
      </w:ins>
      <w:ins w:id="78" w:author="Chen, Bryan" w:date="2025-04-10T20:21:00Z" w16du:dateUtc="2025-04-11T00:21:00Z">
        <w:r w:rsidR="007E39AB">
          <w:rPr>
            <w:rFonts w:ascii="Times New Roman" w:hAnsi="Times New Roman" w:cs="Times New Roman"/>
            <w:sz w:val="22"/>
            <w:szCs w:val="22"/>
          </w:rPr>
          <w:t xml:space="preserve"> </w:t>
        </w:r>
      </w:ins>
      <w:ins w:id="79" w:author="Chen, Bryan" w:date="2025-04-10T20:22:00Z" w16du:dateUtc="2025-04-11T00:22:00Z">
        <w:r w:rsidR="00675147">
          <w:rPr>
            <w:rFonts w:ascii="Times New Roman" w:hAnsi="Times New Roman" w:cs="Times New Roman"/>
            <w:sz w:val="22"/>
            <w:szCs w:val="22"/>
          </w:rPr>
          <w:t xml:space="preserve">Sleep, </w:t>
        </w:r>
        <w:r w:rsidR="000610BB">
          <w:rPr>
            <w:rFonts w:ascii="Times New Roman" w:hAnsi="Times New Roman" w:cs="Times New Roman"/>
            <w:sz w:val="22"/>
            <w:szCs w:val="22"/>
          </w:rPr>
          <w:t>especially</w:t>
        </w:r>
        <w:r w:rsidR="00F62B1B">
          <w:rPr>
            <w:rFonts w:ascii="Times New Roman" w:hAnsi="Times New Roman" w:cs="Times New Roman"/>
            <w:sz w:val="22"/>
            <w:szCs w:val="22"/>
          </w:rPr>
          <w:t xml:space="preserve"> its</w:t>
        </w:r>
        <w:r w:rsidR="000610BB">
          <w:rPr>
            <w:rFonts w:ascii="Times New Roman" w:hAnsi="Times New Roman" w:cs="Times New Roman"/>
            <w:sz w:val="22"/>
            <w:szCs w:val="22"/>
          </w:rPr>
          <w:t xml:space="preserve"> initiation, </w:t>
        </w:r>
        <w:r w:rsidR="009B64E0">
          <w:rPr>
            <w:rFonts w:ascii="Times New Roman" w:hAnsi="Times New Roman" w:cs="Times New Roman"/>
            <w:sz w:val="22"/>
            <w:szCs w:val="22"/>
          </w:rPr>
          <w:t>is not</w:t>
        </w:r>
        <w:r w:rsidR="006B027C">
          <w:rPr>
            <w:rFonts w:ascii="Times New Roman" w:hAnsi="Times New Roman" w:cs="Times New Roman"/>
            <w:sz w:val="22"/>
            <w:szCs w:val="22"/>
          </w:rPr>
          <w:t xml:space="preserve"> an intrinsically stimulating activity</w:t>
        </w:r>
      </w:ins>
      <w:ins w:id="80" w:author="Chen, Bryan" w:date="2025-04-10T19:21:00Z" w16du:dateUtc="2025-04-10T23:21:00Z">
        <w:r w:rsidR="00E04E1F">
          <w:rPr>
            <w:rFonts w:ascii="Times New Roman" w:hAnsi="Times New Roman" w:cs="Times New Roman"/>
            <w:sz w:val="22"/>
            <w:szCs w:val="22"/>
          </w:rPr>
          <w:t xml:space="preserve">. </w:t>
        </w:r>
      </w:ins>
      <w:ins w:id="81" w:author="Chen, Bryan" w:date="2025-04-10T19:22:00Z" w16du:dateUtc="2025-04-10T23:22:00Z">
        <w:r w:rsidR="00FF30FB">
          <w:rPr>
            <w:rFonts w:ascii="Times New Roman" w:hAnsi="Times New Roman" w:cs="Times New Roman"/>
            <w:sz w:val="22"/>
            <w:szCs w:val="22"/>
          </w:rPr>
          <w:t xml:space="preserve">Thus, we hypothesize that </w:t>
        </w:r>
        <w:r w:rsidR="00D27E24">
          <w:rPr>
            <w:rFonts w:ascii="Times New Roman" w:hAnsi="Times New Roman" w:cs="Times New Roman"/>
            <w:sz w:val="22"/>
            <w:szCs w:val="22"/>
          </w:rPr>
          <w:t xml:space="preserve">these traits will be </w:t>
        </w:r>
        <w:r w:rsidR="00EB19BC">
          <w:rPr>
            <w:rFonts w:ascii="Times New Roman" w:hAnsi="Times New Roman" w:cs="Times New Roman"/>
            <w:sz w:val="22"/>
            <w:szCs w:val="22"/>
          </w:rPr>
          <w:t>primar</w:t>
        </w:r>
        <w:r w:rsidR="00685D50">
          <w:rPr>
            <w:rFonts w:ascii="Times New Roman" w:hAnsi="Times New Roman" w:cs="Times New Roman"/>
            <w:sz w:val="22"/>
            <w:szCs w:val="22"/>
          </w:rPr>
          <w:t xml:space="preserve">ily </w:t>
        </w:r>
        <w:r w:rsidR="00BE3C03">
          <w:rPr>
            <w:rFonts w:ascii="Times New Roman" w:hAnsi="Times New Roman" w:cs="Times New Roman"/>
            <w:sz w:val="22"/>
            <w:szCs w:val="22"/>
          </w:rPr>
          <w:t>associated with sleep difficulties.</w:t>
        </w:r>
      </w:ins>
    </w:p>
    <w:p w14:paraId="307B2921" w14:textId="02E57609" w:rsidR="008A765E" w:rsidRPr="007545D9" w:rsidRDefault="009369E7" w:rsidP="003868AA">
      <w:pPr>
        <w:spacing w:line="276" w:lineRule="auto"/>
        <w:rPr>
          <w:rFonts w:ascii="Times New Roman" w:hAnsi="Times New Roman" w:cs="Times New Roman"/>
          <w:sz w:val="22"/>
          <w:szCs w:val="22"/>
        </w:rPr>
      </w:pPr>
      <w:r>
        <w:rPr>
          <w:rFonts w:ascii="Times New Roman" w:hAnsi="Times New Roman" w:cs="Times New Roman"/>
          <w:sz w:val="22"/>
          <w:szCs w:val="22"/>
        </w:rPr>
        <w:t xml:space="preserve">Hypothesis 2: </w:t>
      </w:r>
      <w:r w:rsidR="008A765E" w:rsidRPr="007545D9">
        <w:rPr>
          <w:rFonts w:ascii="Times New Roman" w:hAnsi="Times New Roman" w:cs="Times New Roman"/>
          <w:sz w:val="22"/>
          <w:szCs w:val="22"/>
        </w:rPr>
        <w:t xml:space="preserve">Sleep initiation will be </w:t>
      </w:r>
      <w:r w:rsidR="008A765E" w:rsidRPr="007545D9">
        <w:rPr>
          <w:rFonts w:ascii="Times New Roman" w:hAnsi="Times New Roman" w:cs="Times New Roman"/>
          <w:sz w:val="22"/>
          <w:szCs w:val="22"/>
        </w:rPr>
        <w:t>primarily</w:t>
      </w:r>
      <w:ins w:id="82" w:author="Chen, Bryan" w:date="2025-04-10T20:30:00Z" w16du:dateUtc="2025-04-11T00:30:00Z">
        <w:r w:rsidR="00775D1E">
          <w:rPr>
            <w:rFonts w:ascii="Times New Roman" w:hAnsi="Times New Roman" w:cs="Times New Roman"/>
            <w:sz w:val="22"/>
            <w:szCs w:val="22"/>
          </w:rPr>
          <w:t xml:space="preserve"> affected </w:t>
        </w:r>
      </w:ins>
      <w:r w:rsidR="008A765E" w:rsidRPr="007545D9">
        <w:rPr>
          <w:rFonts w:ascii="Times New Roman" w:hAnsi="Times New Roman" w:cs="Times New Roman"/>
          <w:sz w:val="22"/>
          <w:szCs w:val="22"/>
        </w:rPr>
        <w:t xml:space="preserve">by impulsive </w:t>
      </w:r>
      <w:commentRangeStart w:id="83"/>
      <w:r w:rsidR="008A765E" w:rsidRPr="007545D9">
        <w:rPr>
          <w:rFonts w:ascii="Times New Roman" w:hAnsi="Times New Roman" w:cs="Times New Roman"/>
          <w:sz w:val="22"/>
          <w:szCs w:val="22"/>
        </w:rPr>
        <w:t>behavior</w:t>
      </w:r>
      <w:commentRangeEnd w:id="83"/>
      <w:r w:rsidR="00433E7D">
        <w:rPr>
          <w:rStyle w:val="CommentReference"/>
        </w:rPr>
        <w:commentReference w:id="83"/>
      </w:r>
      <w:r w:rsidR="00400A12">
        <w:rPr>
          <w:rFonts w:ascii="Times New Roman" w:hAnsi="Times New Roman" w:cs="Times New Roman"/>
          <w:sz w:val="22"/>
          <w:szCs w:val="22"/>
        </w:rPr>
        <w:t>.</w:t>
      </w:r>
      <w:ins w:id="84" w:author="Chen, Bryan" w:date="2025-04-10T19:22:00Z" w16du:dateUtc="2025-04-10T23:22:00Z">
        <w:r w:rsidR="00674759">
          <w:rPr>
            <w:rFonts w:ascii="Times New Roman" w:hAnsi="Times New Roman" w:cs="Times New Roman"/>
            <w:sz w:val="22"/>
            <w:szCs w:val="22"/>
          </w:rPr>
          <w:t xml:space="preserve"> </w:t>
        </w:r>
      </w:ins>
      <w:ins w:id="85" w:author="Chen, Bryan" w:date="2025-04-10T19:24:00Z" w16du:dateUtc="2025-04-10T23:24:00Z">
        <w:r w:rsidR="00BF3A7B">
          <w:rPr>
            <w:rFonts w:ascii="Times New Roman" w:hAnsi="Times New Roman" w:cs="Times New Roman"/>
            <w:sz w:val="22"/>
            <w:szCs w:val="22"/>
          </w:rPr>
          <w:t>Much of impulsivity</w:t>
        </w:r>
      </w:ins>
      <w:ins w:id="86" w:author="Chen, Bryan" w:date="2025-04-10T19:23:00Z" w16du:dateUtc="2025-04-10T23:23:00Z">
        <w:r w:rsidR="006536A8">
          <w:rPr>
            <w:rFonts w:ascii="Times New Roman" w:hAnsi="Times New Roman" w:cs="Times New Roman"/>
            <w:sz w:val="22"/>
            <w:szCs w:val="22"/>
          </w:rPr>
          <w:t xml:space="preserve"> </w:t>
        </w:r>
      </w:ins>
      <w:ins w:id="87" w:author="Chen, Bryan" w:date="2025-04-10T20:23:00Z" w16du:dateUtc="2025-04-11T00:23:00Z">
        <w:r w:rsidR="001A204C">
          <w:rPr>
            <w:rFonts w:ascii="Times New Roman" w:hAnsi="Times New Roman" w:cs="Times New Roman"/>
            <w:sz w:val="22"/>
            <w:szCs w:val="22"/>
          </w:rPr>
          <w:t>involves</w:t>
        </w:r>
      </w:ins>
      <w:ins w:id="88" w:author="Chen, Bryan" w:date="2025-04-10T19:23:00Z" w16du:dateUtc="2025-04-10T23:23:00Z">
        <w:r w:rsidR="0014688E">
          <w:rPr>
            <w:rFonts w:ascii="Times New Roman" w:hAnsi="Times New Roman" w:cs="Times New Roman"/>
            <w:sz w:val="22"/>
            <w:szCs w:val="22"/>
          </w:rPr>
          <w:t xml:space="preserve"> </w:t>
        </w:r>
      </w:ins>
      <w:ins w:id="89" w:author="Chen, Bryan" w:date="2025-04-10T19:24:00Z" w16du:dateUtc="2025-04-10T23:24:00Z">
        <w:r w:rsidR="00BF3A7B">
          <w:rPr>
            <w:rFonts w:ascii="Times New Roman" w:hAnsi="Times New Roman" w:cs="Times New Roman"/>
            <w:sz w:val="22"/>
            <w:szCs w:val="22"/>
          </w:rPr>
          <w:t xml:space="preserve">conscious </w:t>
        </w:r>
      </w:ins>
      <w:ins w:id="90" w:author="Chen, Bryan" w:date="2025-04-10T19:23:00Z" w16du:dateUtc="2025-04-10T23:23:00Z">
        <w:r w:rsidR="00B67733">
          <w:rPr>
            <w:rFonts w:ascii="Times New Roman" w:hAnsi="Times New Roman" w:cs="Times New Roman"/>
            <w:sz w:val="22"/>
            <w:szCs w:val="22"/>
          </w:rPr>
          <w:t>decision-making</w:t>
        </w:r>
      </w:ins>
      <w:ins w:id="91" w:author="Chen, Bryan" w:date="2025-04-10T19:25:00Z" w16du:dateUtc="2025-04-10T23:25:00Z">
        <w:r w:rsidR="00967EA3">
          <w:rPr>
            <w:rFonts w:ascii="Times New Roman" w:hAnsi="Times New Roman" w:cs="Times New Roman"/>
            <w:sz w:val="22"/>
            <w:szCs w:val="22"/>
          </w:rPr>
          <w:t xml:space="preserve">. </w:t>
        </w:r>
      </w:ins>
      <w:ins w:id="92" w:author="Chen, Bryan" w:date="2025-04-10T19:29:00Z" w16du:dateUtc="2025-04-10T23:29:00Z">
        <w:r w:rsidR="000C472A">
          <w:rPr>
            <w:rFonts w:ascii="Times New Roman" w:hAnsi="Times New Roman" w:cs="Times New Roman"/>
            <w:sz w:val="22"/>
            <w:szCs w:val="22"/>
          </w:rPr>
          <w:t>Thus, w</w:t>
        </w:r>
        <w:r w:rsidR="00C9114F">
          <w:rPr>
            <w:rFonts w:ascii="Times New Roman" w:hAnsi="Times New Roman" w:cs="Times New Roman"/>
            <w:sz w:val="22"/>
            <w:szCs w:val="22"/>
          </w:rPr>
          <w:t>e</w:t>
        </w:r>
      </w:ins>
      <w:ins w:id="93" w:author="Chen, Bryan" w:date="2025-04-10T19:30:00Z" w16du:dateUtc="2025-04-10T23:30:00Z">
        <w:r w:rsidR="00EE1E5A">
          <w:rPr>
            <w:rFonts w:ascii="Times New Roman" w:hAnsi="Times New Roman" w:cs="Times New Roman"/>
            <w:sz w:val="22"/>
            <w:szCs w:val="22"/>
          </w:rPr>
          <w:t xml:space="preserve"> </w:t>
        </w:r>
      </w:ins>
      <w:ins w:id="94" w:author="Chen, Bryan" w:date="2025-04-10T20:13:00Z" w16du:dateUtc="2025-04-11T00:13:00Z">
        <w:r w:rsidR="00BA7F3F">
          <w:rPr>
            <w:rFonts w:ascii="Times New Roman" w:hAnsi="Times New Roman" w:cs="Times New Roman"/>
            <w:sz w:val="22"/>
            <w:szCs w:val="22"/>
          </w:rPr>
          <w:t>hypothesize</w:t>
        </w:r>
      </w:ins>
      <w:ins w:id="95" w:author="Chen, Bryan" w:date="2025-04-10T19:30:00Z" w16du:dateUtc="2025-04-10T23:30:00Z">
        <w:r w:rsidR="00EE1E5A">
          <w:rPr>
            <w:rFonts w:ascii="Times New Roman" w:hAnsi="Times New Roman" w:cs="Times New Roman"/>
            <w:sz w:val="22"/>
            <w:szCs w:val="22"/>
          </w:rPr>
          <w:t xml:space="preserve"> that impulsivity </w:t>
        </w:r>
      </w:ins>
      <w:ins w:id="96" w:author="Chen, Bryan" w:date="2025-04-10T19:34:00Z" w16du:dateUtc="2025-04-10T23:34:00Z">
        <w:r w:rsidR="00774026">
          <w:rPr>
            <w:rFonts w:ascii="Times New Roman" w:hAnsi="Times New Roman" w:cs="Times New Roman"/>
            <w:sz w:val="22"/>
            <w:szCs w:val="22"/>
          </w:rPr>
          <w:t>will exert</w:t>
        </w:r>
        <w:r w:rsidR="00F83BC0">
          <w:rPr>
            <w:rFonts w:ascii="Times New Roman" w:hAnsi="Times New Roman" w:cs="Times New Roman"/>
            <w:sz w:val="22"/>
            <w:szCs w:val="22"/>
          </w:rPr>
          <w:t xml:space="preserve"> </w:t>
        </w:r>
      </w:ins>
      <w:ins w:id="97" w:author="Chen, Bryan" w:date="2025-04-10T20:04:00Z" w16du:dateUtc="2025-04-11T00:04:00Z">
        <w:r w:rsidR="007A5A24">
          <w:rPr>
            <w:rFonts w:ascii="Times New Roman" w:hAnsi="Times New Roman" w:cs="Times New Roman"/>
            <w:sz w:val="22"/>
            <w:szCs w:val="22"/>
          </w:rPr>
          <w:t xml:space="preserve">a larger </w:t>
        </w:r>
      </w:ins>
      <w:ins w:id="98" w:author="Chen, Bryan" w:date="2025-04-10T19:34:00Z" w16du:dateUtc="2025-04-10T23:34:00Z">
        <w:r w:rsidR="00344320">
          <w:rPr>
            <w:rFonts w:ascii="Times New Roman" w:hAnsi="Times New Roman" w:cs="Times New Roman"/>
            <w:sz w:val="22"/>
            <w:szCs w:val="22"/>
          </w:rPr>
          <w:t xml:space="preserve">influence </w:t>
        </w:r>
      </w:ins>
      <w:ins w:id="99" w:author="Chen, Bryan" w:date="2025-04-10T20:23:00Z" w16du:dateUtc="2025-04-11T00:23:00Z">
        <w:r w:rsidR="00134AE7">
          <w:rPr>
            <w:rFonts w:ascii="Times New Roman" w:hAnsi="Times New Roman" w:cs="Times New Roman"/>
            <w:sz w:val="22"/>
            <w:szCs w:val="22"/>
          </w:rPr>
          <w:t>on</w:t>
        </w:r>
        <w:r w:rsidR="00A004F9">
          <w:rPr>
            <w:rFonts w:ascii="Times New Roman" w:hAnsi="Times New Roman" w:cs="Times New Roman"/>
            <w:sz w:val="22"/>
            <w:szCs w:val="22"/>
          </w:rPr>
          <w:t xml:space="preserve"> the decision to initiate sleep and the delicate transition into sleep</w:t>
        </w:r>
      </w:ins>
      <w:ins w:id="100" w:author="Chen, Bryan" w:date="2025-04-10T20:04:00Z" w16du:dateUtc="2025-04-11T00:04:00Z">
        <w:r w:rsidR="00DA4CD8">
          <w:rPr>
            <w:rFonts w:ascii="Times New Roman" w:hAnsi="Times New Roman" w:cs="Times New Roman"/>
            <w:sz w:val="22"/>
            <w:szCs w:val="22"/>
          </w:rPr>
          <w:t>.</w:t>
        </w:r>
      </w:ins>
    </w:p>
    <w:p w14:paraId="7FE5B2D9" w14:textId="77777777" w:rsidR="008A765E" w:rsidRPr="007545D9" w:rsidRDefault="008A765E" w:rsidP="003868AA">
      <w:pPr>
        <w:spacing w:line="276" w:lineRule="auto"/>
        <w:rPr>
          <w:rFonts w:ascii="Times New Roman" w:hAnsi="Times New Roman" w:cs="Times New Roman"/>
          <w:sz w:val="22"/>
          <w:szCs w:val="22"/>
        </w:rPr>
      </w:pPr>
    </w:p>
    <w:p w14:paraId="2A0B2333" w14:textId="4AFCAF8F" w:rsidR="008A765E" w:rsidRPr="007545D9" w:rsidRDefault="008A765E"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t>Specific Aim</w:t>
      </w:r>
    </w:p>
    <w:p w14:paraId="4F9AA516" w14:textId="4339A340" w:rsidR="008A765E" w:rsidRDefault="008A765E"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 xml:space="preserve">To determine </w:t>
      </w:r>
      <w:r w:rsidR="0003431D" w:rsidRPr="007545D9">
        <w:rPr>
          <w:rFonts w:ascii="Times New Roman" w:hAnsi="Times New Roman" w:cs="Times New Roman"/>
          <w:sz w:val="22"/>
          <w:szCs w:val="22"/>
        </w:rPr>
        <w:t xml:space="preserve">the </w:t>
      </w:r>
      <w:r w:rsidR="009C007B">
        <w:rPr>
          <w:rFonts w:ascii="Times New Roman" w:hAnsi="Times New Roman" w:cs="Times New Roman"/>
          <w:sz w:val="22"/>
          <w:szCs w:val="22"/>
        </w:rPr>
        <w:t xml:space="preserve">longitudinal </w:t>
      </w:r>
      <w:r w:rsidR="0003431D" w:rsidRPr="007545D9">
        <w:rPr>
          <w:rFonts w:ascii="Times New Roman" w:hAnsi="Times New Roman" w:cs="Times New Roman"/>
          <w:sz w:val="22"/>
          <w:szCs w:val="22"/>
        </w:rPr>
        <w:t xml:space="preserve">relation </w:t>
      </w:r>
      <w:r w:rsidRPr="007545D9">
        <w:rPr>
          <w:rFonts w:ascii="Times New Roman" w:hAnsi="Times New Roman" w:cs="Times New Roman"/>
          <w:sz w:val="22"/>
          <w:szCs w:val="22"/>
        </w:rPr>
        <w:t>between</w:t>
      </w:r>
      <w:r w:rsidR="00E96508" w:rsidRPr="007545D9">
        <w:rPr>
          <w:rFonts w:ascii="Times New Roman" w:hAnsi="Times New Roman" w:cs="Times New Roman"/>
          <w:sz w:val="22"/>
          <w:szCs w:val="22"/>
        </w:rPr>
        <w:t xml:space="preserve"> facets</w:t>
      </w:r>
      <w:r w:rsidR="004C21EB" w:rsidRPr="007545D9">
        <w:rPr>
          <w:rFonts w:ascii="Times New Roman" w:hAnsi="Times New Roman" w:cs="Times New Roman"/>
          <w:sz w:val="22"/>
          <w:szCs w:val="22"/>
        </w:rPr>
        <w:t xml:space="preserve"> of</w:t>
      </w:r>
      <w:r w:rsidRPr="007545D9">
        <w:rPr>
          <w:rFonts w:ascii="Times New Roman" w:hAnsi="Times New Roman" w:cs="Times New Roman"/>
          <w:sz w:val="22"/>
          <w:szCs w:val="22"/>
        </w:rPr>
        <w:t xml:space="preserve"> impulsive behavior and </w:t>
      </w:r>
      <w:r w:rsidR="00EC1188" w:rsidRPr="007545D9">
        <w:rPr>
          <w:rFonts w:ascii="Times New Roman" w:hAnsi="Times New Roman" w:cs="Times New Roman"/>
          <w:sz w:val="22"/>
          <w:szCs w:val="22"/>
        </w:rPr>
        <w:t>components</w:t>
      </w:r>
      <w:r w:rsidR="006A5413" w:rsidRPr="007545D9">
        <w:rPr>
          <w:rFonts w:ascii="Times New Roman" w:hAnsi="Times New Roman" w:cs="Times New Roman"/>
          <w:sz w:val="22"/>
          <w:szCs w:val="22"/>
        </w:rPr>
        <w:t xml:space="preserve"> of</w:t>
      </w:r>
      <w:r w:rsidR="00EC1188" w:rsidRPr="007545D9">
        <w:rPr>
          <w:rFonts w:ascii="Times New Roman" w:hAnsi="Times New Roman" w:cs="Times New Roman"/>
          <w:sz w:val="22"/>
          <w:szCs w:val="22"/>
        </w:rPr>
        <w:t xml:space="preserve"> </w:t>
      </w:r>
      <w:r w:rsidRPr="007545D9">
        <w:rPr>
          <w:rFonts w:ascii="Times New Roman" w:hAnsi="Times New Roman" w:cs="Times New Roman"/>
          <w:sz w:val="22"/>
          <w:szCs w:val="22"/>
        </w:rPr>
        <w:t xml:space="preserve">sleep health in </w:t>
      </w:r>
      <w:r w:rsidR="00433E7D">
        <w:rPr>
          <w:rFonts w:ascii="Times New Roman" w:hAnsi="Times New Roman" w:cs="Times New Roman"/>
          <w:sz w:val="22"/>
          <w:szCs w:val="22"/>
        </w:rPr>
        <w:t xml:space="preserve">childhood to </w:t>
      </w:r>
      <w:r w:rsidRPr="007545D9">
        <w:rPr>
          <w:rFonts w:ascii="Times New Roman" w:hAnsi="Times New Roman" w:cs="Times New Roman"/>
          <w:sz w:val="22"/>
          <w:szCs w:val="22"/>
        </w:rPr>
        <w:t>adolescen</w:t>
      </w:r>
      <w:r w:rsidR="00433E7D">
        <w:rPr>
          <w:rFonts w:ascii="Times New Roman" w:hAnsi="Times New Roman" w:cs="Times New Roman"/>
          <w:sz w:val="22"/>
          <w:szCs w:val="22"/>
        </w:rPr>
        <w:t>ce.</w:t>
      </w:r>
    </w:p>
    <w:p w14:paraId="2D5E6A6E" w14:textId="77777777" w:rsidR="00162A66" w:rsidRPr="007545D9" w:rsidRDefault="00162A66" w:rsidP="003868AA">
      <w:pPr>
        <w:spacing w:line="276" w:lineRule="auto"/>
        <w:rPr>
          <w:rFonts w:ascii="Times New Roman" w:hAnsi="Times New Roman" w:cs="Times New Roman"/>
          <w:sz w:val="22"/>
          <w:szCs w:val="22"/>
        </w:rPr>
      </w:pPr>
    </w:p>
    <w:p w14:paraId="7ABC18A0" w14:textId="277F531A" w:rsidR="008A765E" w:rsidRPr="007545D9" w:rsidRDefault="008A765E"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t>Methods</w:t>
      </w:r>
    </w:p>
    <w:p w14:paraId="12C5A290" w14:textId="77777777" w:rsidR="008A765E" w:rsidRPr="007545D9" w:rsidRDefault="008A765E"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Data:</w:t>
      </w:r>
    </w:p>
    <w:p w14:paraId="39D3AA3B" w14:textId="76D0799E"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This study will use data from the longitudinal Adolescent Brain Cognitive Development (ABCD) study. A more detailed overview of the study can be found on the study website and in various publications. In summary, the data are collected from 2</w:t>
      </w:r>
      <w:r w:rsidR="00B45D45" w:rsidRPr="007545D9">
        <w:rPr>
          <w:rFonts w:ascii="Times New Roman" w:hAnsi="Times New Roman" w:cs="Times New Roman"/>
          <w:sz w:val="22"/>
          <w:szCs w:val="22"/>
        </w:rPr>
        <w:t>1</w:t>
      </w:r>
      <w:r w:rsidRPr="007545D9">
        <w:rPr>
          <w:rFonts w:ascii="Times New Roman" w:hAnsi="Times New Roman" w:cs="Times New Roman"/>
          <w:sz w:val="22"/>
          <w:szCs w:val="22"/>
        </w:rPr>
        <w:t xml:space="preserve"> sites around the United States, including over 11,000 children recruited between ages 9-10 with an annual follow-up for at least 10 years. This study will use the 5.1 data release, which includes 7 timepoints (baseline, 6-month, 1-year, 18-month, 2-year, 30-month, and 3-year follow-up).</w:t>
      </w:r>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{"citationID":"JZwspLcU","properties":{"formattedCitation":"\\super 15\\nosupersub{}","plainCitation":"15","noteIndex":0},"citationItems":[{"id":588,"uris":["http://zotero.org/users/7523143/items/UB78MJCB"],"itemData":{"id":588,"type":"article-journal","abstract":"The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citation-key":"garavanRecruitingABCDSample2018"}}],"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15</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In this study, participants without </w:t>
      </w:r>
      <w:r w:rsidR="00994129" w:rsidRPr="007545D9">
        <w:rPr>
          <w:rFonts w:ascii="Times New Roman" w:hAnsi="Times New Roman" w:cs="Times New Roman"/>
          <w:sz w:val="22"/>
          <w:szCs w:val="22"/>
        </w:rPr>
        <w:t xml:space="preserve">sociodemographic information or </w:t>
      </w:r>
      <w:r w:rsidRPr="007545D9">
        <w:rPr>
          <w:rFonts w:ascii="Times New Roman" w:hAnsi="Times New Roman" w:cs="Times New Roman"/>
          <w:sz w:val="22"/>
          <w:szCs w:val="22"/>
        </w:rPr>
        <w:t xml:space="preserve">sleep disturbance </w:t>
      </w:r>
      <w:r w:rsidR="00767BE3" w:rsidRPr="007545D9">
        <w:rPr>
          <w:rFonts w:ascii="Times New Roman" w:hAnsi="Times New Roman" w:cs="Times New Roman"/>
          <w:sz w:val="22"/>
          <w:szCs w:val="22"/>
        </w:rPr>
        <w:t>and</w:t>
      </w:r>
      <w:r w:rsidRPr="007545D9">
        <w:rPr>
          <w:rFonts w:ascii="Times New Roman" w:hAnsi="Times New Roman" w:cs="Times New Roman"/>
          <w:sz w:val="22"/>
          <w:szCs w:val="22"/>
        </w:rPr>
        <w:t xml:space="preserve"> impulsivity measures will be excluded. </w:t>
      </w:r>
    </w:p>
    <w:p w14:paraId="46A00392" w14:textId="77777777" w:rsidR="008A765E" w:rsidRPr="007545D9" w:rsidRDefault="008A765E"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 xml:space="preserve">Analysis: </w:t>
      </w:r>
    </w:p>
    <w:p w14:paraId="2A9B057E" w14:textId="507EEA37"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In the first part of the analytic approach, the five metrics of the UPPS-</w:t>
      </w:r>
      <w:commentRangeStart w:id="101"/>
      <w:commentRangeStart w:id="102"/>
      <w:r w:rsidRPr="007545D9">
        <w:rPr>
          <w:rFonts w:ascii="Times New Roman" w:hAnsi="Times New Roman" w:cs="Times New Roman"/>
          <w:sz w:val="22"/>
          <w:szCs w:val="22"/>
        </w:rPr>
        <w:t>P</w:t>
      </w:r>
      <w:commentRangeEnd w:id="101"/>
      <w:r w:rsidR="00090ABF">
        <w:rPr>
          <w:rStyle w:val="CommentReference"/>
        </w:rPr>
        <w:commentReference w:id="101"/>
      </w:r>
      <w:commentRangeEnd w:id="102"/>
      <w:r w:rsidR="00284582">
        <w:rPr>
          <w:rStyle w:val="CommentReference"/>
        </w:rPr>
        <w:commentReference w:id="102"/>
      </w:r>
      <w:r w:rsidRPr="007545D9">
        <w:rPr>
          <w:rFonts w:ascii="Times New Roman" w:hAnsi="Times New Roman" w:cs="Times New Roman"/>
          <w:sz w:val="22"/>
          <w:szCs w:val="22"/>
        </w:rPr>
        <w:t xml:space="preserve"> will be entered into Random-Intercept Cross-Lagged Panel Models (RI-CLPMs) along with the Difficulty Initiating and Mainta</w:t>
      </w:r>
      <w:r w:rsidR="00911391" w:rsidRPr="007545D9">
        <w:rPr>
          <w:rFonts w:ascii="Times New Roman" w:hAnsi="Times New Roman" w:cs="Times New Roman"/>
          <w:sz w:val="22"/>
          <w:szCs w:val="22"/>
        </w:rPr>
        <w:t>ining</w:t>
      </w:r>
      <w:r w:rsidRPr="007545D9">
        <w:rPr>
          <w:rFonts w:ascii="Times New Roman" w:hAnsi="Times New Roman" w:cs="Times New Roman"/>
          <w:sz w:val="22"/>
          <w:szCs w:val="22"/>
        </w:rPr>
        <w:t xml:space="preserve"> Sleep (DIMS) scale, which includes sleep duration. These models will allow us to examine the significance of the bidirectional relationship between sleep difficulty and the five facets of impulsivity: negative urgency, lack of premeditation, lack of </w:t>
      </w:r>
      <w:r w:rsidR="00911391" w:rsidRPr="007545D9">
        <w:rPr>
          <w:rFonts w:ascii="Times New Roman" w:hAnsi="Times New Roman" w:cs="Times New Roman"/>
          <w:sz w:val="22"/>
          <w:szCs w:val="22"/>
        </w:rPr>
        <w:t>perseverance</w:t>
      </w:r>
      <w:r w:rsidRPr="007545D9">
        <w:rPr>
          <w:rFonts w:ascii="Times New Roman" w:hAnsi="Times New Roman" w:cs="Times New Roman"/>
          <w:sz w:val="22"/>
          <w:szCs w:val="22"/>
        </w:rPr>
        <w:t>, sensation seeking, and positive urgency.</w:t>
      </w:r>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{"citationID":"sOIPs8Lh","properties":{"formattedCitation":"\\super 8\\nosupersub{}","plainCitation":"8","noteIndex":0},"citationItems":[{"id":591,"uris":["http://zotero.org/users/7523143/items/GCZKXM9F"],"itemData":{"id":591,"type":"article-journal","abstract":"The current study examines a recently developed short version of the UPPS-P Impulsive Behavior Scale. Participants were 251 undergraduate students (59.3% male; mean age = 21.16 (SD = 4.18); 72% Caucasian). The short version generally replicated the internal consistency (0.74 – 0.88 across subscales) and inter-scale correlations of the full UPPS-P. Moreover, the estimated loss of shared variance was small (0% – 6.4% reductions across subscales) as compared to a 66% timesavings. Structural equation modeling replicated previously supported factor structures and relationships to external outcomes using the full UPPS-P. The short UPPS-P scale should be considered a valid and reliable alternative to the full UPPS-P.","container-title":"Addictive Behaviors","DOI":"10.1016/j.addbeh.2014.02.013","ISSN":"03064603","issue":"9","journalAbbreviation":"Addictive Behaviors","language":"en","page":"1372-1376","source":"DOI.org (Crossref)","title":"Examination of a short English version of the UPPS-P Impulsive Behavior Scale","volume":"39","author":[{"family":"Cyders","given":"Melissa A."},{"family":"Littlefield","given":"Andrew K."},{"family":"Coffey","given":"Scott"},{"family":"Karyadi","given":"Kenny A."}],"issued":{"date-parts":[["2014",9]]},"citation-key":"cydersExaminationShortEnglish2014"}}],"schema":"https://github.com/citation-style-language/schema/raw/master/csl-citation.json"}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8</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The Random-Intercept variant of the Cross-Lagged Panel Model was chosen based off of prior literature suggesting that CLPMs do not adequately delineate within-person and between-person variance.</w:t>
      </w:r>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{"citationID":"E0SXFseR","properties":{"formattedCitation":"\\super 16,17\\nosupersub{}","plainCitation":"16,17","noteIndex":0},"citationItems":[{"id":529,"uris":["http://zotero.org/users/7523143/items/ZD2TRZ79"],"itemData":{"id":529,"type":"article-journal","abstract":"The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 searchers with foundational knowledge and tools to make informed decisions as they navigate and effectively analyze and interpret the multi-dimensional longitudinal data currently available.","container-title":"Developmental Cognitive Neuroscience","DOI":"10.1016/j.dcn.2025.101518","ISSN":"18789293","journalAbbreviation":"Developmental Cognitive Neuroscience","language":"en","page":"101518","source":"DOI.org (Crossref)","title":"Longitudinal analysis of the ABCD® study","volume":"72","author":[{"family":"Hawes","given":"Samuel W."},{"family":"Littlefield","given":"Andrew K."},{"family":"Lopez","given":"Daniel A."},{"family":"Sher","given":"Kenneth J."},{"family":"Thompson","given":"Erin L."},{"family":"Gonzalez","given":"Raul"},{"family":"Aguinaldo","given":"Laika"},{"family":"Adams","given":"Ashley R."},{"family":"Bayat","given":"Mohammadreza"},{"family":"Byrd","given":"Amy L."},{"family":"Castro-de-Araujo","given":"Luis Fs"},{"family":"Dick","given":"Anthony"},{"family":"Heeringa","given":"Steven F."},{"family":"Kaiver","given":"Christine M."},{"family":"Lehman","given":"Sarah M."},{"family":"Li","given":"Lin"},{"family":"Linkersdörfer","given":"Janosch"},{"family":"Maullin-Sapey","given":"Thomas J."},{"family":"Neale","given":"Michael C."},{"family":"Nichols","given":"Thomas E."},{"family":"Perlstein","given":"Samantha"},{"family":"Tapert","given":"Susan F."},{"family":"Vize","given":"Colin E."},{"family":"Wagner","given":"Margot"},{"family":"Waller","given":"Rebecca"},{"family":"Thompson","given":"Wesley K."}],"issued":{"date-parts":[["2025",4]]},"citation-key":"hawesLongitudinalAnalysisABCD2025"}},{"id":595,"uris":["http://zotero.org/users/7523143/items/9S3PT78J"],"itemData":{"id":595,"type":"article-journal","container-title":"Psychological Methods","DOI":"10.1037/a0038889","ISSN":"1939-1463, 1082-989X","issue":"1","journalAbbreviation":"Psychological Methods","language":"en","page":"102-116","source":"DOI.org (Crossref)","title":"A critique of the cross-lagged panel model.","volume":"20","author":[{"family":"Hamaker","given":"Ellen L."},{"family":"Kuiper","given":"Rebecca M."},{"family":"Grasman","given":"Raoul P. P. P."}],"issued":{"date-parts":[["2015"]]},"citation-key":"hamakerCritiqueCrosslaggedPanel2015"}}],"schema":"https://github.com/citation-style-language/schema/raw/master/csl-citation.json"}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16,17</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RI-CLPMs have been </w:t>
      </w:r>
      <w:r w:rsidR="00911391" w:rsidRPr="007545D9">
        <w:rPr>
          <w:rFonts w:ascii="Times New Roman" w:hAnsi="Times New Roman" w:cs="Times New Roman"/>
          <w:sz w:val="22"/>
          <w:szCs w:val="22"/>
        </w:rPr>
        <w:t>explicitly</w:t>
      </w:r>
      <w:r w:rsidRPr="007545D9">
        <w:rPr>
          <w:rFonts w:ascii="Times New Roman" w:hAnsi="Times New Roman" w:cs="Times New Roman"/>
          <w:sz w:val="22"/>
          <w:szCs w:val="22"/>
        </w:rPr>
        <w:t xml:space="preserve"> suggested for use with the</w:t>
      </w:r>
      <w:r w:rsidR="00B000B4" w:rsidRPr="007545D9">
        <w:rPr>
          <w:rFonts w:ascii="Times New Roman" w:hAnsi="Times New Roman" w:cs="Times New Roman"/>
          <w:sz w:val="22"/>
          <w:szCs w:val="22"/>
        </w:rPr>
        <w:t xml:space="preserve"> </w:t>
      </w:r>
      <w:r w:rsidRPr="007545D9">
        <w:rPr>
          <w:rFonts w:ascii="Times New Roman" w:hAnsi="Times New Roman" w:cs="Times New Roman"/>
          <w:sz w:val="22"/>
          <w:szCs w:val="22"/>
        </w:rPr>
        <w:t>ABCD</w:t>
      </w:r>
      <w:r w:rsidR="004F11FD" w:rsidRPr="007545D9">
        <w:rPr>
          <w:rFonts w:ascii="Times New Roman" w:hAnsi="Times New Roman" w:cs="Times New Roman"/>
          <w:sz w:val="22"/>
          <w:szCs w:val="22"/>
        </w:rPr>
        <w:t xml:space="preserve"> </w:t>
      </w:r>
      <w:r w:rsidR="00B000B4" w:rsidRPr="007545D9">
        <w:rPr>
          <w:rFonts w:ascii="Times New Roman" w:hAnsi="Times New Roman" w:cs="Times New Roman"/>
          <w:sz w:val="22"/>
          <w:szCs w:val="22"/>
        </w:rPr>
        <w:t>s</w:t>
      </w:r>
      <w:r w:rsidR="004F11FD" w:rsidRPr="007545D9">
        <w:rPr>
          <w:rFonts w:ascii="Times New Roman" w:hAnsi="Times New Roman" w:cs="Times New Roman"/>
          <w:sz w:val="22"/>
          <w:szCs w:val="22"/>
        </w:rPr>
        <w:t>tudy</w:t>
      </w:r>
      <w:r w:rsidRPr="007545D9">
        <w:rPr>
          <w:rFonts w:ascii="Times New Roman" w:hAnsi="Times New Roman" w:cs="Times New Roman"/>
          <w:sz w:val="22"/>
          <w:szCs w:val="22"/>
        </w:rPr>
        <w:t xml:space="preserve"> data as a way of more appropriately capturing variance that may occur within an individual over time or between two people at a given time point. </w:t>
      </w:r>
    </w:p>
    <w:p w14:paraId="182E83D9" w14:textId="0446FB82"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lastRenderedPageBreak/>
        <w:t>In the second part of the analysis, we will break down the broader category of sleep difficulty and explore the</w:t>
      </w:r>
      <w:r w:rsidR="00192034">
        <w:rPr>
          <w:rFonts w:ascii="Times New Roman" w:hAnsi="Times New Roman" w:cs="Times New Roman"/>
          <w:sz w:val="22"/>
          <w:szCs w:val="22"/>
        </w:rPr>
        <w:t>ir</w:t>
      </w:r>
      <w:r w:rsidRPr="007545D9">
        <w:rPr>
          <w:rFonts w:ascii="Times New Roman" w:hAnsi="Times New Roman" w:cs="Times New Roman"/>
          <w:sz w:val="22"/>
          <w:szCs w:val="22"/>
        </w:rPr>
        <w:t xml:space="preserve"> </w:t>
      </w:r>
      <w:r w:rsidR="00911391" w:rsidRPr="007545D9">
        <w:rPr>
          <w:rFonts w:ascii="Times New Roman" w:hAnsi="Times New Roman" w:cs="Times New Roman"/>
          <w:sz w:val="22"/>
          <w:szCs w:val="22"/>
        </w:rPr>
        <w:t>associations</w:t>
      </w:r>
      <w:r w:rsidRPr="007545D9">
        <w:rPr>
          <w:rFonts w:ascii="Times New Roman" w:hAnsi="Times New Roman" w:cs="Times New Roman"/>
          <w:sz w:val="22"/>
          <w:szCs w:val="22"/>
        </w:rPr>
        <w:t xml:space="preserve"> with facets of impulsivity. The DIMS scale will be separated into three categories: sleep duration, difficulty initiating sleep, and difficulty maintaining sleep. These measures will be inputted as nodes into a network analysis, in which the strength of the </w:t>
      </w:r>
      <w:r w:rsidR="00911391" w:rsidRPr="007545D9">
        <w:rPr>
          <w:rFonts w:ascii="Times New Roman" w:hAnsi="Times New Roman" w:cs="Times New Roman"/>
          <w:sz w:val="22"/>
          <w:szCs w:val="22"/>
        </w:rPr>
        <w:t>association</w:t>
      </w:r>
      <w:r w:rsidRPr="007545D9">
        <w:rPr>
          <w:rFonts w:ascii="Times New Roman" w:hAnsi="Times New Roman" w:cs="Times New Roman"/>
          <w:sz w:val="22"/>
          <w:szCs w:val="22"/>
        </w:rPr>
        <w:t xml:space="preserve"> between each node will be estimated. This allows us to determine the underlying relationship between these variables. Specifically, we will look at the strength of </w:t>
      </w:r>
      <w:r w:rsidR="00911391" w:rsidRPr="007545D9">
        <w:rPr>
          <w:rFonts w:ascii="Times New Roman" w:hAnsi="Times New Roman" w:cs="Times New Roman"/>
          <w:sz w:val="22"/>
          <w:szCs w:val="22"/>
        </w:rPr>
        <w:t>association</w:t>
      </w:r>
      <w:r w:rsidRPr="007545D9">
        <w:rPr>
          <w:rFonts w:ascii="Times New Roman" w:hAnsi="Times New Roman" w:cs="Times New Roman"/>
          <w:sz w:val="22"/>
          <w:szCs w:val="22"/>
        </w:rPr>
        <w:t xml:space="preserve"> between components of sleep difficulty and </w:t>
      </w:r>
      <w:r w:rsidR="009D1E69">
        <w:rPr>
          <w:rFonts w:ascii="Times New Roman" w:hAnsi="Times New Roman" w:cs="Times New Roman"/>
          <w:sz w:val="22"/>
          <w:szCs w:val="22"/>
        </w:rPr>
        <w:t xml:space="preserve">the </w:t>
      </w:r>
      <w:r w:rsidRPr="007545D9">
        <w:rPr>
          <w:rFonts w:ascii="Times New Roman" w:hAnsi="Times New Roman" w:cs="Times New Roman"/>
          <w:sz w:val="22"/>
          <w:szCs w:val="22"/>
        </w:rPr>
        <w:t xml:space="preserve">impulsivity factors affected by sleep difficulty broadly defined. These contemporaneous networks will be complemented by temporal networks that track the development of these trends over time. </w:t>
      </w:r>
    </w:p>
    <w:p w14:paraId="4B84E3D6" w14:textId="77777777" w:rsidR="008A765E" w:rsidRPr="007545D9" w:rsidRDefault="008A765E" w:rsidP="003868AA">
      <w:pPr>
        <w:spacing w:line="276" w:lineRule="auto"/>
        <w:rPr>
          <w:rFonts w:ascii="Times New Roman" w:hAnsi="Times New Roman" w:cs="Times New Roman"/>
          <w:sz w:val="22"/>
          <w:szCs w:val="22"/>
        </w:rPr>
      </w:pPr>
    </w:p>
    <w:p w14:paraId="00D7E9EA" w14:textId="763554CD" w:rsidR="00D660FB" w:rsidRPr="007545D9" w:rsidRDefault="008A765E" w:rsidP="003868AA">
      <w:pPr>
        <w:spacing w:line="276" w:lineRule="auto"/>
        <w:rPr>
          <w:rFonts w:ascii="Times New Roman" w:hAnsi="Times New Roman" w:cs="Times New Roman"/>
          <w:sz w:val="22"/>
          <w:szCs w:val="22"/>
        </w:rPr>
      </w:pPr>
      <w:r w:rsidRPr="007545D9">
        <w:rPr>
          <w:rFonts w:ascii="Times New Roman" w:hAnsi="Times New Roman" w:cs="Times New Roman"/>
          <w:b/>
          <w:bCs/>
          <w:sz w:val="22"/>
          <w:szCs w:val="22"/>
        </w:rPr>
        <w:t>Expected Results and Limitations</w:t>
      </w:r>
    </w:p>
    <w:p w14:paraId="107C33BE" w14:textId="051F7160" w:rsidR="00D660FB" w:rsidRPr="007545D9" w:rsidRDefault="00D660FB"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Results:</w:t>
      </w:r>
    </w:p>
    <w:p w14:paraId="2B85D7B4" w14:textId="51C2C8DD"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 xml:space="preserve">First, I expect to find a reciprocal, longitudinal </w:t>
      </w:r>
      <w:r w:rsidR="00F310B4" w:rsidRPr="007545D9">
        <w:rPr>
          <w:rFonts w:ascii="Times New Roman" w:hAnsi="Times New Roman" w:cs="Times New Roman"/>
          <w:sz w:val="22"/>
          <w:szCs w:val="22"/>
        </w:rPr>
        <w:t>association</w:t>
      </w:r>
      <w:r w:rsidRPr="007545D9">
        <w:rPr>
          <w:rFonts w:ascii="Times New Roman" w:hAnsi="Times New Roman" w:cs="Times New Roman"/>
          <w:sz w:val="22"/>
          <w:szCs w:val="22"/>
        </w:rPr>
        <w:t xml:space="preserve"> between </w:t>
      </w:r>
      <w:r w:rsidR="00B4151A">
        <w:rPr>
          <w:rFonts w:ascii="Times New Roman" w:hAnsi="Times New Roman" w:cs="Times New Roman"/>
          <w:sz w:val="22"/>
          <w:szCs w:val="22"/>
        </w:rPr>
        <w:t xml:space="preserve">positive/negative </w:t>
      </w:r>
      <w:r w:rsidRPr="007545D9">
        <w:rPr>
          <w:rFonts w:ascii="Times New Roman" w:hAnsi="Times New Roman" w:cs="Times New Roman"/>
          <w:sz w:val="22"/>
          <w:szCs w:val="22"/>
        </w:rPr>
        <w:t xml:space="preserve">urgency and lack of </w:t>
      </w:r>
      <w:r w:rsidR="00F310B4" w:rsidRPr="007545D9">
        <w:rPr>
          <w:rFonts w:ascii="Times New Roman" w:hAnsi="Times New Roman" w:cs="Times New Roman"/>
          <w:sz w:val="22"/>
          <w:szCs w:val="22"/>
        </w:rPr>
        <w:t>perseverance</w:t>
      </w:r>
      <w:r w:rsidRPr="007545D9">
        <w:rPr>
          <w:rFonts w:ascii="Times New Roman" w:hAnsi="Times New Roman" w:cs="Times New Roman"/>
          <w:sz w:val="22"/>
          <w:szCs w:val="22"/>
        </w:rPr>
        <w:t xml:space="preserve"> that increases over time. This finding will demonstrate the hypothesized negative cycle of sleep problems and </w:t>
      </w:r>
      <w:r w:rsidR="00F310B4" w:rsidRPr="007545D9">
        <w:rPr>
          <w:rFonts w:ascii="Times New Roman" w:hAnsi="Times New Roman" w:cs="Times New Roman"/>
          <w:sz w:val="22"/>
          <w:szCs w:val="22"/>
        </w:rPr>
        <w:t>impulsive</w:t>
      </w:r>
      <w:r w:rsidRPr="007545D9">
        <w:rPr>
          <w:rFonts w:ascii="Times New Roman" w:hAnsi="Times New Roman" w:cs="Times New Roman"/>
          <w:sz w:val="22"/>
          <w:szCs w:val="22"/>
        </w:rPr>
        <w:t xml:space="preserve"> behavior. Second, I expect to find that sleep initiation </w:t>
      </w:r>
      <w:r w:rsidR="00090ABF">
        <w:rPr>
          <w:rFonts w:ascii="Times New Roman" w:hAnsi="Times New Roman" w:cs="Times New Roman"/>
          <w:sz w:val="22"/>
          <w:szCs w:val="22"/>
        </w:rPr>
        <w:t xml:space="preserve">(longer) </w:t>
      </w:r>
      <w:r w:rsidRPr="007545D9">
        <w:rPr>
          <w:rFonts w:ascii="Times New Roman" w:hAnsi="Times New Roman" w:cs="Times New Roman"/>
          <w:sz w:val="22"/>
          <w:szCs w:val="22"/>
        </w:rPr>
        <w:t xml:space="preserve">and sleep duration </w:t>
      </w:r>
      <w:r w:rsidR="00090ABF">
        <w:rPr>
          <w:rFonts w:ascii="Times New Roman" w:hAnsi="Times New Roman" w:cs="Times New Roman"/>
          <w:sz w:val="22"/>
          <w:szCs w:val="22"/>
        </w:rPr>
        <w:t xml:space="preserve">(shorter) </w:t>
      </w:r>
      <w:r w:rsidRPr="007545D9">
        <w:rPr>
          <w:rFonts w:ascii="Times New Roman" w:hAnsi="Times New Roman" w:cs="Times New Roman"/>
          <w:sz w:val="22"/>
          <w:szCs w:val="22"/>
        </w:rPr>
        <w:t>will be strongly associated with the relevant facets of impulsivity</w:t>
      </w:r>
      <w:r w:rsidR="003E23A3">
        <w:rPr>
          <w:rFonts w:ascii="Times New Roman" w:hAnsi="Times New Roman" w:cs="Times New Roman"/>
          <w:sz w:val="22"/>
          <w:szCs w:val="22"/>
        </w:rPr>
        <w:t xml:space="preserve"> </w:t>
      </w:r>
      <w:r w:rsidR="00090ABF">
        <w:rPr>
          <w:rFonts w:ascii="Times New Roman" w:hAnsi="Times New Roman" w:cs="Times New Roman"/>
          <w:sz w:val="22"/>
          <w:szCs w:val="22"/>
        </w:rPr>
        <w:t xml:space="preserve">(higher) </w:t>
      </w:r>
      <w:r w:rsidR="003E23A3">
        <w:rPr>
          <w:rFonts w:ascii="Times New Roman" w:hAnsi="Times New Roman" w:cs="Times New Roman"/>
          <w:sz w:val="22"/>
          <w:szCs w:val="22"/>
        </w:rPr>
        <w:t>identified in the first part.</w:t>
      </w:r>
    </w:p>
    <w:p w14:paraId="01A5E427" w14:textId="64451B0C" w:rsidR="00D660FB" w:rsidRPr="007545D9" w:rsidRDefault="00D660FB"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Limitations:</w:t>
      </w:r>
    </w:p>
    <w:p w14:paraId="48B0DA73" w14:textId="6E702E6D"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There are several notable study limitations. First, that the sleep metrics are self-reported by parents. Future studies may improve in this aspect by directly, objectively observing sleep behavior. Second, although potential sociodemographic covariates were included, external factors like significant life events that may</w:t>
      </w:r>
      <w:r w:rsidR="00090ABF">
        <w:rPr>
          <w:rFonts w:ascii="Times New Roman" w:hAnsi="Times New Roman" w:cs="Times New Roman"/>
          <w:sz w:val="22"/>
          <w:szCs w:val="22"/>
        </w:rPr>
        <w:t xml:space="preserve"> </w:t>
      </w:r>
      <w:r w:rsidR="0094115A" w:rsidRPr="007545D9">
        <w:rPr>
          <w:rFonts w:ascii="Times New Roman" w:hAnsi="Times New Roman" w:cs="Times New Roman"/>
          <w:sz w:val="22"/>
          <w:szCs w:val="22"/>
        </w:rPr>
        <w:t>affect</w:t>
      </w:r>
      <w:r w:rsidRPr="007545D9">
        <w:rPr>
          <w:rFonts w:ascii="Times New Roman" w:hAnsi="Times New Roman" w:cs="Times New Roman"/>
          <w:sz w:val="22"/>
          <w:szCs w:val="22"/>
        </w:rPr>
        <w:t xml:space="preserve"> temporal </w:t>
      </w:r>
      <w:r w:rsidR="00090ABF">
        <w:rPr>
          <w:rFonts w:ascii="Times New Roman" w:hAnsi="Times New Roman" w:cs="Times New Roman"/>
          <w:sz w:val="22"/>
          <w:szCs w:val="22"/>
        </w:rPr>
        <w:t>relationships</w:t>
      </w:r>
      <w:ins w:id="103" w:author="Chen, Bryan" w:date="2025-04-10T20:39:00Z" w16du:dateUtc="2025-04-11T00:39:00Z">
        <w:r w:rsidR="006311B6">
          <w:rPr>
            <w:rFonts w:ascii="Times New Roman" w:hAnsi="Times New Roman" w:cs="Times New Roman"/>
            <w:sz w:val="22"/>
            <w:szCs w:val="22"/>
          </w:rPr>
          <w:t xml:space="preserve"> were not</w:t>
        </w:r>
      </w:ins>
      <w:r w:rsidRPr="007545D9">
        <w:rPr>
          <w:rFonts w:ascii="Times New Roman" w:hAnsi="Times New Roman" w:cs="Times New Roman"/>
          <w:sz w:val="22"/>
          <w:szCs w:val="22"/>
        </w:rPr>
        <w:t xml:space="preserve">. Third, </w:t>
      </w:r>
      <w:r w:rsidR="00090ABF" w:rsidRPr="007545D9">
        <w:rPr>
          <w:rFonts w:ascii="Times New Roman" w:hAnsi="Times New Roman" w:cs="Times New Roman"/>
          <w:sz w:val="22"/>
          <w:szCs w:val="22"/>
        </w:rPr>
        <w:t>the</w:t>
      </w:r>
      <w:r w:rsidR="00090ABF">
        <w:rPr>
          <w:rFonts w:ascii="Times New Roman" w:hAnsi="Times New Roman" w:cs="Times New Roman"/>
          <w:sz w:val="22"/>
          <w:szCs w:val="22"/>
        </w:rPr>
        <w:t xml:space="preserve"> facets of </w:t>
      </w:r>
      <w:r w:rsidRPr="007545D9">
        <w:rPr>
          <w:rFonts w:ascii="Times New Roman" w:hAnsi="Times New Roman" w:cs="Times New Roman"/>
          <w:sz w:val="22"/>
          <w:szCs w:val="22"/>
        </w:rPr>
        <w:t xml:space="preserve">impulsivity examined in this study represents </w:t>
      </w:r>
      <w:r w:rsidR="00090ABF">
        <w:rPr>
          <w:rFonts w:ascii="Times New Roman" w:hAnsi="Times New Roman" w:cs="Times New Roman"/>
          <w:sz w:val="22"/>
          <w:szCs w:val="22"/>
        </w:rPr>
        <w:t>self-reported components</w:t>
      </w:r>
      <w:r w:rsidRPr="007545D9">
        <w:rPr>
          <w:rFonts w:ascii="Times New Roman" w:hAnsi="Times New Roman" w:cs="Times New Roman"/>
          <w:sz w:val="22"/>
          <w:szCs w:val="22"/>
        </w:rPr>
        <w:t xml:space="preserve"> of a complex, multifactorial construct. The five facets of impulsivity defined in the UPPS-P test look at impulsive behavior as a personality trait</w:t>
      </w:r>
      <w:r w:rsidR="00B36591" w:rsidRPr="007545D9">
        <w:rPr>
          <w:rFonts w:ascii="Times New Roman" w:hAnsi="Times New Roman" w:cs="Times New Roman"/>
          <w:sz w:val="22"/>
          <w:szCs w:val="22"/>
        </w:rPr>
        <w:t xml:space="preserve"> while it has also been described </w:t>
      </w:r>
      <w:r w:rsidR="009365B6" w:rsidRPr="007545D9">
        <w:rPr>
          <w:rFonts w:ascii="Times New Roman" w:hAnsi="Times New Roman" w:cs="Times New Roman"/>
          <w:sz w:val="22"/>
          <w:szCs w:val="22"/>
        </w:rPr>
        <w:t>in terms of</w:t>
      </w:r>
      <w:r w:rsidR="00B36591" w:rsidRPr="007545D9">
        <w:rPr>
          <w:rFonts w:ascii="Times New Roman" w:hAnsi="Times New Roman" w:cs="Times New Roman"/>
          <w:sz w:val="22"/>
          <w:szCs w:val="22"/>
        </w:rPr>
        <w:t xml:space="preserve"> </w:t>
      </w:r>
      <w:r w:rsidR="008252E1" w:rsidRPr="007545D9">
        <w:rPr>
          <w:rFonts w:ascii="Times New Roman" w:hAnsi="Times New Roman" w:cs="Times New Roman"/>
          <w:sz w:val="22"/>
          <w:szCs w:val="22"/>
        </w:rPr>
        <w:t>motor impulsivity and delay-discounting</w:t>
      </w:r>
      <w:r w:rsidRPr="007545D9">
        <w:rPr>
          <w:rFonts w:ascii="Times New Roman" w:hAnsi="Times New Roman" w:cs="Times New Roman"/>
          <w:sz w:val="22"/>
          <w:szCs w:val="22"/>
        </w:rPr>
        <w:t xml:space="preserve">. </w:t>
      </w:r>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{"citationID":"R3ARbtrx","properties":{"formattedCitation":"\\super 6,7,9\\nosupersub{}","plainCitation":"6,7,9","noteIndex":0},"citationItems":[{"id":593,"uris":["http://zotero.org/users/7523143/items/FJK3MS9F"],"itemData":{"id":593,"type":"article-journal","abstract":"The present project utilized the Five Factor Model of personality (FFM; McCrae &amp; Costa, 1990) to clarify the multi-faceted nature of impulsivity. The NEO-PI-R and a number of commonly used impulsivity measures were administered to over 400 young adults. Exploratory factor analyses identi®ed four distinct personality facets associated with impulsive-like behavior which were labeled urgency, (lack of) premeditation, (lack of) perseverance, and sensation seeking. Each of these traits was marked by a dierent facet of the FFM. Following the initial factor identi®cation, scales to measure each of the personality facets were created and combined to form the UPPS Impulsive Behavior scale. Implications for the understanding of impulsive behavior and the FFM are discussed, as are future applications of the UPPS impulsive behavior scale. # 2001 Elsevier Science Ltd. All rights reserved.","container-title":"Personality and Individual Differences","DOI":"10.1016/S0191-8869(00)00064-7","ISSN":"01918869","issue":"4","journalAbbreviation":"Personality and Individual Differences","language":"en","license":"https://www.elsevier.com/tdm/userlicense/1.0/","page":"669-689","source":"DOI.org (Crossref)","title":"The Five Factor Model and impulsivity: using a structural model of personality to understand impulsivity","title-short":"The Five Factor Model and impulsivity","volume":"30","author":[{"family":"Whiteside","given":"Stephen P."},{"family":"Lynam","given":"Donald R."}],"issued":{"date-parts":[["2001",3]]},"citation-key":"whitesideFiveFactorModel2001"}},{"id":565,"uris":["http://zotero.org/users/7523143/items/4YX9IG9A"],"itemData":{"id":565,"type":"article-journal","abstract":"Abstract\n            Impulsivity is a multidimensional construct. Although gambling disorder (GD) has been associated with high impulsivity, impulsivity across multiple domains has not been thoroughly investigated in this population. We first aimed to examine whether associations between three facets of impulsivity (response impulsivity, choice impulsivity and impulsive tendency) varied between GD patients and healthy controls (HC). We next aimed to evaluate relationships between these three types of impulsivity, as proposed by theoretical models of impulsivity, and their associations with GD severity. The sample included 97 treatment-seeking adult men with GD, diagnosed according to DSM-5 criteria, and 32 male HCs recruited from the general population. Greater impulsivity in all three domains was found in men with GD in comparison to men without GD. Associations between impulsivity facets were found in both groups, with response impulsivity being the only domain associated with GD severity. Our findings confirm that multiple domains of impulsivity are relevant in GD. Future studies should examine the extent to which treatments aimed at targeting specific aspects of impulsivity improve outcomes.","container-title":"Scientific Reports","DOI":"10.1038/s41598-019-57117-z","ISSN":"2045-2322","issue":"1","journalAbbreviation":"Sci Rep","language":"en","page":"397","source":"DOI.org (Crossref)","title":"Dimensions of Impulsivity in Gambling Disorder","volume":"10","author":[{"family":"Mestre-Bach","given":"Gemma"},{"family":"Steward","given":"Trevor"},{"family":"Granero","given":"Roser"},{"family":"Fernández-Aranda","given":"Fernando"},{"family":"Mena-Moreno","given":"Teresa"},{"family":"Vintró-Alcaraz","given":"Cristina"},{"family":"Lozano-Madrid","given":"María"},{"family":"Menchón","given":"José M."},{"family":"Potenza","given":"Marc N."},{"family":"Jiménez-Murcia","given":"Susana"}],"issued":{"date-parts":[["2020",1,15]]},"citation-key":"mestre-bachDimensionsImpulsivityGambling2020"}},{"id":570,"uris":["http://zotero.org/users/7523143/items/VRECAIGX"],"itemData":{"id":570,"type":"article-journal","abstract":"Objective—This study tested the hypothesis that the latent structure among multiple measures of impulsivity would reflect three broad categories: impulsive choice, reflecting discounting of delayed rewards; impulsive action, reflecting ability to inhibit a prepotent motor response; and impulsive personality traits, reflecting self-reported attributions of self-regulatory capacity.\nMethods—The study used a cross-sectional confirmatory factor analysis of multiple impulsivity assessments. Participants were 1252 young adults (62% female) with low levels of addictive behavior who were assessed in individual laboratory rooms at the University of Chicago and the University of Georgia. The battery comprised a delay discounting task, Monetary Choice Questionnaire, Conners Continuous Performance Test, Go/NoGo Task, Stop Signal Task, Barratt Impulsivity Scale, and the UPPS-P Impulsive Behavior Scale.\nResults—The hypothesized three-factor model provided the best fit to the data, although Sensation Seeking was excluded from the final model. The three latent factors were largely unrelated to each other and were variably associated with substance use.\nConclusions—These findings support the hypothesis that diverse measures of impulsivity can broadly be organized into three categories that are largely distinct from one another. These","container-title":"Psychopharmacology","DOI":"10.1007/s00213-016-4372-0","ISSN":"0033-3158, 1432-2072","issue":"18","journalAbbreviation":"Psychopharmacology","language":"en","page":"3361-3370","source":"DOI.org (Crossref)","title":"The latent structure of impulsivity: impulsive choice, impulsive action, and impulsive personality traits","title-short":"The latent structure of impulsivity","volume":"233","author":[{"family":"MacKillop","given":"James"},{"family":"Weafer","given":"Jessica"},{"family":"C. Gray","given":"Joshua"},{"family":"Oshri","given":"Assaf"},{"family":"Palmer","given":"Abraham"},{"family":"De Wit","given":"Harriet"}],"issued":{"date-parts":[["2016",9]]},"citation-key":"mackillopLatentStructureImpulsivity2016"}}],"schema":"https://github.com/citation-style-language/schema/raw/master/csl-citation.json"}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6,7,9</w:t>
      </w:r>
      <w:r w:rsidR="00CA5841" w:rsidRPr="007545D9">
        <w:rPr>
          <w:rFonts w:ascii="Times New Roman" w:hAnsi="Times New Roman" w:cs="Times New Roman"/>
          <w:sz w:val="22"/>
          <w:szCs w:val="22"/>
        </w:rPr>
        <w:fldChar w:fldCharType="end"/>
      </w:r>
      <w:r w:rsidR="00E26A0A" w:rsidRPr="007545D9">
        <w:rPr>
          <w:rFonts w:ascii="Times New Roman" w:hAnsi="Times New Roman" w:cs="Times New Roman"/>
          <w:noProof/>
          <w:sz w:val="22"/>
          <w:szCs w:val="22"/>
        </w:rPr>
        <w:t xml:space="preserve"> </w:t>
      </w:r>
    </w:p>
    <w:p w14:paraId="43B9413F" w14:textId="77777777" w:rsidR="008A765E" w:rsidRPr="007545D9" w:rsidRDefault="008A765E" w:rsidP="003868AA">
      <w:pPr>
        <w:spacing w:line="276" w:lineRule="auto"/>
        <w:rPr>
          <w:rFonts w:ascii="Times New Roman" w:hAnsi="Times New Roman" w:cs="Times New Roman"/>
          <w:sz w:val="22"/>
          <w:szCs w:val="22"/>
        </w:rPr>
      </w:pPr>
    </w:p>
    <w:p w14:paraId="3508F510" w14:textId="30D768D0" w:rsidR="008A765E" w:rsidRPr="007545D9" w:rsidRDefault="008A765E"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t>Statement of Scientific Impact</w:t>
      </w:r>
    </w:p>
    <w:p w14:paraId="33AE4539" w14:textId="6B48DE0B" w:rsidR="008A765E" w:rsidRPr="007545D9" w:rsidRDefault="00572B0C"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ab/>
      </w:r>
      <w:r w:rsidR="00306D57" w:rsidRPr="007545D9">
        <w:rPr>
          <w:rFonts w:ascii="Times New Roman" w:hAnsi="Times New Roman" w:cs="Times New Roman"/>
          <w:sz w:val="22"/>
          <w:szCs w:val="22"/>
        </w:rPr>
        <w:t xml:space="preserve">Sleep is a fundamental component of health, </w:t>
      </w:r>
      <w:r w:rsidR="00292DFA" w:rsidRPr="007545D9">
        <w:rPr>
          <w:rFonts w:ascii="Times New Roman" w:hAnsi="Times New Roman" w:cs="Times New Roman"/>
          <w:sz w:val="22"/>
          <w:szCs w:val="22"/>
        </w:rPr>
        <w:t xml:space="preserve">especially during the </w:t>
      </w:r>
      <w:r w:rsidR="008B40CF" w:rsidRPr="007545D9">
        <w:rPr>
          <w:rFonts w:ascii="Times New Roman" w:hAnsi="Times New Roman" w:cs="Times New Roman"/>
          <w:sz w:val="22"/>
          <w:szCs w:val="22"/>
        </w:rPr>
        <w:t xml:space="preserve">pivotal </w:t>
      </w:r>
      <w:r w:rsidR="007F56D5" w:rsidRPr="007545D9">
        <w:rPr>
          <w:rFonts w:ascii="Times New Roman" w:hAnsi="Times New Roman" w:cs="Times New Roman"/>
          <w:sz w:val="22"/>
          <w:szCs w:val="22"/>
        </w:rPr>
        <w:t xml:space="preserve">developmental </w:t>
      </w:r>
      <w:r w:rsidR="00090ABF" w:rsidRPr="007545D9">
        <w:rPr>
          <w:rFonts w:ascii="Times New Roman" w:hAnsi="Times New Roman" w:cs="Times New Roman"/>
          <w:sz w:val="22"/>
          <w:szCs w:val="22"/>
        </w:rPr>
        <w:t>period</w:t>
      </w:r>
      <w:r w:rsidR="00090ABF">
        <w:rPr>
          <w:rFonts w:ascii="Times New Roman" w:hAnsi="Times New Roman" w:cs="Times New Roman"/>
          <w:sz w:val="22"/>
          <w:szCs w:val="22"/>
        </w:rPr>
        <w:t xml:space="preserve">s </w:t>
      </w:r>
      <w:r w:rsidR="007F56D5" w:rsidRPr="007545D9">
        <w:rPr>
          <w:rFonts w:ascii="Times New Roman" w:hAnsi="Times New Roman" w:cs="Times New Roman"/>
          <w:sz w:val="22"/>
          <w:szCs w:val="22"/>
        </w:rPr>
        <w:t xml:space="preserve">of </w:t>
      </w:r>
      <w:r w:rsidR="00090ABF">
        <w:rPr>
          <w:rFonts w:ascii="Times New Roman" w:hAnsi="Times New Roman" w:cs="Times New Roman"/>
          <w:sz w:val="22"/>
          <w:szCs w:val="22"/>
        </w:rPr>
        <w:t xml:space="preserve">childhood and </w:t>
      </w:r>
      <w:r w:rsidR="006A3FD6" w:rsidRPr="007545D9">
        <w:rPr>
          <w:rFonts w:ascii="Times New Roman" w:hAnsi="Times New Roman" w:cs="Times New Roman"/>
          <w:sz w:val="22"/>
          <w:szCs w:val="22"/>
        </w:rPr>
        <w:t>adolescence.</w:t>
      </w:r>
      <w:r w:rsidR="00612D6F" w:rsidRPr="007545D9">
        <w:rPr>
          <w:rFonts w:ascii="Times New Roman" w:hAnsi="Times New Roman" w:cs="Times New Roman"/>
          <w:sz w:val="22"/>
          <w:szCs w:val="22"/>
        </w:rPr>
        <w:t xml:space="preserve"> </w:t>
      </w:r>
      <w:r w:rsidR="00090ABF">
        <w:rPr>
          <w:rFonts w:ascii="Times New Roman" w:hAnsi="Times New Roman" w:cs="Times New Roman"/>
          <w:sz w:val="22"/>
          <w:szCs w:val="22"/>
        </w:rPr>
        <w:t>A</w:t>
      </w:r>
      <w:r w:rsidR="00241AE0" w:rsidRPr="007545D9">
        <w:rPr>
          <w:rFonts w:ascii="Times New Roman" w:hAnsi="Times New Roman" w:cs="Times New Roman"/>
          <w:sz w:val="22"/>
          <w:szCs w:val="22"/>
        </w:rPr>
        <w:t xml:space="preserve">dolescents </w:t>
      </w:r>
      <w:r w:rsidR="00090ABF">
        <w:rPr>
          <w:rFonts w:ascii="Times New Roman" w:hAnsi="Times New Roman" w:cs="Times New Roman"/>
          <w:sz w:val="22"/>
          <w:szCs w:val="22"/>
        </w:rPr>
        <w:t>often</w:t>
      </w:r>
      <w:r w:rsidR="003B3672" w:rsidRPr="007545D9">
        <w:rPr>
          <w:rFonts w:ascii="Times New Roman" w:hAnsi="Times New Roman" w:cs="Times New Roman"/>
          <w:sz w:val="22"/>
          <w:szCs w:val="22"/>
        </w:rPr>
        <w:t xml:space="preserve"> </w:t>
      </w:r>
      <w:r w:rsidR="009727FF" w:rsidRPr="007545D9">
        <w:rPr>
          <w:rFonts w:ascii="Times New Roman" w:hAnsi="Times New Roman" w:cs="Times New Roman"/>
          <w:sz w:val="22"/>
          <w:szCs w:val="22"/>
        </w:rPr>
        <w:t>engag</w:t>
      </w:r>
      <w:r w:rsidR="00090ABF">
        <w:rPr>
          <w:rFonts w:ascii="Times New Roman" w:hAnsi="Times New Roman" w:cs="Times New Roman"/>
          <w:sz w:val="22"/>
          <w:szCs w:val="22"/>
        </w:rPr>
        <w:t>e</w:t>
      </w:r>
      <w:r w:rsidR="009727FF" w:rsidRPr="007545D9">
        <w:rPr>
          <w:rFonts w:ascii="Times New Roman" w:hAnsi="Times New Roman" w:cs="Times New Roman"/>
          <w:sz w:val="22"/>
          <w:szCs w:val="22"/>
        </w:rPr>
        <w:t xml:space="preserve"> in </w:t>
      </w:r>
      <w:r w:rsidR="005769FF" w:rsidRPr="007545D9">
        <w:rPr>
          <w:rFonts w:ascii="Times New Roman" w:hAnsi="Times New Roman" w:cs="Times New Roman"/>
          <w:sz w:val="22"/>
          <w:szCs w:val="22"/>
        </w:rPr>
        <w:t xml:space="preserve">impulsive behavior </w:t>
      </w:r>
      <w:r w:rsidR="00A84A57" w:rsidRPr="007545D9">
        <w:rPr>
          <w:rFonts w:ascii="Times New Roman" w:hAnsi="Times New Roman" w:cs="Times New Roman"/>
          <w:sz w:val="22"/>
          <w:szCs w:val="22"/>
        </w:rPr>
        <w:t xml:space="preserve">as </w:t>
      </w:r>
      <w:r w:rsidR="00547601" w:rsidRPr="007545D9">
        <w:rPr>
          <w:rFonts w:ascii="Times New Roman" w:hAnsi="Times New Roman" w:cs="Times New Roman"/>
          <w:sz w:val="22"/>
          <w:szCs w:val="22"/>
        </w:rPr>
        <w:t xml:space="preserve">regulatory </w:t>
      </w:r>
      <w:r w:rsidR="004E29A8" w:rsidRPr="007545D9">
        <w:rPr>
          <w:rFonts w:ascii="Times New Roman" w:hAnsi="Times New Roman" w:cs="Times New Roman"/>
          <w:sz w:val="22"/>
          <w:szCs w:val="22"/>
        </w:rPr>
        <w:t xml:space="preserve">parts of the brain </w:t>
      </w:r>
      <w:r w:rsidR="00BE3A28" w:rsidRPr="007545D9">
        <w:rPr>
          <w:rFonts w:ascii="Times New Roman" w:hAnsi="Times New Roman" w:cs="Times New Roman"/>
          <w:sz w:val="22"/>
          <w:szCs w:val="22"/>
        </w:rPr>
        <w:t>develops.</w:t>
      </w:r>
      <w:r w:rsidR="006A3FD6" w:rsidRPr="007545D9">
        <w:rPr>
          <w:rFonts w:ascii="Times New Roman" w:hAnsi="Times New Roman" w:cs="Times New Roman"/>
          <w:sz w:val="22"/>
          <w:szCs w:val="22"/>
        </w:rPr>
        <w:t xml:space="preserve"> </w:t>
      </w:r>
      <w:r w:rsidR="003506B3" w:rsidRPr="007545D9">
        <w:rPr>
          <w:rFonts w:ascii="Times New Roman" w:hAnsi="Times New Roman" w:cs="Times New Roman"/>
          <w:sz w:val="22"/>
          <w:szCs w:val="22"/>
        </w:rPr>
        <w:t>T</w:t>
      </w:r>
      <w:r w:rsidR="00BD3F78" w:rsidRPr="007545D9">
        <w:rPr>
          <w:rFonts w:ascii="Times New Roman" w:hAnsi="Times New Roman" w:cs="Times New Roman"/>
          <w:sz w:val="22"/>
          <w:szCs w:val="22"/>
        </w:rPr>
        <w:t xml:space="preserve">hese results </w:t>
      </w:r>
      <w:r w:rsidR="00090ABF">
        <w:rPr>
          <w:rFonts w:ascii="Times New Roman" w:hAnsi="Times New Roman" w:cs="Times New Roman"/>
          <w:sz w:val="22"/>
          <w:szCs w:val="22"/>
        </w:rPr>
        <w:t xml:space="preserve">should </w:t>
      </w:r>
      <w:r w:rsidR="00BD3F78" w:rsidRPr="007545D9">
        <w:rPr>
          <w:rFonts w:ascii="Times New Roman" w:hAnsi="Times New Roman" w:cs="Times New Roman"/>
          <w:sz w:val="22"/>
          <w:szCs w:val="22"/>
        </w:rPr>
        <w:t>provide</w:t>
      </w:r>
      <w:r w:rsidR="0057378B" w:rsidRPr="007545D9">
        <w:rPr>
          <w:rFonts w:ascii="Times New Roman" w:hAnsi="Times New Roman" w:cs="Times New Roman"/>
          <w:sz w:val="22"/>
          <w:szCs w:val="22"/>
        </w:rPr>
        <w:t xml:space="preserve"> valuable insight into the </w:t>
      </w:r>
      <w:r w:rsidR="003F3D5A" w:rsidRPr="007545D9">
        <w:rPr>
          <w:rFonts w:ascii="Times New Roman" w:hAnsi="Times New Roman" w:cs="Times New Roman"/>
          <w:sz w:val="22"/>
          <w:szCs w:val="22"/>
        </w:rPr>
        <w:t xml:space="preserve">nature of </w:t>
      </w:r>
      <w:r w:rsidR="00C9563C" w:rsidRPr="007545D9">
        <w:rPr>
          <w:rFonts w:ascii="Times New Roman" w:hAnsi="Times New Roman" w:cs="Times New Roman"/>
          <w:sz w:val="22"/>
          <w:szCs w:val="22"/>
        </w:rPr>
        <w:t>the</w:t>
      </w:r>
      <w:r w:rsidR="00630688" w:rsidRPr="007545D9">
        <w:rPr>
          <w:rFonts w:ascii="Times New Roman" w:hAnsi="Times New Roman" w:cs="Times New Roman"/>
          <w:sz w:val="22"/>
          <w:szCs w:val="22"/>
        </w:rPr>
        <w:t xml:space="preserve"> interplay between </w:t>
      </w:r>
      <w:r w:rsidR="00BA3AA4" w:rsidRPr="007545D9">
        <w:rPr>
          <w:rFonts w:ascii="Times New Roman" w:hAnsi="Times New Roman" w:cs="Times New Roman"/>
          <w:sz w:val="22"/>
          <w:szCs w:val="22"/>
        </w:rPr>
        <w:t xml:space="preserve">these two </w:t>
      </w:r>
      <w:r w:rsidR="004F0806" w:rsidRPr="007545D9">
        <w:rPr>
          <w:rFonts w:ascii="Times New Roman" w:hAnsi="Times New Roman" w:cs="Times New Roman"/>
          <w:sz w:val="22"/>
          <w:szCs w:val="22"/>
        </w:rPr>
        <w:t xml:space="preserve">aspects of </w:t>
      </w:r>
      <w:r w:rsidR="0006182F" w:rsidRPr="007545D9">
        <w:rPr>
          <w:rFonts w:ascii="Times New Roman" w:hAnsi="Times New Roman" w:cs="Times New Roman"/>
          <w:sz w:val="22"/>
          <w:szCs w:val="22"/>
        </w:rPr>
        <w:t xml:space="preserve">adolescent health. </w:t>
      </w:r>
      <w:r w:rsidR="00D210CC" w:rsidRPr="007545D9">
        <w:rPr>
          <w:rFonts w:ascii="Times New Roman" w:hAnsi="Times New Roman" w:cs="Times New Roman"/>
          <w:sz w:val="22"/>
          <w:szCs w:val="22"/>
        </w:rPr>
        <w:t xml:space="preserve">The </w:t>
      </w:r>
      <w:r w:rsidR="00BD38F6" w:rsidRPr="007545D9">
        <w:rPr>
          <w:rFonts w:ascii="Times New Roman" w:hAnsi="Times New Roman" w:cs="Times New Roman"/>
          <w:sz w:val="22"/>
          <w:szCs w:val="22"/>
        </w:rPr>
        <w:t>longitudinal</w:t>
      </w:r>
      <w:r w:rsidR="00C729FA" w:rsidRPr="007545D9">
        <w:rPr>
          <w:rFonts w:ascii="Times New Roman" w:hAnsi="Times New Roman" w:cs="Times New Roman"/>
          <w:sz w:val="22"/>
          <w:szCs w:val="22"/>
        </w:rPr>
        <w:t xml:space="preserve"> </w:t>
      </w:r>
      <w:r w:rsidR="005E4090" w:rsidRPr="007545D9">
        <w:rPr>
          <w:rFonts w:ascii="Times New Roman" w:hAnsi="Times New Roman" w:cs="Times New Roman"/>
          <w:sz w:val="22"/>
          <w:szCs w:val="22"/>
        </w:rPr>
        <w:t xml:space="preserve">analysis allows for </w:t>
      </w:r>
      <w:r w:rsidR="005E4F53" w:rsidRPr="007545D9">
        <w:rPr>
          <w:rFonts w:ascii="Times New Roman" w:hAnsi="Times New Roman" w:cs="Times New Roman"/>
          <w:sz w:val="22"/>
          <w:szCs w:val="22"/>
        </w:rPr>
        <w:t xml:space="preserve">examination of </w:t>
      </w:r>
      <w:r w:rsidR="003C53A1" w:rsidRPr="007545D9">
        <w:rPr>
          <w:rFonts w:ascii="Times New Roman" w:hAnsi="Times New Roman" w:cs="Times New Roman"/>
          <w:sz w:val="22"/>
          <w:szCs w:val="22"/>
        </w:rPr>
        <w:t>relationship</w:t>
      </w:r>
      <w:r w:rsidR="00090ABF">
        <w:rPr>
          <w:rFonts w:ascii="Times New Roman" w:hAnsi="Times New Roman" w:cs="Times New Roman"/>
          <w:sz w:val="22"/>
          <w:szCs w:val="22"/>
        </w:rPr>
        <w:t>s</w:t>
      </w:r>
      <w:r w:rsidR="003C53A1" w:rsidRPr="007545D9">
        <w:rPr>
          <w:rFonts w:ascii="Times New Roman" w:hAnsi="Times New Roman" w:cs="Times New Roman"/>
          <w:sz w:val="22"/>
          <w:szCs w:val="22"/>
        </w:rPr>
        <w:t xml:space="preserve"> over time </w:t>
      </w:r>
      <w:r w:rsidR="008672D5" w:rsidRPr="007545D9">
        <w:rPr>
          <w:rFonts w:ascii="Times New Roman" w:hAnsi="Times New Roman" w:cs="Times New Roman"/>
          <w:sz w:val="22"/>
          <w:szCs w:val="22"/>
        </w:rPr>
        <w:t xml:space="preserve">while accounting for </w:t>
      </w:r>
      <w:r w:rsidR="006B3CD7" w:rsidRPr="007545D9">
        <w:rPr>
          <w:rFonts w:ascii="Times New Roman" w:hAnsi="Times New Roman" w:cs="Times New Roman"/>
          <w:sz w:val="22"/>
          <w:szCs w:val="22"/>
        </w:rPr>
        <w:t>between-subject variance</w:t>
      </w:r>
      <w:r w:rsidR="00257A07" w:rsidRPr="007545D9">
        <w:rPr>
          <w:rFonts w:ascii="Times New Roman" w:hAnsi="Times New Roman" w:cs="Times New Roman"/>
          <w:sz w:val="22"/>
          <w:szCs w:val="22"/>
        </w:rPr>
        <w:t>.</w:t>
      </w:r>
    </w:p>
    <w:p w14:paraId="58C3D084" w14:textId="657B4800" w:rsidR="005165E1" w:rsidRPr="007545D9" w:rsidRDefault="005165E1"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ab/>
      </w:r>
      <w:r w:rsidR="00090ABF">
        <w:rPr>
          <w:rFonts w:ascii="Times New Roman" w:hAnsi="Times New Roman" w:cs="Times New Roman"/>
          <w:sz w:val="22"/>
          <w:szCs w:val="22"/>
        </w:rPr>
        <w:t>N</w:t>
      </w:r>
      <w:r w:rsidR="004274F4" w:rsidRPr="007545D9">
        <w:rPr>
          <w:rFonts w:ascii="Times New Roman" w:hAnsi="Times New Roman" w:cs="Times New Roman"/>
          <w:sz w:val="22"/>
          <w:szCs w:val="22"/>
        </w:rPr>
        <w:t>either sleep</w:t>
      </w:r>
      <w:r w:rsidR="00346862" w:rsidRPr="007545D9">
        <w:rPr>
          <w:rFonts w:ascii="Times New Roman" w:hAnsi="Times New Roman" w:cs="Times New Roman"/>
          <w:sz w:val="22"/>
          <w:szCs w:val="22"/>
        </w:rPr>
        <w:t xml:space="preserve"> quality</w:t>
      </w:r>
      <w:r w:rsidR="004274F4" w:rsidRPr="007545D9">
        <w:rPr>
          <w:rFonts w:ascii="Times New Roman" w:hAnsi="Times New Roman" w:cs="Times New Roman"/>
          <w:sz w:val="22"/>
          <w:szCs w:val="22"/>
        </w:rPr>
        <w:t xml:space="preserve"> nor </w:t>
      </w:r>
      <w:r w:rsidR="001B29F7" w:rsidRPr="007545D9">
        <w:rPr>
          <w:rFonts w:ascii="Times New Roman" w:hAnsi="Times New Roman" w:cs="Times New Roman"/>
          <w:sz w:val="22"/>
          <w:szCs w:val="22"/>
        </w:rPr>
        <w:t xml:space="preserve">impulsivity </w:t>
      </w:r>
      <w:r w:rsidR="00762344" w:rsidRPr="007545D9">
        <w:rPr>
          <w:rFonts w:ascii="Times New Roman" w:hAnsi="Times New Roman" w:cs="Times New Roman"/>
          <w:sz w:val="22"/>
          <w:szCs w:val="22"/>
        </w:rPr>
        <w:t xml:space="preserve">are complete </w:t>
      </w:r>
      <w:r w:rsidR="009A007F" w:rsidRPr="007545D9">
        <w:rPr>
          <w:rFonts w:ascii="Times New Roman" w:hAnsi="Times New Roman" w:cs="Times New Roman"/>
          <w:sz w:val="22"/>
          <w:szCs w:val="22"/>
        </w:rPr>
        <w:t xml:space="preserve">descriptions by themselves. </w:t>
      </w:r>
      <w:r w:rsidR="00C6698E" w:rsidRPr="007545D9">
        <w:rPr>
          <w:rFonts w:ascii="Times New Roman" w:hAnsi="Times New Roman" w:cs="Times New Roman"/>
          <w:sz w:val="22"/>
          <w:szCs w:val="22"/>
        </w:rPr>
        <w:t xml:space="preserve">Sleep </w:t>
      </w:r>
      <w:r w:rsidR="00C9774F" w:rsidRPr="007545D9">
        <w:rPr>
          <w:rFonts w:ascii="Times New Roman" w:hAnsi="Times New Roman" w:cs="Times New Roman"/>
          <w:sz w:val="22"/>
          <w:szCs w:val="22"/>
        </w:rPr>
        <w:t>problems</w:t>
      </w:r>
      <w:r w:rsidR="00B4240E" w:rsidRPr="007545D9">
        <w:rPr>
          <w:rFonts w:ascii="Times New Roman" w:hAnsi="Times New Roman" w:cs="Times New Roman"/>
          <w:sz w:val="22"/>
          <w:szCs w:val="22"/>
        </w:rPr>
        <w:t xml:space="preserve"> ha</w:t>
      </w:r>
      <w:r w:rsidR="00C9774F" w:rsidRPr="007545D9">
        <w:rPr>
          <w:rFonts w:ascii="Times New Roman" w:hAnsi="Times New Roman" w:cs="Times New Roman"/>
          <w:sz w:val="22"/>
          <w:szCs w:val="22"/>
        </w:rPr>
        <w:t>ve</w:t>
      </w:r>
      <w:r w:rsidR="00B4240E" w:rsidRPr="007545D9">
        <w:rPr>
          <w:rFonts w:ascii="Times New Roman" w:hAnsi="Times New Roman" w:cs="Times New Roman"/>
          <w:sz w:val="22"/>
          <w:szCs w:val="22"/>
        </w:rPr>
        <w:t xml:space="preserve"> </w:t>
      </w:r>
      <w:r w:rsidR="002206B3" w:rsidRPr="007545D9">
        <w:rPr>
          <w:rFonts w:ascii="Times New Roman" w:hAnsi="Times New Roman" w:cs="Times New Roman"/>
          <w:sz w:val="22"/>
          <w:szCs w:val="22"/>
        </w:rPr>
        <w:t>various components</w:t>
      </w:r>
      <w:r w:rsidR="00ED6A4A" w:rsidRPr="007545D9">
        <w:rPr>
          <w:rFonts w:ascii="Times New Roman" w:hAnsi="Times New Roman" w:cs="Times New Roman"/>
          <w:sz w:val="22"/>
          <w:szCs w:val="22"/>
        </w:rPr>
        <w:t xml:space="preserve">, as does </w:t>
      </w:r>
      <w:r w:rsidR="005C01EE" w:rsidRPr="007545D9">
        <w:rPr>
          <w:rFonts w:ascii="Times New Roman" w:hAnsi="Times New Roman" w:cs="Times New Roman"/>
          <w:sz w:val="22"/>
          <w:szCs w:val="22"/>
        </w:rPr>
        <w:t>impulsive behavior.</w:t>
      </w:r>
      <w:r w:rsidR="009E0393" w:rsidRPr="007545D9">
        <w:rPr>
          <w:rFonts w:ascii="Times New Roman" w:hAnsi="Times New Roman" w:cs="Times New Roman"/>
          <w:sz w:val="22"/>
          <w:szCs w:val="22"/>
        </w:rPr>
        <w:t xml:space="preserve"> </w:t>
      </w:r>
      <w:r w:rsidR="003E23A3">
        <w:rPr>
          <w:rFonts w:ascii="Times New Roman" w:hAnsi="Times New Roman" w:cs="Times New Roman"/>
          <w:sz w:val="22"/>
          <w:szCs w:val="22"/>
        </w:rPr>
        <w:t>This</w:t>
      </w:r>
      <w:r w:rsidR="009E0393" w:rsidRPr="007545D9">
        <w:rPr>
          <w:rFonts w:ascii="Times New Roman" w:hAnsi="Times New Roman" w:cs="Times New Roman"/>
          <w:sz w:val="22"/>
          <w:szCs w:val="22"/>
        </w:rPr>
        <w:t xml:space="preserve"> study aims to</w:t>
      </w:r>
      <w:r w:rsidR="00EC34F1" w:rsidRPr="007545D9">
        <w:rPr>
          <w:rFonts w:ascii="Times New Roman" w:hAnsi="Times New Roman" w:cs="Times New Roman"/>
          <w:sz w:val="22"/>
          <w:szCs w:val="22"/>
        </w:rPr>
        <w:t xml:space="preserve"> </w:t>
      </w:r>
      <w:r w:rsidR="00197A29" w:rsidRPr="007545D9">
        <w:rPr>
          <w:rFonts w:ascii="Times New Roman" w:hAnsi="Times New Roman" w:cs="Times New Roman"/>
          <w:sz w:val="22"/>
          <w:szCs w:val="22"/>
        </w:rPr>
        <w:t xml:space="preserve">explore the </w:t>
      </w:r>
      <w:r w:rsidR="00625AFD" w:rsidRPr="007545D9">
        <w:rPr>
          <w:rFonts w:ascii="Times New Roman" w:hAnsi="Times New Roman" w:cs="Times New Roman"/>
          <w:sz w:val="22"/>
          <w:szCs w:val="22"/>
        </w:rPr>
        <w:t xml:space="preserve">facets </w:t>
      </w:r>
      <w:r w:rsidR="00EA037A" w:rsidRPr="007545D9">
        <w:rPr>
          <w:rFonts w:ascii="Times New Roman" w:hAnsi="Times New Roman" w:cs="Times New Roman"/>
          <w:sz w:val="22"/>
          <w:szCs w:val="22"/>
        </w:rPr>
        <w:t xml:space="preserve">within these </w:t>
      </w:r>
      <w:r w:rsidR="002904BA" w:rsidRPr="007545D9">
        <w:rPr>
          <w:rFonts w:ascii="Times New Roman" w:hAnsi="Times New Roman" w:cs="Times New Roman"/>
          <w:sz w:val="22"/>
          <w:szCs w:val="22"/>
        </w:rPr>
        <w:t xml:space="preserve">complex </w:t>
      </w:r>
      <w:r w:rsidR="00FA2E9D" w:rsidRPr="007545D9">
        <w:rPr>
          <w:rFonts w:ascii="Times New Roman" w:hAnsi="Times New Roman" w:cs="Times New Roman"/>
          <w:sz w:val="22"/>
          <w:szCs w:val="22"/>
        </w:rPr>
        <w:t>constructs</w:t>
      </w:r>
      <w:r w:rsidR="00527E69" w:rsidRPr="007545D9">
        <w:rPr>
          <w:rFonts w:ascii="Times New Roman" w:hAnsi="Times New Roman" w:cs="Times New Roman"/>
          <w:sz w:val="22"/>
          <w:szCs w:val="22"/>
        </w:rPr>
        <w:t xml:space="preserve">. </w:t>
      </w:r>
      <w:r w:rsidR="00DB3450" w:rsidRPr="007545D9">
        <w:rPr>
          <w:rFonts w:ascii="Times New Roman" w:hAnsi="Times New Roman" w:cs="Times New Roman"/>
          <w:sz w:val="22"/>
          <w:szCs w:val="22"/>
        </w:rPr>
        <w:t xml:space="preserve">The </w:t>
      </w:r>
      <w:r w:rsidR="00E0215C" w:rsidRPr="007545D9">
        <w:rPr>
          <w:rFonts w:ascii="Times New Roman" w:hAnsi="Times New Roman" w:cs="Times New Roman"/>
          <w:sz w:val="22"/>
          <w:szCs w:val="22"/>
        </w:rPr>
        <w:t xml:space="preserve">better we understand the </w:t>
      </w:r>
      <w:r w:rsidR="00513FFD" w:rsidRPr="007545D9">
        <w:rPr>
          <w:rFonts w:ascii="Times New Roman" w:hAnsi="Times New Roman" w:cs="Times New Roman"/>
          <w:sz w:val="22"/>
          <w:szCs w:val="22"/>
        </w:rPr>
        <w:t xml:space="preserve">specific factors at play, </w:t>
      </w:r>
      <w:r w:rsidR="005E1213" w:rsidRPr="007545D9">
        <w:rPr>
          <w:rFonts w:ascii="Times New Roman" w:hAnsi="Times New Roman" w:cs="Times New Roman"/>
          <w:sz w:val="22"/>
          <w:szCs w:val="22"/>
        </w:rPr>
        <w:t xml:space="preserve">the better we </w:t>
      </w:r>
      <w:r w:rsidR="00D25877">
        <w:rPr>
          <w:rFonts w:ascii="Times New Roman" w:hAnsi="Times New Roman" w:cs="Times New Roman"/>
          <w:sz w:val="22"/>
          <w:szCs w:val="22"/>
        </w:rPr>
        <w:t>are</w:t>
      </w:r>
      <w:r w:rsidR="005E1213" w:rsidRPr="007545D9">
        <w:rPr>
          <w:rFonts w:ascii="Times New Roman" w:hAnsi="Times New Roman" w:cs="Times New Roman"/>
          <w:sz w:val="22"/>
          <w:szCs w:val="22"/>
        </w:rPr>
        <w:t xml:space="preserve"> able to </w:t>
      </w:r>
      <w:r w:rsidR="0006081D" w:rsidRPr="007545D9">
        <w:rPr>
          <w:rFonts w:ascii="Times New Roman" w:hAnsi="Times New Roman" w:cs="Times New Roman"/>
          <w:sz w:val="22"/>
          <w:szCs w:val="22"/>
        </w:rPr>
        <w:t>address them.</w:t>
      </w:r>
    </w:p>
    <w:p w14:paraId="3FA27074" w14:textId="77777777" w:rsidR="008A765E" w:rsidRPr="007545D9" w:rsidRDefault="008A765E" w:rsidP="003868AA">
      <w:pPr>
        <w:spacing w:line="276" w:lineRule="auto"/>
        <w:rPr>
          <w:rFonts w:ascii="Times New Roman" w:hAnsi="Times New Roman" w:cs="Times New Roman"/>
          <w:sz w:val="22"/>
          <w:szCs w:val="22"/>
        </w:rPr>
      </w:pPr>
    </w:p>
    <w:p w14:paraId="55C0D653" w14:textId="5D50CBBF" w:rsidR="00996B3A" w:rsidRPr="0073238A" w:rsidRDefault="008A765E"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t>References</w:t>
      </w:r>
    </w:p>
    <w:p w14:paraId="40415303" w14:textId="77777777" w:rsidR="006311B6" w:rsidRPr="0073238A" w:rsidRDefault="00E26A0A" w:rsidP="0073238A">
      <w:pPr>
        <w:pStyle w:val="Bibliography"/>
      </w:pPr>
      <w:r w:rsidRPr="0073238A">
        <w:rPr>
          <w:b/>
          <w:bCs/>
        </w:rPr>
        <w:lastRenderedPageBreak/>
        <w:fldChar w:fldCharType="begin"/>
      </w:r>
      <w:r w:rsidRPr="0073238A">
        <w:rPr>
          <w:b/>
          <w:bCs/>
        </w:rPr>
        <w:instrText xml:space="preserve"> ADDIN ZOTERO_BIBL {"uncited":[],"omitted":[],"custom":[]} CSL_BIBLIOGRAPHY </w:instrText>
      </w:r>
      <w:r w:rsidRPr="0073238A">
        <w:rPr>
          <w:b/>
          <w:bCs/>
        </w:rPr>
        <w:fldChar w:fldCharType="separate"/>
      </w:r>
      <w:r w:rsidR="006311B6" w:rsidRPr="0073238A">
        <w:t>1.</w:t>
      </w:r>
      <w:r w:rsidR="006311B6" w:rsidRPr="0073238A">
        <w:tab/>
        <w:t xml:space="preserve">Sawyer SM, Azzopardi PS, </w:t>
      </w:r>
      <w:proofErr w:type="spellStart"/>
      <w:r w:rsidR="006311B6" w:rsidRPr="0073238A">
        <w:t>Wickremarathne</w:t>
      </w:r>
      <w:proofErr w:type="spellEnd"/>
      <w:r w:rsidR="006311B6" w:rsidRPr="0073238A">
        <w:t xml:space="preserve"> D, Patton GC. The age of adolescence. </w:t>
      </w:r>
      <w:r w:rsidR="006311B6" w:rsidRPr="0073238A">
        <w:rPr>
          <w:i/>
          <w:iCs/>
        </w:rPr>
        <w:t xml:space="preserve">Lancet Child </w:t>
      </w:r>
      <w:proofErr w:type="spellStart"/>
      <w:r w:rsidR="006311B6" w:rsidRPr="0073238A">
        <w:rPr>
          <w:i/>
          <w:iCs/>
        </w:rPr>
        <w:t>Adolesc</w:t>
      </w:r>
      <w:proofErr w:type="spellEnd"/>
      <w:r w:rsidR="006311B6" w:rsidRPr="0073238A">
        <w:rPr>
          <w:i/>
          <w:iCs/>
        </w:rPr>
        <w:t xml:space="preserve"> Health</w:t>
      </w:r>
      <w:r w:rsidR="006311B6" w:rsidRPr="0073238A">
        <w:t>. 2018;2(3):223-228. doi:10.1016/S2352-4642(18)30022-1</w:t>
      </w:r>
    </w:p>
    <w:p w14:paraId="251A7DE5" w14:textId="77777777" w:rsidR="006311B6" w:rsidRPr="0073238A" w:rsidRDefault="006311B6" w:rsidP="0073238A">
      <w:pPr>
        <w:pStyle w:val="Bibliography"/>
      </w:pPr>
      <w:r w:rsidRPr="0073238A">
        <w:t>2.</w:t>
      </w:r>
      <w:r w:rsidRPr="0073238A">
        <w:tab/>
        <w:t xml:space="preserve">Galván A. The Need for Sleep in the Adolescent Brain. </w:t>
      </w:r>
      <w:r w:rsidRPr="0073238A">
        <w:rPr>
          <w:i/>
          <w:iCs/>
        </w:rPr>
        <w:t xml:space="preserve">Trends </w:t>
      </w:r>
      <w:proofErr w:type="spellStart"/>
      <w:r w:rsidRPr="0073238A">
        <w:rPr>
          <w:i/>
          <w:iCs/>
        </w:rPr>
        <w:t>Cogn</w:t>
      </w:r>
      <w:proofErr w:type="spellEnd"/>
      <w:r w:rsidRPr="0073238A">
        <w:rPr>
          <w:i/>
          <w:iCs/>
        </w:rPr>
        <w:t xml:space="preserve"> Sci</w:t>
      </w:r>
      <w:r w:rsidRPr="0073238A">
        <w:t xml:space="preserve">. 2020;24(1):79-89. </w:t>
      </w:r>
      <w:proofErr w:type="gramStart"/>
      <w:r w:rsidRPr="0073238A">
        <w:t>doi:10.1016/j.tics</w:t>
      </w:r>
      <w:proofErr w:type="gramEnd"/>
      <w:r w:rsidRPr="0073238A">
        <w:t>.2019.11.002</w:t>
      </w:r>
    </w:p>
    <w:p w14:paraId="045C91F0" w14:textId="77777777" w:rsidR="006311B6" w:rsidRPr="0073238A" w:rsidRDefault="006311B6" w:rsidP="0073238A">
      <w:pPr>
        <w:pStyle w:val="Bibliography"/>
      </w:pPr>
      <w:r w:rsidRPr="0073238A">
        <w:t>3.</w:t>
      </w:r>
      <w:r w:rsidRPr="0073238A">
        <w:tab/>
        <w:t xml:space="preserve">Paruthi S, Brooks LJ, D’Ambrosio C, et al. Recommended Amount of Sleep for Pediatric Populations: A Consensus Statement of the American Academy of Sleep Medicine. </w:t>
      </w:r>
      <w:r w:rsidRPr="0073238A">
        <w:rPr>
          <w:i/>
          <w:iCs/>
        </w:rPr>
        <w:t>J Clin Sleep Med</w:t>
      </w:r>
      <w:r w:rsidRPr="0073238A">
        <w:t>. 2016;12(06):785-786. doi:10.5664/jcsm.5866</w:t>
      </w:r>
    </w:p>
    <w:p w14:paraId="6E574C32" w14:textId="77777777" w:rsidR="006311B6" w:rsidRPr="0073238A" w:rsidRDefault="006311B6" w:rsidP="0073238A">
      <w:pPr>
        <w:pStyle w:val="Bibliography"/>
      </w:pPr>
      <w:r w:rsidRPr="0073238A">
        <w:t>4.</w:t>
      </w:r>
      <w:r w:rsidRPr="0073238A">
        <w:tab/>
        <w:t xml:space="preserve">Maslowsky J, Ozer EJ. Developmental Trends in Sleep Duration in Adolescence and Young Adulthood: Evidence </w:t>
      </w:r>
      <w:proofErr w:type="gramStart"/>
      <w:r w:rsidRPr="0073238A">
        <w:t>From</w:t>
      </w:r>
      <w:proofErr w:type="gramEnd"/>
      <w:r w:rsidRPr="0073238A">
        <w:t xml:space="preserve"> a National United States Sample. </w:t>
      </w:r>
      <w:r w:rsidRPr="0073238A">
        <w:rPr>
          <w:i/>
          <w:iCs/>
        </w:rPr>
        <w:t xml:space="preserve">J </w:t>
      </w:r>
      <w:proofErr w:type="spellStart"/>
      <w:r w:rsidRPr="0073238A">
        <w:rPr>
          <w:i/>
          <w:iCs/>
        </w:rPr>
        <w:t>Adolesc</w:t>
      </w:r>
      <w:proofErr w:type="spellEnd"/>
      <w:r w:rsidRPr="0073238A">
        <w:rPr>
          <w:i/>
          <w:iCs/>
        </w:rPr>
        <w:t xml:space="preserve"> Health</w:t>
      </w:r>
      <w:r w:rsidRPr="0073238A">
        <w:t xml:space="preserve">. 2014;54(6):691-697. </w:t>
      </w:r>
      <w:proofErr w:type="gramStart"/>
      <w:r w:rsidRPr="0073238A">
        <w:t>doi:10.1016/j.jadohealth</w:t>
      </w:r>
      <w:proofErr w:type="gramEnd"/>
      <w:r w:rsidRPr="0073238A">
        <w:t>.2013.10.201</w:t>
      </w:r>
    </w:p>
    <w:p w14:paraId="26131A38" w14:textId="77777777" w:rsidR="006311B6" w:rsidRPr="0073238A" w:rsidRDefault="006311B6" w:rsidP="0073238A">
      <w:pPr>
        <w:pStyle w:val="Bibliography"/>
      </w:pPr>
      <w:r w:rsidRPr="0073238A">
        <w:t>5.</w:t>
      </w:r>
      <w:r w:rsidRPr="0073238A">
        <w:tab/>
        <w:t xml:space="preserve">Johnson EO, Roth T, Schultz L, Breslau N. Epidemiology of DSM-IV Insomnia in Adolescence: Lifetime Prevalence, Chronicity, and an Emergent Gender Difference. </w:t>
      </w:r>
      <w:r w:rsidRPr="0073238A">
        <w:rPr>
          <w:i/>
          <w:iCs/>
        </w:rPr>
        <w:t>Pediatrics</w:t>
      </w:r>
      <w:r w:rsidRPr="0073238A">
        <w:t>. 2006;117(2</w:t>
      </w:r>
      <w:proofErr w:type="gramStart"/>
      <w:r w:rsidRPr="0073238A">
        <w:t>):e</w:t>
      </w:r>
      <w:proofErr w:type="gramEnd"/>
      <w:r w:rsidRPr="0073238A">
        <w:t>247-e256. doi:10.1542/peds.2004-2629</w:t>
      </w:r>
    </w:p>
    <w:p w14:paraId="45E19A27" w14:textId="77777777" w:rsidR="006311B6" w:rsidRPr="0073238A" w:rsidRDefault="006311B6" w:rsidP="0073238A">
      <w:pPr>
        <w:pStyle w:val="Bibliography"/>
      </w:pPr>
      <w:r w:rsidRPr="0073238A">
        <w:t>6.</w:t>
      </w:r>
      <w:r w:rsidRPr="0073238A">
        <w:tab/>
        <w:t xml:space="preserve">MacKillop J, Weafer J, C. Gray J, </w:t>
      </w:r>
      <w:proofErr w:type="spellStart"/>
      <w:r w:rsidRPr="0073238A">
        <w:t>Oshri</w:t>
      </w:r>
      <w:proofErr w:type="spellEnd"/>
      <w:r w:rsidRPr="0073238A">
        <w:t xml:space="preserve"> A, Palmer A, De Wit H. The latent structure of impulsivity: impulsive choice, impulsive action, and impulsive personality traits. </w:t>
      </w:r>
      <w:r w:rsidRPr="0073238A">
        <w:rPr>
          <w:i/>
          <w:iCs/>
        </w:rPr>
        <w:t>Psychopharmacology (Berl)</w:t>
      </w:r>
      <w:r w:rsidRPr="0073238A">
        <w:t>. 2016;233(18):3361-3370. doi:10.1007/s00213-016-4372-0</w:t>
      </w:r>
    </w:p>
    <w:p w14:paraId="7AE3B2C4" w14:textId="77777777" w:rsidR="006311B6" w:rsidRPr="0073238A" w:rsidRDefault="006311B6" w:rsidP="0073238A">
      <w:pPr>
        <w:pStyle w:val="Bibliography"/>
      </w:pPr>
      <w:r w:rsidRPr="0073238A">
        <w:t>7.</w:t>
      </w:r>
      <w:r w:rsidRPr="0073238A">
        <w:tab/>
        <w:t xml:space="preserve">Whiteside SP, Lynam DR. The Five Factor Model and impulsivity: using a structural model of personality to understand impulsivity. </w:t>
      </w:r>
      <w:r w:rsidRPr="0073238A">
        <w:rPr>
          <w:i/>
          <w:iCs/>
        </w:rPr>
        <w:t xml:space="preserve">Personal </w:t>
      </w:r>
      <w:proofErr w:type="spellStart"/>
      <w:r w:rsidRPr="0073238A">
        <w:rPr>
          <w:i/>
          <w:iCs/>
        </w:rPr>
        <w:t>Individ</w:t>
      </w:r>
      <w:proofErr w:type="spellEnd"/>
      <w:r w:rsidRPr="0073238A">
        <w:rPr>
          <w:i/>
          <w:iCs/>
        </w:rPr>
        <w:t xml:space="preserve"> Differ</w:t>
      </w:r>
      <w:r w:rsidRPr="0073238A">
        <w:t>. 2001;30(4):669-689. doi:10.1016/S0191-8869(00)00064-7</w:t>
      </w:r>
    </w:p>
    <w:p w14:paraId="0C4DF8ED" w14:textId="77777777" w:rsidR="006311B6" w:rsidRPr="0073238A" w:rsidRDefault="006311B6" w:rsidP="0073238A">
      <w:pPr>
        <w:pStyle w:val="Bibliography"/>
      </w:pPr>
      <w:r w:rsidRPr="0073238A">
        <w:t>8.</w:t>
      </w:r>
      <w:r w:rsidRPr="0073238A">
        <w:tab/>
        <w:t xml:space="preserve">Cyders MA, Littlefield AK, Coffey S, </w:t>
      </w:r>
      <w:proofErr w:type="spellStart"/>
      <w:r w:rsidRPr="0073238A">
        <w:t>Karyadi</w:t>
      </w:r>
      <w:proofErr w:type="spellEnd"/>
      <w:r w:rsidRPr="0073238A">
        <w:t xml:space="preserve"> KA. Examination of a short English version of the UPPS-P Impulsive Behavior Scale. </w:t>
      </w:r>
      <w:r w:rsidRPr="0073238A">
        <w:rPr>
          <w:i/>
          <w:iCs/>
        </w:rPr>
        <w:t xml:space="preserve">Addict </w:t>
      </w:r>
      <w:proofErr w:type="spellStart"/>
      <w:r w:rsidRPr="0073238A">
        <w:rPr>
          <w:i/>
          <w:iCs/>
        </w:rPr>
        <w:t>Behav</w:t>
      </w:r>
      <w:proofErr w:type="spellEnd"/>
      <w:r w:rsidRPr="0073238A">
        <w:t xml:space="preserve">. 2014;39(9):1372-1376. </w:t>
      </w:r>
      <w:proofErr w:type="gramStart"/>
      <w:r w:rsidRPr="0073238A">
        <w:t>doi:10.1016/j.addbeh</w:t>
      </w:r>
      <w:proofErr w:type="gramEnd"/>
      <w:r w:rsidRPr="0073238A">
        <w:t>.2014.02.013</w:t>
      </w:r>
    </w:p>
    <w:p w14:paraId="265348FB" w14:textId="77777777" w:rsidR="006311B6" w:rsidRPr="0073238A" w:rsidRDefault="006311B6" w:rsidP="0073238A">
      <w:pPr>
        <w:pStyle w:val="Bibliography"/>
      </w:pPr>
      <w:r w:rsidRPr="0073238A">
        <w:t>9.</w:t>
      </w:r>
      <w:r w:rsidRPr="0073238A">
        <w:tab/>
        <w:t xml:space="preserve">Mestre-Bach G, Steward T, Granero R, et al. Dimensions of Impulsivity in Gambling Disorder. </w:t>
      </w:r>
      <w:r w:rsidRPr="0073238A">
        <w:rPr>
          <w:i/>
          <w:iCs/>
        </w:rPr>
        <w:t>Sci Rep</w:t>
      </w:r>
      <w:r w:rsidRPr="0073238A">
        <w:t>. 2020;10(1):397. doi:10.1038/s41598-019-57117-z</w:t>
      </w:r>
    </w:p>
    <w:p w14:paraId="64239774" w14:textId="77777777" w:rsidR="006311B6" w:rsidRPr="0073238A" w:rsidRDefault="006311B6" w:rsidP="0073238A">
      <w:pPr>
        <w:pStyle w:val="Bibliography"/>
      </w:pPr>
      <w:r w:rsidRPr="0073238A">
        <w:t>10.</w:t>
      </w:r>
      <w:r w:rsidRPr="0073238A">
        <w:tab/>
        <w:t xml:space="preserve">Grant JE, Chamberlain SR. Sleepiness and impulsivity: Findings in non-treatment seeking young adults. </w:t>
      </w:r>
      <w:r w:rsidRPr="0073238A">
        <w:rPr>
          <w:i/>
          <w:iCs/>
        </w:rPr>
        <w:t xml:space="preserve">J </w:t>
      </w:r>
      <w:proofErr w:type="spellStart"/>
      <w:r w:rsidRPr="0073238A">
        <w:rPr>
          <w:i/>
          <w:iCs/>
        </w:rPr>
        <w:t>Behav</w:t>
      </w:r>
      <w:proofErr w:type="spellEnd"/>
      <w:r w:rsidRPr="0073238A">
        <w:rPr>
          <w:i/>
          <w:iCs/>
        </w:rPr>
        <w:t xml:space="preserve"> Addict</w:t>
      </w:r>
      <w:r w:rsidRPr="0073238A">
        <w:t>. 2018;7(3):737-742. doi:10.1556/2006.7.2018.71</w:t>
      </w:r>
    </w:p>
    <w:p w14:paraId="447627EA" w14:textId="77777777" w:rsidR="006311B6" w:rsidRPr="0073238A" w:rsidRDefault="006311B6" w:rsidP="0073238A">
      <w:pPr>
        <w:pStyle w:val="Bibliography"/>
      </w:pPr>
      <w:r w:rsidRPr="0073238A">
        <w:t>11.</w:t>
      </w:r>
      <w:r w:rsidRPr="0073238A">
        <w:tab/>
      </w:r>
      <w:proofErr w:type="spellStart"/>
      <w:r w:rsidRPr="0073238A">
        <w:t>Lollies</w:t>
      </w:r>
      <w:proofErr w:type="spellEnd"/>
      <w:r w:rsidRPr="0073238A">
        <w:t xml:space="preserve"> F, </w:t>
      </w:r>
      <w:proofErr w:type="spellStart"/>
      <w:r w:rsidRPr="0073238A">
        <w:t>Schnatschmidt</w:t>
      </w:r>
      <w:proofErr w:type="spellEnd"/>
      <w:r w:rsidRPr="0073238A">
        <w:t xml:space="preserve"> M, </w:t>
      </w:r>
      <w:proofErr w:type="spellStart"/>
      <w:r w:rsidRPr="0073238A">
        <w:t>Bihlmeier</w:t>
      </w:r>
      <w:proofErr w:type="spellEnd"/>
      <w:r w:rsidRPr="0073238A">
        <w:t xml:space="preserve"> I, et al. Associations of sleep and emotion regulation processes in childhood and adolescence - a systematic review, report of methodological challenges and future directions. </w:t>
      </w:r>
      <w:r w:rsidRPr="0073238A">
        <w:rPr>
          <w:i/>
          <w:iCs/>
        </w:rPr>
        <w:t>Sleep Sci</w:t>
      </w:r>
      <w:r w:rsidRPr="0073238A">
        <w:t>. 2022;15(04):490-514. doi:10.5935/1984-0063.20220082</w:t>
      </w:r>
    </w:p>
    <w:p w14:paraId="03E60FA2" w14:textId="77777777" w:rsidR="006311B6" w:rsidRPr="0073238A" w:rsidRDefault="006311B6" w:rsidP="0073238A">
      <w:pPr>
        <w:pStyle w:val="Bibliography"/>
      </w:pPr>
      <w:r w:rsidRPr="0073238A">
        <w:t>12.</w:t>
      </w:r>
      <w:r w:rsidRPr="0073238A">
        <w:tab/>
        <w:t xml:space="preserve">Schmidt RE, Gay P, </w:t>
      </w:r>
      <w:proofErr w:type="spellStart"/>
      <w:r w:rsidRPr="0073238A">
        <w:t>Ghisletta</w:t>
      </w:r>
      <w:proofErr w:type="spellEnd"/>
      <w:r w:rsidRPr="0073238A">
        <w:t xml:space="preserve"> P, Van Der Linden M. Linking impulsivity to dysfunctional thought control and insomnia: a structural equation model. </w:t>
      </w:r>
      <w:r w:rsidRPr="0073238A">
        <w:rPr>
          <w:i/>
          <w:iCs/>
        </w:rPr>
        <w:t>J Sleep Res</w:t>
      </w:r>
      <w:r w:rsidRPr="0073238A">
        <w:t>. 2010;19(1-Part-I):3-11. doi:10.1111/j.1365-2869.</w:t>
      </w:r>
      <w:proofErr w:type="gramStart"/>
      <w:r w:rsidRPr="0073238A">
        <w:t>2009.00741.x</w:t>
      </w:r>
      <w:proofErr w:type="gramEnd"/>
    </w:p>
    <w:p w14:paraId="2BF2623D" w14:textId="77777777" w:rsidR="006311B6" w:rsidRPr="0073238A" w:rsidRDefault="006311B6" w:rsidP="0073238A">
      <w:pPr>
        <w:pStyle w:val="Bibliography"/>
      </w:pPr>
      <w:r w:rsidRPr="0073238A">
        <w:t>13.</w:t>
      </w:r>
      <w:r w:rsidRPr="0073238A">
        <w:tab/>
        <w:t xml:space="preserve">Schmidt RE, Gay P, Van Der Linden M. Facets of Impulsivity Are Differentially Linked to Insomnia: Evidence </w:t>
      </w:r>
      <w:proofErr w:type="gramStart"/>
      <w:r w:rsidRPr="0073238A">
        <w:t>From</w:t>
      </w:r>
      <w:proofErr w:type="gramEnd"/>
      <w:r w:rsidRPr="0073238A">
        <w:t xml:space="preserve"> an Exploratory Study. </w:t>
      </w:r>
      <w:proofErr w:type="spellStart"/>
      <w:r w:rsidRPr="0073238A">
        <w:rPr>
          <w:i/>
          <w:iCs/>
        </w:rPr>
        <w:t>Behav</w:t>
      </w:r>
      <w:proofErr w:type="spellEnd"/>
      <w:r w:rsidRPr="0073238A">
        <w:rPr>
          <w:i/>
          <w:iCs/>
        </w:rPr>
        <w:t xml:space="preserve"> Sleep Med</w:t>
      </w:r>
      <w:r w:rsidRPr="0073238A">
        <w:t>. 2008;6(3):178-192. doi:10.1080/15402000802162570</w:t>
      </w:r>
    </w:p>
    <w:p w14:paraId="0CAF9455" w14:textId="77777777" w:rsidR="006311B6" w:rsidRPr="0073238A" w:rsidRDefault="006311B6" w:rsidP="0073238A">
      <w:pPr>
        <w:pStyle w:val="Bibliography"/>
      </w:pPr>
      <w:r w:rsidRPr="0073238A">
        <w:t>14.</w:t>
      </w:r>
      <w:r w:rsidRPr="0073238A">
        <w:tab/>
      </w:r>
      <w:proofErr w:type="spellStart"/>
      <w:r w:rsidRPr="0073238A">
        <w:t>Bauducco</w:t>
      </w:r>
      <w:proofErr w:type="spellEnd"/>
      <w:r w:rsidRPr="0073238A">
        <w:t xml:space="preserve"> SV, Salihovic S, Boersma K. Bidirectional associations between adolescents’ sleep problems and impulsive behavior over time. </w:t>
      </w:r>
      <w:r w:rsidRPr="0073238A">
        <w:rPr>
          <w:i/>
          <w:iCs/>
        </w:rPr>
        <w:t>Sleep Med X</w:t>
      </w:r>
      <w:r w:rsidRPr="0073238A">
        <w:t xml:space="preserve">. </w:t>
      </w:r>
      <w:proofErr w:type="gramStart"/>
      <w:r w:rsidRPr="0073238A">
        <w:t>2019;1:100009</w:t>
      </w:r>
      <w:proofErr w:type="gramEnd"/>
      <w:r w:rsidRPr="0073238A">
        <w:t xml:space="preserve">. </w:t>
      </w:r>
      <w:proofErr w:type="gramStart"/>
      <w:r w:rsidRPr="0073238A">
        <w:t>doi:10.1016/j.sleepx</w:t>
      </w:r>
      <w:proofErr w:type="gramEnd"/>
      <w:r w:rsidRPr="0073238A">
        <w:t>.2019.100009</w:t>
      </w:r>
    </w:p>
    <w:p w14:paraId="46DA3002" w14:textId="77777777" w:rsidR="006311B6" w:rsidRPr="0073238A" w:rsidRDefault="006311B6" w:rsidP="0073238A">
      <w:pPr>
        <w:pStyle w:val="Bibliography"/>
      </w:pPr>
      <w:r w:rsidRPr="0073238A">
        <w:t>15.</w:t>
      </w:r>
      <w:r w:rsidRPr="0073238A">
        <w:tab/>
      </w:r>
      <w:proofErr w:type="spellStart"/>
      <w:r w:rsidRPr="0073238A">
        <w:t>Garavan</w:t>
      </w:r>
      <w:proofErr w:type="spellEnd"/>
      <w:r w:rsidRPr="0073238A">
        <w:t xml:space="preserve"> H, Bartsch H, Conway K, et al. Recruiting the ABCD sample: Design considerations and procedures. </w:t>
      </w:r>
      <w:r w:rsidRPr="0073238A">
        <w:rPr>
          <w:i/>
          <w:iCs/>
        </w:rPr>
        <w:t xml:space="preserve">Dev </w:t>
      </w:r>
      <w:proofErr w:type="spellStart"/>
      <w:r w:rsidRPr="0073238A">
        <w:rPr>
          <w:i/>
          <w:iCs/>
        </w:rPr>
        <w:t>Cogn</w:t>
      </w:r>
      <w:proofErr w:type="spellEnd"/>
      <w:r w:rsidRPr="0073238A">
        <w:rPr>
          <w:i/>
          <w:iCs/>
        </w:rPr>
        <w:t xml:space="preserve"> </w:t>
      </w:r>
      <w:proofErr w:type="spellStart"/>
      <w:r w:rsidRPr="0073238A">
        <w:rPr>
          <w:i/>
          <w:iCs/>
        </w:rPr>
        <w:t>Neurosci</w:t>
      </w:r>
      <w:proofErr w:type="spellEnd"/>
      <w:r w:rsidRPr="0073238A">
        <w:t xml:space="preserve">. </w:t>
      </w:r>
      <w:proofErr w:type="gramStart"/>
      <w:r w:rsidRPr="0073238A">
        <w:t>2018;32:16</w:t>
      </w:r>
      <w:proofErr w:type="gramEnd"/>
      <w:r w:rsidRPr="0073238A">
        <w:t xml:space="preserve">-22. </w:t>
      </w:r>
      <w:proofErr w:type="gramStart"/>
      <w:r w:rsidRPr="0073238A">
        <w:t>doi:10.1016/j.dcn</w:t>
      </w:r>
      <w:proofErr w:type="gramEnd"/>
      <w:r w:rsidRPr="0073238A">
        <w:t>.2018.04.004</w:t>
      </w:r>
    </w:p>
    <w:p w14:paraId="3B70A03B" w14:textId="77777777" w:rsidR="006311B6" w:rsidRPr="0073238A" w:rsidRDefault="006311B6" w:rsidP="0073238A">
      <w:pPr>
        <w:pStyle w:val="Bibliography"/>
      </w:pPr>
      <w:r w:rsidRPr="0073238A">
        <w:t>16.</w:t>
      </w:r>
      <w:r w:rsidRPr="0073238A">
        <w:tab/>
        <w:t xml:space="preserve">Hawes SW, Littlefield AK, Lopez DA, et al. Longitudinal analysis of the ABCD® study. </w:t>
      </w:r>
      <w:r w:rsidRPr="0073238A">
        <w:rPr>
          <w:i/>
          <w:iCs/>
        </w:rPr>
        <w:t xml:space="preserve">Dev </w:t>
      </w:r>
      <w:proofErr w:type="spellStart"/>
      <w:r w:rsidRPr="0073238A">
        <w:rPr>
          <w:i/>
          <w:iCs/>
        </w:rPr>
        <w:t>Cogn</w:t>
      </w:r>
      <w:proofErr w:type="spellEnd"/>
      <w:r w:rsidRPr="0073238A">
        <w:rPr>
          <w:i/>
          <w:iCs/>
        </w:rPr>
        <w:t xml:space="preserve"> </w:t>
      </w:r>
      <w:proofErr w:type="spellStart"/>
      <w:r w:rsidRPr="0073238A">
        <w:rPr>
          <w:i/>
          <w:iCs/>
        </w:rPr>
        <w:t>Neurosci</w:t>
      </w:r>
      <w:proofErr w:type="spellEnd"/>
      <w:r w:rsidRPr="0073238A">
        <w:t xml:space="preserve">. </w:t>
      </w:r>
      <w:proofErr w:type="gramStart"/>
      <w:r w:rsidRPr="0073238A">
        <w:t>2025;72:101518</w:t>
      </w:r>
      <w:proofErr w:type="gramEnd"/>
      <w:r w:rsidRPr="0073238A">
        <w:t xml:space="preserve">. </w:t>
      </w:r>
      <w:proofErr w:type="gramStart"/>
      <w:r w:rsidRPr="0073238A">
        <w:t>doi:10.1016/j.dcn</w:t>
      </w:r>
      <w:proofErr w:type="gramEnd"/>
      <w:r w:rsidRPr="0073238A">
        <w:t>.2025.101518</w:t>
      </w:r>
    </w:p>
    <w:p w14:paraId="6ABFD9AA" w14:textId="77777777" w:rsidR="006311B6" w:rsidRPr="0073238A" w:rsidRDefault="006311B6" w:rsidP="0073238A">
      <w:pPr>
        <w:pStyle w:val="Bibliography"/>
      </w:pPr>
      <w:r w:rsidRPr="0073238A">
        <w:t>17.</w:t>
      </w:r>
      <w:r w:rsidRPr="0073238A">
        <w:tab/>
        <w:t xml:space="preserve">Hamaker EL, Kuiper RM, Grasman RPPP. A critique of the cross-lagged panel model. </w:t>
      </w:r>
      <w:r w:rsidRPr="0073238A">
        <w:rPr>
          <w:i/>
          <w:iCs/>
        </w:rPr>
        <w:t>Psychol Methods</w:t>
      </w:r>
      <w:r w:rsidRPr="0073238A">
        <w:t>. 2015;20(1):102-116. doi:10.1037/a0038889</w:t>
      </w:r>
    </w:p>
    <w:p w14:paraId="3DCACC95" w14:textId="03F8DE98" w:rsidR="00E26A0A" w:rsidRPr="007545D9" w:rsidRDefault="00E26A0A" w:rsidP="0073238A">
      <w:pPr>
        <w:pStyle w:val="Bibliography"/>
        <w:rPr>
          <w:b/>
          <w:bCs/>
        </w:rPr>
        <w:pPrChange w:id="104" w:author="Chen, Bryan" w:date="2025-04-10T20:44:00Z" w16du:dateUtc="2025-04-11T00:44:00Z">
          <w:pPr>
            <w:spacing w:line="276" w:lineRule="auto"/>
          </w:pPr>
        </w:pPrChange>
      </w:pPr>
      <w:r w:rsidRPr="0073238A">
        <w:rPr>
          <w:b/>
          <w:bCs/>
        </w:rPr>
        <w:fldChar w:fldCharType="end"/>
      </w:r>
    </w:p>
    <w:sectPr w:rsidR="00E26A0A" w:rsidRPr="007545D9" w:rsidSect="00A972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otenza, Marc" w:date="2025-04-10T11:17:00Z" w:initials="PM">
    <w:p w14:paraId="1CD34789" w14:textId="77777777" w:rsidR="00433E7D" w:rsidRDefault="00433E7D" w:rsidP="00433E7D">
      <w:r>
        <w:rPr>
          <w:rStyle w:val="CommentReference"/>
        </w:rPr>
        <w:annotationRef/>
      </w:r>
      <w:r>
        <w:rPr>
          <w:color w:val="000000"/>
          <w:sz w:val="20"/>
          <w:szCs w:val="20"/>
        </w:rPr>
        <w:t xml:space="preserve">Include a paragraph on how sleep problems are considered (duration, other concerns) </w:t>
      </w:r>
    </w:p>
  </w:comment>
  <w:comment w:id="61" w:author="Potenza, Marc" w:date="2025-04-10T11:16:00Z" w:initials="PM">
    <w:p w14:paraId="07149215" w14:textId="4E44BCB5" w:rsidR="00433E7D" w:rsidRDefault="00433E7D" w:rsidP="00433E7D">
      <w:r>
        <w:rPr>
          <w:rStyle w:val="CommentReference"/>
        </w:rPr>
        <w:annotationRef/>
      </w:r>
      <w:r>
        <w:rPr>
          <w:color w:val="000000"/>
          <w:sz w:val="20"/>
          <w:szCs w:val="20"/>
        </w:rPr>
        <w:t>Include here or earlier a paragraph on impulsivity</w:t>
      </w:r>
    </w:p>
  </w:comment>
  <w:comment w:id="69" w:author="Potenza, Marc" w:date="2025-04-10T11:17:00Z" w:initials="PM">
    <w:p w14:paraId="7CE0A43C" w14:textId="77777777" w:rsidR="00433E7D" w:rsidRDefault="00433E7D" w:rsidP="00433E7D">
      <w:r>
        <w:rPr>
          <w:rStyle w:val="CommentReference"/>
        </w:rPr>
        <w:annotationRef/>
      </w:r>
      <w:r>
        <w:rPr>
          <w:color w:val="000000"/>
          <w:sz w:val="20"/>
          <w:szCs w:val="20"/>
        </w:rPr>
        <w:t>Insert rationale in the introduction for this hypothesis</w:t>
      </w:r>
    </w:p>
  </w:comment>
  <w:comment w:id="83" w:author="Potenza, Marc" w:date="2025-04-10T11:17:00Z" w:initials="PM">
    <w:p w14:paraId="157A14E9" w14:textId="77777777" w:rsidR="00433E7D" w:rsidRDefault="00433E7D" w:rsidP="00433E7D">
      <w:r>
        <w:rPr>
          <w:rStyle w:val="CommentReference"/>
        </w:rPr>
        <w:annotationRef/>
      </w:r>
      <w:r>
        <w:rPr>
          <w:sz w:val="20"/>
          <w:szCs w:val="20"/>
        </w:rPr>
        <w:t>Insert rationale in the introduction for this hypothesis</w:t>
      </w:r>
    </w:p>
  </w:comment>
  <w:comment w:id="101" w:author="Potenza, Marc" w:date="2025-04-10T11:21:00Z" w:initials="PM">
    <w:p w14:paraId="045177DC" w14:textId="77777777" w:rsidR="00090ABF" w:rsidRDefault="00090ABF" w:rsidP="00090ABF">
      <w:r>
        <w:rPr>
          <w:rStyle w:val="CommentReference"/>
        </w:rPr>
        <w:annotationRef/>
      </w:r>
      <w:r>
        <w:rPr>
          <w:color w:val="000000"/>
          <w:sz w:val="20"/>
          <w:szCs w:val="20"/>
        </w:rPr>
        <w:t>Could define UPPS-P briefly</w:t>
      </w:r>
    </w:p>
  </w:comment>
  <w:comment w:id="102" w:author="Chen, Bryan" w:date="2025-04-10T19:36:00Z" w:initials="MOU">
    <w:p w14:paraId="5B1D6875" w14:textId="77777777" w:rsidR="00284582" w:rsidRDefault="00284582" w:rsidP="00284582">
      <w:r>
        <w:rPr>
          <w:rStyle w:val="CommentReference"/>
        </w:rPr>
        <w:annotationRef/>
      </w:r>
      <w:r>
        <w:rPr>
          <w:sz w:val="20"/>
          <w:szCs w:val="20"/>
        </w:rPr>
        <w:t>Added in background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D34789" w15:done="0"/>
  <w15:commentEx w15:paraId="07149215" w15:done="0"/>
  <w15:commentEx w15:paraId="7CE0A43C" w15:done="0"/>
  <w15:commentEx w15:paraId="157A14E9" w15:done="0"/>
  <w15:commentEx w15:paraId="045177DC" w15:done="0"/>
  <w15:commentEx w15:paraId="5B1D6875" w15:paraIdParent="045177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9334CB" w16cex:dateUtc="2025-04-10T15:17:00Z">
    <w16cex:extLst>
      <w16:ext w16:uri="{CE6994B0-6A32-4C9F-8C6B-6E91EDA988CE}">
        <cr:reactions xmlns:cr="http://schemas.microsoft.com/office/comments/2020/reactions">
          <cr:reaction reactionType="1">
            <cr:reactionInfo dateUtc="2025-04-11T00:41:02Z">
              <cr:user userId="S::bryan.chen@yale.edu::b6637a40-d8b7-4116-a32a-6495a9e66cfa" userProvider="AD" userName="Chen, Bryan"/>
            </cr:reactionInfo>
          </cr:reaction>
        </cr:reactions>
      </w16:ext>
    </w16cex:extLst>
  </w16cex:commentExtensible>
  <w16cex:commentExtensible w16cex:durableId="6BC7284D" w16cex:dateUtc="2025-04-10T15:16:00Z">
    <w16cex:extLst>
      <w16:ext w16:uri="{CE6994B0-6A32-4C9F-8C6B-6E91EDA988CE}">
        <cr:reactions xmlns:cr="http://schemas.microsoft.com/office/comments/2020/reactions">
          <cr:reaction reactionType="1">
            <cr:reactionInfo dateUtc="2025-04-11T00:41:05Z">
              <cr:user userId="S::bryan.chen@yale.edu::b6637a40-d8b7-4116-a32a-6495a9e66cfa" userProvider="AD" userName="Chen, Bryan"/>
            </cr:reactionInfo>
          </cr:reaction>
        </cr:reactions>
      </w16:ext>
    </w16cex:extLst>
  </w16cex:commentExtensible>
  <w16cex:commentExtensible w16cex:durableId="7DDAA674" w16cex:dateUtc="2025-04-10T15:17:00Z">
    <w16cex:extLst>
      <w16:ext w16:uri="{CE6994B0-6A32-4C9F-8C6B-6E91EDA988CE}">
        <cr:reactions xmlns:cr="http://schemas.microsoft.com/office/comments/2020/reactions">
          <cr:reaction reactionType="1">
            <cr:reactionInfo dateUtc="2025-04-11T00:41:00Z">
              <cr:user userId="S::bryan.chen@yale.edu::b6637a40-d8b7-4116-a32a-6495a9e66cfa" userProvider="AD" userName="Chen, Bryan"/>
            </cr:reactionInfo>
          </cr:reaction>
        </cr:reactions>
      </w16:ext>
    </w16cex:extLst>
  </w16cex:commentExtensible>
  <w16cex:commentExtensible w16cex:durableId="102FDF69" w16cex:dateUtc="2025-04-10T15:17:00Z">
    <w16cex:extLst>
      <w16:ext w16:uri="{CE6994B0-6A32-4C9F-8C6B-6E91EDA988CE}">
        <cr:reactions xmlns:cr="http://schemas.microsoft.com/office/comments/2020/reactions">
          <cr:reaction reactionType="1">
            <cr:reactionInfo dateUtc="2025-04-11T00:40:59Z">
              <cr:user userId="S::bryan.chen@yale.edu::b6637a40-d8b7-4116-a32a-6495a9e66cfa" userProvider="AD" userName="Chen, Bryan"/>
            </cr:reactionInfo>
          </cr:reaction>
        </cr:reactions>
      </w16:ext>
    </w16cex:extLst>
  </w16cex:commentExtensible>
  <w16cex:commentExtensible w16cex:durableId="29B0554D" w16cex:dateUtc="2025-04-10T15:21:00Z"/>
  <w16cex:commentExtensible w16cex:durableId="0E0FD0DE" w16cex:dateUtc="2025-04-10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D34789" w16cid:durableId="7F9334CB"/>
  <w16cid:commentId w16cid:paraId="07149215" w16cid:durableId="6BC7284D"/>
  <w16cid:commentId w16cid:paraId="7CE0A43C" w16cid:durableId="7DDAA674"/>
  <w16cid:commentId w16cid:paraId="157A14E9" w16cid:durableId="102FDF69"/>
  <w16cid:commentId w16cid:paraId="045177DC" w16cid:durableId="29B0554D"/>
  <w16cid:commentId w16cid:paraId="5B1D6875" w16cid:durableId="0E0FD0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tenza, Marc">
    <w15:presenceInfo w15:providerId="AD" w15:userId="S::marc.potenza@yale.edu::da8d3975-3a61-47fa-983c-1c4e5d5cedb4"/>
  </w15:person>
  <w15:person w15:author="Chen, Bryan">
    <w15:presenceInfo w15:providerId="AD" w15:userId="S::bryan.chen@yale.edu::b6637a40-d8b7-4116-a32a-6495a9e66c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5E"/>
    <w:rsid w:val="0000054F"/>
    <w:rsid w:val="00000B04"/>
    <w:rsid w:val="00001462"/>
    <w:rsid w:val="0000252E"/>
    <w:rsid w:val="00003098"/>
    <w:rsid w:val="00006F8D"/>
    <w:rsid w:val="0001381B"/>
    <w:rsid w:val="00022431"/>
    <w:rsid w:val="000237C1"/>
    <w:rsid w:val="00024705"/>
    <w:rsid w:val="00030204"/>
    <w:rsid w:val="00031064"/>
    <w:rsid w:val="0003271B"/>
    <w:rsid w:val="00032868"/>
    <w:rsid w:val="0003431D"/>
    <w:rsid w:val="000379E6"/>
    <w:rsid w:val="00042539"/>
    <w:rsid w:val="00045EA8"/>
    <w:rsid w:val="00046C62"/>
    <w:rsid w:val="00050BDB"/>
    <w:rsid w:val="00051A4F"/>
    <w:rsid w:val="0005251C"/>
    <w:rsid w:val="00052B89"/>
    <w:rsid w:val="00053F6F"/>
    <w:rsid w:val="000547AA"/>
    <w:rsid w:val="000548F2"/>
    <w:rsid w:val="00055A20"/>
    <w:rsid w:val="0006081D"/>
    <w:rsid w:val="00060CF9"/>
    <w:rsid w:val="000610BB"/>
    <w:rsid w:val="0006182F"/>
    <w:rsid w:val="000639D2"/>
    <w:rsid w:val="00066062"/>
    <w:rsid w:val="0007003F"/>
    <w:rsid w:val="00077370"/>
    <w:rsid w:val="0008551C"/>
    <w:rsid w:val="000876A9"/>
    <w:rsid w:val="000905B8"/>
    <w:rsid w:val="00090ABF"/>
    <w:rsid w:val="000935C2"/>
    <w:rsid w:val="00097C8A"/>
    <w:rsid w:val="000A08B8"/>
    <w:rsid w:val="000A098F"/>
    <w:rsid w:val="000A41E5"/>
    <w:rsid w:val="000B2035"/>
    <w:rsid w:val="000B48DB"/>
    <w:rsid w:val="000B4F11"/>
    <w:rsid w:val="000C472A"/>
    <w:rsid w:val="000C7737"/>
    <w:rsid w:val="000E0625"/>
    <w:rsid w:val="000F3FD3"/>
    <w:rsid w:val="00105D6A"/>
    <w:rsid w:val="001129C9"/>
    <w:rsid w:val="00112B71"/>
    <w:rsid w:val="001157F6"/>
    <w:rsid w:val="001203BD"/>
    <w:rsid w:val="00121F47"/>
    <w:rsid w:val="001220A0"/>
    <w:rsid w:val="00123A04"/>
    <w:rsid w:val="00134AE7"/>
    <w:rsid w:val="00135197"/>
    <w:rsid w:val="00140E9C"/>
    <w:rsid w:val="001455E3"/>
    <w:rsid w:val="00145D6B"/>
    <w:rsid w:val="0014688E"/>
    <w:rsid w:val="001527D5"/>
    <w:rsid w:val="001531C6"/>
    <w:rsid w:val="00156678"/>
    <w:rsid w:val="00161269"/>
    <w:rsid w:val="00161F17"/>
    <w:rsid w:val="001629FD"/>
    <w:rsid w:val="00162A66"/>
    <w:rsid w:val="00164091"/>
    <w:rsid w:val="001656ED"/>
    <w:rsid w:val="0016594A"/>
    <w:rsid w:val="00171B19"/>
    <w:rsid w:val="00174C9D"/>
    <w:rsid w:val="00180E57"/>
    <w:rsid w:val="00192034"/>
    <w:rsid w:val="001952FB"/>
    <w:rsid w:val="00197715"/>
    <w:rsid w:val="00197A29"/>
    <w:rsid w:val="001A204C"/>
    <w:rsid w:val="001A52B9"/>
    <w:rsid w:val="001A73C6"/>
    <w:rsid w:val="001A7628"/>
    <w:rsid w:val="001B0756"/>
    <w:rsid w:val="001B29E6"/>
    <w:rsid w:val="001B29F7"/>
    <w:rsid w:val="001B50CA"/>
    <w:rsid w:val="001B7DB8"/>
    <w:rsid w:val="001C0997"/>
    <w:rsid w:val="001C14D8"/>
    <w:rsid w:val="001D27FA"/>
    <w:rsid w:val="001D35B8"/>
    <w:rsid w:val="001D5390"/>
    <w:rsid w:val="001D5A13"/>
    <w:rsid w:val="001D7C38"/>
    <w:rsid w:val="001E07FB"/>
    <w:rsid w:val="001F0070"/>
    <w:rsid w:val="00206EDD"/>
    <w:rsid w:val="0021525E"/>
    <w:rsid w:val="00216CAE"/>
    <w:rsid w:val="002206B3"/>
    <w:rsid w:val="0022787E"/>
    <w:rsid w:val="0023054D"/>
    <w:rsid w:val="002365E8"/>
    <w:rsid w:val="00240F54"/>
    <w:rsid w:val="002415BD"/>
    <w:rsid w:val="00241AE0"/>
    <w:rsid w:val="00247257"/>
    <w:rsid w:val="0024768D"/>
    <w:rsid w:val="00247ACB"/>
    <w:rsid w:val="00250CEA"/>
    <w:rsid w:val="00252077"/>
    <w:rsid w:val="0025250D"/>
    <w:rsid w:val="00254725"/>
    <w:rsid w:val="00257A07"/>
    <w:rsid w:val="00260583"/>
    <w:rsid w:val="0027499E"/>
    <w:rsid w:val="0028205E"/>
    <w:rsid w:val="002826CC"/>
    <w:rsid w:val="00284582"/>
    <w:rsid w:val="00287426"/>
    <w:rsid w:val="002904BA"/>
    <w:rsid w:val="00292DFA"/>
    <w:rsid w:val="00294D8A"/>
    <w:rsid w:val="002A004F"/>
    <w:rsid w:val="002A529C"/>
    <w:rsid w:val="002B0664"/>
    <w:rsid w:val="002B389C"/>
    <w:rsid w:val="002B647C"/>
    <w:rsid w:val="002B69C7"/>
    <w:rsid w:val="002B6AF7"/>
    <w:rsid w:val="002C2427"/>
    <w:rsid w:val="002C2E10"/>
    <w:rsid w:val="002C708C"/>
    <w:rsid w:val="002D3C0B"/>
    <w:rsid w:val="002D5BA5"/>
    <w:rsid w:val="002E1DA0"/>
    <w:rsid w:val="002E3927"/>
    <w:rsid w:val="002F4FC2"/>
    <w:rsid w:val="002F53C0"/>
    <w:rsid w:val="00306D57"/>
    <w:rsid w:val="00313459"/>
    <w:rsid w:val="00313496"/>
    <w:rsid w:val="00317600"/>
    <w:rsid w:val="00321FDC"/>
    <w:rsid w:val="00322530"/>
    <w:rsid w:val="00327E20"/>
    <w:rsid w:val="003305CF"/>
    <w:rsid w:val="003365C2"/>
    <w:rsid w:val="00343515"/>
    <w:rsid w:val="00344267"/>
    <w:rsid w:val="00344320"/>
    <w:rsid w:val="00346862"/>
    <w:rsid w:val="003506B3"/>
    <w:rsid w:val="00354D21"/>
    <w:rsid w:val="00357DCD"/>
    <w:rsid w:val="00364680"/>
    <w:rsid w:val="00367C7A"/>
    <w:rsid w:val="00370D73"/>
    <w:rsid w:val="003728C7"/>
    <w:rsid w:val="00373C04"/>
    <w:rsid w:val="0037434F"/>
    <w:rsid w:val="00374D9C"/>
    <w:rsid w:val="00376209"/>
    <w:rsid w:val="003868AA"/>
    <w:rsid w:val="00390F5D"/>
    <w:rsid w:val="0039525E"/>
    <w:rsid w:val="0039557A"/>
    <w:rsid w:val="0039733A"/>
    <w:rsid w:val="003978D7"/>
    <w:rsid w:val="003A59A2"/>
    <w:rsid w:val="003B1F5A"/>
    <w:rsid w:val="003B25FC"/>
    <w:rsid w:val="003B28AC"/>
    <w:rsid w:val="003B32C3"/>
    <w:rsid w:val="003B3672"/>
    <w:rsid w:val="003B4683"/>
    <w:rsid w:val="003B6D01"/>
    <w:rsid w:val="003C0421"/>
    <w:rsid w:val="003C0729"/>
    <w:rsid w:val="003C1A36"/>
    <w:rsid w:val="003C53A1"/>
    <w:rsid w:val="003D0AED"/>
    <w:rsid w:val="003D4C22"/>
    <w:rsid w:val="003E0513"/>
    <w:rsid w:val="003E0760"/>
    <w:rsid w:val="003E23A3"/>
    <w:rsid w:val="003E3255"/>
    <w:rsid w:val="003E4CCB"/>
    <w:rsid w:val="003E5345"/>
    <w:rsid w:val="003E6173"/>
    <w:rsid w:val="003F1F25"/>
    <w:rsid w:val="003F3D5A"/>
    <w:rsid w:val="00400A12"/>
    <w:rsid w:val="00403993"/>
    <w:rsid w:val="004121FA"/>
    <w:rsid w:val="00420F25"/>
    <w:rsid w:val="004211D3"/>
    <w:rsid w:val="00421DD3"/>
    <w:rsid w:val="004236DD"/>
    <w:rsid w:val="004274F4"/>
    <w:rsid w:val="004276F8"/>
    <w:rsid w:val="00433E7D"/>
    <w:rsid w:val="00441B17"/>
    <w:rsid w:val="00443181"/>
    <w:rsid w:val="004439BD"/>
    <w:rsid w:val="00447217"/>
    <w:rsid w:val="00450686"/>
    <w:rsid w:val="00451CB4"/>
    <w:rsid w:val="004679F3"/>
    <w:rsid w:val="00470E35"/>
    <w:rsid w:val="00471A4D"/>
    <w:rsid w:val="0047252A"/>
    <w:rsid w:val="00475335"/>
    <w:rsid w:val="004806A8"/>
    <w:rsid w:val="00480A29"/>
    <w:rsid w:val="0048406C"/>
    <w:rsid w:val="00485BE8"/>
    <w:rsid w:val="00486C36"/>
    <w:rsid w:val="00490C0E"/>
    <w:rsid w:val="00493800"/>
    <w:rsid w:val="0049449E"/>
    <w:rsid w:val="00494B17"/>
    <w:rsid w:val="00496FBA"/>
    <w:rsid w:val="004A1D7A"/>
    <w:rsid w:val="004A62F2"/>
    <w:rsid w:val="004B2531"/>
    <w:rsid w:val="004B681F"/>
    <w:rsid w:val="004C21EB"/>
    <w:rsid w:val="004D7B1F"/>
    <w:rsid w:val="004D7B8D"/>
    <w:rsid w:val="004E2648"/>
    <w:rsid w:val="004E29A8"/>
    <w:rsid w:val="004E3297"/>
    <w:rsid w:val="004E5184"/>
    <w:rsid w:val="004F0806"/>
    <w:rsid w:val="004F11FD"/>
    <w:rsid w:val="004F2212"/>
    <w:rsid w:val="004F3C72"/>
    <w:rsid w:val="004F642A"/>
    <w:rsid w:val="0050227B"/>
    <w:rsid w:val="00502D4B"/>
    <w:rsid w:val="00505A4C"/>
    <w:rsid w:val="00507732"/>
    <w:rsid w:val="00507F7A"/>
    <w:rsid w:val="00513FFD"/>
    <w:rsid w:val="005146B7"/>
    <w:rsid w:val="005165E1"/>
    <w:rsid w:val="00520585"/>
    <w:rsid w:val="005227D0"/>
    <w:rsid w:val="00522A80"/>
    <w:rsid w:val="00523EBE"/>
    <w:rsid w:val="005244A2"/>
    <w:rsid w:val="0052636F"/>
    <w:rsid w:val="005264B9"/>
    <w:rsid w:val="00526AC8"/>
    <w:rsid w:val="00527A93"/>
    <w:rsid w:val="00527E69"/>
    <w:rsid w:val="00533081"/>
    <w:rsid w:val="005338AD"/>
    <w:rsid w:val="00537E1D"/>
    <w:rsid w:val="005453A9"/>
    <w:rsid w:val="00547601"/>
    <w:rsid w:val="00547D13"/>
    <w:rsid w:val="00556735"/>
    <w:rsid w:val="00560D2C"/>
    <w:rsid w:val="00561835"/>
    <w:rsid w:val="00565675"/>
    <w:rsid w:val="00567867"/>
    <w:rsid w:val="00572B0C"/>
    <w:rsid w:val="0057378B"/>
    <w:rsid w:val="005769FF"/>
    <w:rsid w:val="00577560"/>
    <w:rsid w:val="0057767C"/>
    <w:rsid w:val="00580B1C"/>
    <w:rsid w:val="005834F8"/>
    <w:rsid w:val="00586449"/>
    <w:rsid w:val="00587BA2"/>
    <w:rsid w:val="005B2596"/>
    <w:rsid w:val="005B31E1"/>
    <w:rsid w:val="005B5937"/>
    <w:rsid w:val="005C01EE"/>
    <w:rsid w:val="005C4301"/>
    <w:rsid w:val="005C76BE"/>
    <w:rsid w:val="005D16A0"/>
    <w:rsid w:val="005D50B7"/>
    <w:rsid w:val="005D7FDA"/>
    <w:rsid w:val="005E1213"/>
    <w:rsid w:val="005E24A9"/>
    <w:rsid w:val="005E4090"/>
    <w:rsid w:val="005E4F53"/>
    <w:rsid w:val="005F10EC"/>
    <w:rsid w:val="005F1586"/>
    <w:rsid w:val="005F30BE"/>
    <w:rsid w:val="005F4348"/>
    <w:rsid w:val="006001B7"/>
    <w:rsid w:val="006002D3"/>
    <w:rsid w:val="006003C1"/>
    <w:rsid w:val="00600FB7"/>
    <w:rsid w:val="0060296D"/>
    <w:rsid w:val="00606CA8"/>
    <w:rsid w:val="00611233"/>
    <w:rsid w:val="006129BF"/>
    <w:rsid w:val="00612BB2"/>
    <w:rsid w:val="00612D6F"/>
    <w:rsid w:val="00625AFD"/>
    <w:rsid w:val="00625F3D"/>
    <w:rsid w:val="00626E8C"/>
    <w:rsid w:val="0062731B"/>
    <w:rsid w:val="00627B32"/>
    <w:rsid w:val="00630688"/>
    <w:rsid w:val="006311B6"/>
    <w:rsid w:val="00631FA3"/>
    <w:rsid w:val="0064438D"/>
    <w:rsid w:val="00651D31"/>
    <w:rsid w:val="0065241D"/>
    <w:rsid w:val="006528F7"/>
    <w:rsid w:val="006536A8"/>
    <w:rsid w:val="006556CC"/>
    <w:rsid w:val="00656D64"/>
    <w:rsid w:val="006578E3"/>
    <w:rsid w:val="00664DA1"/>
    <w:rsid w:val="00674759"/>
    <w:rsid w:val="00675147"/>
    <w:rsid w:val="00677DDA"/>
    <w:rsid w:val="006817E9"/>
    <w:rsid w:val="00684422"/>
    <w:rsid w:val="00685D50"/>
    <w:rsid w:val="00696202"/>
    <w:rsid w:val="006963DC"/>
    <w:rsid w:val="00696EFD"/>
    <w:rsid w:val="0069723A"/>
    <w:rsid w:val="006A0672"/>
    <w:rsid w:val="006A3FD6"/>
    <w:rsid w:val="006A5413"/>
    <w:rsid w:val="006A59D3"/>
    <w:rsid w:val="006B027C"/>
    <w:rsid w:val="006B3CD7"/>
    <w:rsid w:val="006C0D2F"/>
    <w:rsid w:val="006C0EB5"/>
    <w:rsid w:val="006C341F"/>
    <w:rsid w:val="006D108D"/>
    <w:rsid w:val="006D3BF0"/>
    <w:rsid w:val="006D5C9A"/>
    <w:rsid w:val="006E3A4C"/>
    <w:rsid w:val="006F33A2"/>
    <w:rsid w:val="006F5CE6"/>
    <w:rsid w:val="0070080E"/>
    <w:rsid w:val="0070151E"/>
    <w:rsid w:val="00702380"/>
    <w:rsid w:val="00711DF4"/>
    <w:rsid w:val="00715D2E"/>
    <w:rsid w:val="00716AFA"/>
    <w:rsid w:val="00717A21"/>
    <w:rsid w:val="00721648"/>
    <w:rsid w:val="007303B9"/>
    <w:rsid w:val="0073238A"/>
    <w:rsid w:val="007400DA"/>
    <w:rsid w:val="00743FB6"/>
    <w:rsid w:val="007545D9"/>
    <w:rsid w:val="00762344"/>
    <w:rsid w:val="00767801"/>
    <w:rsid w:val="00767BE3"/>
    <w:rsid w:val="00771F1A"/>
    <w:rsid w:val="00774026"/>
    <w:rsid w:val="007747AB"/>
    <w:rsid w:val="00775D1E"/>
    <w:rsid w:val="00780B0A"/>
    <w:rsid w:val="00783271"/>
    <w:rsid w:val="0078345B"/>
    <w:rsid w:val="0078696E"/>
    <w:rsid w:val="007953A3"/>
    <w:rsid w:val="00796ED5"/>
    <w:rsid w:val="00797DBD"/>
    <w:rsid w:val="00797E7E"/>
    <w:rsid w:val="007A5990"/>
    <w:rsid w:val="007A5A24"/>
    <w:rsid w:val="007B5CAA"/>
    <w:rsid w:val="007C342E"/>
    <w:rsid w:val="007C451C"/>
    <w:rsid w:val="007D05F0"/>
    <w:rsid w:val="007D2A6F"/>
    <w:rsid w:val="007E1041"/>
    <w:rsid w:val="007E39AB"/>
    <w:rsid w:val="007F56D5"/>
    <w:rsid w:val="007F7B2D"/>
    <w:rsid w:val="00804D93"/>
    <w:rsid w:val="0080502E"/>
    <w:rsid w:val="0081096B"/>
    <w:rsid w:val="0081350D"/>
    <w:rsid w:val="0081366A"/>
    <w:rsid w:val="00813692"/>
    <w:rsid w:val="00817D7D"/>
    <w:rsid w:val="008252E1"/>
    <w:rsid w:val="00827B56"/>
    <w:rsid w:val="00827E35"/>
    <w:rsid w:val="00832936"/>
    <w:rsid w:val="00832E56"/>
    <w:rsid w:val="00834E9E"/>
    <w:rsid w:val="00835325"/>
    <w:rsid w:val="0084086B"/>
    <w:rsid w:val="00843383"/>
    <w:rsid w:val="00846C3D"/>
    <w:rsid w:val="00851BD1"/>
    <w:rsid w:val="00853139"/>
    <w:rsid w:val="00864AFF"/>
    <w:rsid w:val="008672D5"/>
    <w:rsid w:val="00870143"/>
    <w:rsid w:val="00870D79"/>
    <w:rsid w:val="008764F6"/>
    <w:rsid w:val="00881925"/>
    <w:rsid w:val="00887EBC"/>
    <w:rsid w:val="008908FF"/>
    <w:rsid w:val="008A53A6"/>
    <w:rsid w:val="008A765E"/>
    <w:rsid w:val="008B0C5E"/>
    <w:rsid w:val="008B40CF"/>
    <w:rsid w:val="008C6B54"/>
    <w:rsid w:val="008D0AA9"/>
    <w:rsid w:val="008D5A44"/>
    <w:rsid w:val="008D62B9"/>
    <w:rsid w:val="008E013D"/>
    <w:rsid w:val="008E1850"/>
    <w:rsid w:val="008E6453"/>
    <w:rsid w:val="008F2533"/>
    <w:rsid w:val="008F52B6"/>
    <w:rsid w:val="00902225"/>
    <w:rsid w:val="00911391"/>
    <w:rsid w:val="0091688D"/>
    <w:rsid w:val="0092240F"/>
    <w:rsid w:val="0092298B"/>
    <w:rsid w:val="009240A1"/>
    <w:rsid w:val="0092557D"/>
    <w:rsid w:val="00926CF4"/>
    <w:rsid w:val="00930E28"/>
    <w:rsid w:val="00932C07"/>
    <w:rsid w:val="009365B6"/>
    <w:rsid w:val="009369E7"/>
    <w:rsid w:val="00940FF6"/>
    <w:rsid w:val="0094115A"/>
    <w:rsid w:val="0094319F"/>
    <w:rsid w:val="00946950"/>
    <w:rsid w:val="00954927"/>
    <w:rsid w:val="0096547A"/>
    <w:rsid w:val="00967EA3"/>
    <w:rsid w:val="00970B27"/>
    <w:rsid w:val="0097243B"/>
    <w:rsid w:val="009727FF"/>
    <w:rsid w:val="00975322"/>
    <w:rsid w:val="00981F7A"/>
    <w:rsid w:val="00982D2B"/>
    <w:rsid w:val="00983E7D"/>
    <w:rsid w:val="00985D69"/>
    <w:rsid w:val="00987813"/>
    <w:rsid w:val="00991341"/>
    <w:rsid w:val="0099199E"/>
    <w:rsid w:val="00991B3C"/>
    <w:rsid w:val="00994129"/>
    <w:rsid w:val="0099476A"/>
    <w:rsid w:val="00996B3A"/>
    <w:rsid w:val="00996C84"/>
    <w:rsid w:val="00996CF6"/>
    <w:rsid w:val="009A007F"/>
    <w:rsid w:val="009A5CB5"/>
    <w:rsid w:val="009B30F0"/>
    <w:rsid w:val="009B64E0"/>
    <w:rsid w:val="009C007B"/>
    <w:rsid w:val="009C2296"/>
    <w:rsid w:val="009C2835"/>
    <w:rsid w:val="009C2CF1"/>
    <w:rsid w:val="009C338E"/>
    <w:rsid w:val="009D1E69"/>
    <w:rsid w:val="009D1F16"/>
    <w:rsid w:val="009E0393"/>
    <w:rsid w:val="009F09B1"/>
    <w:rsid w:val="009F1768"/>
    <w:rsid w:val="009F3AB8"/>
    <w:rsid w:val="00A004F9"/>
    <w:rsid w:val="00A02847"/>
    <w:rsid w:val="00A04F63"/>
    <w:rsid w:val="00A07284"/>
    <w:rsid w:val="00A24BFA"/>
    <w:rsid w:val="00A24DA3"/>
    <w:rsid w:val="00A27D9D"/>
    <w:rsid w:val="00A36D71"/>
    <w:rsid w:val="00A37660"/>
    <w:rsid w:val="00A44FA0"/>
    <w:rsid w:val="00A5573E"/>
    <w:rsid w:val="00A652E9"/>
    <w:rsid w:val="00A661C5"/>
    <w:rsid w:val="00A72A44"/>
    <w:rsid w:val="00A73F96"/>
    <w:rsid w:val="00A82429"/>
    <w:rsid w:val="00A84A57"/>
    <w:rsid w:val="00A84B98"/>
    <w:rsid w:val="00A84C97"/>
    <w:rsid w:val="00A86C48"/>
    <w:rsid w:val="00A93F0A"/>
    <w:rsid w:val="00A95D62"/>
    <w:rsid w:val="00A96B0C"/>
    <w:rsid w:val="00A97253"/>
    <w:rsid w:val="00A97918"/>
    <w:rsid w:val="00AA3BB7"/>
    <w:rsid w:val="00AB063A"/>
    <w:rsid w:val="00AB2C5C"/>
    <w:rsid w:val="00AB2EC5"/>
    <w:rsid w:val="00AB77D7"/>
    <w:rsid w:val="00AC16BA"/>
    <w:rsid w:val="00AC46D3"/>
    <w:rsid w:val="00AD0DE1"/>
    <w:rsid w:val="00AD410A"/>
    <w:rsid w:val="00AE0D92"/>
    <w:rsid w:val="00AE38D7"/>
    <w:rsid w:val="00AE4360"/>
    <w:rsid w:val="00AE438A"/>
    <w:rsid w:val="00AE44D9"/>
    <w:rsid w:val="00AE64D2"/>
    <w:rsid w:val="00AF3D59"/>
    <w:rsid w:val="00AF6255"/>
    <w:rsid w:val="00B000B4"/>
    <w:rsid w:val="00B01351"/>
    <w:rsid w:val="00B02572"/>
    <w:rsid w:val="00B17550"/>
    <w:rsid w:val="00B207A0"/>
    <w:rsid w:val="00B24615"/>
    <w:rsid w:val="00B30747"/>
    <w:rsid w:val="00B33D1E"/>
    <w:rsid w:val="00B36591"/>
    <w:rsid w:val="00B40B4B"/>
    <w:rsid w:val="00B4151A"/>
    <w:rsid w:val="00B41FA1"/>
    <w:rsid w:val="00B4240E"/>
    <w:rsid w:val="00B4477A"/>
    <w:rsid w:val="00B45D45"/>
    <w:rsid w:val="00B478C4"/>
    <w:rsid w:val="00B600CF"/>
    <w:rsid w:val="00B63E2D"/>
    <w:rsid w:val="00B67733"/>
    <w:rsid w:val="00B67860"/>
    <w:rsid w:val="00B7151A"/>
    <w:rsid w:val="00B72EE8"/>
    <w:rsid w:val="00B807DB"/>
    <w:rsid w:val="00B86348"/>
    <w:rsid w:val="00B90F19"/>
    <w:rsid w:val="00BA3AA4"/>
    <w:rsid w:val="00BA7F3F"/>
    <w:rsid w:val="00BB1B3D"/>
    <w:rsid w:val="00BB393A"/>
    <w:rsid w:val="00BB65DD"/>
    <w:rsid w:val="00BC09D4"/>
    <w:rsid w:val="00BC1F19"/>
    <w:rsid w:val="00BC233C"/>
    <w:rsid w:val="00BD09FA"/>
    <w:rsid w:val="00BD2DB6"/>
    <w:rsid w:val="00BD3679"/>
    <w:rsid w:val="00BD38F6"/>
    <w:rsid w:val="00BD3F78"/>
    <w:rsid w:val="00BE14CC"/>
    <w:rsid w:val="00BE3A28"/>
    <w:rsid w:val="00BE3C03"/>
    <w:rsid w:val="00BE4A91"/>
    <w:rsid w:val="00BF0742"/>
    <w:rsid w:val="00BF3159"/>
    <w:rsid w:val="00BF3A7B"/>
    <w:rsid w:val="00C05CE4"/>
    <w:rsid w:val="00C07F20"/>
    <w:rsid w:val="00C143CF"/>
    <w:rsid w:val="00C20C84"/>
    <w:rsid w:val="00C24C6E"/>
    <w:rsid w:val="00C26551"/>
    <w:rsid w:val="00C3239F"/>
    <w:rsid w:val="00C333AB"/>
    <w:rsid w:val="00C33918"/>
    <w:rsid w:val="00C35F67"/>
    <w:rsid w:val="00C44284"/>
    <w:rsid w:val="00C53123"/>
    <w:rsid w:val="00C57834"/>
    <w:rsid w:val="00C57E02"/>
    <w:rsid w:val="00C640AA"/>
    <w:rsid w:val="00C6698E"/>
    <w:rsid w:val="00C66DA6"/>
    <w:rsid w:val="00C708F6"/>
    <w:rsid w:val="00C70B7D"/>
    <w:rsid w:val="00C729FA"/>
    <w:rsid w:val="00C72B81"/>
    <w:rsid w:val="00C74ACE"/>
    <w:rsid w:val="00C760A5"/>
    <w:rsid w:val="00C77BE5"/>
    <w:rsid w:val="00C8366E"/>
    <w:rsid w:val="00C85BF2"/>
    <w:rsid w:val="00C9114F"/>
    <w:rsid w:val="00C921D3"/>
    <w:rsid w:val="00C92625"/>
    <w:rsid w:val="00C93BED"/>
    <w:rsid w:val="00C93D97"/>
    <w:rsid w:val="00C94262"/>
    <w:rsid w:val="00C9563C"/>
    <w:rsid w:val="00C95A10"/>
    <w:rsid w:val="00C95E6A"/>
    <w:rsid w:val="00C969CB"/>
    <w:rsid w:val="00C96EEE"/>
    <w:rsid w:val="00C9774F"/>
    <w:rsid w:val="00C97AA2"/>
    <w:rsid w:val="00CA2EC3"/>
    <w:rsid w:val="00CA5841"/>
    <w:rsid w:val="00CA5E0E"/>
    <w:rsid w:val="00CA637D"/>
    <w:rsid w:val="00CB31C1"/>
    <w:rsid w:val="00CB75F7"/>
    <w:rsid w:val="00CB7A87"/>
    <w:rsid w:val="00CB7F5C"/>
    <w:rsid w:val="00CC7425"/>
    <w:rsid w:val="00CD4803"/>
    <w:rsid w:val="00CD69A0"/>
    <w:rsid w:val="00CE2711"/>
    <w:rsid w:val="00CE2E76"/>
    <w:rsid w:val="00CF0915"/>
    <w:rsid w:val="00CF22AF"/>
    <w:rsid w:val="00CF76CB"/>
    <w:rsid w:val="00D0144B"/>
    <w:rsid w:val="00D02A1C"/>
    <w:rsid w:val="00D17C4C"/>
    <w:rsid w:val="00D210CC"/>
    <w:rsid w:val="00D25877"/>
    <w:rsid w:val="00D27E24"/>
    <w:rsid w:val="00D325E5"/>
    <w:rsid w:val="00D32997"/>
    <w:rsid w:val="00D331B6"/>
    <w:rsid w:val="00D44800"/>
    <w:rsid w:val="00D45E3A"/>
    <w:rsid w:val="00D47228"/>
    <w:rsid w:val="00D60413"/>
    <w:rsid w:val="00D639DE"/>
    <w:rsid w:val="00D660FB"/>
    <w:rsid w:val="00D76C44"/>
    <w:rsid w:val="00D83AC6"/>
    <w:rsid w:val="00D868C3"/>
    <w:rsid w:val="00D86B3D"/>
    <w:rsid w:val="00D91ABF"/>
    <w:rsid w:val="00D91F7C"/>
    <w:rsid w:val="00D92D57"/>
    <w:rsid w:val="00D933BF"/>
    <w:rsid w:val="00D9740E"/>
    <w:rsid w:val="00DA1602"/>
    <w:rsid w:val="00DA4CD8"/>
    <w:rsid w:val="00DA7C02"/>
    <w:rsid w:val="00DB1CE7"/>
    <w:rsid w:val="00DB3450"/>
    <w:rsid w:val="00DB4BB3"/>
    <w:rsid w:val="00DB4FE3"/>
    <w:rsid w:val="00DB7490"/>
    <w:rsid w:val="00DD04D7"/>
    <w:rsid w:val="00DD3202"/>
    <w:rsid w:val="00DD4AF4"/>
    <w:rsid w:val="00DD6528"/>
    <w:rsid w:val="00DE05E0"/>
    <w:rsid w:val="00DE0674"/>
    <w:rsid w:val="00DE3B25"/>
    <w:rsid w:val="00DE71E3"/>
    <w:rsid w:val="00DE7784"/>
    <w:rsid w:val="00DF145A"/>
    <w:rsid w:val="00DF6709"/>
    <w:rsid w:val="00E0215C"/>
    <w:rsid w:val="00E0470C"/>
    <w:rsid w:val="00E04E1F"/>
    <w:rsid w:val="00E106BC"/>
    <w:rsid w:val="00E1133D"/>
    <w:rsid w:val="00E13589"/>
    <w:rsid w:val="00E15819"/>
    <w:rsid w:val="00E16E79"/>
    <w:rsid w:val="00E249BB"/>
    <w:rsid w:val="00E2543E"/>
    <w:rsid w:val="00E26A0A"/>
    <w:rsid w:val="00E278A2"/>
    <w:rsid w:val="00E36184"/>
    <w:rsid w:val="00E428EF"/>
    <w:rsid w:val="00E44AD0"/>
    <w:rsid w:val="00E44E14"/>
    <w:rsid w:val="00E562EC"/>
    <w:rsid w:val="00E57379"/>
    <w:rsid w:val="00E628CA"/>
    <w:rsid w:val="00E6345B"/>
    <w:rsid w:val="00E8401D"/>
    <w:rsid w:val="00E84800"/>
    <w:rsid w:val="00E87265"/>
    <w:rsid w:val="00E92F32"/>
    <w:rsid w:val="00E953C7"/>
    <w:rsid w:val="00E96508"/>
    <w:rsid w:val="00EA037A"/>
    <w:rsid w:val="00EA6C45"/>
    <w:rsid w:val="00EB19BC"/>
    <w:rsid w:val="00EB1F5B"/>
    <w:rsid w:val="00EB7468"/>
    <w:rsid w:val="00EC1188"/>
    <w:rsid w:val="00EC2CED"/>
    <w:rsid w:val="00EC34F1"/>
    <w:rsid w:val="00EC38E0"/>
    <w:rsid w:val="00EC3F53"/>
    <w:rsid w:val="00EC5089"/>
    <w:rsid w:val="00ED5B96"/>
    <w:rsid w:val="00ED613E"/>
    <w:rsid w:val="00ED6A4A"/>
    <w:rsid w:val="00EE1E5A"/>
    <w:rsid w:val="00EE6C78"/>
    <w:rsid w:val="00EF1343"/>
    <w:rsid w:val="00F0452A"/>
    <w:rsid w:val="00F04CFB"/>
    <w:rsid w:val="00F068C7"/>
    <w:rsid w:val="00F179B2"/>
    <w:rsid w:val="00F25726"/>
    <w:rsid w:val="00F25CAB"/>
    <w:rsid w:val="00F25D8B"/>
    <w:rsid w:val="00F25E07"/>
    <w:rsid w:val="00F30EAA"/>
    <w:rsid w:val="00F310B4"/>
    <w:rsid w:val="00F35299"/>
    <w:rsid w:val="00F35903"/>
    <w:rsid w:val="00F40CC6"/>
    <w:rsid w:val="00F41F48"/>
    <w:rsid w:val="00F54E4C"/>
    <w:rsid w:val="00F62B1B"/>
    <w:rsid w:val="00F6773C"/>
    <w:rsid w:val="00F7002A"/>
    <w:rsid w:val="00F7311A"/>
    <w:rsid w:val="00F77825"/>
    <w:rsid w:val="00F8042B"/>
    <w:rsid w:val="00F82111"/>
    <w:rsid w:val="00F83BC0"/>
    <w:rsid w:val="00F90EBB"/>
    <w:rsid w:val="00F940E3"/>
    <w:rsid w:val="00F96527"/>
    <w:rsid w:val="00FA0845"/>
    <w:rsid w:val="00FA1942"/>
    <w:rsid w:val="00FA2E9D"/>
    <w:rsid w:val="00FA3A04"/>
    <w:rsid w:val="00FA779C"/>
    <w:rsid w:val="00FA7A5E"/>
    <w:rsid w:val="00FB3A1C"/>
    <w:rsid w:val="00FB3CB4"/>
    <w:rsid w:val="00FB7659"/>
    <w:rsid w:val="00FD0A25"/>
    <w:rsid w:val="00FD164E"/>
    <w:rsid w:val="00FD2BD0"/>
    <w:rsid w:val="00FD313E"/>
    <w:rsid w:val="00FE44A8"/>
    <w:rsid w:val="00FE46DA"/>
    <w:rsid w:val="00FE6C3D"/>
    <w:rsid w:val="00FF30FB"/>
    <w:rsid w:val="00FF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171E"/>
  <w15:chartTrackingRefBased/>
  <w15:docId w15:val="{48AAE953-E6CE-F24B-9CA7-1CCA9938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65E"/>
    <w:rPr>
      <w:rFonts w:eastAsiaTheme="majorEastAsia" w:cstheme="majorBidi"/>
      <w:color w:val="272727" w:themeColor="text1" w:themeTint="D8"/>
    </w:rPr>
  </w:style>
  <w:style w:type="paragraph" w:styleId="Title">
    <w:name w:val="Title"/>
    <w:basedOn w:val="Normal"/>
    <w:next w:val="Normal"/>
    <w:link w:val="TitleChar"/>
    <w:uiPriority w:val="10"/>
    <w:qFormat/>
    <w:rsid w:val="008A7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65E"/>
    <w:pPr>
      <w:spacing w:before="160"/>
      <w:jc w:val="center"/>
    </w:pPr>
    <w:rPr>
      <w:i/>
      <w:iCs/>
      <w:color w:val="404040" w:themeColor="text1" w:themeTint="BF"/>
    </w:rPr>
  </w:style>
  <w:style w:type="character" w:customStyle="1" w:styleId="QuoteChar">
    <w:name w:val="Quote Char"/>
    <w:basedOn w:val="DefaultParagraphFont"/>
    <w:link w:val="Quote"/>
    <w:uiPriority w:val="29"/>
    <w:rsid w:val="008A765E"/>
    <w:rPr>
      <w:i/>
      <w:iCs/>
      <w:color w:val="404040" w:themeColor="text1" w:themeTint="BF"/>
    </w:rPr>
  </w:style>
  <w:style w:type="paragraph" w:styleId="ListParagraph">
    <w:name w:val="List Paragraph"/>
    <w:basedOn w:val="Normal"/>
    <w:uiPriority w:val="34"/>
    <w:qFormat/>
    <w:rsid w:val="008A765E"/>
    <w:pPr>
      <w:ind w:left="720"/>
      <w:contextualSpacing/>
    </w:pPr>
  </w:style>
  <w:style w:type="character" w:styleId="IntenseEmphasis">
    <w:name w:val="Intense Emphasis"/>
    <w:basedOn w:val="DefaultParagraphFont"/>
    <w:uiPriority w:val="21"/>
    <w:qFormat/>
    <w:rsid w:val="008A765E"/>
    <w:rPr>
      <w:i/>
      <w:iCs/>
      <w:color w:val="0F4761" w:themeColor="accent1" w:themeShade="BF"/>
    </w:rPr>
  </w:style>
  <w:style w:type="paragraph" w:styleId="IntenseQuote">
    <w:name w:val="Intense Quote"/>
    <w:basedOn w:val="Normal"/>
    <w:next w:val="Normal"/>
    <w:link w:val="IntenseQuoteChar"/>
    <w:uiPriority w:val="30"/>
    <w:qFormat/>
    <w:rsid w:val="008A7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65E"/>
    <w:rPr>
      <w:i/>
      <w:iCs/>
      <w:color w:val="0F4761" w:themeColor="accent1" w:themeShade="BF"/>
    </w:rPr>
  </w:style>
  <w:style w:type="character" w:styleId="IntenseReference">
    <w:name w:val="Intense Reference"/>
    <w:basedOn w:val="DefaultParagraphFont"/>
    <w:uiPriority w:val="32"/>
    <w:qFormat/>
    <w:rsid w:val="008A765E"/>
    <w:rPr>
      <w:b/>
      <w:bCs/>
      <w:smallCaps/>
      <w:color w:val="0F4761" w:themeColor="accent1" w:themeShade="BF"/>
      <w:spacing w:val="5"/>
    </w:rPr>
  </w:style>
  <w:style w:type="paragraph" w:styleId="Bibliography">
    <w:name w:val="Bibliography"/>
    <w:basedOn w:val="Normal"/>
    <w:next w:val="Normal"/>
    <w:autoRedefine/>
    <w:uiPriority w:val="37"/>
    <w:unhideWhenUsed/>
    <w:rsid w:val="0073238A"/>
    <w:pPr>
      <w:tabs>
        <w:tab w:val="left" w:pos="380"/>
      </w:tabs>
      <w:spacing w:before="120" w:after="120" w:line="240" w:lineRule="auto"/>
      <w:ind w:left="384" w:hanging="384"/>
    </w:pPr>
    <w:rPr>
      <w:sz w:val="16"/>
    </w:rPr>
  </w:style>
  <w:style w:type="paragraph" w:styleId="Revision">
    <w:name w:val="Revision"/>
    <w:hidden/>
    <w:uiPriority w:val="99"/>
    <w:semiHidden/>
    <w:rsid w:val="00D92D57"/>
    <w:pPr>
      <w:spacing w:after="0" w:line="240" w:lineRule="auto"/>
    </w:pPr>
  </w:style>
  <w:style w:type="character" w:styleId="CommentReference">
    <w:name w:val="annotation reference"/>
    <w:basedOn w:val="DefaultParagraphFont"/>
    <w:uiPriority w:val="99"/>
    <w:semiHidden/>
    <w:unhideWhenUsed/>
    <w:rsid w:val="00433E7D"/>
    <w:rPr>
      <w:sz w:val="16"/>
      <w:szCs w:val="16"/>
    </w:rPr>
  </w:style>
  <w:style w:type="paragraph" w:styleId="CommentText">
    <w:name w:val="annotation text"/>
    <w:basedOn w:val="Normal"/>
    <w:link w:val="CommentTextChar"/>
    <w:uiPriority w:val="99"/>
    <w:semiHidden/>
    <w:unhideWhenUsed/>
    <w:rsid w:val="00433E7D"/>
    <w:pPr>
      <w:spacing w:line="240" w:lineRule="auto"/>
    </w:pPr>
    <w:rPr>
      <w:sz w:val="20"/>
      <w:szCs w:val="20"/>
    </w:rPr>
  </w:style>
  <w:style w:type="character" w:customStyle="1" w:styleId="CommentTextChar">
    <w:name w:val="Comment Text Char"/>
    <w:basedOn w:val="DefaultParagraphFont"/>
    <w:link w:val="CommentText"/>
    <w:uiPriority w:val="99"/>
    <w:semiHidden/>
    <w:rsid w:val="00433E7D"/>
    <w:rPr>
      <w:sz w:val="20"/>
      <w:szCs w:val="20"/>
    </w:rPr>
  </w:style>
  <w:style w:type="paragraph" w:styleId="CommentSubject">
    <w:name w:val="annotation subject"/>
    <w:basedOn w:val="CommentText"/>
    <w:next w:val="CommentText"/>
    <w:link w:val="CommentSubjectChar"/>
    <w:uiPriority w:val="99"/>
    <w:semiHidden/>
    <w:unhideWhenUsed/>
    <w:rsid w:val="00433E7D"/>
    <w:rPr>
      <w:b/>
      <w:bCs/>
    </w:rPr>
  </w:style>
  <w:style w:type="character" w:customStyle="1" w:styleId="CommentSubjectChar">
    <w:name w:val="Comment Subject Char"/>
    <w:basedOn w:val="CommentTextChar"/>
    <w:link w:val="CommentSubject"/>
    <w:uiPriority w:val="99"/>
    <w:semiHidden/>
    <w:rsid w:val="00433E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20757-BF3A-1942-9565-F68E51EB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8222</Words>
  <Characters>46868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Bryan</dc:creator>
  <cp:keywords/>
  <dc:description/>
  <cp:lastModifiedBy>Chen, Bryan</cp:lastModifiedBy>
  <cp:revision>2</cp:revision>
  <dcterms:created xsi:type="dcterms:W3CDTF">2025-04-11T00:51:00Z</dcterms:created>
  <dcterms:modified xsi:type="dcterms:W3CDTF">2025-04-11T00:51:00Z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id="sdBIlhnc"/&gt;&lt;style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