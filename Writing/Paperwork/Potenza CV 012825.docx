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C590C" w14:textId="03311E02" w:rsidR="00125647" w:rsidRPr="00DC092A" w:rsidRDefault="00125647">
      <w:pPr>
        <w:jc w:val="center"/>
        <w:rPr>
          <w:b/>
        </w:rPr>
      </w:pPr>
      <w:r w:rsidRPr="00DC092A">
        <w:rPr>
          <w:b/>
        </w:rPr>
        <w:t>CURRICULUM VITAE, MARC NICHOLAS POTENZA, M.D., Ph.D.</w:t>
      </w:r>
    </w:p>
    <w:p w14:paraId="7F210FCD" w14:textId="77777777" w:rsidR="00125647" w:rsidRPr="00DC092A" w:rsidRDefault="00125647">
      <w:pPr>
        <w:jc w:val="center"/>
        <w:rPr>
          <w:b/>
        </w:rPr>
      </w:pPr>
    </w:p>
    <w:p w14:paraId="7437A2F3" w14:textId="1179B11A" w:rsidR="003524A9" w:rsidRPr="00DC092A" w:rsidRDefault="00125647">
      <w:r w:rsidRPr="00DC092A">
        <w:rPr>
          <w:b/>
        </w:rPr>
        <w:t xml:space="preserve">BORN: </w:t>
      </w:r>
      <w:r w:rsidRPr="00DC092A">
        <w:t>April 27, 1965; Boston, MA</w:t>
      </w:r>
    </w:p>
    <w:p w14:paraId="4A024435" w14:textId="510E3C38" w:rsidR="0091643A" w:rsidRPr="00DC092A" w:rsidRDefault="0091643A">
      <w:pPr>
        <w:rPr>
          <w:b/>
        </w:rPr>
      </w:pPr>
    </w:p>
    <w:p w14:paraId="1018033B" w14:textId="77777777" w:rsidR="00125647" w:rsidRPr="00DC092A" w:rsidRDefault="00125647">
      <w:pPr>
        <w:tabs>
          <w:tab w:val="left" w:pos="1800"/>
        </w:tabs>
      </w:pPr>
      <w:r w:rsidRPr="00DC092A">
        <w:rPr>
          <w:b/>
        </w:rPr>
        <w:t>EDUCATION:</w:t>
      </w:r>
      <w:r w:rsidRPr="00DC092A">
        <w:rPr>
          <w:b/>
        </w:rPr>
        <w:tab/>
      </w:r>
    </w:p>
    <w:p w14:paraId="0440ACB4" w14:textId="77777777" w:rsidR="00125647" w:rsidRPr="00DC092A" w:rsidRDefault="00125647">
      <w:pPr>
        <w:tabs>
          <w:tab w:val="left" w:pos="1800"/>
        </w:tabs>
      </w:pPr>
      <w:r w:rsidRPr="00DC092A">
        <w:t>1983 - 1987</w:t>
      </w:r>
      <w:r w:rsidRPr="00DC092A">
        <w:rPr>
          <w:b/>
        </w:rPr>
        <w:tab/>
      </w:r>
      <w:r w:rsidRPr="00DC092A">
        <w:t xml:space="preserve">B.S./M.S., Molecular Biophysics and Biochemistry, Yale University </w:t>
      </w:r>
    </w:p>
    <w:p w14:paraId="402E26B2" w14:textId="77777777" w:rsidR="00125647" w:rsidRPr="00DC092A" w:rsidRDefault="00125647">
      <w:pPr>
        <w:tabs>
          <w:tab w:val="left" w:pos="1800"/>
        </w:tabs>
      </w:pPr>
      <w:r w:rsidRPr="00DC092A">
        <w:t>1987 - 1993</w:t>
      </w:r>
      <w:r w:rsidRPr="00DC092A">
        <w:tab/>
        <w:t>Ph.D., Cell Biology, Yale University</w:t>
      </w:r>
    </w:p>
    <w:p w14:paraId="458F4212" w14:textId="77777777" w:rsidR="00125647" w:rsidRPr="00DC092A" w:rsidRDefault="00125647">
      <w:pPr>
        <w:tabs>
          <w:tab w:val="left" w:pos="1800"/>
        </w:tabs>
      </w:pPr>
      <w:r w:rsidRPr="00DC092A">
        <w:t>1993 - 1994</w:t>
      </w:r>
      <w:r w:rsidRPr="00DC092A">
        <w:tab/>
        <w:t>Brown-Coxe Post-Doctoral Fellow, Yale University</w:t>
      </w:r>
    </w:p>
    <w:p w14:paraId="23E68A5A" w14:textId="20AFD911" w:rsidR="00125647" w:rsidRPr="00DC092A" w:rsidRDefault="00125647">
      <w:pPr>
        <w:tabs>
          <w:tab w:val="left" w:pos="1800"/>
        </w:tabs>
      </w:pPr>
      <w:r w:rsidRPr="00DC092A">
        <w:t>1987 - 1994</w:t>
      </w:r>
      <w:r w:rsidRPr="00DC092A">
        <w:tab/>
        <w:t>M.D., Yale School of Medicine</w:t>
      </w:r>
    </w:p>
    <w:p w14:paraId="5E56620E" w14:textId="77777777" w:rsidR="00125647" w:rsidRPr="00DC092A" w:rsidRDefault="00125647">
      <w:pPr>
        <w:tabs>
          <w:tab w:val="left" w:pos="1800"/>
        </w:tabs>
      </w:pPr>
      <w:r w:rsidRPr="00DC092A">
        <w:t>1994 - 1995</w:t>
      </w:r>
      <w:r w:rsidRPr="00DC092A">
        <w:tab/>
        <w:t>Intern, Yale-New Haven Hospital</w:t>
      </w:r>
    </w:p>
    <w:p w14:paraId="32FC983E" w14:textId="183EB19C" w:rsidR="00125647" w:rsidRPr="00DC092A" w:rsidRDefault="00125647" w:rsidP="00B74ADB">
      <w:pPr>
        <w:tabs>
          <w:tab w:val="left" w:pos="1800"/>
        </w:tabs>
        <w:ind w:left="1800" w:hanging="1800"/>
      </w:pPr>
      <w:r w:rsidRPr="00DC092A">
        <w:t>1994 - 1998</w:t>
      </w:r>
      <w:r w:rsidRPr="00DC092A">
        <w:tab/>
        <w:t xml:space="preserve">Resident in Psychiatry, Neuroscience Research Track, </w:t>
      </w:r>
      <w:r w:rsidR="00B74ADB" w:rsidRPr="00DC092A">
        <w:t xml:space="preserve">Yale </w:t>
      </w:r>
      <w:r w:rsidR="00B74ADB">
        <w:t>School of Medicine</w:t>
      </w:r>
    </w:p>
    <w:p w14:paraId="1F693E3E" w14:textId="33761BB1" w:rsidR="00125647" w:rsidRPr="00DC092A" w:rsidRDefault="00125647">
      <w:pPr>
        <w:tabs>
          <w:tab w:val="left" w:pos="1800"/>
        </w:tabs>
      </w:pPr>
      <w:r w:rsidRPr="00DC092A">
        <w:t>1998 - 1999</w:t>
      </w:r>
      <w:r w:rsidRPr="00DC092A">
        <w:tab/>
        <w:t xml:space="preserve">Fellow in Addiction Psychiatry, </w:t>
      </w:r>
      <w:r w:rsidR="00B74ADB" w:rsidRPr="00DC092A">
        <w:t xml:space="preserve">Yale </w:t>
      </w:r>
      <w:r w:rsidR="00B74ADB">
        <w:t>School of Medicine</w:t>
      </w:r>
    </w:p>
    <w:p w14:paraId="2385A173" w14:textId="77777777" w:rsidR="00125647" w:rsidRPr="00DC092A" w:rsidRDefault="00125647"/>
    <w:p w14:paraId="588F72D8" w14:textId="77777777" w:rsidR="00125647" w:rsidRPr="00DC092A" w:rsidRDefault="00125647" w:rsidP="00125647">
      <w:pPr>
        <w:rPr>
          <w:b/>
        </w:rPr>
      </w:pPr>
      <w:r w:rsidRPr="00DC092A">
        <w:rPr>
          <w:b/>
        </w:rPr>
        <w:t>CAREER/ACADEMIC APPOINTMENTS:</w:t>
      </w:r>
    </w:p>
    <w:p w14:paraId="1235BFE8" w14:textId="77777777" w:rsidR="00125647" w:rsidRPr="00DC092A" w:rsidRDefault="00125647" w:rsidP="00125647">
      <w:pPr>
        <w:tabs>
          <w:tab w:val="left" w:pos="1800"/>
        </w:tabs>
      </w:pPr>
      <w:r w:rsidRPr="00DC092A">
        <w:t>1994 - 1995</w:t>
      </w:r>
      <w:r w:rsidRPr="00DC092A">
        <w:tab/>
        <w:t>Intern, Yale-New Haven Hospital</w:t>
      </w:r>
    </w:p>
    <w:p w14:paraId="330FEF4A" w14:textId="10597ED5" w:rsidR="00125647" w:rsidRPr="00DC092A" w:rsidRDefault="00125647" w:rsidP="00B74ADB">
      <w:pPr>
        <w:tabs>
          <w:tab w:val="left" w:pos="1800"/>
        </w:tabs>
        <w:ind w:left="1800" w:hanging="1800"/>
      </w:pPr>
      <w:r w:rsidRPr="00DC092A">
        <w:t>1994 - 1998</w:t>
      </w:r>
      <w:r w:rsidRPr="00DC092A">
        <w:tab/>
        <w:t xml:space="preserve">Resident in Psychiatry, Neuroscience Research Track, </w:t>
      </w:r>
      <w:r w:rsidR="00B74ADB" w:rsidRPr="00DC092A">
        <w:t xml:space="preserve">Yale </w:t>
      </w:r>
      <w:r w:rsidR="00B74ADB">
        <w:t>School of Medicine</w:t>
      </w:r>
    </w:p>
    <w:p w14:paraId="055BB2B8" w14:textId="2A1C1270" w:rsidR="00125647" w:rsidRPr="00DC092A" w:rsidRDefault="00125647" w:rsidP="00125647">
      <w:pPr>
        <w:pStyle w:val="Footer"/>
        <w:tabs>
          <w:tab w:val="clear" w:pos="4320"/>
          <w:tab w:val="clear" w:pos="8640"/>
          <w:tab w:val="left" w:pos="1800"/>
        </w:tabs>
      </w:pPr>
      <w:r w:rsidRPr="00DC092A">
        <w:t>1998 - 1999</w:t>
      </w:r>
      <w:r w:rsidRPr="00DC092A">
        <w:tab/>
        <w:t xml:space="preserve">Fellow in Addiction Psychiatry, </w:t>
      </w:r>
      <w:r w:rsidR="00B74ADB" w:rsidRPr="00DC092A">
        <w:t xml:space="preserve">Yale </w:t>
      </w:r>
      <w:r w:rsidR="00B74ADB">
        <w:t>School of Medicine</w:t>
      </w:r>
    </w:p>
    <w:p w14:paraId="29E3DF3D" w14:textId="3F5609AC" w:rsidR="00125647" w:rsidRPr="00DC092A" w:rsidRDefault="00125647" w:rsidP="00125647">
      <w:pPr>
        <w:pStyle w:val="Footer"/>
        <w:tabs>
          <w:tab w:val="clear" w:pos="4320"/>
          <w:tab w:val="clear" w:pos="8640"/>
          <w:tab w:val="left" w:pos="1800"/>
        </w:tabs>
        <w:rPr>
          <w:b/>
        </w:rPr>
      </w:pPr>
      <w:r w:rsidRPr="00DC092A">
        <w:t>1999 - 2005</w:t>
      </w:r>
      <w:r w:rsidRPr="00DC092A">
        <w:tab/>
        <w:t xml:space="preserve">Assistant Professor of Psychiatry, </w:t>
      </w:r>
      <w:r w:rsidR="00B74ADB" w:rsidRPr="00DC092A">
        <w:t xml:space="preserve">Yale </w:t>
      </w:r>
      <w:r w:rsidR="00B74ADB">
        <w:t>School of Medicine</w:t>
      </w:r>
    </w:p>
    <w:p w14:paraId="25F7E8F3" w14:textId="0B695B66" w:rsidR="00125647" w:rsidRPr="00DC092A" w:rsidRDefault="00125647" w:rsidP="00125647">
      <w:pPr>
        <w:tabs>
          <w:tab w:val="left" w:pos="1800"/>
        </w:tabs>
        <w:ind w:right="-720"/>
      </w:pPr>
      <w:r w:rsidRPr="00DC092A">
        <w:t xml:space="preserve">2005 - </w:t>
      </w:r>
      <w:r w:rsidR="00C060D3" w:rsidRPr="00DC092A">
        <w:t>2010</w:t>
      </w:r>
      <w:r w:rsidRPr="00DC092A">
        <w:tab/>
        <w:t xml:space="preserve">Associate Professor of Psychiatry, </w:t>
      </w:r>
      <w:r w:rsidR="00B74ADB" w:rsidRPr="00DC092A">
        <w:t xml:space="preserve">Yale </w:t>
      </w:r>
      <w:r w:rsidR="00B74ADB">
        <w:t>School of Medicine</w:t>
      </w:r>
    </w:p>
    <w:p w14:paraId="32B07830" w14:textId="53C7CA79" w:rsidR="00125647" w:rsidRPr="00DC092A" w:rsidRDefault="00125647" w:rsidP="00125647">
      <w:pPr>
        <w:tabs>
          <w:tab w:val="left" w:pos="1800"/>
        </w:tabs>
        <w:ind w:right="-720"/>
      </w:pPr>
      <w:r w:rsidRPr="00DC092A">
        <w:t xml:space="preserve">2007 - </w:t>
      </w:r>
      <w:r w:rsidR="00C060D3" w:rsidRPr="00DC092A">
        <w:t>2010</w:t>
      </w:r>
      <w:r w:rsidRPr="00DC092A">
        <w:tab/>
        <w:t xml:space="preserve">Associate Professor of Child Study, </w:t>
      </w:r>
      <w:r w:rsidR="00B74ADB" w:rsidRPr="00DC092A">
        <w:t xml:space="preserve">Yale </w:t>
      </w:r>
      <w:r w:rsidR="00B74ADB">
        <w:t>School of Medicine</w:t>
      </w:r>
    </w:p>
    <w:p w14:paraId="36FF8EF9" w14:textId="3989C6E7" w:rsidR="00125647" w:rsidRPr="00DC092A" w:rsidRDefault="00125647" w:rsidP="00125647">
      <w:pPr>
        <w:tabs>
          <w:tab w:val="left" w:pos="1800"/>
        </w:tabs>
        <w:ind w:right="-720"/>
      </w:pPr>
      <w:r w:rsidRPr="00DC092A">
        <w:t>2010 - present</w:t>
      </w:r>
      <w:r w:rsidRPr="00DC092A">
        <w:tab/>
        <w:t>Professor of Psychiatry</w:t>
      </w:r>
      <w:r w:rsidR="00B74ADB">
        <w:t>,</w:t>
      </w:r>
      <w:r w:rsidRPr="00DC092A">
        <w:t xml:space="preserve"> Yale </w:t>
      </w:r>
      <w:r w:rsidR="00B74ADB">
        <w:t>School of Medicine</w:t>
      </w:r>
    </w:p>
    <w:p w14:paraId="05BE2A0D" w14:textId="4550C69C" w:rsidR="00B74ADB" w:rsidRPr="00DC092A" w:rsidRDefault="00B74ADB" w:rsidP="00B74ADB">
      <w:pPr>
        <w:tabs>
          <w:tab w:val="left" w:pos="1800"/>
        </w:tabs>
        <w:ind w:right="-720"/>
      </w:pPr>
      <w:r w:rsidRPr="00DC092A">
        <w:t>2010 - present</w:t>
      </w:r>
      <w:r w:rsidRPr="00DC092A">
        <w:tab/>
        <w:t xml:space="preserve">Professor, Child Study </w:t>
      </w:r>
      <w:r>
        <w:t>Center</w:t>
      </w:r>
      <w:r w:rsidRPr="00DC092A">
        <w:t xml:space="preserve">, Yale </w:t>
      </w:r>
      <w:r>
        <w:t>School of Medicine</w:t>
      </w:r>
    </w:p>
    <w:p w14:paraId="6B5FFB4E" w14:textId="731232C1" w:rsidR="00B74ADB" w:rsidRDefault="00B74ADB" w:rsidP="00B74ADB">
      <w:pPr>
        <w:tabs>
          <w:tab w:val="left" w:pos="1800"/>
        </w:tabs>
        <w:ind w:right="-720"/>
      </w:pPr>
      <w:r w:rsidRPr="00DC092A">
        <w:t>2010 - present</w:t>
      </w:r>
      <w:r w:rsidRPr="00DC092A">
        <w:tab/>
        <w:t>Professor of Neuroscience, Yale University</w:t>
      </w:r>
    </w:p>
    <w:p w14:paraId="1C32162B" w14:textId="44C1605D" w:rsidR="007530B9" w:rsidRDefault="007530B9" w:rsidP="007530B9">
      <w:pPr>
        <w:tabs>
          <w:tab w:val="left" w:pos="1800"/>
        </w:tabs>
        <w:ind w:left="1800" w:right="-720" w:hanging="1800"/>
      </w:pPr>
      <w:r>
        <w:t xml:space="preserve">2023 </w:t>
      </w:r>
      <w:r w:rsidR="00B15224" w:rsidRPr="00DC092A">
        <w:t xml:space="preserve">- </w:t>
      </w:r>
      <w:r w:rsidR="003A3563">
        <w:t>2023</w:t>
      </w:r>
      <w:r>
        <w:tab/>
        <w:t>Albert E. Kent Professor of Psychiatry, in the Child Study Center, and of Neuroscience, Yale School of Medicine</w:t>
      </w:r>
    </w:p>
    <w:p w14:paraId="2BCA6D59" w14:textId="7CAF4CCB" w:rsidR="003A3563" w:rsidRPr="00DC092A" w:rsidRDefault="003A3563" w:rsidP="003A3563">
      <w:pPr>
        <w:tabs>
          <w:tab w:val="left" w:pos="1800"/>
        </w:tabs>
        <w:ind w:left="1800" w:right="-720" w:hanging="1800"/>
      </w:pPr>
      <w:r>
        <w:t xml:space="preserve">2023 </w:t>
      </w:r>
      <w:r w:rsidRPr="00DC092A">
        <w:t xml:space="preserve">- </w:t>
      </w:r>
      <w:r>
        <w:t>present</w:t>
      </w:r>
      <w:r>
        <w:tab/>
        <w:t>Steven M. Southwick Professor of Psychiatry, in the Child Study Center, and of Neuroscience, Yale School of Medicine</w:t>
      </w:r>
    </w:p>
    <w:p w14:paraId="051CAF84" w14:textId="77777777" w:rsidR="00125647" w:rsidRPr="00DC092A" w:rsidRDefault="00125647" w:rsidP="00125647">
      <w:pPr>
        <w:tabs>
          <w:tab w:val="left" w:pos="1800"/>
        </w:tabs>
        <w:ind w:right="-720"/>
      </w:pPr>
    </w:p>
    <w:p w14:paraId="38861240" w14:textId="77777777" w:rsidR="00125647" w:rsidRPr="00DC092A" w:rsidRDefault="00125647" w:rsidP="00125647">
      <w:pPr>
        <w:tabs>
          <w:tab w:val="left" w:pos="1800"/>
        </w:tabs>
        <w:ind w:right="-720"/>
        <w:rPr>
          <w:b/>
        </w:rPr>
      </w:pPr>
      <w:r w:rsidRPr="00DC092A">
        <w:rPr>
          <w:b/>
        </w:rPr>
        <w:t>ADMINISTRATIVE POSITIONS:</w:t>
      </w:r>
    </w:p>
    <w:p w14:paraId="0A76FD0A" w14:textId="77777777" w:rsidR="00125647" w:rsidRPr="00DC092A" w:rsidRDefault="00125647" w:rsidP="00125647">
      <w:pPr>
        <w:pStyle w:val="Footer"/>
        <w:tabs>
          <w:tab w:val="clear" w:pos="4320"/>
          <w:tab w:val="clear" w:pos="8640"/>
          <w:tab w:val="left" w:pos="1800"/>
        </w:tabs>
      </w:pPr>
      <w:r w:rsidRPr="00DC092A">
        <w:t>1998 - present</w:t>
      </w:r>
      <w:r w:rsidRPr="00DC092A">
        <w:tab/>
        <w:t>Founding Director, Problem Gambling Clinic, Yale School of Medicine</w:t>
      </w:r>
    </w:p>
    <w:p w14:paraId="11D62FAB" w14:textId="77777777" w:rsidR="00125647" w:rsidRPr="00DC092A" w:rsidRDefault="00125647" w:rsidP="00125647">
      <w:pPr>
        <w:tabs>
          <w:tab w:val="left" w:pos="1800"/>
        </w:tabs>
        <w:ind w:left="1800" w:right="-720" w:hanging="1800"/>
      </w:pPr>
      <w:r w:rsidRPr="00DC092A">
        <w:t>2000 - present</w:t>
      </w:r>
      <w:r w:rsidRPr="00DC092A">
        <w:tab/>
        <w:t>Founding Director, Women and Addictions Core, Women’s Health Research at Yale, Yale School of Medicine</w:t>
      </w:r>
    </w:p>
    <w:p w14:paraId="60EF6E17" w14:textId="77777777" w:rsidR="00125647" w:rsidRPr="00DC092A" w:rsidRDefault="00125647" w:rsidP="00125647">
      <w:pPr>
        <w:tabs>
          <w:tab w:val="left" w:pos="1800"/>
        </w:tabs>
        <w:ind w:left="1800" w:right="-720" w:hanging="1800"/>
      </w:pPr>
      <w:r w:rsidRPr="00DC092A">
        <w:t>2001 - present</w:t>
      </w:r>
      <w:r w:rsidRPr="00DC092A">
        <w:tab/>
        <w:t>Chair, Pharmacy and Therapeutics Committee, Connecticut Mental Health Center, Yale School of Medicine</w:t>
      </w:r>
    </w:p>
    <w:p w14:paraId="5C5F4052" w14:textId="77777777" w:rsidR="00125647" w:rsidRPr="00DC092A" w:rsidRDefault="00125647" w:rsidP="00125647">
      <w:pPr>
        <w:tabs>
          <w:tab w:val="left" w:pos="1800"/>
        </w:tabs>
        <w:ind w:left="1800" w:right="-720" w:hanging="1800"/>
      </w:pPr>
      <w:r w:rsidRPr="00DC092A">
        <w:t>2001 - present</w:t>
      </w:r>
      <w:r w:rsidRPr="00DC092A">
        <w:tab/>
        <w:t>Director for the Addiction Psychiatry Medical Student Clerkship Lecture Course, Yale School of Medicine</w:t>
      </w:r>
    </w:p>
    <w:p w14:paraId="4D336D12" w14:textId="77777777" w:rsidR="00125647" w:rsidRPr="00DC092A" w:rsidRDefault="00125647" w:rsidP="00125647">
      <w:pPr>
        <w:tabs>
          <w:tab w:val="left" w:pos="1800"/>
        </w:tabs>
        <w:ind w:left="1800" w:right="-720" w:hanging="1800"/>
      </w:pPr>
      <w:r w:rsidRPr="00DC092A">
        <w:t>2005 - present</w:t>
      </w:r>
      <w:r w:rsidRPr="00DC092A">
        <w:tab/>
        <w:t>Founding Director of Neuroimaging, VISN1 MIRECC, VA CT Healthcare System, Yale School of Medicine</w:t>
      </w:r>
    </w:p>
    <w:p w14:paraId="48EC18DD" w14:textId="77777777" w:rsidR="00125647" w:rsidRPr="00DC092A" w:rsidRDefault="00125647" w:rsidP="00125647">
      <w:pPr>
        <w:tabs>
          <w:tab w:val="left" w:pos="1800"/>
        </w:tabs>
        <w:ind w:left="1800" w:right="-720" w:hanging="1800"/>
      </w:pPr>
      <w:r w:rsidRPr="00DC092A">
        <w:t>2008 - present</w:t>
      </w:r>
      <w:r w:rsidRPr="00DC092A">
        <w:tab/>
        <w:t>Founding Director, Yale Research Program on Impulsivity and Impulse Control Disorders, Yale School of Medicine</w:t>
      </w:r>
    </w:p>
    <w:p w14:paraId="2482C182" w14:textId="77777777" w:rsidR="00125647" w:rsidRPr="00DC092A" w:rsidRDefault="00125647" w:rsidP="00125647">
      <w:pPr>
        <w:tabs>
          <w:tab w:val="left" w:pos="1800"/>
        </w:tabs>
        <w:ind w:left="1800" w:right="-720" w:hanging="1800"/>
      </w:pPr>
      <w:r w:rsidRPr="00DC092A">
        <w:t>2009 - present</w:t>
      </w:r>
      <w:r w:rsidRPr="00DC092A">
        <w:tab/>
        <w:t>Founding Director, Yale Center of Excellence in Gambling Research, Yale School of Medicine</w:t>
      </w:r>
    </w:p>
    <w:p w14:paraId="47466F4B" w14:textId="1436FCFD" w:rsidR="00125647" w:rsidRPr="00DC092A" w:rsidRDefault="00125647" w:rsidP="00125647">
      <w:pPr>
        <w:tabs>
          <w:tab w:val="left" w:pos="1800"/>
        </w:tabs>
        <w:ind w:left="1800" w:right="-720" w:hanging="1800"/>
      </w:pPr>
      <w:r w:rsidRPr="00DC092A">
        <w:t>2011 – present</w:t>
      </w:r>
      <w:r w:rsidRPr="00DC092A">
        <w:tab/>
        <w:t>Chair, Department of Psychiatry Medical Thesis Committee, Yale School of Medicine</w:t>
      </w:r>
    </w:p>
    <w:p w14:paraId="1C942305" w14:textId="3A35172C" w:rsidR="00F1041E" w:rsidRPr="00DC092A" w:rsidRDefault="00F1041E" w:rsidP="00125647">
      <w:pPr>
        <w:tabs>
          <w:tab w:val="left" w:pos="1800"/>
        </w:tabs>
        <w:ind w:left="1800" w:right="-720" w:hanging="1800"/>
      </w:pPr>
      <w:r w:rsidRPr="00DC092A">
        <w:lastRenderedPageBreak/>
        <w:t>2020 – present</w:t>
      </w:r>
      <w:r w:rsidRPr="00DC092A">
        <w:tab/>
        <w:t>Director, Division on Addictions Research, Department of Psychiatry, Yale School of Medicine</w:t>
      </w:r>
    </w:p>
    <w:p w14:paraId="74286CA1" w14:textId="77777777" w:rsidR="00125647" w:rsidRPr="00DC092A" w:rsidRDefault="00125647">
      <w:pPr>
        <w:tabs>
          <w:tab w:val="left" w:pos="1800"/>
        </w:tabs>
        <w:ind w:right="-720"/>
        <w:rPr>
          <w:b/>
        </w:rPr>
      </w:pPr>
    </w:p>
    <w:p w14:paraId="4DDC5B44" w14:textId="77777777" w:rsidR="00125647" w:rsidRPr="00DC092A" w:rsidRDefault="00125647">
      <w:pPr>
        <w:tabs>
          <w:tab w:val="left" w:pos="1800"/>
        </w:tabs>
        <w:ind w:right="-720"/>
        <w:rPr>
          <w:b/>
        </w:rPr>
      </w:pPr>
      <w:r w:rsidRPr="00DC092A">
        <w:rPr>
          <w:b/>
        </w:rPr>
        <w:t>BOARD CERTIFICATION:</w:t>
      </w:r>
    </w:p>
    <w:p w14:paraId="19A6266F" w14:textId="10F7D126" w:rsidR="00125647" w:rsidRPr="00DC092A" w:rsidRDefault="00B974AE">
      <w:pPr>
        <w:tabs>
          <w:tab w:val="left" w:pos="1800"/>
        </w:tabs>
        <w:ind w:right="-720"/>
      </w:pPr>
      <w:r w:rsidRPr="00DC092A">
        <w:t xml:space="preserve">2000 – </w:t>
      </w:r>
      <w:r w:rsidR="003A3563">
        <w:t>present</w:t>
      </w:r>
      <w:r w:rsidR="00125647" w:rsidRPr="00DC092A">
        <w:tab/>
        <w:t>Certified in Psychiatry, American Board of Psychiatry and Neurology</w:t>
      </w:r>
    </w:p>
    <w:p w14:paraId="161D24ED" w14:textId="6AC78BE7" w:rsidR="00125647" w:rsidRPr="00DC092A" w:rsidRDefault="00443ECF">
      <w:pPr>
        <w:tabs>
          <w:tab w:val="left" w:pos="1800"/>
        </w:tabs>
        <w:ind w:left="1800" w:right="-720" w:hanging="1800"/>
      </w:pPr>
      <w:r w:rsidRPr="00DC092A">
        <w:t xml:space="preserve">2002 – </w:t>
      </w:r>
      <w:r w:rsidR="00125647" w:rsidRPr="00DC092A">
        <w:t>2012</w:t>
      </w:r>
      <w:r w:rsidR="00125647" w:rsidRPr="00DC092A">
        <w:tab/>
        <w:t>Certified in Addiction Psychiatry, American Board of Psychiatry and Neurology</w:t>
      </w:r>
    </w:p>
    <w:p w14:paraId="771E5F34" w14:textId="77777777" w:rsidR="00125647" w:rsidRPr="00DC092A" w:rsidRDefault="00125647">
      <w:pPr>
        <w:tabs>
          <w:tab w:val="left" w:pos="1800"/>
        </w:tabs>
        <w:ind w:left="1800" w:right="-720" w:hanging="1800"/>
      </w:pPr>
    </w:p>
    <w:p w14:paraId="63373630" w14:textId="77777777" w:rsidR="00125647" w:rsidRPr="00DC092A" w:rsidRDefault="00125647">
      <w:pPr>
        <w:tabs>
          <w:tab w:val="left" w:pos="1800"/>
        </w:tabs>
        <w:ind w:left="1800" w:right="-720" w:hanging="1800"/>
      </w:pPr>
      <w:r w:rsidRPr="00DC092A">
        <w:rPr>
          <w:b/>
        </w:rPr>
        <w:t>PROFESSIONAL HONORS OR RECOGNITION:</w:t>
      </w:r>
      <w:r w:rsidRPr="00DC092A">
        <w:t xml:space="preserve"> </w:t>
      </w:r>
    </w:p>
    <w:p w14:paraId="5826C9A5" w14:textId="77777777" w:rsidR="00125647" w:rsidRPr="00DC092A" w:rsidRDefault="00125647">
      <w:pPr>
        <w:pStyle w:val="Heading2"/>
      </w:pPr>
      <w:r w:rsidRPr="00DC092A">
        <w:t>A) REGIONAL, NATIONAL, INTERNATIONAL</w:t>
      </w:r>
    </w:p>
    <w:p w14:paraId="6312A298" w14:textId="5A855DEB" w:rsidR="00125647" w:rsidRPr="00DC092A" w:rsidRDefault="008A6177">
      <w:pPr>
        <w:tabs>
          <w:tab w:val="left" w:pos="1800"/>
        </w:tabs>
        <w:ind w:left="1800" w:right="-720" w:hanging="1800"/>
      </w:pPr>
      <w:r w:rsidRPr="00DC092A">
        <w:t xml:space="preserve">Joined </w:t>
      </w:r>
      <w:r w:rsidR="00125647" w:rsidRPr="00DC092A">
        <w:t>1985</w:t>
      </w:r>
      <w:r w:rsidR="00125647" w:rsidRPr="00DC092A">
        <w:tab/>
        <w:t>Member, Phi Beta Kappa</w:t>
      </w:r>
    </w:p>
    <w:p w14:paraId="5CF49163" w14:textId="14D63675" w:rsidR="00125647" w:rsidRPr="00DC092A" w:rsidRDefault="008A6177">
      <w:pPr>
        <w:tabs>
          <w:tab w:val="left" w:pos="1800"/>
        </w:tabs>
        <w:ind w:left="1800" w:right="-720" w:hanging="1800"/>
      </w:pPr>
      <w:r w:rsidRPr="00DC092A">
        <w:t xml:space="preserve">Joined </w:t>
      </w:r>
      <w:r w:rsidR="00125647" w:rsidRPr="00DC092A">
        <w:t>1987</w:t>
      </w:r>
      <w:r w:rsidR="00125647" w:rsidRPr="00DC092A">
        <w:tab/>
        <w:t>Member, Sigma Xi</w:t>
      </w:r>
    </w:p>
    <w:p w14:paraId="2D7A5995" w14:textId="22E70C79" w:rsidR="00125647" w:rsidRPr="00DC092A" w:rsidRDefault="008A6177">
      <w:pPr>
        <w:tabs>
          <w:tab w:val="left" w:pos="1800"/>
        </w:tabs>
        <w:ind w:left="1800" w:right="-720" w:hanging="1800"/>
      </w:pPr>
      <w:r w:rsidRPr="00DC092A">
        <w:t xml:space="preserve">Joined </w:t>
      </w:r>
      <w:r w:rsidR="00125647" w:rsidRPr="00DC092A">
        <w:t>1990</w:t>
      </w:r>
      <w:r w:rsidR="00125647" w:rsidRPr="00DC092A">
        <w:tab/>
        <w:t>Member, Society for Neuroscience</w:t>
      </w:r>
    </w:p>
    <w:p w14:paraId="49CB8212" w14:textId="40DE1561" w:rsidR="00125647" w:rsidRPr="00DC092A" w:rsidRDefault="008A6177">
      <w:pPr>
        <w:tabs>
          <w:tab w:val="left" w:pos="1800"/>
        </w:tabs>
        <w:ind w:left="1800" w:right="-720" w:hanging="1800"/>
      </w:pPr>
      <w:r w:rsidRPr="00DC092A">
        <w:t xml:space="preserve">Joined </w:t>
      </w:r>
      <w:r w:rsidR="00125647" w:rsidRPr="00DC092A">
        <w:t>1991</w:t>
      </w:r>
      <w:r w:rsidR="00125647" w:rsidRPr="00DC092A">
        <w:tab/>
        <w:t>Member, New York Academy of Science</w:t>
      </w:r>
    </w:p>
    <w:p w14:paraId="1F49B752" w14:textId="78CF3981" w:rsidR="00125647" w:rsidRPr="00DC092A" w:rsidRDefault="008A6177">
      <w:pPr>
        <w:tabs>
          <w:tab w:val="left" w:pos="1800"/>
        </w:tabs>
        <w:ind w:left="1800" w:right="-720" w:hanging="1800"/>
      </w:pPr>
      <w:r w:rsidRPr="00DC092A">
        <w:t xml:space="preserve">Joined </w:t>
      </w:r>
      <w:r w:rsidR="00125647" w:rsidRPr="00DC092A">
        <w:t>1991</w:t>
      </w:r>
      <w:r w:rsidR="00125647" w:rsidRPr="00DC092A">
        <w:tab/>
        <w:t>Member, American Association for the Advancement of Science</w:t>
      </w:r>
    </w:p>
    <w:p w14:paraId="6A0A82E7" w14:textId="447FE05D" w:rsidR="00125647" w:rsidRPr="00DC092A" w:rsidRDefault="008A6177">
      <w:pPr>
        <w:tabs>
          <w:tab w:val="left" w:pos="810"/>
          <w:tab w:val="left" w:pos="1800"/>
        </w:tabs>
        <w:ind w:left="990" w:hanging="990"/>
      </w:pPr>
      <w:r w:rsidRPr="00DC092A">
        <w:t xml:space="preserve">Joined </w:t>
      </w:r>
      <w:r w:rsidR="00125647" w:rsidRPr="00DC092A">
        <w:t>1994</w:t>
      </w:r>
      <w:r w:rsidR="00125647" w:rsidRPr="00DC092A">
        <w:tab/>
        <w:t>Member, Alpha Omega Alpha, Yale University Chapter</w:t>
      </w:r>
    </w:p>
    <w:p w14:paraId="304CC803" w14:textId="3D1407E6" w:rsidR="00125647" w:rsidRPr="00DC092A" w:rsidRDefault="008A6177">
      <w:pPr>
        <w:tabs>
          <w:tab w:val="left" w:pos="1800"/>
        </w:tabs>
        <w:ind w:left="1800" w:right="-720" w:hanging="1800"/>
      </w:pPr>
      <w:r w:rsidRPr="00DC092A">
        <w:t xml:space="preserve">Joined </w:t>
      </w:r>
      <w:r w:rsidR="00125647" w:rsidRPr="00DC092A">
        <w:t>1994</w:t>
      </w:r>
      <w:r w:rsidR="00125647" w:rsidRPr="00DC092A">
        <w:tab/>
        <w:t>Member, Connecticut Psychiatric Society</w:t>
      </w:r>
    </w:p>
    <w:p w14:paraId="0CA1EABE" w14:textId="5C5B7E95" w:rsidR="00125647" w:rsidRPr="00DC092A" w:rsidRDefault="008A6177">
      <w:pPr>
        <w:tabs>
          <w:tab w:val="left" w:pos="1800"/>
        </w:tabs>
        <w:ind w:left="1800" w:right="-720" w:hanging="1800"/>
      </w:pPr>
      <w:r w:rsidRPr="00DC092A">
        <w:t xml:space="preserve">Joined </w:t>
      </w:r>
      <w:r w:rsidR="00125647" w:rsidRPr="00DC092A">
        <w:t>1994</w:t>
      </w:r>
      <w:r w:rsidR="00125647" w:rsidRPr="00DC092A">
        <w:tab/>
        <w:t>Member, American Psychiatric Association</w:t>
      </w:r>
    </w:p>
    <w:p w14:paraId="3AB731B9" w14:textId="77777777" w:rsidR="00125647" w:rsidRPr="00DC092A" w:rsidRDefault="00125647">
      <w:pPr>
        <w:tabs>
          <w:tab w:val="left" w:pos="1800"/>
        </w:tabs>
        <w:ind w:left="1800" w:right="-720" w:hanging="1800"/>
      </w:pPr>
      <w:r w:rsidRPr="00DC092A">
        <w:t>1995 – 1997</w:t>
      </w:r>
      <w:r w:rsidRPr="00DC092A">
        <w:tab/>
        <w:t>President, Yale Psychiatry Residents Association</w:t>
      </w:r>
    </w:p>
    <w:p w14:paraId="20FB509D" w14:textId="77777777" w:rsidR="00125647" w:rsidRPr="00DC092A" w:rsidRDefault="00125647">
      <w:pPr>
        <w:numPr>
          <w:ilvl w:val="0"/>
          <w:numId w:val="5"/>
        </w:numPr>
        <w:ind w:right="-720"/>
      </w:pPr>
      <w:r w:rsidRPr="00DC092A">
        <w:t>Upjohn-NIMH Outstanding Resident Award</w:t>
      </w:r>
    </w:p>
    <w:p w14:paraId="645058AC" w14:textId="77777777" w:rsidR="00125647" w:rsidRPr="00DC092A" w:rsidRDefault="00125647" w:rsidP="00125647">
      <w:pPr>
        <w:numPr>
          <w:ilvl w:val="0"/>
          <w:numId w:val="5"/>
        </w:numPr>
        <w:ind w:left="2160" w:right="-720" w:hanging="2160"/>
      </w:pPr>
      <w:r w:rsidRPr="00DC092A">
        <w:t>American Psychiatric Association Young Investigator Research Colloquium Award</w:t>
      </w:r>
    </w:p>
    <w:p w14:paraId="79669CD1" w14:textId="4BE99DE7" w:rsidR="00125647" w:rsidRPr="00DC092A" w:rsidRDefault="008A6177">
      <w:pPr>
        <w:tabs>
          <w:tab w:val="left" w:pos="1800"/>
          <w:tab w:val="left" w:pos="2160"/>
        </w:tabs>
        <w:ind w:left="1980" w:hanging="1980"/>
      </w:pPr>
      <w:r w:rsidRPr="00DC092A">
        <w:t xml:space="preserve">Joined </w:t>
      </w:r>
      <w:r w:rsidR="00125647" w:rsidRPr="00DC092A">
        <w:t>1997</w:t>
      </w:r>
      <w:r w:rsidR="00125647" w:rsidRPr="00DC092A">
        <w:tab/>
        <w:t xml:space="preserve">Member, American Academy of Addiction Psychiatry </w:t>
      </w:r>
    </w:p>
    <w:p w14:paraId="709AF210" w14:textId="57B4BDFE" w:rsidR="00125647" w:rsidRPr="00DC092A" w:rsidRDefault="008A6177">
      <w:pPr>
        <w:tabs>
          <w:tab w:val="left" w:pos="1800"/>
          <w:tab w:val="left" w:pos="2160"/>
        </w:tabs>
        <w:ind w:left="1980" w:hanging="1980"/>
      </w:pPr>
      <w:r w:rsidRPr="00DC092A">
        <w:t xml:space="preserve">Joined </w:t>
      </w:r>
      <w:r w:rsidR="00125647" w:rsidRPr="00DC092A">
        <w:t>1997</w:t>
      </w:r>
      <w:r w:rsidR="00125647" w:rsidRPr="00DC092A">
        <w:tab/>
        <w:t xml:space="preserve">Member, National Council on Problem Gambling </w:t>
      </w:r>
    </w:p>
    <w:p w14:paraId="03453EA3" w14:textId="77777777" w:rsidR="00125647" w:rsidRPr="00DC092A" w:rsidRDefault="00125647">
      <w:pPr>
        <w:tabs>
          <w:tab w:val="left" w:pos="810"/>
          <w:tab w:val="left" w:pos="1800"/>
        </w:tabs>
        <w:ind w:left="990" w:hanging="990"/>
      </w:pPr>
      <w:r w:rsidRPr="00DC092A">
        <w:t>1998</w:t>
      </w:r>
      <w:r w:rsidRPr="00DC092A">
        <w:tab/>
      </w:r>
      <w:r w:rsidRPr="00DC092A">
        <w:tab/>
      </w:r>
      <w:r w:rsidRPr="00DC092A">
        <w:tab/>
        <w:t>Society of Biological Psychiatry Lilly Fellowship Award</w:t>
      </w:r>
    </w:p>
    <w:p w14:paraId="12809935" w14:textId="77777777" w:rsidR="00125647" w:rsidRPr="00DC092A" w:rsidRDefault="00125647">
      <w:pPr>
        <w:tabs>
          <w:tab w:val="left" w:pos="1800"/>
          <w:tab w:val="left" w:pos="2160"/>
        </w:tabs>
        <w:ind w:left="1980" w:hanging="1980"/>
      </w:pPr>
      <w:r w:rsidRPr="00DC092A">
        <w:t xml:space="preserve">1998 </w:t>
      </w:r>
      <w:r w:rsidRPr="00DC092A">
        <w:tab/>
        <w:t>Laughlin Fellowship Award, The American College of Psychiatrists</w:t>
      </w:r>
    </w:p>
    <w:p w14:paraId="6A823D40" w14:textId="435CA7B0" w:rsidR="00125647" w:rsidRPr="00DC092A" w:rsidRDefault="008A6177">
      <w:pPr>
        <w:tabs>
          <w:tab w:val="left" w:pos="1800"/>
        </w:tabs>
        <w:ind w:left="1980" w:hanging="1980"/>
      </w:pPr>
      <w:r w:rsidRPr="00DC092A">
        <w:t xml:space="preserve">Joined </w:t>
      </w:r>
      <w:r w:rsidR="00125647" w:rsidRPr="00DC092A">
        <w:t>1999</w:t>
      </w:r>
      <w:r w:rsidR="00125647" w:rsidRPr="00DC092A">
        <w:tab/>
        <w:t>Member, Society for Biological Psychiatry</w:t>
      </w:r>
    </w:p>
    <w:p w14:paraId="2174BD88" w14:textId="64ACF01A" w:rsidR="00125647" w:rsidRPr="00DC092A" w:rsidRDefault="008A6177">
      <w:pPr>
        <w:tabs>
          <w:tab w:val="left" w:pos="1800"/>
        </w:tabs>
        <w:ind w:left="1800" w:right="-720" w:hanging="1800"/>
      </w:pPr>
      <w:r w:rsidRPr="00DC092A">
        <w:t xml:space="preserve">Joined </w:t>
      </w:r>
      <w:r w:rsidR="00125647" w:rsidRPr="00DC092A">
        <w:t>1999 Research Committee Member, American Academy of Addiction Psychiatry</w:t>
      </w:r>
    </w:p>
    <w:p w14:paraId="1697D8DC" w14:textId="77777777" w:rsidR="00125647" w:rsidRPr="00DC092A" w:rsidRDefault="00125647">
      <w:pPr>
        <w:tabs>
          <w:tab w:val="left" w:pos="810"/>
          <w:tab w:val="left" w:pos="1800"/>
        </w:tabs>
        <w:ind w:left="2160" w:hanging="2160"/>
      </w:pPr>
      <w:r w:rsidRPr="00DC092A">
        <w:t>1999</w:t>
      </w:r>
      <w:r w:rsidRPr="00DC092A">
        <w:tab/>
      </w:r>
      <w:r w:rsidRPr="00DC092A">
        <w:tab/>
        <w:t>NIDA Director's College on Problems of Drug Dependence Travel Fellowship Award</w:t>
      </w:r>
    </w:p>
    <w:p w14:paraId="5A672A37" w14:textId="77777777" w:rsidR="00125647" w:rsidRPr="00DC092A" w:rsidRDefault="00125647">
      <w:pPr>
        <w:tabs>
          <w:tab w:val="left" w:pos="810"/>
          <w:tab w:val="left" w:pos="1800"/>
        </w:tabs>
        <w:ind w:left="990" w:hanging="990"/>
      </w:pPr>
      <w:r w:rsidRPr="00DC092A">
        <w:t>1999</w:t>
      </w:r>
      <w:r w:rsidRPr="00DC092A">
        <w:tab/>
      </w:r>
      <w:r w:rsidRPr="00DC092A">
        <w:tab/>
      </w:r>
      <w:r w:rsidRPr="00DC092A">
        <w:tab/>
        <w:t>Organon Excellence in Psychiatry Resident Award</w:t>
      </w:r>
    </w:p>
    <w:p w14:paraId="42CB65F5" w14:textId="77777777" w:rsidR="00125647" w:rsidRPr="00DC092A" w:rsidRDefault="00125647">
      <w:pPr>
        <w:tabs>
          <w:tab w:val="left" w:pos="810"/>
          <w:tab w:val="left" w:pos="1800"/>
        </w:tabs>
        <w:ind w:left="990" w:hanging="990"/>
      </w:pPr>
      <w:r w:rsidRPr="00DC092A">
        <w:t>1999</w:t>
      </w:r>
      <w:r w:rsidRPr="00DC092A">
        <w:tab/>
      </w:r>
      <w:r w:rsidRPr="00DC092A">
        <w:tab/>
      </w:r>
      <w:r w:rsidRPr="00DC092A">
        <w:tab/>
        <w:t>American Psychiatric Association Lilly Resident Research Award</w:t>
      </w:r>
    </w:p>
    <w:p w14:paraId="10134A03" w14:textId="77777777" w:rsidR="00125647" w:rsidRPr="00DC092A" w:rsidRDefault="00125647">
      <w:pPr>
        <w:tabs>
          <w:tab w:val="left" w:pos="1800"/>
        </w:tabs>
        <w:ind w:left="1800" w:right="-720" w:hanging="1800"/>
      </w:pPr>
      <w:r w:rsidRPr="00DC092A">
        <w:t>1999</w:t>
      </w:r>
      <w:r w:rsidRPr="00DC092A">
        <w:tab/>
        <w:t>New England Conference on Problem Gambling Scholarship Award</w:t>
      </w:r>
    </w:p>
    <w:p w14:paraId="4F0B1F0B" w14:textId="5B187AB4" w:rsidR="00125647" w:rsidRPr="00DC092A" w:rsidRDefault="008A6177">
      <w:pPr>
        <w:tabs>
          <w:tab w:val="left" w:pos="1800"/>
        </w:tabs>
        <w:ind w:left="1800" w:right="-720" w:hanging="1800"/>
      </w:pPr>
      <w:r w:rsidRPr="00DC092A">
        <w:t xml:space="preserve">Joined </w:t>
      </w:r>
      <w:r w:rsidR="00125647" w:rsidRPr="00DC092A">
        <w:t xml:space="preserve">2000 </w:t>
      </w:r>
      <w:r w:rsidR="00125647" w:rsidRPr="00DC092A">
        <w:tab/>
        <w:t xml:space="preserve">Member, College on Problems of Drug Dependence </w:t>
      </w:r>
    </w:p>
    <w:p w14:paraId="78B2CD8C" w14:textId="77777777" w:rsidR="00125647" w:rsidRPr="00DC092A" w:rsidRDefault="00125647">
      <w:pPr>
        <w:pStyle w:val="BlockText"/>
      </w:pPr>
      <w:r w:rsidRPr="00DC092A">
        <w:t>2000 – 2002</w:t>
      </w:r>
      <w:r w:rsidRPr="00DC092A">
        <w:tab/>
        <w:t>Older Adult Gambling Task Force Member, National Council on Problem Gambling</w:t>
      </w:r>
    </w:p>
    <w:p w14:paraId="7E846AEB" w14:textId="55282B86" w:rsidR="00125647" w:rsidRPr="00DC092A" w:rsidRDefault="008A6177">
      <w:pPr>
        <w:tabs>
          <w:tab w:val="left" w:pos="1800"/>
        </w:tabs>
        <w:ind w:left="1800" w:right="-720" w:hanging="1800"/>
      </w:pPr>
      <w:r w:rsidRPr="00DC092A">
        <w:t xml:space="preserve">Joined </w:t>
      </w:r>
      <w:r w:rsidR="00125647" w:rsidRPr="00DC092A">
        <w:t xml:space="preserve">2000 </w:t>
      </w:r>
      <w:r w:rsidR="00125647" w:rsidRPr="00DC092A">
        <w:tab/>
        <w:t>Research Committee Member, National Council on Problem Gambling</w:t>
      </w:r>
    </w:p>
    <w:p w14:paraId="3906AB56" w14:textId="77777777" w:rsidR="00125647" w:rsidRPr="00DC092A" w:rsidRDefault="00125647">
      <w:pPr>
        <w:tabs>
          <w:tab w:val="left" w:pos="810"/>
          <w:tab w:val="left" w:pos="1800"/>
        </w:tabs>
        <w:ind w:left="2160" w:hanging="2160"/>
      </w:pPr>
      <w:r w:rsidRPr="00DC092A">
        <w:t>2000</w:t>
      </w:r>
      <w:r w:rsidRPr="00DC092A">
        <w:tab/>
      </w:r>
      <w:r w:rsidRPr="00DC092A">
        <w:tab/>
        <w:t>American College of Neuropsychopharmacology Bristol-Myers Squibb Travel Fellowship Award</w:t>
      </w:r>
    </w:p>
    <w:p w14:paraId="4FE7E6B8" w14:textId="77777777" w:rsidR="00125647" w:rsidRPr="00DC092A" w:rsidRDefault="00125647">
      <w:pPr>
        <w:tabs>
          <w:tab w:val="left" w:pos="1800"/>
        </w:tabs>
        <w:ind w:left="1800" w:right="-720" w:hanging="1800"/>
      </w:pPr>
      <w:r w:rsidRPr="00DC092A">
        <w:t>2000</w:t>
      </w:r>
      <w:r w:rsidRPr="00DC092A">
        <w:tab/>
        <w:t xml:space="preserve">College on Problems of Drug Dependence Early Career Award </w:t>
      </w:r>
    </w:p>
    <w:p w14:paraId="0E8B10F1" w14:textId="77777777" w:rsidR="00125647" w:rsidRPr="00DC092A" w:rsidRDefault="00125647">
      <w:pPr>
        <w:tabs>
          <w:tab w:val="left" w:pos="1800"/>
        </w:tabs>
        <w:ind w:right="-720"/>
      </w:pPr>
      <w:r w:rsidRPr="00DC092A">
        <w:t>2001 - 2006</w:t>
      </w:r>
      <w:r w:rsidRPr="00DC092A">
        <w:tab/>
        <w:t>Associate Member, American College of Neuropsychopharmacology</w:t>
      </w:r>
    </w:p>
    <w:p w14:paraId="081596D7" w14:textId="77777777" w:rsidR="00125647" w:rsidRPr="00DC092A" w:rsidRDefault="00125647">
      <w:pPr>
        <w:tabs>
          <w:tab w:val="left" w:pos="1800"/>
        </w:tabs>
        <w:ind w:right="-720"/>
      </w:pPr>
      <w:r w:rsidRPr="00DC092A">
        <w:t>2001</w:t>
      </w:r>
      <w:r w:rsidRPr="00DC092A">
        <w:tab/>
        <w:t>World Congress of Biological Psychiatry Young Investigator Travel Award</w:t>
      </w:r>
    </w:p>
    <w:p w14:paraId="3F486CCE" w14:textId="77777777" w:rsidR="00125647" w:rsidRPr="00DC092A" w:rsidRDefault="00125647">
      <w:pPr>
        <w:tabs>
          <w:tab w:val="left" w:pos="1800"/>
        </w:tabs>
        <w:ind w:right="-720"/>
      </w:pPr>
      <w:r w:rsidRPr="00DC092A">
        <w:t>2002 – 2004</w:t>
      </w:r>
      <w:r w:rsidRPr="00DC092A">
        <w:tab/>
        <w:t>Credentials Committee Member, College on Problems of Drug Dependence</w:t>
      </w:r>
    </w:p>
    <w:p w14:paraId="5882E53D" w14:textId="77777777" w:rsidR="00125647" w:rsidRPr="00DC092A" w:rsidRDefault="00125647">
      <w:pPr>
        <w:numPr>
          <w:ilvl w:val="0"/>
          <w:numId w:val="4"/>
        </w:numPr>
        <w:ind w:right="-720"/>
      </w:pPr>
      <w:r w:rsidRPr="00DC092A">
        <w:t>Connecticut Council on Problem Gambling Service Award (Research)</w:t>
      </w:r>
    </w:p>
    <w:p w14:paraId="30A13D29" w14:textId="77777777" w:rsidR="00125647" w:rsidRPr="00DC092A" w:rsidRDefault="00125647">
      <w:pPr>
        <w:tabs>
          <w:tab w:val="left" w:pos="1800"/>
        </w:tabs>
        <w:ind w:right="-720"/>
      </w:pPr>
      <w:r w:rsidRPr="00DC092A">
        <w:t>2002</w:t>
      </w:r>
      <w:r w:rsidRPr="00DC092A">
        <w:tab/>
        <w:t>College on Problems of Drug Dependence Women and Gender Travel Award</w:t>
      </w:r>
    </w:p>
    <w:p w14:paraId="34B42C3B" w14:textId="2FD05B25" w:rsidR="00125647" w:rsidRPr="00DC092A" w:rsidRDefault="008A6177">
      <w:pPr>
        <w:tabs>
          <w:tab w:val="left" w:pos="1800"/>
        </w:tabs>
      </w:pPr>
      <w:r w:rsidRPr="00DC092A">
        <w:t xml:space="preserve">Joined </w:t>
      </w:r>
      <w:r w:rsidR="00125647" w:rsidRPr="00DC092A">
        <w:t>2003</w:t>
      </w:r>
      <w:r w:rsidR="00125647" w:rsidRPr="00DC092A">
        <w:rPr>
          <w:b/>
        </w:rPr>
        <w:tab/>
      </w:r>
      <w:r w:rsidR="00125647" w:rsidRPr="00DC092A">
        <w:t>Charter Member, International Society for Research on Impulsivity</w:t>
      </w:r>
    </w:p>
    <w:p w14:paraId="7F11A135" w14:textId="77777777" w:rsidR="00125647" w:rsidRPr="00DC092A" w:rsidRDefault="00125647">
      <w:pPr>
        <w:pStyle w:val="Footer"/>
        <w:tabs>
          <w:tab w:val="clear" w:pos="4320"/>
          <w:tab w:val="clear" w:pos="8640"/>
          <w:tab w:val="left" w:pos="1800"/>
        </w:tabs>
      </w:pPr>
      <w:r w:rsidRPr="00DC092A">
        <w:t>2003</w:t>
      </w:r>
      <w:r w:rsidRPr="00DC092A">
        <w:tab/>
        <w:t>National Center for Responsible Gaming Young Investigator Award</w:t>
      </w:r>
    </w:p>
    <w:p w14:paraId="62625CEC" w14:textId="3B4060DA" w:rsidR="00125647" w:rsidRPr="00DC092A" w:rsidRDefault="008A6177" w:rsidP="00125647">
      <w:pPr>
        <w:pStyle w:val="Footer"/>
        <w:tabs>
          <w:tab w:val="clear" w:pos="4320"/>
          <w:tab w:val="clear" w:pos="8640"/>
          <w:tab w:val="left" w:pos="1800"/>
        </w:tabs>
        <w:ind w:left="2160" w:hanging="2160"/>
      </w:pPr>
      <w:r w:rsidRPr="00DC092A">
        <w:t xml:space="preserve">Joined </w:t>
      </w:r>
      <w:r w:rsidR="00125647" w:rsidRPr="00DC092A">
        <w:t>2005</w:t>
      </w:r>
      <w:r w:rsidR="00125647" w:rsidRPr="00DC092A">
        <w:tab/>
        <w:t>Co-Chair, Membership Committee, International Society for Research on Impulsivity</w:t>
      </w:r>
    </w:p>
    <w:p w14:paraId="7293AE83" w14:textId="46BC2766" w:rsidR="00125647" w:rsidRPr="00DC092A" w:rsidRDefault="008A6177">
      <w:pPr>
        <w:pStyle w:val="Footer"/>
        <w:tabs>
          <w:tab w:val="clear" w:pos="4320"/>
          <w:tab w:val="clear" w:pos="8640"/>
          <w:tab w:val="left" w:pos="1800"/>
        </w:tabs>
      </w:pPr>
      <w:r w:rsidRPr="00DC092A">
        <w:lastRenderedPageBreak/>
        <w:t xml:space="preserve">Joined </w:t>
      </w:r>
      <w:r w:rsidR="00125647" w:rsidRPr="00DC092A">
        <w:t>2006</w:t>
      </w:r>
      <w:r w:rsidR="00125647" w:rsidRPr="00DC092A">
        <w:tab/>
        <w:t>Member, American College of Neuropsychopharmacology</w:t>
      </w:r>
    </w:p>
    <w:p w14:paraId="269ABD32" w14:textId="77777777" w:rsidR="00125647" w:rsidRPr="00DC092A" w:rsidRDefault="00125647">
      <w:pPr>
        <w:pStyle w:val="Footer"/>
        <w:tabs>
          <w:tab w:val="clear" w:pos="4320"/>
          <w:tab w:val="clear" w:pos="8640"/>
          <w:tab w:val="left" w:pos="1800"/>
        </w:tabs>
      </w:pPr>
      <w:r w:rsidRPr="00DC092A">
        <w:t>2007</w:t>
      </w:r>
      <w:r w:rsidRPr="00DC092A">
        <w:tab/>
        <w:t>National Council on Problem Gambling Research Award</w:t>
      </w:r>
    </w:p>
    <w:p w14:paraId="1958E655" w14:textId="77777777" w:rsidR="00125647" w:rsidRPr="00DC092A" w:rsidRDefault="00125647">
      <w:pPr>
        <w:pStyle w:val="Footer"/>
        <w:tabs>
          <w:tab w:val="clear" w:pos="4320"/>
          <w:tab w:val="clear" w:pos="8640"/>
          <w:tab w:val="left" w:pos="1800"/>
        </w:tabs>
      </w:pPr>
      <w:r w:rsidRPr="00DC092A">
        <w:t>2008</w:t>
      </w:r>
      <w:r w:rsidRPr="00DC092A">
        <w:tab/>
        <w:t>National Center for Responsible Gaming Senior Investigator Award</w:t>
      </w:r>
    </w:p>
    <w:p w14:paraId="0C4928D7" w14:textId="77777777" w:rsidR="00D80D4C" w:rsidRPr="00DC092A" w:rsidRDefault="00D80D4C" w:rsidP="00D80D4C">
      <w:pPr>
        <w:pStyle w:val="Footer"/>
        <w:tabs>
          <w:tab w:val="clear" w:pos="4320"/>
          <w:tab w:val="clear" w:pos="8640"/>
          <w:tab w:val="left" w:pos="1800"/>
        </w:tabs>
        <w:ind w:left="1800" w:hanging="1800"/>
      </w:pPr>
      <w:r w:rsidRPr="00DC092A">
        <w:t>2016</w:t>
      </w:r>
      <w:r w:rsidRPr="00DC092A">
        <w:tab/>
        <w:t>Lifetime Achievement Award for Research, National Council on Problem Gambling</w:t>
      </w:r>
    </w:p>
    <w:p w14:paraId="6DB0844A" w14:textId="77777777" w:rsidR="00D80D4C" w:rsidRPr="00DC092A" w:rsidRDefault="00D80D4C" w:rsidP="00D80D4C">
      <w:pPr>
        <w:pStyle w:val="Footer"/>
        <w:tabs>
          <w:tab w:val="clear" w:pos="4320"/>
          <w:tab w:val="clear" w:pos="8640"/>
          <w:tab w:val="left" w:pos="1800"/>
        </w:tabs>
        <w:ind w:left="1800" w:hanging="1800"/>
      </w:pPr>
      <w:r w:rsidRPr="00DC092A">
        <w:t>2017</w:t>
      </w:r>
      <w:r w:rsidRPr="00DC092A">
        <w:tab/>
        <w:t>Research Award, Society for the Advancement of Sexual Health</w:t>
      </w:r>
    </w:p>
    <w:p w14:paraId="246D32F8" w14:textId="6F358B8D" w:rsidR="00D80D4C" w:rsidRPr="00DC092A" w:rsidRDefault="00D80D4C" w:rsidP="00D80D4C">
      <w:pPr>
        <w:pStyle w:val="Footer"/>
        <w:tabs>
          <w:tab w:val="clear" w:pos="4320"/>
          <w:tab w:val="clear" w:pos="8640"/>
          <w:tab w:val="left" w:pos="1800"/>
        </w:tabs>
        <w:ind w:left="1800" w:hanging="1800"/>
      </w:pPr>
      <w:r w:rsidRPr="00DC092A">
        <w:t>2018</w:t>
      </w:r>
      <w:r w:rsidRPr="00DC092A">
        <w:tab/>
        <w:t xml:space="preserve">Phoenix Award for Academics, Green Crescent Society </w:t>
      </w:r>
    </w:p>
    <w:p w14:paraId="530CB207" w14:textId="77777777" w:rsidR="00B974AE" w:rsidRPr="00DC092A" w:rsidRDefault="00B974AE" w:rsidP="00B974AE">
      <w:pPr>
        <w:pStyle w:val="Footer"/>
        <w:tabs>
          <w:tab w:val="left" w:pos="1800"/>
        </w:tabs>
        <w:ind w:left="1800" w:hanging="1800"/>
      </w:pPr>
      <w:r w:rsidRPr="00DC092A">
        <w:t>2018</w:t>
      </w:r>
      <w:r w:rsidRPr="00DC092A">
        <w:tab/>
        <w:t>Marvin A. Steinberg Lifetime Research Award, the Connecticut Council on Problem Gambling</w:t>
      </w:r>
    </w:p>
    <w:p w14:paraId="2EBAB247" w14:textId="4E7A8894" w:rsidR="00B974AE" w:rsidRPr="00DC092A" w:rsidRDefault="00B974AE" w:rsidP="00B974AE">
      <w:pPr>
        <w:pStyle w:val="Footer"/>
        <w:tabs>
          <w:tab w:val="left" w:pos="1800"/>
        </w:tabs>
        <w:ind w:left="1800" w:hanging="1800"/>
      </w:pPr>
      <w:r w:rsidRPr="00DC092A">
        <w:t>2019</w:t>
      </w:r>
      <w:r w:rsidR="00DF5C3D" w:rsidRPr="00DC092A">
        <w:t xml:space="preserve"> - present</w:t>
      </w:r>
      <w:r w:rsidRPr="00DC092A">
        <w:tab/>
        <w:t>Doctor et Professor Honoris Causa (Honorary Doctorate and Professor in Psychological Science), Eötvös Loránd University</w:t>
      </w:r>
    </w:p>
    <w:p w14:paraId="6499C0F8" w14:textId="44EC4314" w:rsidR="003E0454" w:rsidRPr="00DC092A" w:rsidRDefault="003E0454" w:rsidP="00B974AE">
      <w:pPr>
        <w:pStyle w:val="Footer"/>
        <w:tabs>
          <w:tab w:val="left" w:pos="1800"/>
        </w:tabs>
        <w:ind w:left="1800" w:hanging="1800"/>
      </w:pPr>
      <w:r w:rsidRPr="00DC092A">
        <w:t>2019</w:t>
      </w:r>
      <w:r w:rsidRPr="00DC092A">
        <w:tab/>
        <w:t>Adjunct Professor, Beijing Normal University</w:t>
      </w:r>
    </w:p>
    <w:p w14:paraId="02890314" w14:textId="77777777" w:rsidR="00125647" w:rsidRPr="00DC092A" w:rsidRDefault="00125647">
      <w:pPr>
        <w:pStyle w:val="Footer"/>
        <w:tabs>
          <w:tab w:val="clear" w:pos="4320"/>
          <w:tab w:val="clear" w:pos="8640"/>
          <w:tab w:val="left" w:pos="1800"/>
        </w:tabs>
      </w:pPr>
    </w:p>
    <w:p w14:paraId="5D47D295" w14:textId="77777777" w:rsidR="00125647" w:rsidRPr="00DC092A" w:rsidRDefault="00125647">
      <w:pPr>
        <w:pStyle w:val="Footer"/>
        <w:tabs>
          <w:tab w:val="clear" w:pos="4320"/>
          <w:tab w:val="clear" w:pos="8640"/>
          <w:tab w:val="left" w:pos="1800"/>
        </w:tabs>
        <w:rPr>
          <w:b/>
        </w:rPr>
      </w:pPr>
      <w:r w:rsidRPr="00DC092A">
        <w:rPr>
          <w:b/>
        </w:rPr>
        <w:t>B) YALE-RELATED</w:t>
      </w:r>
    </w:p>
    <w:p w14:paraId="27668070" w14:textId="77777777" w:rsidR="00125647" w:rsidRPr="00DC092A" w:rsidRDefault="00125647">
      <w:pPr>
        <w:tabs>
          <w:tab w:val="left" w:pos="1800"/>
        </w:tabs>
        <w:ind w:left="1980" w:hanging="1980"/>
      </w:pPr>
      <w:r w:rsidRPr="00DC092A">
        <w:t>1987</w:t>
      </w:r>
      <w:r w:rsidRPr="00DC092A">
        <w:tab/>
        <w:t xml:space="preserve">Baton Bearer/Recipient of Symbolic Diplomas (Academic Achievement, Yale University Graduation Ceremonies) </w:t>
      </w:r>
    </w:p>
    <w:p w14:paraId="225A1F28" w14:textId="77777777" w:rsidR="00125647" w:rsidRPr="00DC092A" w:rsidRDefault="00125647">
      <w:pPr>
        <w:tabs>
          <w:tab w:val="left" w:pos="810"/>
          <w:tab w:val="left" w:pos="1800"/>
        </w:tabs>
        <w:ind w:left="990" w:hanging="990"/>
      </w:pPr>
      <w:r w:rsidRPr="00DC092A">
        <w:t>1987</w:t>
      </w:r>
      <w:r w:rsidRPr="00DC092A">
        <w:tab/>
      </w:r>
      <w:r w:rsidRPr="00DC092A">
        <w:tab/>
      </w:r>
      <w:r w:rsidRPr="00DC092A">
        <w:tab/>
        <w:t>Summa Cum Laude, Yale University</w:t>
      </w:r>
    </w:p>
    <w:p w14:paraId="766A0C88" w14:textId="77777777" w:rsidR="00125647" w:rsidRPr="00DC092A" w:rsidRDefault="00125647">
      <w:pPr>
        <w:pStyle w:val="Footer"/>
        <w:numPr>
          <w:ilvl w:val="0"/>
          <w:numId w:val="8"/>
        </w:numPr>
        <w:tabs>
          <w:tab w:val="clear" w:pos="4320"/>
          <w:tab w:val="clear" w:pos="8640"/>
        </w:tabs>
      </w:pPr>
      <w:r w:rsidRPr="00DC092A">
        <w:t>Distinction in Molecular Biophysics and Biochemistry, Yale University</w:t>
      </w:r>
    </w:p>
    <w:p w14:paraId="5D6FB6CA" w14:textId="77777777" w:rsidR="00125647" w:rsidRPr="00DC092A" w:rsidRDefault="00125647">
      <w:pPr>
        <w:tabs>
          <w:tab w:val="left" w:pos="810"/>
          <w:tab w:val="left" w:pos="1800"/>
        </w:tabs>
        <w:ind w:left="990" w:hanging="990"/>
      </w:pPr>
      <w:r w:rsidRPr="00DC092A">
        <w:t>1994</w:t>
      </w:r>
      <w:r w:rsidRPr="00DC092A">
        <w:tab/>
      </w:r>
      <w:r w:rsidRPr="00DC092A">
        <w:tab/>
      </w:r>
      <w:r w:rsidRPr="00DC092A">
        <w:tab/>
        <w:t>Alpha Omega Alpha, Yale University</w:t>
      </w:r>
    </w:p>
    <w:p w14:paraId="21C4471D" w14:textId="77777777" w:rsidR="00125647" w:rsidRPr="00DC092A" w:rsidRDefault="00125647">
      <w:pPr>
        <w:tabs>
          <w:tab w:val="left" w:pos="810"/>
          <w:tab w:val="left" w:pos="1800"/>
        </w:tabs>
        <w:ind w:left="990" w:hanging="990"/>
      </w:pPr>
      <w:r w:rsidRPr="00DC092A">
        <w:t>1994</w:t>
      </w:r>
      <w:r w:rsidRPr="00DC092A">
        <w:tab/>
      </w:r>
      <w:r w:rsidRPr="00DC092A">
        <w:tab/>
      </w:r>
      <w:r w:rsidRPr="00DC092A">
        <w:tab/>
        <w:t>Farr Scholar Award, Yale University</w:t>
      </w:r>
    </w:p>
    <w:p w14:paraId="01E8F450" w14:textId="77777777" w:rsidR="00125647" w:rsidRPr="00DC092A" w:rsidRDefault="00125647">
      <w:pPr>
        <w:tabs>
          <w:tab w:val="left" w:pos="810"/>
          <w:tab w:val="left" w:pos="1800"/>
        </w:tabs>
        <w:ind w:left="990" w:hanging="990"/>
      </w:pPr>
      <w:r w:rsidRPr="00DC092A">
        <w:t>1994</w:t>
      </w:r>
      <w:r w:rsidRPr="00DC092A">
        <w:tab/>
      </w:r>
      <w:r w:rsidRPr="00DC092A">
        <w:tab/>
      </w:r>
      <w:r w:rsidRPr="00DC092A">
        <w:tab/>
        <w:t>Award Winning Thesis, Student Research Day, Yale University</w:t>
      </w:r>
    </w:p>
    <w:p w14:paraId="60F14D32" w14:textId="77777777" w:rsidR="00125647" w:rsidRPr="00DC092A" w:rsidRDefault="00125647">
      <w:pPr>
        <w:pStyle w:val="Footer"/>
        <w:tabs>
          <w:tab w:val="clear" w:pos="4320"/>
          <w:tab w:val="clear" w:pos="8640"/>
          <w:tab w:val="left" w:pos="1800"/>
        </w:tabs>
        <w:ind w:left="1980" w:hanging="1980"/>
      </w:pPr>
      <w:r w:rsidRPr="00DC092A">
        <w:t>1994</w:t>
      </w:r>
      <w:r w:rsidRPr="00DC092A">
        <w:tab/>
        <w:t>Medical Scientist Training Program Award (Outstanding Academic Achievement in the Combined M.D./Ph.D. Program), Yale University</w:t>
      </w:r>
    </w:p>
    <w:p w14:paraId="242B507C" w14:textId="77777777" w:rsidR="00125647" w:rsidRDefault="00125647">
      <w:pPr>
        <w:pStyle w:val="Footer"/>
        <w:tabs>
          <w:tab w:val="clear" w:pos="4320"/>
          <w:tab w:val="clear" w:pos="8640"/>
          <w:tab w:val="left" w:pos="1800"/>
        </w:tabs>
        <w:ind w:left="1980" w:hanging="1980"/>
        <w:rPr>
          <w:b/>
        </w:rPr>
      </w:pPr>
      <w:r w:rsidRPr="00DC092A">
        <w:t>1998</w:t>
      </w:r>
      <w:r w:rsidRPr="00DC092A">
        <w:tab/>
        <w:t>Lustman Award (Outstanding research during residency training at Yale University in the Department of Psychiatry</w:t>
      </w:r>
      <w:r>
        <w:t>)</w:t>
      </w:r>
    </w:p>
    <w:p w14:paraId="2CBB5CF2" w14:textId="77777777" w:rsidR="00125647" w:rsidRDefault="00125647">
      <w:pPr>
        <w:tabs>
          <w:tab w:val="left" w:pos="810"/>
        </w:tabs>
        <w:rPr>
          <w:b/>
        </w:rPr>
      </w:pPr>
    </w:p>
    <w:p w14:paraId="2AE976B9" w14:textId="77777777" w:rsidR="00125647" w:rsidRDefault="00125647">
      <w:pPr>
        <w:tabs>
          <w:tab w:val="left" w:pos="1800"/>
        </w:tabs>
        <w:rPr>
          <w:b/>
        </w:rPr>
      </w:pPr>
      <w:r>
        <w:rPr>
          <w:b/>
        </w:rPr>
        <w:t>GRANTS AND RESEARCH SUPPORT:</w:t>
      </w:r>
    </w:p>
    <w:p w14:paraId="623FCD07" w14:textId="445F613F" w:rsidR="00E85989" w:rsidRDefault="00D43E69" w:rsidP="00E85989">
      <w:pPr>
        <w:tabs>
          <w:tab w:val="left" w:pos="1800"/>
        </w:tabs>
        <w:rPr>
          <w:sz w:val="20"/>
        </w:rPr>
      </w:pPr>
      <w:r>
        <w:rPr>
          <w:b/>
        </w:rPr>
        <w:t xml:space="preserve">Current: </w:t>
      </w:r>
      <w:r w:rsidR="00E85989">
        <w:rPr>
          <w:b/>
        </w:rPr>
        <w:t xml:space="preserve"> </w:t>
      </w:r>
    </w:p>
    <w:p w14:paraId="44A972F0" w14:textId="77777777" w:rsidR="00E85989" w:rsidRPr="0027319B" w:rsidRDefault="00E85989" w:rsidP="00E85989">
      <w:pPr>
        <w:tabs>
          <w:tab w:val="left" w:pos="360"/>
        </w:tabs>
        <w:ind w:right="-720"/>
        <w:rPr>
          <w:sz w:val="20"/>
        </w:rPr>
      </w:pPr>
    </w:p>
    <w:p w14:paraId="398CFDC0" w14:textId="77777777" w:rsidR="0014758C" w:rsidRPr="000E1F27" w:rsidRDefault="0014758C" w:rsidP="0014758C">
      <w:pPr>
        <w:widowControl w:val="0"/>
        <w:adjustRightInd w:val="0"/>
        <w:rPr>
          <w:sz w:val="22"/>
          <w:szCs w:val="22"/>
        </w:rPr>
      </w:pPr>
      <w:r w:rsidRPr="000E1F27">
        <w:rPr>
          <w:sz w:val="22"/>
          <w:szCs w:val="22"/>
        </w:rPr>
        <w:t>“Connectome-based neurofeedback of the craving network to reduce food cue-reactivity”</w:t>
      </w:r>
    </w:p>
    <w:p w14:paraId="70EF73C2" w14:textId="77777777" w:rsidR="0014758C" w:rsidRPr="000E1F27" w:rsidRDefault="0014758C" w:rsidP="0014758C">
      <w:pPr>
        <w:widowControl w:val="0"/>
        <w:adjustRightInd w:val="0"/>
        <w:ind w:left="360"/>
        <w:rPr>
          <w:sz w:val="22"/>
          <w:szCs w:val="22"/>
        </w:rPr>
      </w:pPr>
      <w:r w:rsidRPr="000E1F27">
        <w:rPr>
          <w:sz w:val="22"/>
          <w:szCs w:val="22"/>
        </w:rPr>
        <w:t xml:space="preserve">PI: Garrison/Scheinost     Agency: NIDDK      Type: R01 DK136623        Period: 04/01/24-03/31/27 </w:t>
      </w:r>
    </w:p>
    <w:p w14:paraId="2D38BE7B" w14:textId="77777777" w:rsidR="0014758C" w:rsidRPr="0014758C" w:rsidRDefault="0014758C" w:rsidP="0014758C">
      <w:pPr>
        <w:widowControl w:val="0"/>
        <w:adjustRightInd w:val="0"/>
        <w:ind w:left="360"/>
        <w:rPr>
          <w:sz w:val="22"/>
          <w:szCs w:val="22"/>
        </w:rPr>
      </w:pPr>
      <w:r w:rsidRPr="000E1F27">
        <w:rPr>
          <w:sz w:val="22"/>
          <w:szCs w:val="22"/>
        </w:rPr>
        <w:t>Dr. Potenza is is an investigator on this award to investigate the brain correlates of food craving.</w:t>
      </w:r>
    </w:p>
    <w:p w14:paraId="560662C4" w14:textId="77777777" w:rsidR="0014758C" w:rsidRDefault="0014758C" w:rsidP="003A3563">
      <w:pPr>
        <w:widowControl w:val="0"/>
        <w:adjustRightInd w:val="0"/>
        <w:rPr>
          <w:sz w:val="22"/>
          <w:szCs w:val="22"/>
        </w:rPr>
      </w:pPr>
    </w:p>
    <w:p w14:paraId="25A3D5F1" w14:textId="2489D03C" w:rsidR="003A3563" w:rsidRPr="003A3563" w:rsidRDefault="003A3563" w:rsidP="003A3563">
      <w:pPr>
        <w:widowControl w:val="0"/>
        <w:adjustRightInd w:val="0"/>
        <w:rPr>
          <w:sz w:val="22"/>
          <w:szCs w:val="22"/>
        </w:rPr>
      </w:pPr>
      <w:r>
        <w:rPr>
          <w:sz w:val="22"/>
          <w:szCs w:val="22"/>
        </w:rPr>
        <w:t>“</w:t>
      </w:r>
      <w:r w:rsidRPr="003A3563">
        <w:rPr>
          <w:sz w:val="22"/>
          <w:szCs w:val="22"/>
        </w:rPr>
        <w:t>Methamphetamine and Other Substance Use Disorder Genetics in Thailand</w:t>
      </w:r>
      <w:r>
        <w:rPr>
          <w:sz w:val="22"/>
          <w:szCs w:val="22"/>
        </w:rPr>
        <w:t>”</w:t>
      </w:r>
    </w:p>
    <w:p w14:paraId="792D0A54" w14:textId="618B179F" w:rsidR="003A3563" w:rsidRPr="003A3563" w:rsidRDefault="003A3563" w:rsidP="003A3563">
      <w:pPr>
        <w:widowControl w:val="0"/>
        <w:adjustRightInd w:val="0"/>
        <w:ind w:left="360"/>
        <w:rPr>
          <w:sz w:val="22"/>
          <w:szCs w:val="22"/>
        </w:rPr>
      </w:pPr>
      <w:r w:rsidRPr="003A3563">
        <w:rPr>
          <w:sz w:val="22"/>
          <w:szCs w:val="22"/>
        </w:rPr>
        <w:t>PI: Gelernter</w:t>
      </w:r>
      <w:r>
        <w:rPr>
          <w:sz w:val="22"/>
          <w:szCs w:val="22"/>
        </w:rPr>
        <w:t>/</w:t>
      </w:r>
      <w:r w:rsidRPr="003A3563">
        <w:rPr>
          <w:sz w:val="22"/>
          <w:szCs w:val="22"/>
        </w:rPr>
        <w:t xml:space="preserve">Potenza </w:t>
      </w:r>
      <w:r>
        <w:rPr>
          <w:sz w:val="22"/>
          <w:szCs w:val="22"/>
        </w:rPr>
        <w:tab/>
      </w:r>
      <w:r>
        <w:rPr>
          <w:sz w:val="22"/>
          <w:szCs w:val="22"/>
        </w:rPr>
        <w:tab/>
        <w:t>Agency: NIDA</w:t>
      </w:r>
    </w:p>
    <w:p w14:paraId="7CB71B91" w14:textId="2D42009F" w:rsidR="003A3563" w:rsidRDefault="003A3563" w:rsidP="003A3563">
      <w:pPr>
        <w:widowControl w:val="0"/>
        <w:adjustRightInd w:val="0"/>
        <w:ind w:left="360"/>
        <w:rPr>
          <w:sz w:val="22"/>
          <w:szCs w:val="22"/>
        </w:rPr>
      </w:pPr>
      <w:r>
        <w:rPr>
          <w:sz w:val="22"/>
          <w:szCs w:val="22"/>
        </w:rPr>
        <w:t xml:space="preserve">Type: R01 </w:t>
      </w:r>
      <w:r w:rsidRPr="003A3563">
        <w:rPr>
          <w:sz w:val="22"/>
          <w:szCs w:val="22"/>
        </w:rPr>
        <w:t>DA037974</w:t>
      </w:r>
      <w:r>
        <w:rPr>
          <w:sz w:val="22"/>
          <w:szCs w:val="22"/>
        </w:rPr>
        <w:tab/>
      </w:r>
      <w:r>
        <w:rPr>
          <w:sz w:val="22"/>
          <w:szCs w:val="22"/>
        </w:rPr>
        <w:tab/>
        <w:t xml:space="preserve">Period: </w:t>
      </w:r>
      <w:r w:rsidRPr="003A3563">
        <w:rPr>
          <w:sz w:val="22"/>
          <w:szCs w:val="22"/>
        </w:rPr>
        <w:t xml:space="preserve">06/15/15 – 04/30/28 </w:t>
      </w:r>
    </w:p>
    <w:p w14:paraId="773A6E4C" w14:textId="75BA4F8E" w:rsidR="003A3563" w:rsidRPr="00C91C58" w:rsidRDefault="003A3563" w:rsidP="003A3563">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study the genetics of methapmphetamine use disorder</w:t>
      </w:r>
      <w:r w:rsidRPr="00C91C58">
        <w:rPr>
          <w:sz w:val="22"/>
          <w:szCs w:val="22"/>
        </w:rPr>
        <w:t>.</w:t>
      </w:r>
    </w:p>
    <w:p w14:paraId="70CE924C" w14:textId="77777777" w:rsidR="003A3563" w:rsidRDefault="003A3563" w:rsidP="003A3563">
      <w:pPr>
        <w:widowControl w:val="0"/>
        <w:adjustRightInd w:val="0"/>
        <w:rPr>
          <w:sz w:val="22"/>
          <w:szCs w:val="22"/>
        </w:rPr>
      </w:pPr>
    </w:p>
    <w:p w14:paraId="60C5366D" w14:textId="7569A43C" w:rsidR="007530B9" w:rsidRPr="007E406A" w:rsidRDefault="007530B9" w:rsidP="003A3563">
      <w:pPr>
        <w:widowControl w:val="0"/>
        <w:adjustRightInd w:val="0"/>
        <w:rPr>
          <w:sz w:val="22"/>
          <w:szCs w:val="22"/>
        </w:rPr>
      </w:pPr>
      <w:r>
        <w:rPr>
          <w:sz w:val="22"/>
          <w:szCs w:val="22"/>
        </w:rPr>
        <w:t>“</w:t>
      </w:r>
      <w:r w:rsidRPr="007E406A">
        <w:rPr>
          <w:sz w:val="22"/>
          <w:szCs w:val="22"/>
        </w:rPr>
        <w:t>The Robert T. Malison Yale-Chulalongkorn Stress, Alcohol Use and Psychopathology</w:t>
      </w:r>
    </w:p>
    <w:p w14:paraId="08C5F035" w14:textId="77777777" w:rsidR="007530B9" w:rsidRPr="00C91C58" w:rsidRDefault="007530B9" w:rsidP="007530B9">
      <w:pPr>
        <w:widowControl w:val="0"/>
        <w:adjustRightInd w:val="0"/>
        <w:rPr>
          <w:sz w:val="22"/>
          <w:szCs w:val="22"/>
        </w:rPr>
      </w:pPr>
      <w:r w:rsidRPr="007E406A">
        <w:rPr>
          <w:sz w:val="22"/>
          <w:szCs w:val="22"/>
        </w:rPr>
        <w:t>Training Program</w:t>
      </w:r>
      <w:r w:rsidRPr="00C91C58">
        <w:rPr>
          <w:sz w:val="22"/>
          <w:szCs w:val="22"/>
        </w:rPr>
        <w:t>”</w:t>
      </w:r>
    </w:p>
    <w:p w14:paraId="2C9CD75B" w14:textId="77777777" w:rsidR="007530B9" w:rsidRDefault="007530B9" w:rsidP="007530B9">
      <w:pPr>
        <w:widowControl w:val="0"/>
        <w:adjustRightInd w:val="0"/>
        <w:ind w:left="360"/>
        <w:rPr>
          <w:sz w:val="22"/>
          <w:szCs w:val="22"/>
        </w:rPr>
      </w:pPr>
      <w:r w:rsidRPr="00C91C58">
        <w:rPr>
          <w:sz w:val="22"/>
          <w:szCs w:val="22"/>
        </w:rPr>
        <w:t xml:space="preserve">PI: </w:t>
      </w:r>
      <w:r>
        <w:rPr>
          <w:sz w:val="22"/>
          <w:szCs w:val="22"/>
        </w:rPr>
        <w:t>Potenza/Gelernter</w:t>
      </w:r>
      <w:r w:rsidRPr="00C91C58">
        <w:rPr>
          <w:sz w:val="22"/>
          <w:szCs w:val="22"/>
        </w:rPr>
        <w:tab/>
        <w:t>Agency: N</w:t>
      </w:r>
      <w:r>
        <w:rPr>
          <w:sz w:val="22"/>
          <w:szCs w:val="22"/>
        </w:rPr>
        <w:t>IH</w:t>
      </w:r>
      <w:r w:rsidRPr="00C91C58">
        <w:rPr>
          <w:sz w:val="22"/>
          <w:szCs w:val="22"/>
        </w:rPr>
        <w:t> </w:t>
      </w:r>
      <w:r>
        <w:rPr>
          <w:sz w:val="22"/>
          <w:szCs w:val="22"/>
        </w:rPr>
        <w:t>(Fogarty IC/NIAAA/NIMH/OBSSR)</w:t>
      </w:r>
      <w:r w:rsidRPr="00C91C58">
        <w:rPr>
          <w:sz w:val="22"/>
          <w:szCs w:val="22"/>
        </w:rPr>
        <w:t xml:space="preserve">           </w:t>
      </w:r>
    </w:p>
    <w:p w14:paraId="17FE7715" w14:textId="77777777" w:rsidR="007530B9" w:rsidRPr="00C91C58" w:rsidRDefault="007530B9" w:rsidP="007530B9">
      <w:pPr>
        <w:widowControl w:val="0"/>
        <w:adjustRightInd w:val="0"/>
        <w:ind w:left="360"/>
        <w:rPr>
          <w:sz w:val="22"/>
          <w:szCs w:val="22"/>
        </w:rPr>
      </w:pPr>
      <w:r w:rsidRPr="00C91C58">
        <w:rPr>
          <w:sz w:val="22"/>
          <w:szCs w:val="22"/>
        </w:rPr>
        <w:t xml:space="preserve">Type: </w:t>
      </w:r>
      <w:r w:rsidRPr="007E406A">
        <w:rPr>
          <w:sz w:val="22"/>
          <w:szCs w:val="22"/>
        </w:rPr>
        <w:t>D43</w:t>
      </w:r>
      <w:r>
        <w:rPr>
          <w:sz w:val="22"/>
          <w:szCs w:val="22"/>
        </w:rPr>
        <w:t xml:space="preserve"> </w:t>
      </w:r>
      <w:r w:rsidRPr="007E406A">
        <w:rPr>
          <w:sz w:val="22"/>
          <w:szCs w:val="22"/>
        </w:rPr>
        <w:t>TW012262</w:t>
      </w:r>
      <w:r>
        <w:rPr>
          <w:sz w:val="22"/>
          <w:szCs w:val="22"/>
        </w:rPr>
        <w:t xml:space="preserve"> </w:t>
      </w:r>
      <w:r>
        <w:rPr>
          <w:sz w:val="22"/>
          <w:szCs w:val="22"/>
        </w:rPr>
        <w:tab/>
      </w:r>
      <w:r w:rsidRPr="00C91C58">
        <w:rPr>
          <w:sz w:val="22"/>
          <w:szCs w:val="22"/>
        </w:rPr>
        <w:t xml:space="preserve">Period: </w:t>
      </w:r>
      <w:r>
        <w:rPr>
          <w:sz w:val="22"/>
          <w:szCs w:val="22"/>
        </w:rPr>
        <w:t>04/01/23</w:t>
      </w:r>
      <w:r w:rsidRPr="00C91C58">
        <w:rPr>
          <w:sz w:val="22"/>
          <w:szCs w:val="22"/>
        </w:rPr>
        <w:t>-</w:t>
      </w:r>
      <w:r>
        <w:rPr>
          <w:sz w:val="22"/>
          <w:szCs w:val="22"/>
        </w:rPr>
        <w:t>02/29</w:t>
      </w:r>
      <w:r w:rsidRPr="00C91C58">
        <w:rPr>
          <w:sz w:val="22"/>
          <w:szCs w:val="22"/>
        </w:rPr>
        <w:t>/2</w:t>
      </w:r>
      <w:r>
        <w:rPr>
          <w:sz w:val="22"/>
          <w:szCs w:val="22"/>
        </w:rPr>
        <w:t>8</w:t>
      </w:r>
      <w:r w:rsidRPr="00C91C58">
        <w:rPr>
          <w:sz w:val="22"/>
          <w:szCs w:val="22"/>
        </w:rPr>
        <w:t xml:space="preserve"> </w:t>
      </w:r>
    </w:p>
    <w:p w14:paraId="182B1CE0" w14:textId="77777777" w:rsidR="007530B9" w:rsidRPr="00C91C58" w:rsidRDefault="007530B9" w:rsidP="007530B9">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support training and building of research infrastructure in Thailand to study s</w:t>
      </w:r>
      <w:r w:rsidRPr="007E406A">
        <w:rPr>
          <w:sz w:val="22"/>
          <w:szCs w:val="22"/>
        </w:rPr>
        <w:t xml:space="preserve">tress, </w:t>
      </w:r>
      <w:r>
        <w:rPr>
          <w:sz w:val="22"/>
          <w:szCs w:val="22"/>
        </w:rPr>
        <w:t>a</w:t>
      </w:r>
      <w:r w:rsidRPr="007E406A">
        <w:rPr>
          <w:sz w:val="22"/>
          <w:szCs w:val="22"/>
        </w:rPr>
        <w:t xml:space="preserve">lcohol </w:t>
      </w:r>
      <w:r>
        <w:rPr>
          <w:sz w:val="22"/>
          <w:szCs w:val="22"/>
        </w:rPr>
        <w:t>u</w:t>
      </w:r>
      <w:r w:rsidRPr="007E406A">
        <w:rPr>
          <w:sz w:val="22"/>
          <w:szCs w:val="22"/>
        </w:rPr>
        <w:t xml:space="preserve">se and </w:t>
      </w:r>
      <w:r>
        <w:rPr>
          <w:sz w:val="22"/>
          <w:szCs w:val="22"/>
        </w:rPr>
        <w:t>p</w:t>
      </w:r>
      <w:r w:rsidRPr="007E406A">
        <w:rPr>
          <w:sz w:val="22"/>
          <w:szCs w:val="22"/>
        </w:rPr>
        <w:t>sychopathology</w:t>
      </w:r>
      <w:r w:rsidRPr="00C91C58">
        <w:rPr>
          <w:sz w:val="22"/>
          <w:szCs w:val="22"/>
        </w:rPr>
        <w:t>.</w:t>
      </w:r>
    </w:p>
    <w:p w14:paraId="48FF7259" w14:textId="77777777" w:rsidR="007530B9" w:rsidRDefault="007530B9" w:rsidP="007530B9">
      <w:pPr>
        <w:widowControl w:val="0"/>
        <w:adjustRightInd w:val="0"/>
        <w:rPr>
          <w:sz w:val="22"/>
          <w:szCs w:val="22"/>
        </w:rPr>
      </w:pPr>
      <w:r>
        <w:rPr>
          <w:sz w:val="22"/>
          <w:szCs w:val="22"/>
        </w:rPr>
        <w:t xml:space="preserve"> </w:t>
      </w:r>
    </w:p>
    <w:p w14:paraId="2349347A" w14:textId="00ADD559" w:rsidR="00F1720F" w:rsidRPr="00C91C58" w:rsidRDefault="00F1720F" w:rsidP="00F1720F">
      <w:pPr>
        <w:widowControl w:val="0"/>
        <w:adjustRightInd w:val="0"/>
        <w:rPr>
          <w:sz w:val="22"/>
          <w:szCs w:val="22"/>
        </w:rPr>
      </w:pPr>
      <w:r>
        <w:rPr>
          <w:sz w:val="22"/>
          <w:szCs w:val="22"/>
        </w:rPr>
        <w:t>“</w:t>
      </w:r>
      <w:r w:rsidRPr="00F1720F">
        <w:rPr>
          <w:sz w:val="22"/>
          <w:szCs w:val="22"/>
        </w:rPr>
        <w:t>Cortical subcortical reorganization and risk behaviors of early alcohol use initiation</w:t>
      </w:r>
      <w:r w:rsidRPr="00C91C58">
        <w:rPr>
          <w:sz w:val="22"/>
          <w:szCs w:val="22"/>
        </w:rPr>
        <w:t>”</w:t>
      </w:r>
    </w:p>
    <w:p w14:paraId="4A6EE258" w14:textId="674C5BD9" w:rsidR="00F1720F" w:rsidRPr="00C91C58" w:rsidRDefault="00F1720F" w:rsidP="00F1720F">
      <w:pPr>
        <w:widowControl w:val="0"/>
        <w:adjustRightInd w:val="0"/>
        <w:ind w:left="360"/>
        <w:rPr>
          <w:sz w:val="22"/>
          <w:szCs w:val="22"/>
        </w:rPr>
      </w:pPr>
      <w:r w:rsidRPr="00C91C58">
        <w:rPr>
          <w:sz w:val="22"/>
          <w:szCs w:val="22"/>
        </w:rPr>
        <w:t xml:space="preserve">PI: </w:t>
      </w:r>
      <w:r>
        <w:rPr>
          <w:sz w:val="22"/>
          <w:szCs w:val="22"/>
        </w:rPr>
        <w:t>Potenza/Zhao</w:t>
      </w:r>
      <w:r w:rsidRPr="00C91C58">
        <w:rPr>
          <w:sz w:val="22"/>
          <w:szCs w:val="22"/>
        </w:rPr>
        <w:tab/>
        <w:t>Agency: N</w:t>
      </w:r>
      <w:r>
        <w:rPr>
          <w:sz w:val="22"/>
          <w:szCs w:val="22"/>
        </w:rPr>
        <w:t>IAAA</w:t>
      </w:r>
      <w:r w:rsidRPr="00C91C58">
        <w:rPr>
          <w:sz w:val="22"/>
          <w:szCs w:val="22"/>
        </w:rPr>
        <w:t xml:space="preserve">            Type: </w:t>
      </w:r>
      <w:r w:rsidRPr="00F1720F">
        <w:rPr>
          <w:sz w:val="22"/>
          <w:szCs w:val="22"/>
        </w:rPr>
        <w:t>R01 AA029611</w:t>
      </w:r>
      <w:r>
        <w:rPr>
          <w:sz w:val="22"/>
          <w:szCs w:val="22"/>
        </w:rPr>
        <w:t xml:space="preserve">   </w:t>
      </w:r>
      <w:r w:rsidRPr="00C91C58">
        <w:rPr>
          <w:sz w:val="22"/>
          <w:szCs w:val="22"/>
        </w:rPr>
        <w:t xml:space="preserve">Period: </w:t>
      </w:r>
      <w:r w:rsidRPr="00F1720F">
        <w:rPr>
          <w:sz w:val="22"/>
          <w:szCs w:val="22"/>
        </w:rPr>
        <w:t>09/25/21-07/31/26</w:t>
      </w:r>
    </w:p>
    <w:p w14:paraId="1AEE2263" w14:textId="77777777" w:rsidR="00F1720F" w:rsidRPr="00C91C58" w:rsidRDefault="00F1720F" w:rsidP="00F1720F">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 xml:space="preserve">investigate </w:t>
      </w:r>
      <w:r w:rsidRPr="00530307">
        <w:rPr>
          <w:sz w:val="22"/>
          <w:szCs w:val="22"/>
        </w:rPr>
        <w:t xml:space="preserve">brain-behavior </w:t>
      </w:r>
      <w:r>
        <w:rPr>
          <w:sz w:val="22"/>
          <w:szCs w:val="22"/>
        </w:rPr>
        <w:t xml:space="preserve">relationships with </w:t>
      </w:r>
      <w:r w:rsidRPr="00530307">
        <w:rPr>
          <w:sz w:val="22"/>
          <w:szCs w:val="22"/>
        </w:rPr>
        <w:t xml:space="preserve">screen media </w:t>
      </w:r>
      <w:r w:rsidRPr="00530307">
        <w:rPr>
          <w:sz w:val="22"/>
          <w:szCs w:val="22"/>
        </w:rPr>
        <w:lastRenderedPageBreak/>
        <w:t>activity</w:t>
      </w:r>
      <w:r>
        <w:rPr>
          <w:sz w:val="22"/>
          <w:szCs w:val="22"/>
        </w:rPr>
        <w:t xml:space="preserve"> in a large longitudinal cohort of youth</w:t>
      </w:r>
      <w:r w:rsidRPr="00C91C58">
        <w:rPr>
          <w:sz w:val="22"/>
          <w:szCs w:val="22"/>
        </w:rPr>
        <w:t>.</w:t>
      </w:r>
    </w:p>
    <w:p w14:paraId="0C7D8BB8" w14:textId="77777777" w:rsidR="00F1720F" w:rsidRDefault="00F1720F" w:rsidP="00F1720F">
      <w:pPr>
        <w:widowControl w:val="0"/>
        <w:adjustRightInd w:val="0"/>
        <w:rPr>
          <w:sz w:val="22"/>
          <w:szCs w:val="22"/>
        </w:rPr>
      </w:pPr>
      <w:r>
        <w:rPr>
          <w:sz w:val="22"/>
          <w:szCs w:val="22"/>
        </w:rPr>
        <w:t xml:space="preserve"> </w:t>
      </w:r>
    </w:p>
    <w:p w14:paraId="4BE8FD3A" w14:textId="4765DCA0" w:rsidR="00530307" w:rsidRPr="00C91C58" w:rsidRDefault="00530307" w:rsidP="00F1720F">
      <w:pPr>
        <w:widowControl w:val="0"/>
        <w:adjustRightInd w:val="0"/>
        <w:rPr>
          <w:sz w:val="22"/>
          <w:szCs w:val="22"/>
        </w:rPr>
      </w:pPr>
      <w:r>
        <w:rPr>
          <w:sz w:val="22"/>
          <w:szCs w:val="22"/>
        </w:rPr>
        <w:t>“</w:t>
      </w:r>
      <w:r w:rsidRPr="00530307">
        <w:rPr>
          <w:sz w:val="22"/>
          <w:szCs w:val="22"/>
        </w:rPr>
        <w:t>Use of advanced analytics to understand brain-behavior screen media activity relationships in ABCD data</w:t>
      </w:r>
      <w:r w:rsidRPr="00C91C58">
        <w:rPr>
          <w:sz w:val="22"/>
          <w:szCs w:val="22"/>
        </w:rPr>
        <w:t>”</w:t>
      </w:r>
    </w:p>
    <w:p w14:paraId="4447890A" w14:textId="61646C7B" w:rsidR="00530307" w:rsidRPr="00C91C58" w:rsidRDefault="00530307" w:rsidP="00530307">
      <w:pPr>
        <w:widowControl w:val="0"/>
        <w:adjustRightInd w:val="0"/>
        <w:ind w:left="360"/>
        <w:rPr>
          <w:sz w:val="22"/>
          <w:szCs w:val="22"/>
        </w:rPr>
      </w:pPr>
      <w:r w:rsidRPr="00C91C58">
        <w:rPr>
          <w:sz w:val="22"/>
          <w:szCs w:val="22"/>
        </w:rPr>
        <w:t xml:space="preserve">PI: </w:t>
      </w:r>
      <w:r>
        <w:rPr>
          <w:sz w:val="22"/>
          <w:szCs w:val="22"/>
        </w:rPr>
        <w:t>Potenza/Zhao</w:t>
      </w:r>
      <w:r w:rsidRPr="00C91C58">
        <w:rPr>
          <w:sz w:val="22"/>
          <w:szCs w:val="22"/>
        </w:rPr>
        <w:tab/>
        <w:t>Agency: N</w:t>
      </w:r>
      <w:r>
        <w:rPr>
          <w:sz w:val="22"/>
          <w:szCs w:val="22"/>
        </w:rPr>
        <w:t>IMH</w:t>
      </w:r>
      <w:r w:rsidRPr="00C91C58">
        <w:rPr>
          <w:sz w:val="22"/>
          <w:szCs w:val="22"/>
        </w:rPr>
        <w:t xml:space="preserve">            Type: </w:t>
      </w:r>
      <w:r w:rsidRPr="00530307">
        <w:rPr>
          <w:sz w:val="22"/>
          <w:szCs w:val="22"/>
        </w:rPr>
        <w:t xml:space="preserve">RF1 MH128614 </w:t>
      </w:r>
      <w:r w:rsidR="00F1720F">
        <w:rPr>
          <w:sz w:val="22"/>
          <w:szCs w:val="22"/>
        </w:rPr>
        <w:t xml:space="preserve">  </w:t>
      </w:r>
      <w:r w:rsidRPr="00C91C58">
        <w:rPr>
          <w:sz w:val="22"/>
          <w:szCs w:val="22"/>
        </w:rPr>
        <w:t xml:space="preserve">Period: </w:t>
      </w:r>
      <w:r>
        <w:rPr>
          <w:sz w:val="22"/>
          <w:szCs w:val="22"/>
        </w:rPr>
        <w:t>09/10/21</w:t>
      </w:r>
      <w:r w:rsidRPr="00C91C58">
        <w:rPr>
          <w:sz w:val="22"/>
          <w:szCs w:val="22"/>
        </w:rPr>
        <w:t>-</w:t>
      </w:r>
      <w:r>
        <w:rPr>
          <w:sz w:val="22"/>
          <w:szCs w:val="22"/>
        </w:rPr>
        <w:t>09/09</w:t>
      </w:r>
      <w:r w:rsidRPr="00C91C58">
        <w:rPr>
          <w:sz w:val="22"/>
          <w:szCs w:val="22"/>
        </w:rPr>
        <w:t>/2</w:t>
      </w:r>
      <w:r>
        <w:rPr>
          <w:sz w:val="22"/>
          <w:szCs w:val="22"/>
        </w:rPr>
        <w:t>4</w:t>
      </w:r>
      <w:r w:rsidRPr="00C91C58">
        <w:rPr>
          <w:sz w:val="22"/>
          <w:szCs w:val="22"/>
        </w:rPr>
        <w:t xml:space="preserve"> </w:t>
      </w:r>
    </w:p>
    <w:p w14:paraId="07611EDA" w14:textId="11D7C942" w:rsidR="00530307" w:rsidRPr="00C91C58" w:rsidRDefault="00530307" w:rsidP="00530307">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 xml:space="preserve">investigate </w:t>
      </w:r>
      <w:r w:rsidRPr="00530307">
        <w:rPr>
          <w:sz w:val="22"/>
          <w:szCs w:val="22"/>
        </w:rPr>
        <w:t xml:space="preserve">brain-behavior </w:t>
      </w:r>
      <w:r>
        <w:rPr>
          <w:sz w:val="22"/>
          <w:szCs w:val="22"/>
        </w:rPr>
        <w:t xml:space="preserve">relationships with </w:t>
      </w:r>
      <w:r w:rsidRPr="00530307">
        <w:rPr>
          <w:sz w:val="22"/>
          <w:szCs w:val="22"/>
        </w:rPr>
        <w:t>screen media activity</w:t>
      </w:r>
      <w:r>
        <w:rPr>
          <w:sz w:val="22"/>
          <w:szCs w:val="22"/>
        </w:rPr>
        <w:t xml:space="preserve"> in a large longitudinal cohort of youth</w:t>
      </w:r>
      <w:r w:rsidRPr="00C91C58">
        <w:rPr>
          <w:sz w:val="22"/>
          <w:szCs w:val="22"/>
        </w:rPr>
        <w:t>.</w:t>
      </w:r>
    </w:p>
    <w:p w14:paraId="3519ECFA" w14:textId="77777777" w:rsidR="00530307" w:rsidRDefault="00530307" w:rsidP="00530307">
      <w:pPr>
        <w:widowControl w:val="0"/>
        <w:adjustRightInd w:val="0"/>
        <w:rPr>
          <w:sz w:val="22"/>
          <w:szCs w:val="22"/>
        </w:rPr>
      </w:pPr>
      <w:r>
        <w:rPr>
          <w:sz w:val="22"/>
          <w:szCs w:val="22"/>
        </w:rPr>
        <w:t xml:space="preserve"> </w:t>
      </w:r>
    </w:p>
    <w:p w14:paraId="3E29B951" w14:textId="22ACF6DD" w:rsidR="00CB3997" w:rsidRDefault="00CB3997" w:rsidP="00530307">
      <w:pPr>
        <w:widowControl w:val="0"/>
        <w:adjustRightInd w:val="0"/>
        <w:rPr>
          <w:sz w:val="22"/>
          <w:szCs w:val="22"/>
        </w:rPr>
      </w:pPr>
      <w:r>
        <w:rPr>
          <w:sz w:val="22"/>
          <w:szCs w:val="22"/>
        </w:rPr>
        <w:t>“</w:t>
      </w:r>
      <w:r w:rsidRPr="00CB3997">
        <w:rPr>
          <w:sz w:val="22"/>
          <w:szCs w:val="22"/>
        </w:rPr>
        <w:t>Phase 1 and 2 studies of sublingual dexmedetomidine, an alpha 2 adrenergic agonist, for treating opioid withdrawal</w:t>
      </w:r>
      <w:r>
        <w:rPr>
          <w:sz w:val="22"/>
          <w:szCs w:val="22"/>
        </w:rPr>
        <w:t>”</w:t>
      </w:r>
    </w:p>
    <w:p w14:paraId="3FD25FE5" w14:textId="1BC29A2F" w:rsidR="00CB3997" w:rsidRPr="00C91C58" w:rsidRDefault="00CB3997" w:rsidP="00CB3997">
      <w:pPr>
        <w:widowControl w:val="0"/>
        <w:adjustRightInd w:val="0"/>
        <w:ind w:left="360"/>
        <w:rPr>
          <w:sz w:val="22"/>
          <w:szCs w:val="22"/>
        </w:rPr>
      </w:pPr>
      <w:r w:rsidRPr="00C91C58">
        <w:rPr>
          <w:sz w:val="22"/>
          <w:szCs w:val="22"/>
        </w:rPr>
        <w:t xml:space="preserve">PI: </w:t>
      </w:r>
      <w:r>
        <w:rPr>
          <w:sz w:val="22"/>
          <w:szCs w:val="22"/>
        </w:rPr>
        <w:t>Levin/Comer</w:t>
      </w:r>
      <w:r w:rsidRPr="00C91C58">
        <w:rPr>
          <w:sz w:val="22"/>
          <w:szCs w:val="22"/>
        </w:rPr>
        <w:tab/>
        <w:t>Agency: N</w:t>
      </w:r>
      <w:r>
        <w:rPr>
          <w:sz w:val="22"/>
          <w:szCs w:val="22"/>
        </w:rPr>
        <w:t>IDA</w:t>
      </w:r>
      <w:r w:rsidRPr="00C91C58">
        <w:rPr>
          <w:sz w:val="22"/>
          <w:szCs w:val="22"/>
        </w:rPr>
        <w:t xml:space="preserve">            Type: </w:t>
      </w:r>
      <w:r w:rsidRPr="00CB3997">
        <w:rPr>
          <w:sz w:val="22"/>
          <w:szCs w:val="22"/>
        </w:rPr>
        <w:t>UG3DA056247</w:t>
      </w:r>
      <w:r>
        <w:rPr>
          <w:sz w:val="22"/>
          <w:szCs w:val="22"/>
        </w:rPr>
        <w:tab/>
      </w:r>
      <w:r w:rsidRPr="00C91C58">
        <w:rPr>
          <w:sz w:val="22"/>
          <w:szCs w:val="22"/>
        </w:rPr>
        <w:t xml:space="preserve">Period: </w:t>
      </w:r>
      <w:r>
        <w:rPr>
          <w:sz w:val="22"/>
          <w:szCs w:val="22"/>
        </w:rPr>
        <w:t>08/01/22</w:t>
      </w:r>
      <w:r w:rsidRPr="00C91C58">
        <w:rPr>
          <w:sz w:val="22"/>
          <w:szCs w:val="22"/>
        </w:rPr>
        <w:t>-</w:t>
      </w:r>
      <w:r>
        <w:rPr>
          <w:sz w:val="22"/>
          <w:szCs w:val="22"/>
        </w:rPr>
        <w:t>07/31</w:t>
      </w:r>
      <w:r w:rsidRPr="00C91C58">
        <w:rPr>
          <w:sz w:val="22"/>
          <w:szCs w:val="22"/>
        </w:rPr>
        <w:t>/2</w:t>
      </w:r>
      <w:r>
        <w:rPr>
          <w:sz w:val="22"/>
          <w:szCs w:val="22"/>
        </w:rPr>
        <w:t>4</w:t>
      </w:r>
      <w:r w:rsidRPr="00C91C58">
        <w:rPr>
          <w:sz w:val="22"/>
          <w:szCs w:val="22"/>
        </w:rPr>
        <w:t xml:space="preserve"> </w:t>
      </w:r>
    </w:p>
    <w:p w14:paraId="608740EB" w14:textId="20282BDA" w:rsidR="00CB3997" w:rsidRDefault="00CB3997" w:rsidP="00CB3997">
      <w:pPr>
        <w:widowControl w:val="0"/>
        <w:adjustRightInd w:val="0"/>
        <w:ind w:left="360"/>
        <w:rPr>
          <w:sz w:val="22"/>
          <w:szCs w:val="22"/>
        </w:rPr>
      </w:pPr>
      <w:r w:rsidRPr="00C91C58">
        <w:rPr>
          <w:sz w:val="22"/>
          <w:szCs w:val="22"/>
        </w:rPr>
        <w:t xml:space="preserve">Dr. Potenza is </w:t>
      </w:r>
      <w:r>
        <w:rPr>
          <w:sz w:val="22"/>
          <w:szCs w:val="22"/>
        </w:rPr>
        <w:t>an investigator</w:t>
      </w:r>
      <w:r w:rsidRPr="00C91C58">
        <w:rPr>
          <w:sz w:val="22"/>
          <w:szCs w:val="22"/>
        </w:rPr>
        <w:t xml:space="preserve"> on this award to </w:t>
      </w:r>
      <w:r w:rsidRPr="00CB3997">
        <w:rPr>
          <w:sz w:val="22"/>
          <w:szCs w:val="22"/>
        </w:rPr>
        <w:t>dexmedetomidine</w:t>
      </w:r>
      <w:r>
        <w:rPr>
          <w:sz w:val="22"/>
          <w:szCs w:val="22"/>
        </w:rPr>
        <w:t xml:space="preserve"> in the treatment of opioid withdrawal</w:t>
      </w:r>
      <w:r w:rsidRPr="00C91C58">
        <w:rPr>
          <w:sz w:val="22"/>
          <w:szCs w:val="22"/>
        </w:rPr>
        <w:t>.</w:t>
      </w:r>
    </w:p>
    <w:p w14:paraId="49DFA598" w14:textId="77777777" w:rsidR="00CB3997" w:rsidRDefault="00CB3997" w:rsidP="00530307">
      <w:pPr>
        <w:widowControl w:val="0"/>
        <w:adjustRightInd w:val="0"/>
        <w:rPr>
          <w:sz w:val="22"/>
          <w:szCs w:val="22"/>
        </w:rPr>
      </w:pPr>
    </w:p>
    <w:p w14:paraId="4F5730C6" w14:textId="77777777" w:rsidR="007530B9" w:rsidRDefault="007530B9" w:rsidP="007530B9">
      <w:pPr>
        <w:widowControl w:val="0"/>
        <w:adjustRightInd w:val="0"/>
        <w:rPr>
          <w:sz w:val="22"/>
          <w:szCs w:val="22"/>
        </w:rPr>
      </w:pPr>
      <w:r>
        <w:rPr>
          <w:sz w:val="22"/>
          <w:szCs w:val="22"/>
        </w:rPr>
        <w:t>“</w:t>
      </w:r>
      <w:r w:rsidRPr="00075E4E">
        <w:rPr>
          <w:sz w:val="22"/>
          <w:szCs w:val="22"/>
        </w:rPr>
        <w:t>Treatment for Gambling Disorder Using a Novel Mobile App</w:t>
      </w:r>
      <w:r>
        <w:rPr>
          <w:sz w:val="22"/>
          <w:szCs w:val="22"/>
        </w:rPr>
        <w:t>”</w:t>
      </w:r>
    </w:p>
    <w:p w14:paraId="5EF6F77E" w14:textId="77777777" w:rsidR="007530B9" w:rsidRPr="00C91C58" w:rsidRDefault="007530B9" w:rsidP="007530B9">
      <w:pPr>
        <w:widowControl w:val="0"/>
        <w:adjustRightInd w:val="0"/>
        <w:ind w:firstLine="360"/>
        <w:rPr>
          <w:sz w:val="22"/>
          <w:szCs w:val="22"/>
        </w:rPr>
      </w:pPr>
      <w:r w:rsidRPr="00C91C58">
        <w:rPr>
          <w:sz w:val="22"/>
          <w:szCs w:val="22"/>
        </w:rPr>
        <w:t xml:space="preserve">PI: </w:t>
      </w:r>
      <w:r>
        <w:rPr>
          <w:sz w:val="22"/>
          <w:szCs w:val="22"/>
        </w:rPr>
        <w:t>Potenza/Kiluk    Organization</w:t>
      </w:r>
      <w:r w:rsidRPr="00C91C58">
        <w:rPr>
          <w:sz w:val="22"/>
          <w:szCs w:val="22"/>
        </w:rPr>
        <w:t xml:space="preserve">: </w:t>
      </w:r>
      <w:r>
        <w:rPr>
          <w:sz w:val="22"/>
          <w:szCs w:val="22"/>
        </w:rPr>
        <w:t>Mohegan Sun</w:t>
      </w:r>
      <w:r w:rsidRPr="00C91C58">
        <w:rPr>
          <w:sz w:val="22"/>
          <w:szCs w:val="22"/>
        </w:rPr>
        <w:t> </w:t>
      </w:r>
      <w:r>
        <w:rPr>
          <w:sz w:val="22"/>
          <w:szCs w:val="22"/>
        </w:rPr>
        <w:t xml:space="preserve">   </w:t>
      </w:r>
      <w:r w:rsidRPr="00C91C58">
        <w:rPr>
          <w:sz w:val="22"/>
          <w:szCs w:val="22"/>
        </w:rPr>
        <w:t xml:space="preserve">Type: </w:t>
      </w:r>
      <w:r w:rsidRPr="00075E4E">
        <w:rPr>
          <w:sz w:val="22"/>
          <w:szCs w:val="22"/>
        </w:rPr>
        <w:t>Research Gift</w:t>
      </w:r>
      <w:r>
        <w:rPr>
          <w:sz w:val="22"/>
          <w:szCs w:val="22"/>
        </w:rPr>
        <w:t xml:space="preserve">    </w:t>
      </w:r>
      <w:r w:rsidRPr="00C91C58">
        <w:rPr>
          <w:sz w:val="22"/>
          <w:szCs w:val="22"/>
        </w:rPr>
        <w:t xml:space="preserve">Period: </w:t>
      </w:r>
      <w:r w:rsidRPr="00075E4E">
        <w:rPr>
          <w:sz w:val="22"/>
          <w:szCs w:val="22"/>
        </w:rPr>
        <w:t>07/01/22 – 06/30/27</w:t>
      </w:r>
    </w:p>
    <w:p w14:paraId="43817544" w14:textId="77777777" w:rsidR="007530B9" w:rsidRDefault="007530B9" w:rsidP="007530B9">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develop and test an app to deliver CBT to people with gambling problems</w:t>
      </w:r>
      <w:r w:rsidRPr="00C91C58">
        <w:rPr>
          <w:sz w:val="22"/>
          <w:szCs w:val="22"/>
        </w:rPr>
        <w:t>.</w:t>
      </w:r>
    </w:p>
    <w:p w14:paraId="36902B3C" w14:textId="77777777" w:rsidR="007530B9" w:rsidRDefault="007530B9" w:rsidP="00530307">
      <w:pPr>
        <w:widowControl w:val="0"/>
        <w:adjustRightInd w:val="0"/>
        <w:rPr>
          <w:sz w:val="22"/>
          <w:szCs w:val="22"/>
        </w:rPr>
      </w:pPr>
    </w:p>
    <w:p w14:paraId="282E5351" w14:textId="30689105" w:rsidR="007A2082" w:rsidRPr="00C91C58" w:rsidRDefault="007A2082" w:rsidP="00530307">
      <w:pPr>
        <w:widowControl w:val="0"/>
        <w:adjustRightInd w:val="0"/>
        <w:rPr>
          <w:sz w:val="22"/>
          <w:szCs w:val="22"/>
        </w:rPr>
      </w:pPr>
      <w:r>
        <w:rPr>
          <w:sz w:val="22"/>
          <w:szCs w:val="22"/>
        </w:rPr>
        <w:t>“</w:t>
      </w:r>
      <w:r w:rsidRPr="007A2082">
        <w:rPr>
          <w:sz w:val="22"/>
          <w:szCs w:val="22"/>
        </w:rPr>
        <w:t>International Society of Addiction Medicine Annual Conference</w:t>
      </w:r>
      <w:r w:rsidRPr="00C91C58">
        <w:rPr>
          <w:sz w:val="22"/>
          <w:szCs w:val="22"/>
        </w:rPr>
        <w:t>”</w:t>
      </w:r>
    </w:p>
    <w:p w14:paraId="143F00AE" w14:textId="64A2983A" w:rsidR="007A2082" w:rsidRPr="00C91C58" w:rsidRDefault="007A2082" w:rsidP="007A2082">
      <w:pPr>
        <w:widowControl w:val="0"/>
        <w:adjustRightInd w:val="0"/>
        <w:ind w:left="360"/>
        <w:rPr>
          <w:sz w:val="22"/>
          <w:szCs w:val="22"/>
        </w:rPr>
      </w:pPr>
      <w:r w:rsidRPr="00C91C58">
        <w:rPr>
          <w:sz w:val="22"/>
          <w:szCs w:val="22"/>
        </w:rPr>
        <w:t xml:space="preserve">PI: </w:t>
      </w:r>
      <w:r>
        <w:rPr>
          <w:sz w:val="22"/>
          <w:szCs w:val="22"/>
        </w:rPr>
        <w:t>Bunt/Potenza</w:t>
      </w:r>
      <w:r w:rsidRPr="00C91C58">
        <w:rPr>
          <w:sz w:val="22"/>
          <w:szCs w:val="22"/>
        </w:rPr>
        <w:tab/>
        <w:t>Agency: N</w:t>
      </w:r>
      <w:r>
        <w:rPr>
          <w:sz w:val="22"/>
          <w:szCs w:val="22"/>
        </w:rPr>
        <w:t>I</w:t>
      </w:r>
      <w:r w:rsidR="000F4352">
        <w:rPr>
          <w:sz w:val="22"/>
          <w:szCs w:val="22"/>
        </w:rPr>
        <w:t>D</w:t>
      </w:r>
      <w:r>
        <w:rPr>
          <w:sz w:val="22"/>
          <w:szCs w:val="22"/>
        </w:rPr>
        <w:t>A</w:t>
      </w:r>
      <w:r w:rsidRPr="00C91C58">
        <w:rPr>
          <w:sz w:val="22"/>
          <w:szCs w:val="22"/>
        </w:rPr>
        <w:t xml:space="preserve">            Type: </w:t>
      </w:r>
      <w:r w:rsidRPr="007A2082">
        <w:rPr>
          <w:sz w:val="22"/>
          <w:szCs w:val="22"/>
        </w:rPr>
        <w:t>R13</w:t>
      </w:r>
      <w:r w:rsidR="00530307">
        <w:rPr>
          <w:sz w:val="22"/>
          <w:szCs w:val="22"/>
        </w:rPr>
        <w:t xml:space="preserve"> </w:t>
      </w:r>
      <w:r w:rsidRPr="007A2082">
        <w:rPr>
          <w:sz w:val="22"/>
          <w:szCs w:val="22"/>
        </w:rPr>
        <w:t>DA052197</w:t>
      </w:r>
      <w:r>
        <w:rPr>
          <w:sz w:val="22"/>
          <w:szCs w:val="22"/>
        </w:rPr>
        <w:t xml:space="preserve"> </w:t>
      </w:r>
      <w:r w:rsidR="00F1720F">
        <w:rPr>
          <w:sz w:val="22"/>
          <w:szCs w:val="22"/>
        </w:rPr>
        <w:t xml:space="preserve">    </w:t>
      </w:r>
      <w:r w:rsidRPr="00C91C58">
        <w:rPr>
          <w:sz w:val="22"/>
          <w:szCs w:val="22"/>
        </w:rPr>
        <w:t xml:space="preserve">Period: </w:t>
      </w:r>
      <w:r>
        <w:rPr>
          <w:sz w:val="22"/>
          <w:szCs w:val="22"/>
        </w:rPr>
        <w:t>06/15/21</w:t>
      </w:r>
      <w:r w:rsidRPr="00C91C58">
        <w:rPr>
          <w:sz w:val="22"/>
          <w:szCs w:val="22"/>
        </w:rPr>
        <w:t>-</w:t>
      </w:r>
      <w:r>
        <w:rPr>
          <w:sz w:val="22"/>
          <w:szCs w:val="22"/>
        </w:rPr>
        <w:t>05/31</w:t>
      </w:r>
      <w:r w:rsidRPr="00C91C58">
        <w:rPr>
          <w:sz w:val="22"/>
          <w:szCs w:val="22"/>
        </w:rPr>
        <w:t>/2</w:t>
      </w:r>
      <w:r>
        <w:rPr>
          <w:sz w:val="22"/>
          <w:szCs w:val="22"/>
        </w:rPr>
        <w:t>6</w:t>
      </w:r>
      <w:r w:rsidRPr="00C91C58">
        <w:rPr>
          <w:sz w:val="22"/>
          <w:szCs w:val="22"/>
        </w:rPr>
        <w:t xml:space="preserve"> </w:t>
      </w:r>
    </w:p>
    <w:p w14:paraId="5009CACF" w14:textId="71E1BE0B" w:rsidR="007A2082" w:rsidRPr="00C91C58" w:rsidRDefault="007A2082" w:rsidP="007A2082">
      <w:pPr>
        <w:widowControl w:val="0"/>
        <w:adjustRightInd w:val="0"/>
        <w:ind w:left="360"/>
        <w:rPr>
          <w:sz w:val="22"/>
          <w:szCs w:val="22"/>
        </w:rPr>
      </w:pPr>
      <w:r w:rsidRPr="00C91C58">
        <w:rPr>
          <w:sz w:val="22"/>
          <w:szCs w:val="22"/>
        </w:rPr>
        <w:t xml:space="preserve">Dr. Potenza is </w:t>
      </w:r>
      <w:r>
        <w:rPr>
          <w:sz w:val="22"/>
          <w:szCs w:val="22"/>
        </w:rPr>
        <w:t>mPI</w:t>
      </w:r>
      <w:r w:rsidRPr="00C91C58">
        <w:rPr>
          <w:sz w:val="22"/>
          <w:szCs w:val="22"/>
        </w:rPr>
        <w:t xml:space="preserve"> on this award to </w:t>
      </w:r>
      <w:r>
        <w:rPr>
          <w:sz w:val="22"/>
          <w:szCs w:val="22"/>
        </w:rPr>
        <w:t>support the annual ISAM conference</w:t>
      </w:r>
      <w:r w:rsidRPr="00C91C58">
        <w:rPr>
          <w:sz w:val="22"/>
          <w:szCs w:val="22"/>
        </w:rPr>
        <w:t>.</w:t>
      </w:r>
    </w:p>
    <w:p w14:paraId="01CE99AF" w14:textId="77777777" w:rsidR="007A2082" w:rsidRDefault="007A2082" w:rsidP="007A2082">
      <w:pPr>
        <w:widowControl w:val="0"/>
        <w:adjustRightInd w:val="0"/>
        <w:rPr>
          <w:sz w:val="22"/>
          <w:szCs w:val="22"/>
        </w:rPr>
      </w:pPr>
      <w:r>
        <w:rPr>
          <w:sz w:val="22"/>
          <w:szCs w:val="22"/>
        </w:rPr>
        <w:t xml:space="preserve"> </w:t>
      </w:r>
    </w:p>
    <w:p w14:paraId="48081437" w14:textId="420CD831" w:rsidR="00636754" w:rsidRPr="00C91C58" w:rsidRDefault="00636754" w:rsidP="007A2082">
      <w:pPr>
        <w:widowControl w:val="0"/>
        <w:adjustRightInd w:val="0"/>
        <w:rPr>
          <w:sz w:val="22"/>
          <w:szCs w:val="22"/>
        </w:rPr>
      </w:pPr>
      <w:r>
        <w:rPr>
          <w:sz w:val="22"/>
          <w:szCs w:val="22"/>
        </w:rPr>
        <w:t>“</w:t>
      </w:r>
      <w:r w:rsidRPr="00636754">
        <w:rPr>
          <w:sz w:val="22"/>
          <w:szCs w:val="22"/>
        </w:rPr>
        <w:t>Aberrant Synaptic Plasticity in Cocaine Use Disorder: A 11C UCB J PET Study</w:t>
      </w:r>
      <w:r w:rsidRPr="00C91C58">
        <w:rPr>
          <w:sz w:val="22"/>
          <w:szCs w:val="22"/>
        </w:rPr>
        <w:t>”</w:t>
      </w:r>
    </w:p>
    <w:p w14:paraId="78FC59F1" w14:textId="78241D62" w:rsidR="00636754" w:rsidRPr="00C91C58" w:rsidRDefault="00636754" w:rsidP="00636754">
      <w:pPr>
        <w:widowControl w:val="0"/>
        <w:adjustRightInd w:val="0"/>
        <w:ind w:left="360"/>
        <w:rPr>
          <w:sz w:val="22"/>
          <w:szCs w:val="22"/>
        </w:rPr>
      </w:pPr>
      <w:r w:rsidRPr="00C91C58">
        <w:rPr>
          <w:sz w:val="22"/>
          <w:szCs w:val="22"/>
        </w:rPr>
        <w:t xml:space="preserve">PI: </w:t>
      </w:r>
      <w:r w:rsidR="007A2082">
        <w:rPr>
          <w:sz w:val="22"/>
          <w:szCs w:val="22"/>
        </w:rPr>
        <w:t>Angarita</w:t>
      </w:r>
      <w:r w:rsidRPr="00C91C58">
        <w:rPr>
          <w:sz w:val="22"/>
          <w:szCs w:val="22"/>
        </w:rPr>
        <w:t xml:space="preserve"> </w:t>
      </w:r>
      <w:r w:rsidRPr="00C91C58">
        <w:rPr>
          <w:sz w:val="22"/>
          <w:szCs w:val="22"/>
        </w:rPr>
        <w:tab/>
        <w:t>Agency: N</w:t>
      </w:r>
      <w:r>
        <w:rPr>
          <w:sz w:val="22"/>
          <w:szCs w:val="22"/>
        </w:rPr>
        <w:t>IDA</w:t>
      </w:r>
      <w:r w:rsidRPr="00C91C58">
        <w:rPr>
          <w:sz w:val="22"/>
          <w:szCs w:val="22"/>
        </w:rPr>
        <w:t xml:space="preserve">            Type: </w:t>
      </w:r>
      <w:r w:rsidRPr="00636754">
        <w:rPr>
          <w:sz w:val="22"/>
          <w:szCs w:val="22"/>
        </w:rPr>
        <w:t xml:space="preserve">R01 DA052454  </w:t>
      </w:r>
      <w:r w:rsidRPr="00C91C58">
        <w:rPr>
          <w:sz w:val="22"/>
          <w:szCs w:val="22"/>
        </w:rPr>
        <w:t xml:space="preserve">        Period: </w:t>
      </w:r>
      <w:r w:rsidR="007A2082">
        <w:rPr>
          <w:sz w:val="22"/>
          <w:szCs w:val="22"/>
        </w:rPr>
        <w:t>07/01/21</w:t>
      </w:r>
      <w:r w:rsidRPr="00C91C58">
        <w:rPr>
          <w:sz w:val="22"/>
          <w:szCs w:val="22"/>
        </w:rPr>
        <w:t>-</w:t>
      </w:r>
      <w:r w:rsidR="007A2082">
        <w:rPr>
          <w:sz w:val="22"/>
          <w:szCs w:val="22"/>
        </w:rPr>
        <w:t>04/30</w:t>
      </w:r>
      <w:r w:rsidRPr="00C91C58">
        <w:rPr>
          <w:sz w:val="22"/>
          <w:szCs w:val="22"/>
        </w:rPr>
        <w:t>/2</w:t>
      </w:r>
      <w:r w:rsidR="007A2082">
        <w:rPr>
          <w:sz w:val="22"/>
          <w:szCs w:val="22"/>
        </w:rPr>
        <w:t>6</w:t>
      </w:r>
      <w:r w:rsidRPr="00C91C58">
        <w:rPr>
          <w:sz w:val="22"/>
          <w:szCs w:val="22"/>
        </w:rPr>
        <w:t xml:space="preserve"> </w:t>
      </w:r>
    </w:p>
    <w:p w14:paraId="04137C33" w14:textId="5E760D25" w:rsidR="00636754" w:rsidRPr="00C91C58" w:rsidRDefault="00636754" w:rsidP="00636754">
      <w:pPr>
        <w:widowControl w:val="0"/>
        <w:adjustRightInd w:val="0"/>
        <w:ind w:left="360"/>
        <w:rPr>
          <w:sz w:val="22"/>
          <w:szCs w:val="22"/>
        </w:rPr>
      </w:pPr>
      <w:r w:rsidRPr="00C91C58">
        <w:rPr>
          <w:sz w:val="22"/>
          <w:szCs w:val="22"/>
        </w:rPr>
        <w:t xml:space="preserve">Dr. Potenza is </w:t>
      </w:r>
      <w:r>
        <w:rPr>
          <w:sz w:val="22"/>
          <w:szCs w:val="22"/>
        </w:rPr>
        <w:t>an investigator</w:t>
      </w:r>
      <w:r w:rsidRPr="00C91C58">
        <w:rPr>
          <w:sz w:val="22"/>
          <w:szCs w:val="22"/>
        </w:rPr>
        <w:t xml:space="preserve"> on this award to investigate </w:t>
      </w:r>
      <w:r>
        <w:rPr>
          <w:sz w:val="22"/>
          <w:szCs w:val="22"/>
        </w:rPr>
        <w:t xml:space="preserve">synaptic </w:t>
      </w:r>
      <w:r w:rsidR="007A2082">
        <w:rPr>
          <w:sz w:val="22"/>
          <w:szCs w:val="22"/>
        </w:rPr>
        <w:t>density in individuals with cocaine use disorder</w:t>
      </w:r>
      <w:r w:rsidRPr="00C91C58">
        <w:rPr>
          <w:sz w:val="22"/>
          <w:szCs w:val="22"/>
        </w:rPr>
        <w:t>.</w:t>
      </w:r>
    </w:p>
    <w:p w14:paraId="60B4EF71" w14:textId="256F94CF" w:rsidR="00C91C58" w:rsidRPr="007342E7" w:rsidRDefault="00636754" w:rsidP="00C91C58">
      <w:pPr>
        <w:widowControl w:val="0"/>
        <w:adjustRightInd w:val="0"/>
        <w:rPr>
          <w:b/>
          <w:bCs/>
          <w:sz w:val="22"/>
          <w:szCs w:val="22"/>
        </w:rPr>
      </w:pPr>
      <w:r w:rsidRPr="00C91C58">
        <w:rPr>
          <w:sz w:val="22"/>
          <w:szCs w:val="22"/>
        </w:rPr>
        <w:t xml:space="preserve"> </w:t>
      </w:r>
    </w:p>
    <w:p w14:paraId="73544803" w14:textId="77777777" w:rsidR="005247CD" w:rsidRPr="007342E7" w:rsidRDefault="005247CD" w:rsidP="005247CD">
      <w:pPr>
        <w:jc w:val="both"/>
        <w:rPr>
          <w:rFonts w:cs="Arial"/>
          <w:color w:val="000000"/>
          <w:sz w:val="22"/>
          <w:szCs w:val="22"/>
        </w:rPr>
      </w:pPr>
      <w:r w:rsidRPr="007342E7">
        <w:rPr>
          <w:rFonts w:cs="Arial"/>
          <w:color w:val="000000"/>
          <w:sz w:val="22"/>
          <w:szCs w:val="22"/>
        </w:rPr>
        <w:t>“Psychosocial and Neurobiological Stress and Opioid Use Trajectories Following Pregnancy”</w:t>
      </w:r>
    </w:p>
    <w:p w14:paraId="035B9C45" w14:textId="66E7BD39" w:rsidR="005247CD" w:rsidRPr="007342E7" w:rsidRDefault="005247CD" w:rsidP="005247CD">
      <w:pPr>
        <w:ind w:left="270"/>
        <w:jc w:val="both"/>
        <w:rPr>
          <w:rFonts w:cs="Arial"/>
          <w:sz w:val="22"/>
          <w:szCs w:val="22"/>
        </w:rPr>
      </w:pPr>
      <w:r w:rsidRPr="007342E7">
        <w:rPr>
          <w:rFonts w:cs="Arial"/>
          <w:sz w:val="22"/>
          <w:szCs w:val="22"/>
        </w:rPr>
        <w:t>mPI: Rutherford, Yip   Agency: NIDA     Type: R01 DA050636</w:t>
      </w:r>
      <w:r w:rsidRPr="007342E7">
        <w:rPr>
          <w:rFonts w:cs="Arial"/>
          <w:sz w:val="22"/>
          <w:szCs w:val="22"/>
        </w:rPr>
        <w:tab/>
        <w:t xml:space="preserve">   Period: 09/30/20-08/31/25</w:t>
      </w:r>
    </w:p>
    <w:p w14:paraId="6C86BC3C" w14:textId="77777777" w:rsidR="005247CD" w:rsidRPr="007342E7" w:rsidRDefault="005247CD" w:rsidP="005247CD">
      <w:pPr>
        <w:ind w:left="270"/>
        <w:jc w:val="both"/>
        <w:rPr>
          <w:rFonts w:cs="Arial"/>
          <w:color w:val="000000"/>
          <w:sz w:val="22"/>
          <w:szCs w:val="22"/>
        </w:rPr>
      </w:pPr>
      <w:r w:rsidRPr="007342E7">
        <w:rPr>
          <w:rFonts w:cs="Arial"/>
          <w:sz w:val="22"/>
          <w:szCs w:val="22"/>
        </w:rPr>
        <w:t>Dr. Potenza is a co-I on this study of post-partum stress in women with opioid use disorder.</w:t>
      </w:r>
    </w:p>
    <w:p w14:paraId="22972ADD" w14:textId="77777777" w:rsidR="00C91C58" w:rsidRPr="00C91C58" w:rsidRDefault="00C91C58" w:rsidP="00C91C58">
      <w:pPr>
        <w:widowControl w:val="0"/>
        <w:adjustRightInd w:val="0"/>
        <w:rPr>
          <w:b/>
          <w:sz w:val="22"/>
          <w:szCs w:val="22"/>
        </w:rPr>
      </w:pPr>
    </w:p>
    <w:p w14:paraId="5F4EB938" w14:textId="7C068E89" w:rsidR="00C91C58" w:rsidRPr="00C91C58" w:rsidRDefault="00C91C58" w:rsidP="00C91C58">
      <w:pPr>
        <w:widowControl w:val="0"/>
        <w:adjustRightInd w:val="0"/>
        <w:rPr>
          <w:sz w:val="22"/>
          <w:szCs w:val="22"/>
        </w:rPr>
      </w:pPr>
      <w:r w:rsidRPr="00C91C58">
        <w:rPr>
          <w:sz w:val="22"/>
          <w:szCs w:val="22"/>
        </w:rPr>
        <w:t>“Neurocognitive fMRI mechanisms of CBT and lisdexamfetamine outcomes”</w:t>
      </w:r>
      <w:r w:rsidRPr="00C91C58">
        <w:rPr>
          <w:b/>
          <w:sz w:val="22"/>
          <w:szCs w:val="22"/>
        </w:rPr>
        <w:t> </w:t>
      </w:r>
      <w:r w:rsidRPr="00C91C58">
        <w:rPr>
          <w:sz w:val="22"/>
          <w:szCs w:val="22"/>
        </w:rPr>
        <w:t>mPI: Potenza, Grilo</w:t>
      </w:r>
    </w:p>
    <w:p w14:paraId="6A24859D" w14:textId="44AC9FAB" w:rsidR="00C91C58" w:rsidRPr="00C91C58" w:rsidRDefault="00C91C58" w:rsidP="00C91C58">
      <w:pPr>
        <w:widowControl w:val="0"/>
        <w:adjustRightInd w:val="0"/>
        <w:ind w:firstLine="360"/>
        <w:rPr>
          <w:sz w:val="22"/>
          <w:szCs w:val="22"/>
        </w:rPr>
      </w:pPr>
      <w:r w:rsidRPr="00C91C58">
        <w:rPr>
          <w:sz w:val="22"/>
          <w:szCs w:val="22"/>
        </w:rPr>
        <w:t>Agency:  NIDDK</w:t>
      </w:r>
      <w:r w:rsidRPr="00C91C58">
        <w:rPr>
          <w:sz w:val="22"/>
          <w:szCs w:val="22"/>
        </w:rPr>
        <w:tab/>
        <w:t>Type:  R01 DK121551</w:t>
      </w:r>
      <w:r w:rsidRPr="00C91C58">
        <w:rPr>
          <w:sz w:val="22"/>
          <w:szCs w:val="22"/>
        </w:rPr>
        <w:tab/>
      </w:r>
      <w:r w:rsidRPr="00C91C58">
        <w:rPr>
          <w:sz w:val="22"/>
          <w:szCs w:val="22"/>
        </w:rPr>
        <w:tab/>
        <w:t>Period:  09/01/19-08/30/</w:t>
      </w:r>
      <w:r w:rsidR="0014758C" w:rsidRPr="00C91C58">
        <w:rPr>
          <w:sz w:val="22"/>
          <w:szCs w:val="22"/>
        </w:rPr>
        <w:t>2</w:t>
      </w:r>
      <w:r w:rsidR="0014758C">
        <w:rPr>
          <w:sz w:val="22"/>
          <w:szCs w:val="22"/>
        </w:rPr>
        <w:t>4</w:t>
      </w:r>
    </w:p>
    <w:p w14:paraId="1626C3EF" w14:textId="77777777" w:rsidR="00C91C58" w:rsidRPr="00C91C58" w:rsidRDefault="00C91C58" w:rsidP="00C91C58">
      <w:pPr>
        <w:widowControl w:val="0"/>
        <w:adjustRightInd w:val="0"/>
        <w:ind w:left="360"/>
        <w:rPr>
          <w:sz w:val="22"/>
          <w:szCs w:val="22"/>
        </w:rPr>
      </w:pPr>
      <w:r w:rsidRPr="00C91C58">
        <w:rPr>
          <w:sz w:val="22"/>
          <w:szCs w:val="22"/>
        </w:rPr>
        <w:t>Dr. Potenza is mPI on this award to study predictors, moderators, and mechanisms of therapeutic changes in obesity and binge-eating disorder.</w:t>
      </w:r>
    </w:p>
    <w:p w14:paraId="2DDBD08C" w14:textId="77777777" w:rsidR="002D713F" w:rsidRPr="00C91C58" w:rsidRDefault="002D713F" w:rsidP="002D713F">
      <w:pPr>
        <w:rPr>
          <w:sz w:val="22"/>
          <w:szCs w:val="22"/>
        </w:rPr>
      </w:pPr>
    </w:p>
    <w:p w14:paraId="64DC5F00" w14:textId="77777777" w:rsidR="002D713F" w:rsidRPr="00C91C58" w:rsidRDefault="002D713F" w:rsidP="002D713F">
      <w:pPr>
        <w:rPr>
          <w:sz w:val="22"/>
          <w:szCs w:val="22"/>
        </w:rPr>
      </w:pPr>
      <w:r w:rsidRPr="00C91C58">
        <w:rPr>
          <w:sz w:val="22"/>
          <w:szCs w:val="22"/>
        </w:rPr>
        <w:t xml:space="preserve">“Clinician Scientist Training Program in Drug Abuse Research” PI: Marc Potenza, M.D., Ph.D. </w:t>
      </w:r>
    </w:p>
    <w:p w14:paraId="75358286" w14:textId="2015396D" w:rsidR="002D713F" w:rsidRPr="00C91C58" w:rsidRDefault="002D713F" w:rsidP="002D713F">
      <w:pPr>
        <w:ind w:firstLine="360"/>
        <w:rPr>
          <w:sz w:val="22"/>
          <w:szCs w:val="22"/>
        </w:rPr>
      </w:pPr>
      <w:r w:rsidRPr="00C91C58">
        <w:rPr>
          <w:sz w:val="22"/>
          <w:szCs w:val="22"/>
        </w:rPr>
        <w:t>Agency: NIDA</w:t>
      </w:r>
      <w:r w:rsidRPr="00C91C58">
        <w:rPr>
          <w:sz w:val="22"/>
          <w:szCs w:val="22"/>
        </w:rPr>
        <w:tab/>
        <w:t xml:space="preserve"> Type: K12 DA00167</w:t>
      </w:r>
      <w:r w:rsidRPr="00C91C58">
        <w:rPr>
          <w:sz w:val="22"/>
          <w:szCs w:val="22"/>
        </w:rPr>
        <w:tab/>
        <w:t xml:space="preserve"> Period: 09/30/91-07/31/2</w:t>
      </w:r>
      <w:r w:rsidR="00DF5C3D">
        <w:rPr>
          <w:sz w:val="22"/>
          <w:szCs w:val="22"/>
        </w:rPr>
        <w:t>7</w:t>
      </w:r>
    </w:p>
    <w:p w14:paraId="20DD54BB" w14:textId="77777777" w:rsidR="002D713F" w:rsidRPr="00C91C58" w:rsidRDefault="002D713F" w:rsidP="002D713F">
      <w:pPr>
        <w:ind w:firstLine="360"/>
        <w:rPr>
          <w:sz w:val="22"/>
          <w:szCs w:val="22"/>
        </w:rPr>
      </w:pPr>
      <w:r w:rsidRPr="00C91C58">
        <w:rPr>
          <w:sz w:val="22"/>
          <w:szCs w:val="22"/>
        </w:rPr>
        <w:t>Dr. Potenza is PI on this Training Program to train Scholars in addiction research.</w:t>
      </w:r>
    </w:p>
    <w:p w14:paraId="73C69C4C" w14:textId="77777777" w:rsidR="002D713F" w:rsidRPr="00C91C58" w:rsidRDefault="002D713F" w:rsidP="002D713F">
      <w:pPr>
        <w:rPr>
          <w:b/>
          <w:sz w:val="22"/>
          <w:szCs w:val="22"/>
        </w:rPr>
      </w:pPr>
    </w:p>
    <w:p w14:paraId="25670014" w14:textId="77777777" w:rsidR="002D713F" w:rsidRPr="00C91C58" w:rsidRDefault="002D713F" w:rsidP="002D713F">
      <w:pPr>
        <w:rPr>
          <w:b/>
          <w:sz w:val="22"/>
          <w:szCs w:val="22"/>
        </w:rPr>
      </w:pPr>
      <w:r w:rsidRPr="00C91C58">
        <w:rPr>
          <w:b/>
          <w:sz w:val="22"/>
          <w:szCs w:val="22"/>
        </w:rPr>
        <w:t>Expired:</w:t>
      </w:r>
    </w:p>
    <w:p w14:paraId="7B7ACB77" w14:textId="77777777" w:rsidR="002D713F" w:rsidRPr="00C91C58" w:rsidRDefault="002D713F" w:rsidP="002D713F">
      <w:pPr>
        <w:rPr>
          <w:sz w:val="22"/>
          <w:szCs w:val="22"/>
        </w:rPr>
      </w:pPr>
      <w:r w:rsidRPr="00C91C58">
        <w:rPr>
          <w:sz w:val="22"/>
          <w:szCs w:val="22"/>
        </w:rPr>
        <w:t xml:space="preserve"> </w:t>
      </w:r>
    </w:p>
    <w:p w14:paraId="7B0ABFE8" w14:textId="77777777" w:rsidR="0014758C" w:rsidRDefault="0014758C" w:rsidP="0014758C">
      <w:pPr>
        <w:widowControl w:val="0"/>
        <w:adjustRightInd w:val="0"/>
        <w:rPr>
          <w:sz w:val="22"/>
          <w:szCs w:val="22"/>
        </w:rPr>
      </w:pPr>
      <w:r w:rsidRPr="00C91C58">
        <w:rPr>
          <w:sz w:val="22"/>
          <w:szCs w:val="22"/>
        </w:rPr>
        <w:t>“</w:t>
      </w:r>
      <w:r w:rsidRPr="005F318A">
        <w:rPr>
          <w:sz w:val="22"/>
          <w:szCs w:val="22"/>
        </w:rPr>
        <w:t>Use of advanced analytics to understand brain-behavior SMA relationships in ABCD data</w:t>
      </w:r>
      <w:r>
        <w:rPr>
          <w:sz w:val="22"/>
          <w:szCs w:val="22"/>
        </w:rPr>
        <w:t>”</w:t>
      </w:r>
    </w:p>
    <w:p w14:paraId="667114AD" w14:textId="77777777" w:rsidR="0014758C" w:rsidRDefault="0014758C" w:rsidP="0014758C">
      <w:pPr>
        <w:widowControl w:val="0"/>
        <w:adjustRightInd w:val="0"/>
        <w:ind w:left="360"/>
        <w:rPr>
          <w:sz w:val="22"/>
          <w:szCs w:val="22"/>
        </w:rPr>
      </w:pPr>
      <w:r>
        <w:rPr>
          <w:sz w:val="22"/>
          <w:szCs w:val="22"/>
        </w:rPr>
        <w:t>m</w:t>
      </w:r>
      <w:r w:rsidRPr="00C91C58">
        <w:rPr>
          <w:sz w:val="22"/>
          <w:szCs w:val="22"/>
        </w:rPr>
        <w:t>PI: Potenza</w:t>
      </w:r>
      <w:r>
        <w:rPr>
          <w:sz w:val="22"/>
          <w:szCs w:val="22"/>
        </w:rPr>
        <w:t>, Zhao</w:t>
      </w:r>
      <w:r w:rsidRPr="00C91C58">
        <w:rPr>
          <w:sz w:val="22"/>
          <w:szCs w:val="22"/>
        </w:rPr>
        <w:t xml:space="preserve"> </w:t>
      </w:r>
      <w:r w:rsidRPr="00C91C58">
        <w:rPr>
          <w:sz w:val="22"/>
          <w:szCs w:val="22"/>
        </w:rPr>
        <w:tab/>
        <w:t xml:space="preserve">Agency: </w:t>
      </w:r>
      <w:r>
        <w:rPr>
          <w:sz w:val="22"/>
          <w:szCs w:val="22"/>
        </w:rPr>
        <w:t>Children and Screens</w:t>
      </w:r>
      <w:r w:rsidRPr="00C91C58">
        <w:rPr>
          <w:sz w:val="22"/>
          <w:szCs w:val="22"/>
        </w:rPr>
        <w:t xml:space="preserve">   Type: </w:t>
      </w:r>
      <w:r>
        <w:rPr>
          <w:sz w:val="22"/>
          <w:szCs w:val="22"/>
        </w:rPr>
        <w:t>Brain Retreat Seed Grant</w:t>
      </w:r>
      <w:r w:rsidRPr="00C91C58">
        <w:rPr>
          <w:sz w:val="22"/>
          <w:szCs w:val="22"/>
        </w:rPr>
        <w:t>        </w:t>
      </w:r>
    </w:p>
    <w:p w14:paraId="1B33122F" w14:textId="77777777" w:rsidR="0014758C" w:rsidRPr="00C91C58" w:rsidRDefault="0014758C" w:rsidP="0014758C">
      <w:pPr>
        <w:widowControl w:val="0"/>
        <w:adjustRightInd w:val="0"/>
        <w:ind w:left="360"/>
        <w:rPr>
          <w:sz w:val="22"/>
          <w:szCs w:val="22"/>
        </w:rPr>
      </w:pPr>
      <w:r w:rsidRPr="00C91C58">
        <w:rPr>
          <w:sz w:val="22"/>
          <w:szCs w:val="22"/>
        </w:rPr>
        <w:t>Period: 0</w:t>
      </w:r>
      <w:r>
        <w:rPr>
          <w:sz w:val="22"/>
          <w:szCs w:val="22"/>
        </w:rPr>
        <w:t>2</w:t>
      </w:r>
      <w:r w:rsidRPr="00C91C58">
        <w:rPr>
          <w:sz w:val="22"/>
          <w:szCs w:val="22"/>
        </w:rPr>
        <w:t>/2</w:t>
      </w:r>
      <w:r>
        <w:rPr>
          <w:sz w:val="22"/>
          <w:szCs w:val="22"/>
        </w:rPr>
        <w:t>2</w:t>
      </w:r>
      <w:r w:rsidRPr="00C91C58">
        <w:rPr>
          <w:sz w:val="22"/>
          <w:szCs w:val="22"/>
        </w:rPr>
        <w:t>/</w:t>
      </w:r>
      <w:r>
        <w:rPr>
          <w:sz w:val="22"/>
          <w:szCs w:val="22"/>
        </w:rPr>
        <w:t>21</w:t>
      </w:r>
      <w:r w:rsidRPr="00C91C58">
        <w:rPr>
          <w:sz w:val="22"/>
          <w:szCs w:val="22"/>
        </w:rPr>
        <w:t>-0</w:t>
      </w:r>
      <w:r>
        <w:rPr>
          <w:sz w:val="22"/>
          <w:szCs w:val="22"/>
        </w:rPr>
        <w:t>2</w:t>
      </w:r>
      <w:r w:rsidRPr="00C91C58">
        <w:rPr>
          <w:sz w:val="22"/>
          <w:szCs w:val="22"/>
        </w:rPr>
        <w:t>/</w:t>
      </w:r>
      <w:r>
        <w:rPr>
          <w:sz w:val="22"/>
          <w:szCs w:val="22"/>
        </w:rPr>
        <w:t>28</w:t>
      </w:r>
      <w:r w:rsidRPr="00C91C58">
        <w:rPr>
          <w:sz w:val="22"/>
          <w:szCs w:val="22"/>
        </w:rPr>
        <w:t>/2</w:t>
      </w:r>
      <w:r>
        <w:rPr>
          <w:sz w:val="22"/>
          <w:szCs w:val="22"/>
        </w:rPr>
        <w:t>2</w:t>
      </w:r>
      <w:r w:rsidRPr="00C91C58">
        <w:rPr>
          <w:sz w:val="22"/>
          <w:szCs w:val="22"/>
        </w:rPr>
        <w:t xml:space="preserve"> </w:t>
      </w:r>
    </w:p>
    <w:p w14:paraId="114D46AE" w14:textId="77777777" w:rsidR="0014758C" w:rsidRPr="00C91C58" w:rsidRDefault="0014758C" w:rsidP="0014758C">
      <w:pPr>
        <w:widowControl w:val="0"/>
        <w:adjustRightInd w:val="0"/>
        <w:ind w:left="360"/>
        <w:rPr>
          <w:sz w:val="22"/>
          <w:szCs w:val="22"/>
        </w:rPr>
      </w:pPr>
      <w:r w:rsidRPr="00C91C58">
        <w:rPr>
          <w:sz w:val="22"/>
          <w:szCs w:val="22"/>
        </w:rPr>
        <w:t xml:space="preserve">Dr. Potenza is </w:t>
      </w:r>
      <w:r>
        <w:rPr>
          <w:sz w:val="22"/>
          <w:szCs w:val="22"/>
        </w:rPr>
        <w:t>m</w:t>
      </w:r>
      <w:r w:rsidRPr="00C91C58">
        <w:rPr>
          <w:sz w:val="22"/>
          <w:szCs w:val="22"/>
        </w:rPr>
        <w:t xml:space="preserve">PI on this award to investigate </w:t>
      </w:r>
      <w:r>
        <w:rPr>
          <w:sz w:val="22"/>
          <w:szCs w:val="22"/>
        </w:rPr>
        <w:t>brain networks related to screen media acivity</w:t>
      </w:r>
      <w:r w:rsidRPr="00C91C58">
        <w:rPr>
          <w:sz w:val="22"/>
          <w:szCs w:val="22"/>
        </w:rPr>
        <w:t xml:space="preserve"> </w:t>
      </w:r>
      <w:r>
        <w:rPr>
          <w:sz w:val="22"/>
          <w:szCs w:val="22"/>
        </w:rPr>
        <w:t>using big data analytic approaches</w:t>
      </w:r>
      <w:r w:rsidRPr="00C91C58">
        <w:rPr>
          <w:sz w:val="22"/>
          <w:szCs w:val="22"/>
        </w:rPr>
        <w:t>.</w:t>
      </w:r>
    </w:p>
    <w:p w14:paraId="50B7EF0E" w14:textId="77777777" w:rsidR="0014758C" w:rsidRDefault="0014758C" w:rsidP="003A3563">
      <w:pPr>
        <w:widowControl w:val="0"/>
        <w:adjustRightInd w:val="0"/>
        <w:rPr>
          <w:sz w:val="22"/>
          <w:szCs w:val="22"/>
        </w:rPr>
      </w:pPr>
    </w:p>
    <w:p w14:paraId="2043C2A4" w14:textId="1791D57E" w:rsidR="003A3563" w:rsidRPr="00C91C58" w:rsidRDefault="003A3563" w:rsidP="003A3563">
      <w:pPr>
        <w:widowControl w:val="0"/>
        <w:adjustRightInd w:val="0"/>
        <w:rPr>
          <w:sz w:val="22"/>
          <w:szCs w:val="22"/>
        </w:rPr>
      </w:pPr>
      <w:r>
        <w:rPr>
          <w:sz w:val="22"/>
          <w:szCs w:val="22"/>
        </w:rPr>
        <w:t>“</w:t>
      </w:r>
      <w:r w:rsidRPr="00C91C58">
        <w:rPr>
          <w:sz w:val="22"/>
          <w:szCs w:val="22"/>
        </w:rPr>
        <w:t>Vitamin D modulation of midbrain dopamine function: A 11C-PHNO PET Study in healthy humans”</w:t>
      </w:r>
    </w:p>
    <w:p w14:paraId="628EDC53" w14:textId="23C3E01A" w:rsidR="003A3563" w:rsidRPr="00C91C58" w:rsidRDefault="003A3563" w:rsidP="003A3563">
      <w:pPr>
        <w:widowControl w:val="0"/>
        <w:adjustRightInd w:val="0"/>
        <w:ind w:left="360"/>
        <w:rPr>
          <w:sz w:val="22"/>
          <w:szCs w:val="22"/>
        </w:rPr>
      </w:pPr>
      <w:r w:rsidRPr="00C91C58">
        <w:rPr>
          <w:sz w:val="22"/>
          <w:szCs w:val="22"/>
        </w:rPr>
        <w:t xml:space="preserve">PI: Potenza </w:t>
      </w:r>
      <w:r w:rsidRPr="00C91C58">
        <w:rPr>
          <w:sz w:val="22"/>
          <w:szCs w:val="22"/>
        </w:rPr>
        <w:tab/>
        <w:t>Agency: NCCIH            Type: R01AT010508         Period: 09/25/19-08/31/2</w:t>
      </w:r>
      <w:r>
        <w:rPr>
          <w:sz w:val="22"/>
          <w:szCs w:val="22"/>
        </w:rPr>
        <w:t xml:space="preserve">3 </w:t>
      </w:r>
    </w:p>
    <w:p w14:paraId="1DA758B0" w14:textId="77777777" w:rsidR="003A3563" w:rsidRPr="00C91C58" w:rsidRDefault="003A3563" w:rsidP="003A3563">
      <w:pPr>
        <w:widowControl w:val="0"/>
        <w:adjustRightInd w:val="0"/>
        <w:ind w:left="360"/>
        <w:rPr>
          <w:sz w:val="22"/>
          <w:szCs w:val="22"/>
        </w:rPr>
      </w:pPr>
      <w:r w:rsidRPr="00C91C58">
        <w:rPr>
          <w:sz w:val="22"/>
          <w:szCs w:val="22"/>
        </w:rPr>
        <w:lastRenderedPageBreak/>
        <w:t>Dr. Potenza is PI on this award to investigate calcitriol effects on D2/D3 dopamine receptor function.</w:t>
      </w:r>
    </w:p>
    <w:p w14:paraId="3707E06C" w14:textId="77777777" w:rsidR="003A3563" w:rsidRDefault="003A3563" w:rsidP="007530B9">
      <w:pPr>
        <w:jc w:val="both"/>
        <w:rPr>
          <w:rFonts w:cs="Arial"/>
          <w:color w:val="000000"/>
          <w:sz w:val="22"/>
          <w:szCs w:val="22"/>
        </w:rPr>
      </w:pPr>
    </w:p>
    <w:p w14:paraId="2303B094" w14:textId="47AC460B" w:rsidR="007530B9" w:rsidRPr="007342E7" w:rsidRDefault="007530B9" w:rsidP="007530B9">
      <w:pPr>
        <w:jc w:val="both"/>
        <w:rPr>
          <w:rFonts w:cs="Arial"/>
          <w:color w:val="000000"/>
          <w:sz w:val="22"/>
          <w:szCs w:val="22"/>
        </w:rPr>
      </w:pPr>
      <w:r w:rsidRPr="007342E7">
        <w:rPr>
          <w:rFonts w:cs="Arial"/>
          <w:color w:val="000000"/>
          <w:sz w:val="22"/>
          <w:szCs w:val="22"/>
        </w:rPr>
        <w:t>“Big Data Approach to Neural Correlates of Risk Behaviors for Substance Use Initiation”</w:t>
      </w:r>
    </w:p>
    <w:p w14:paraId="5F99EB17" w14:textId="77777777" w:rsidR="007530B9" w:rsidRDefault="007530B9" w:rsidP="007530B9">
      <w:pPr>
        <w:tabs>
          <w:tab w:val="left" w:pos="360"/>
        </w:tabs>
        <w:ind w:left="360" w:right="90"/>
        <w:jc w:val="both"/>
        <w:rPr>
          <w:rFonts w:cs="Arial"/>
          <w:sz w:val="22"/>
          <w:szCs w:val="22"/>
        </w:rPr>
      </w:pPr>
      <w:r w:rsidRPr="007342E7">
        <w:rPr>
          <w:rFonts w:cs="Arial"/>
          <w:sz w:val="22"/>
          <w:szCs w:val="22"/>
        </w:rPr>
        <w:t xml:space="preserve">mPI:Yihong Zhao, Marc Potenza  Agency: Rutgers Univ. Type: Busch Biomedical Grant </w:t>
      </w:r>
    </w:p>
    <w:p w14:paraId="2EDCBC94" w14:textId="77777777" w:rsidR="007530B9" w:rsidRPr="007342E7" w:rsidRDefault="007530B9" w:rsidP="007530B9">
      <w:pPr>
        <w:tabs>
          <w:tab w:val="left" w:pos="360"/>
        </w:tabs>
        <w:ind w:left="360" w:right="90"/>
        <w:jc w:val="both"/>
        <w:rPr>
          <w:rFonts w:cs="Arial"/>
          <w:sz w:val="22"/>
          <w:szCs w:val="22"/>
        </w:rPr>
      </w:pPr>
      <w:r w:rsidRPr="007342E7">
        <w:rPr>
          <w:rFonts w:cs="Arial"/>
          <w:sz w:val="22"/>
          <w:szCs w:val="22"/>
        </w:rPr>
        <w:t>Period: 09/20-08/22</w:t>
      </w:r>
    </w:p>
    <w:p w14:paraId="653B50D5" w14:textId="77777777" w:rsidR="007530B9" w:rsidRPr="007342E7" w:rsidRDefault="007530B9" w:rsidP="007530B9">
      <w:pPr>
        <w:tabs>
          <w:tab w:val="left" w:pos="360"/>
        </w:tabs>
        <w:ind w:left="360" w:right="90"/>
        <w:jc w:val="both"/>
        <w:rPr>
          <w:rFonts w:cs="Arial"/>
          <w:b/>
          <w:sz w:val="22"/>
          <w:szCs w:val="22"/>
        </w:rPr>
      </w:pPr>
      <w:r w:rsidRPr="007342E7">
        <w:rPr>
          <w:rStyle w:val="Strong"/>
          <w:b w:val="0"/>
          <w:sz w:val="22"/>
          <w:szCs w:val="22"/>
        </w:rPr>
        <w:t>This bridge grant provides internal funding to generate preliminary data for promising NIH applications.</w:t>
      </w:r>
    </w:p>
    <w:p w14:paraId="2F98D7C4" w14:textId="77777777" w:rsidR="007530B9" w:rsidRDefault="007530B9" w:rsidP="007530B9">
      <w:pPr>
        <w:widowControl w:val="0"/>
        <w:adjustRightInd w:val="0"/>
        <w:rPr>
          <w:sz w:val="22"/>
          <w:szCs w:val="22"/>
        </w:rPr>
      </w:pPr>
    </w:p>
    <w:p w14:paraId="159A529F" w14:textId="77777777" w:rsidR="007530B9" w:rsidRPr="00C91C58" w:rsidRDefault="007530B9" w:rsidP="007530B9">
      <w:pPr>
        <w:widowControl w:val="0"/>
        <w:adjustRightInd w:val="0"/>
        <w:rPr>
          <w:sz w:val="22"/>
          <w:szCs w:val="22"/>
        </w:rPr>
      </w:pPr>
      <w:r w:rsidRPr="00C91C58">
        <w:rPr>
          <w:sz w:val="22"/>
          <w:szCs w:val="22"/>
        </w:rPr>
        <w:t>“Budapest Longitudinal Study on Addictive Behaviors”</w:t>
      </w:r>
      <w:r w:rsidRPr="00C91C58">
        <w:rPr>
          <w:b/>
          <w:sz w:val="22"/>
          <w:szCs w:val="22"/>
        </w:rPr>
        <w:t> </w:t>
      </w:r>
      <w:r w:rsidRPr="00C91C58">
        <w:rPr>
          <w:sz w:val="22"/>
          <w:szCs w:val="22"/>
        </w:rPr>
        <w:t>PI: Zsolt Demetrovics</w:t>
      </w:r>
      <w:r w:rsidRPr="00C91C58">
        <w:rPr>
          <w:sz w:val="22"/>
          <w:szCs w:val="22"/>
        </w:rPr>
        <w:tab/>
      </w:r>
    </w:p>
    <w:p w14:paraId="5C605E20" w14:textId="77777777" w:rsidR="007530B9" w:rsidRPr="00C91C58" w:rsidRDefault="007530B9" w:rsidP="007530B9">
      <w:pPr>
        <w:widowControl w:val="0"/>
        <w:adjustRightInd w:val="0"/>
        <w:ind w:left="360"/>
        <w:rPr>
          <w:sz w:val="22"/>
          <w:szCs w:val="22"/>
        </w:rPr>
      </w:pPr>
      <w:r w:rsidRPr="00C91C58">
        <w:rPr>
          <w:sz w:val="22"/>
          <w:szCs w:val="22"/>
        </w:rPr>
        <w:t>Agency:  Hungarian National Research</w:t>
      </w:r>
      <w:r w:rsidRPr="00C91C58">
        <w:rPr>
          <w:sz w:val="22"/>
          <w:szCs w:val="22"/>
        </w:rPr>
        <w:tab/>
        <w:t xml:space="preserve">Type:  KKP126835   </w:t>
      </w:r>
      <w:r w:rsidRPr="00C91C58">
        <w:rPr>
          <w:sz w:val="22"/>
          <w:szCs w:val="22"/>
        </w:rPr>
        <w:tab/>
        <w:t xml:space="preserve">Period:  01/01/18-12/31/22                   </w:t>
      </w:r>
    </w:p>
    <w:p w14:paraId="7807CC96" w14:textId="77777777" w:rsidR="007530B9" w:rsidRPr="00C91C58" w:rsidRDefault="007530B9" w:rsidP="007530B9">
      <w:pPr>
        <w:widowControl w:val="0"/>
        <w:adjustRightInd w:val="0"/>
        <w:ind w:left="360"/>
        <w:rPr>
          <w:sz w:val="22"/>
          <w:szCs w:val="22"/>
        </w:rPr>
      </w:pPr>
      <w:r w:rsidRPr="00C91C58">
        <w:rPr>
          <w:sz w:val="22"/>
          <w:szCs w:val="22"/>
        </w:rPr>
        <w:t>Dr. Potenza is a collaborator on this award to study addictive behaviors longitudinally in youth.</w:t>
      </w:r>
    </w:p>
    <w:p w14:paraId="5E4083F6" w14:textId="77777777" w:rsidR="007530B9" w:rsidRDefault="007530B9" w:rsidP="007530B9">
      <w:pPr>
        <w:widowControl w:val="0"/>
        <w:adjustRightInd w:val="0"/>
        <w:rPr>
          <w:bCs/>
          <w:sz w:val="22"/>
          <w:szCs w:val="22"/>
        </w:rPr>
      </w:pPr>
    </w:p>
    <w:p w14:paraId="6C135CBD" w14:textId="77777777" w:rsidR="007530B9" w:rsidRDefault="007530B9" w:rsidP="007530B9">
      <w:pPr>
        <w:widowControl w:val="0"/>
        <w:adjustRightInd w:val="0"/>
        <w:rPr>
          <w:bCs/>
          <w:sz w:val="22"/>
          <w:szCs w:val="22"/>
        </w:rPr>
      </w:pPr>
      <w:r w:rsidRPr="00C91C58">
        <w:rPr>
          <w:bCs/>
          <w:sz w:val="22"/>
          <w:szCs w:val="22"/>
        </w:rPr>
        <w:t>“Assessing Glutamate Homeostasis in Cocaine Addiction Using 7T 1H-MRS”</w:t>
      </w:r>
      <w:r w:rsidRPr="00C91C58">
        <w:rPr>
          <w:bCs/>
          <w:sz w:val="22"/>
          <w:szCs w:val="22"/>
        </w:rPr>
        <w:tab/>
      </w:r>
    </w:p>
    <w:p w14:paraId="3DD9BFD6" w14:textId="77777777" w:rsidR="007530B9" w:rsidRPr="007342E7" w:rsidRDefault="007530B9" w:rsidP="007530B9">
      <w:pPr>
        <w:widowControl w:val="0"/>
        <w:adjustRightInd w:val="0"/>
        <w:ind w:firstLine="270"/>
        <w:rPr>
          <w:bCs/>
          <w:sz w:val="22"/>
          <w:szCs w:val="22"/>
        </w:rPr>
      </w:pPr>
      <w:r w:rsidRPr="00C91C58">
        <w:rPr>
          <w:sz w:val="22"/>
          <w:szCs w:val="22"/>
        </w:rPr>
        <w:t xml:space="preserve">PI: Angarita </w:t>
      </w:r>
      <w:r>
        <w:rPr>
          <w:sz w:val="22"/>
          <w:szCs w:val="22"/>
        </w:rPr>
        <w:tab/>
      </w:r>
      <w:r w:rsidRPr="00C91C58">
        <w:rPr>
          <w:sz w:val="22"/>
          <w:szCs w:val="22"/>
        </w:rPr>
        <w:t>Agency: NIDA</w:t>
      </w:r>
      <w:r w:rsidRPr="00C91C58">
        <w:rPr>
          <w:sz w:val="22"/>
          <w:szCs w:val="22"/>
        </w:rPr>
        <w:tab/>
      </w:r>
      <w:r>
        <w:rPr>
          <w:sz w:val="22"/>
          <w:szCs w:val="22"/>
        </w:rPr>
        <w:t xml:space="preserve">    </w:t>
      </w:r>
      <w:r w:rsidRPr="00C91C58">
        <w:rPr>
          <w:sz w:val="22"/>
          <w:szCs w:val="22"/>
        </w:rPr>
        <w:t>Type: R21DA0403055-02</w:t>
      </w:r>
      <w:r w:rsidRPr="00C91C58">
        <w:rPr>
          <w:sz w:val="22"/>
          <w:szCs w:val="22"/>
        </w:rPr>
        <w:tab/>
        <w:t>Period: 9/01/18-8/31/2</w:t>
      </w:r>
      <w:r>
        <w:rPr>
          <w:sz w:val="22"/>
          <w:szCs w:val="22"/>
        </w:rPr>
        <w:t>2</w:t>
      </w:r>
      <w:r w:rsidRPr="00C91C58">
        <w:rPr>
          <w:sz w:val="22"/>
          <w:szCs w:val="22"/>
        </w:rPr>
        <w:t xml:space="preserve"> (NCE)</w:t>
      </w:r>
    </w:p>
    <w:p w14:paraId="65A15446" w14:textId="77777777" w:rsidR="007530B9" w:rsidRPr="00C91C58" w:rsidRDefault="007530B9" w:rsidP="007530B9">
      <w:pPr>
        <w:widowControl w:val="0"/>
        <w:adjustRightInd w:val="0"/>
        <w:ind w:left="270"/>
        <w:rPr>
          <w:sz w:val="22"/>
          <w:szCs w:val="22"/>
        </w:rPr>
      </w:pPr>
      <w:r w:rsidRPr="00C91C58">
        <w:rPr>
          <w:sz w:val="22"/>
          <w:szCs w:val="22"/>
        </w:rPr>
        <w:t>Dr. Potenza is a co-Investigator on this award to study the effects of N-Acetyl-Cysteine on glutamate homeostasis in people with cocaine use disorder.</w:t>
      </w:r>
    </w:p>
    <w:p w14:paraId="0C863956" w14:textId="77777777" w:rsidR="007530B9" w:rsidRDefault="007530B9" w:rsidP="00DF5C3D">
      <w:pPr>
        <w:widowControl w:val="0"/>
        <w:adjustRightInd w:val="0"/>
        <w:rPr>
          <w:sz w:val="22"/>
          <w:szCs w:val="22"/>
        </w:rPr>
      </w:pPr>
    </w:p>
    <w:p w14:paraId="742E0993" w14:textId="132EFC00" w:rsidR="00DF5C3D" w:rsidRPr="00C91C58" w:rsidRDefault="00DF5C3D" w:rsidP="00DF5C3D">
      <w:pPr>
        <w:widowControl w:val="0"/>
        <w:adjustRightInd w:val="0"/>
        <w:rPr>
          <w:sz w:val="22"/>
          <w:szCs w:val="22"/>
        </w:rPr>
      </w:pPr>
      <w:r w:rsidRPr="00C91C58">
        <w:rPr>
          <w:sz w:val="22"/>
          <w:szCs w:val="22"/>
        </w:rPr>
        <w:t>“COST Network on Problematic Use of the Internet”</w:t>
      </w:r>
      <w:r w:rsidRPr="00C91C58">
        <w:rPr>
          <w:b/>
          <w:sz w:val="22"/>
          <w:szCs w:val="22"/>
        </w:rPr>
        <w:t> </w:t>
      </w:r>
      <w:r w:rsidRPr="00C91C58">
        <w:rPr>
          <w:sz w:val="22"/>
          <w:szCs w:val="22"/>
        </w:rPr>
        <w:t>PI: Naomi Fineberg</w:t>
      </w:r>
    </w:p>
    <w:p w14:paraId="25323634" w14:textId="77777777" w:rsidR="00DF5C3D" w:rsidRPr="00C91C58" w:rsidRDefault="00DF5C3D" w:rsidP="00DF5C3D">
      <w:pPr>
        <w:widowControl w:val="0"/>
        <w:adjustRightInd w:val="0"/>
        <w:ind w:firstLine="270"/>
        <w:rPr>
          <w:sz w:val="22"/>
          <w:szCs w:val="22"/>
        </w:rPr>
      </w:pPr>
      <w:r w:rsidRPr="00C91C58">
        <w:rPr>
          <w:sz w:val="22"/>
          <w:szCs w:val="22"/>
        </w:rPr>
        <w:t>Agency:  COST</w:t>
      </w:r>
      <w:r w:rsidRPr="00C91C58">
        <w:rPr>
          <w:sz w:val="22"/>
          <w:szCs w:val="22"/>
        </w:rPr>
        <w:tab/>
      </w:r>
      <w:r w:rsidRPr="00C91C58">
        <w:rPr>
          <w:sz w:val="22"/>
          <w:szCs w:val="22"/>
        </w:rPr>
        <w:tab/>
        <w:t>Type:  COST Action CA16207</w:t>
      </w:r>
      <w:r w:rsidRPr="00C91C58">
        <w:rPr>
          <w:sz w:val="22"/>
          <w:szCs w:val="22"/>
        </w:rPr>
        <w:tab/>
      </w:r>
      <w:r w:rsidRPr="00C91C58">
        <w:rPr>
          <w:sz w:val="22"/>
          <w:szCs w:val="22"/>
        </w:rPr>
        <w:tab/>
        <w:t>Period:  10/23/17-10/22/21</w:t>
      </w:r>
    </w:p>
    <w:p w14:paraId="12562EA7" w14:textId="77777777" w:rsidR="00DF5C3D" w:rsidRPr="00C91C58" w:rsidRDefault="00DF5C3D" w:rsidP="00DF5C3D">
      <w:pPr>
        <w:widowControl w:val="0"/>
        <w:adjustRightInd w:val="0"/>
        <w:ind w:firstLine="270"/>
        <w:rPr>
          <w:sz w:val="22"/>
          <w:szCs w:val="22"/>
        </w:rPr>
      </w:pPr>
      <w:r w:rsidRPr="00C91C58">
        <w:rPr>
          <w:sz w:val="22"/>
          <w:szCs w:val="22"/>
        </w:rPr>
        <w:t>Dr. Potenza co-leads a workgroup on problematic use of internet.</w:t>
      </w:r>
    </w:p>
    <w:p w14:paraId="0F487445" w14:textId="77777777" w:rsidR="00DF5C3D" w:rsidRPr="00C91C58" w:rsidRDefault="00DF5C3D" w:rsidP="00DF5C3D">
      <w:pPr>
        <w:widowControl w:val="0"/>
        <w:adjustRightInd w:val="0"/>
        <w:rPr>
          <w:b/>
          <w:sz w:val="22"/>
          <w:szCs w:val="22"/>
        </w:rPr>
      </w:pPr>
    </w:p>
    <w:p w14:paraId="69A12600" w14:textId="77777777" w:rsidR="00DF5C3D" w:rsidRPr="00C91C58" w:rsidRDefault="00DF5C3D" w:rsidP="00DF5C3D">
      <w:pPr>
        <w:widowControl w:val="0"/>
        <w:adjustRightInd w:val="0"/>
        <w:rPr>
          <w:sz w:val="22"/>
          <w:szCs w:val="22"/>
        </w:rPr>
      </w:pPr>
      <w:r w:rsidRPr="00C91C58">
        <w:rPr>
          <w:sz w:val="22"/>
          <w:szCs w:val="22"/>
        </w:rPr>
        <w:t>“ERASMUS+ Programme” </w:t>
      </w:r>
      <w:r w:rsidRPr="00C91C58">
        <w:rPr>
          <w:sz w:val="22"/>
          <w:szCs w:val="22"/>
        </w:rPr>
        <w:tab/>
      </w:r>
      <w:r w:rsidRPr="00C91C58">
        <w:rPr>
          <w:b/>
          <w:sz w:val="22"/>
          <w:szCs w:val="22"/>
        </w:rPr>
        <w:tab/>
      </w:r>
      <w:r w:rsidRPr="00C91C58">
        <w:rPr>
          <w:sz w:val="22"/>
          <w:szCs w:val="22"/>
        </w:rPr>
        <w:t>PI: Zsolt Demetrovics</w:t>
      </w:r>
      <w:r w:rsidRPr="00C91C58">
        <w:rPr>
          <w:sz w:val="22"/>
          <w:szCs w:val="22"/>
        </w:rPr>
        <w:tab/>
      </w:r>
      <w:r w:rsidRPr="00C91C58">
        <w:rPr>
          <w:sz w:val="22"/>
          <w:szCs w:val="22"/>
        </w:rPr>
        <w:tab/>
        <w:t>Agency:  European Union</w:t>
      </w:r>
    </w:p>
    <w:p w14:paraId="663BAAE9" w14:textId="77777777" w:rsidR="00DF5C3D" w:rsidRPr="00C91C58" w:rsidRDefault="00DF5C3D" w:rsidP="00DF5C3D">
      <w:pPr>
        <w:widowControl w:val="0"/>
        <w:adjustRightInd w:val="0"/>
        <w:ind w:firstLine="270"/>
        <w:rPr>
          <w:sz w:val="22"/>
          <w:szCs w:val="22"/>
        </w:rPr>
      </w:pPr>
      <w:r w:rsidRPr="00C91C58">
        <w:rPr>
          <w:sz w:val="22"/>
          <w:szCs w:val="22"/>
        </w:rPr>
        <w:t>Type:  Erasmus+ International Credit Mobility Programme</w:t>
      </w:r>
      <w:r w:rsidRPr="00C91C58">
        <w:rPr>
          <w:sz w:val="22"/>
          <w:szCs w:val="22"/>
        </w:rPr>
        <w:tab/>
        <w:t>Period:  07/1/18-06/30/2</w:t>
      </w:r>
      <w:r>
        <w:rPr>
          <w:sz w:val="22"/>
          <w:szCs w:val="22"/>
        </w:rPr>
        <w:t>2</w:t>
      </w:r>
      <w:r w:rsidRPr="00C91C58">
        <w:rPr>
          <w:sz w:val="22"/>
          <w:szCs w:val="22"/>
        </w:rPr>
        <w:t xml:space="preserve"> (NCE)</w:t>
      </w:r>
    </w:p>
    <w:p w14:paraId="1A188F7A" w14:textId="77777777" w:rsidR="00DF5C3D" w:rsidRPr="00C91C58" w:rsidRDefault="00DF5C3D" w:rsidP="00DF5C3D">
      <w:pPr>
        <w:widowControl w:val="0"/>
        <w:adjustRightInd w:val="0"/>
        <w:ind w:firstLine="270"/>
        <w:rPr>
          <w:sz w:val="22"/>
          <w:szCs w:val="22"/>
        </w:rPr>
      </w:pPr>
      <w:r w:rsidRPr="00C91C58">
        <w:rPr>
          <w:sz w:val="22"/>
          <w:szCs w:val="22"/>
        </w:rPr>
        <w:t>This award provides support for Drs. Potenza and Demetorivics to visit each other’s institution once.</w:t>
      </w:r>
    </w:p>
    <w:p w14:paraId="61E5531C" w14:textId="77777777" w:rsidR="00DF5C3D" w:rsidRDefault="00DF5C3D" w:rsidP="00DF5C3D">
      <w:pPr>
        <w:widowControl w:val="0"/>
        <w:adjustRightInd w:val="0"/>
        <w:rPr>
          <w:sz w:val="22"/>
          <w:szCs w:val="22"/>
        </w:rPr>
      </w:pPr>
    </w:p>
    <w:p w14:paraId="5C6B52E9" w14:textId="3B450533" w:rsidR="00DF5C3D" w:rsidRPr="00C91C58" w:rsidRDefault="00DF5C3D" w:rsidP="00DF5C3D">
      <w:pPr>
        <w:widowControl w:val="0"/>
        <w:adjustRightInd w:val="0"/>
        <w:rPr>
          <w:sz w:val="22"/>
          <w:szCs w:val="22"/>
        </w:rPr>
      </w:pPr>
      <w:r w:rsidRPr="007342E7">
        <w:rPr>
          <w:sz w:val="22"/>
          <w:szCs w:val="22"/>
        </w:rPr>
        <w:t>"Regulation of Craving Under Stress</w:t>
      </w:r>
      <w:r w:rsidRPr="00C91C58">
        <w:rPr>
          <w:sz w:val="22"/>
          <w:szCs w:val="22"/>
        </w:rPr>
        <w:t>: Novel Mechanisms and Neural Mechanisms"</w:t>
      </w:r>
    </w:p>
    <w:p w14:paraId="1C589B99" w14:textId="77777777" w:rsidR="00DF5C3D" w:rsidRPr="00C91C58" w:rsidRDefault="00DF5C3D" w:rsidP="00DF5C3D">
      <w:pPr>
        <w:widowControl w:val="0"/>
        <w:adjustRightInd w:val="0"/>
        <w:ind w:left="270"/>
        <w:rPr>
          <w:sz w:val="22"/>
          <w:szCs w:val="22"/>
        </w:rPr>
      </w:pPr>
      <w:r w:rsidRPr="00C91C58">
        <w:rPr>
          <w:sz w:val="22"/>
          <w:szCs w:val="22"/>
        </w:rPr>
        <w:t xml:space="preserve">PI: Hedy Kober </w:t>
      </w:r>
      <w:r w:rsidRPr="00C91C58">
        <w:rPr>
          <w:sz w:val="22"/>
          <w:szCs w:val="22"/>
        </w:rPr>
        <w:tab/>
        <w:t>Agency: NIDA                  Type: 1R01</w:t>
      </w:r>
      <w:r>
        <w:rPr>
          <w:sz w:val="22"/>
          <w:szCs w:val="22"/>
        </w:rPr>
        <w:t xml:space="preserve"> </w:t>
      </w:r>
      <w:r w:rsidRPr="00C91C58">
        <w:rPr>
          <w:sz w:val="22"/>
          <w:szCs w:val="22"/>
        </w:rPr>
        <w:t>DA043690            Period: 7/01/17-</w:t>
      </w:r>
      <w:r>
        <w:rPr>
          <w:sz w:val="22"/>
          <w:szCs w:val="22"/>
        </w:rPr>
        <w:t>5</w:t>
      </w:r>
      <w:r w:rsidRPr="00C91C58">
        <w:rPr>
          <w:sz w:val="22"/>
          <w:szCs w:val="22"/>
        </w:rPr>
        <w:t>/3</w:t>
      </w:r>
      <w:r>
        <w:rPr>
          <w:sz w:val="22"/>
          <w:szCs w:val="22"/>
        </w:rPr>
        <w:t>1</w:t>
      </w:r>
      <w:r w:rsidRPr="00C91C58">
        <w:rPr>
          <w:sz w:val="22"/>
          <w:szCs w:val="22"/>
        </w:rPr>
        <w:t>/2</w:t>
      </w:r>
      <w:r>
        <w:rPr>
          <w:sz w:val="22"/>
          <w:szCs w:val="22"/>
        </w:rPr>
        <w:t>2</w:t>
      </w:r>
    </w:p>
    <w:p w14:paraId="0E560617" w14:textId="77777777" w:rsidR="00DF5C3D" w:rsidRPr="00C91C58" w:rsidRDefault="00DF5C3D" w:rsidP="00DF5C3D">
      <w:pPr>
        <w:ind w:left="270"/>
        <w:rPr>
          <w:sz w:val="22"/>
          <w:szCs w:val="22"/>
        </w:rPr>
      </w:pPr>
      <w:r w:rsidRPr="00C91C58">
        <w:rPr>
          <w:color w:val="000000"/>
          <w:sz w:val="22"/>
          <w:szCs w:val="22"/>
        </w:rPr>
        <w:t>Dr. Potenza is an investigator</w:t>
      </w:r>
      <w:r w:rsidRPr="00C91C58">
        <w:rPr>
          <w:sz w:val="22"/>
          <w:szCs w:val="22"/>
        </w:rPr>
        <w:t xml:space="preserve"> on this award to the regulation of craving under stress.</w:t>
      </w:r>
    </w:p>
    <w:p w14:paraId="1497B782" w14:textId="77777777" w:rsidR="00DF5C3D" w:rsidRDefault="00DF5C3D" w:rsidP="00DF5C3D">
      <w:pPr>
        <w:widowControl w:val="0"/>
        <w:adjustRightInd w:val="0"/>
        <w:rPr>
          <w:sz w:val="22"/>
          <w:szCs w:val="22"/>
        </w:rPr>
      </w:pPr>
    </w:p>
    <w:p w14:paraId="4CACE927" w14:textId="15345B1A" w:rsidR="00DF5C3D" w:rsidRPr="00C91C58" w:rsidRDefault="00DF5C3D" w:rsidP="00DF5C3D">
      <w:pPr>
        <w:widowControl w:val="0"/>
        <w:adjustRightInd w:val="0"/>
        <w:rPr>
          <w:sz w:val="22"/>
          <w:szCs w:val="22"/>
        </w:rPr>
      </w:pPr>
      <w:r w:rsidRPr="00C91C58">
        <w:rPr>
          <w:sz w:val="22"/>
          <w:szCs w:val="22"/>
        </w:rPr>
        <w:t>"Functional networks related to cocaine dependence and its treatment and relapse"</w:t>
      </w:r>
    </w:p>
    <w:p w14:paraId="207961B9" w14:textId="77777777" w:rsidR="00DF5C3D" w:rsidRPr="00C91C58" w:rsidRDefault="00DF5C3D" w:rsidP="00DF5C3D">
      <w:pPr>
        <w:widowControl w:val="0"/>
        <w:adjustRightInd w:val="0"/>
        <w:ind w:left="270"/>
        <w:rPr>
          <w:sz w:val="22"/>
          <w:szCs w:val="22"/>
        </w:rPr>
      </w:pPr>
      <w:r w:rsidRPr="00C91C58">
        <w:rPr>
          <w:sz w:val="22"/>
          <w:szCs w:val="22"/>
        </w:rPr>
        <w:t xml:space="preserve">PI: Marc Potenza </w:t>
      </w:r>
      <w:r w:rsidRPr="00C91C58">
        <w:rPr>
          <w:sz w:val="22"/>
          <w:szCs w:val="22"/>
        </w:rPr>
        <w:tab/>
        <w:t>Agency: NIDA              Type: 1R01DA039136       Period: 5/1/16-3/31/2</w:t>
      </w:r>
      <w:r>
        <w:rPr>
          <w:sz w:val="22"/>
          <w:szCs w:val="22"/>
        </w:rPr>
        <w:t>2</w:t>
      </w:r>
      <w:r w:rsidRPr="00C91C58">
        <w:rPr>
          <w:sz w:val="22"/>
          <w:szCs w:val="22"/>
        </w:rPr>
        <w:t xml:space="preserve"> (NCE)</w:t>
      </w:r>
    </w:p>
    <w:p w14:paraId="6BA6C6E7" w14:textId="77777777" w:rsidR="00DF5C3D" w:rsidRPr="00C91C58" w:rsidRDefault="00DF5C3D" w:rsidP="00DF5C3D">
      <w:pPr>
        <w:ind w:left="270"/>
        <w:rPr>
          <w:color w:val="000000"/>
          <w:sz w:val="22"/>
          <w:szCs w:val="22"/>
        </w:rPr>
      </w:pPr>
      <w:r w:rsidRPr="00C91C58">
        <w:rPr>
          <w:color w:val="000000"/>
          <w:sz w:val="22"/>
          <w:szCs w:val="22"/>
        </w:rPr>
        <w:t xml:space="preserve">Dr. Potenza is PI </w:t>
      </w:r>
      <w:r w:rsidRPr="00C91C58">
        <w:rPr>
          <w:sz w:val="22"/>
          <w:szCs w:val="22"/>
        </w:rPr>
        <w:t xml:space="preserve">on this award to use spatial independent component analysis. </w:t>
      </w:r>
      <w:r w:rsidRPr="00C91C58">
        <w:rPr>
          <w:color w:val="000000"/>
          <w:sz w:val="22"/>
          <w:szCs w:val="22"/>
        </w:rPr>
        <w:t xml:space="preserve"> </w:t>
      </w:r>
    </w:p>
    <w:p w14:paraId="6ACC4BA2" w14:textId="77777777" w:rsidR="00DF5C3D" w:rsidRDefault="00DF5C3D" w:rsidP="007342E7">
      <w:pPr>
        <w:rPr>
          <w:sz w:val="22"/>
          <w:szCs w:val="22"/>
        </w:rPr>
      </w:pPr>
    </w:p>
    <w:p w14:paraId="252F950A" w14:textId="78297DCE" w:rsidR="007342E7" w:rsidRPr="00C91C58" w:rsidRDefault="007342E7" w:rsidP="007342E7">
      <w:pPr>
        <w:rPr>
          <w:sz w:val="22"/>
          <w:szCs w:val="22"/>
        </w:rPr>
      </w:pPr>
      <w:r w:rsidRPr="00C91C58">
        <w:rPr>
          <w:sz w:val="22"/>
          <w:szCs w:val="22"/>
        </w:rPr>
        <w:t xml:space="preserve">“Maternal brain and behavioral responses to infant cues in cocaine exposed mothers” </w:t>
      </w:r>
    </w:p>
    <w:p w14:paraId="2D757394" w14:textId="77777777" w:rsidR="007342E7" w:rsidRPr="00C91C58" w:rsidRDefault="007342E7" w:rsidP="007342E7">
      <w:pPr>
        <w:ind w:firstLine="360"/>
        <w:rPr>
          <w:sz w:val="22"/>
          <w:szCs w:val="22"/>
        </w:rPr>
      </w:pPr>
      <w:r w:rsidRPr="00C91C58">
        <w:rPr>
          <w:sz w:val="22"/>
          <w:szCs w:val="22"/>
        </w:rPr>
        <w:t>PI: Lane Strathearn, MBBS</w:t>
      </w:r>
      <w:r w:rsidRPr="00C91C58">
        <w:rPr>
          <w:sz w:val="22"/>
          <w:szCs w:val="22"/>
        </w:rPr>
        <w:tab/>
        <w:t>Role: Investigator</w:t>
      </w:r>
    </w:p>
    <w:p w14:paraId="0DDFD188" w14:textId="213D9D54" w:rsidR="007342E7" w:rsidRPr="00C91C58" w:rsidRDefault="007342E7" w:rsidP="007342E7">
      <w:pPr>
        <w:ind w:firstLine="360"/>
        <w:rPr>
          <w:sz w:val="22"/>
          <w:szCs w:val="22"/>
        </w:rPr>
      </w:pPr>
      <w:r w:rsidRPr="00C91C58">
        <w:rPr>
          <w:sz w:val="22"/>
          <w:szCs w:val="22"/>
        </w:rPr>
        <w:t>Agency: NIDA</w:t>
      </w:r>
      <w:r w:rsidRPr="00C91C58">
        <w:rPr>
          <w:sz w:val="22"/>
          <w:szCs w:val="22"/>
        </w:rPr>
        <w:tab/>
      </w:r>
      <w:r w:rsidRPr="00C91C58">
        <w:rPr>
          <w:sz w:val="22"/>
          <w:szCs w:val="22"/>
        </w:rPr>
        <w:tab/>
        <w:t>Type: R01 DA026437</w:t>
      </w:r>
      <w:r w:rsidRPr="00C91C58">
        <w:rPr>
          <w:sz w:val="22"/>
          <w:szCs w:val="22"/>
        </w:rPr>
        <w:tab/>
      </w:r>
      <w:r w:rsidRPr="00C91C58">
        <w:rPr>
          <w:sz w:val="22"/>
          <w:szCs w:val="22"/>
        </w:rPr>
        <w:tab/>
        <w:t>Period: 04/15/10-0</w:t>
      </w:r>
      <w:r>
        <w:rPr>
          <w:sz w:val="22"/>
          <w:szCs w:val="22"/>
        </w:rPr>
        <w:t>1</w:t>
      </w:r>
      <w:r w:rsidRPr="00C91C58">
        <w:rPr>
          <w:sz w:val="22"/>
          <w:szCs w:val="22"/>
        </w:rPr>
        <w:t>/31/21</w:t>
      </w:r>
      <w:r>
        <w:rPr>
          <w:sz w:val="22"/>
          <w:szCs w:val="22"/>
        </w:rPr>
        <w:t xml:space="preserve"> </w:t>
      </w:r>
    </w:p>
    <w:p w14:paraId="5E75FCEF" w14:textId="77777777" w:rsidR="007342E7" w:rsidRPr="00C91C58" w:rsidRDefault="007342E7" w:rsidP="007342E7">
      <w:pPr>
        <w:ind w:firstLine="360"/>
        <w:rPr>
          <w:sz w:val="22"/>
          <w:szCs w:val="22"/>
        </w:rPr>
      </w:pPr>
      <w:r w:rsidRPr="00C91C58">
        <w:rPr>
          <w:sz w:val="22"/>
          <w:szCs w:val="22"/>
        </w:rPr>
        <w:t xml:space="preserve">To investigate MRI, EEG and behavioral measures of cocaine dependent mothers to infant cues.  </w:t>
      </w:r>
    </w:p>
    <w:p w14:paraId="2B8D27B5" w14:textId="77777777" w:rsidR="007342E7" w:rsidRDefault="007342E7" w:rsidP="007342E7">
      <w:pPr>
        <w:ind w:left="360" w:hanging="360"/>
        <w:rPr>
          <w:rFonts w:cs="Arial"/>
          <w:szCs w:val="22"/>
        </w:rPr>
      </w:pPr>
      <w:r w:rsidRPr="005247CD">
        <w:rPr>
          <w:rFonts w:cs="Arial"/>
          <w:szCs w:val="22"/>
        </w:rPr>
        <w:t xml:space="preserve"> </w:t>
      </w:r>
    </w:p>
    <w:p w14:paraId="72CC27ED" w14:textId="0356948A" w:rsidR="005247CD" w:rsidRPr="005247CD" w:rsidRDefault="005247CD" w:rsidP="007342E7">
      <w:pPr>
        <w:ind w:left="360" w:hanging="360"/>
        <w:rPr>
          <w:rFonts w:cs="Arial"/>
          <w:color w:val="000000"/>
          <w:szCs w:val="22"/>
        </w:rPr>
      </w:pPr>
      <w:r w:rsidRPr="005247CD">
        <w:rPr>
          <w:rFonts w:cs="Arial"/>
          <w:szCs w:val="22"/>
        </w:rPr>
        <w:t>“</w:t>
      </w:r>
      <w:r w:rsidRPr="005247CD">
        <w:rPr>
          <w:rFonts w:cs="Arial"/>
          <w:color w:val="000000"/>
          <w:szCs w:val="22"/>
        </w:rPr>
        <w:t>Cognitive function and emotional regulation in relation to use of ketamine and marijuana amongst teenagers in Taiwan and US: A brain imaging study</w:t>
      </w:r>
      <w:r w:rsidRPr="005247CD">
        <w:rPr>
          <w:rFonts w:cs="Arial"/>
          <w:szCs w:val="22"/>
        </w:rPr>
        <w:t xml:space="preserve">” </w:t>
      </w:r>
    </w:p>
    <w:p w14:paraId="1D24A350" w14:textId="1D45E0F6" w:rsidR="005247CD" w:rsidRDefault="005247CD" w:rsidP="005247CD">
      <w:pPr>
        <w:tabs>
          <w:tab w:val="left" w:pos="450"/>
        </w:tabs>
        <w:ind w:left="360" w:hanging="360"/>
      </w:pPr>
      <w:r w:rsidRPr="00AA4BE0">
        <w:rPr>
          <w:rFonts w:cs="Arial"/>
          <w:szCs w:val="22"/>
        </w:rPr>
        <w:tab/>
        <w:t>PI:</w:t>
      </w:r>
      <w:r w:rsidRPr="00AA4BE0">
        <w:rPr>
          <w:rFonts w:cs="Arial"/>
          <w:spacing w:val="-1"/>
          <w:szCs w:val="22"/>
        </w:rPr>
        <w:t xml:space="preserve"> </w:t>
      </w:r>
      <w:r>
        <w:rPr>
          <w:rFonts w:cs="Arial"/>
          <w:spacing w:val="-1"/>
          <w:szCs w:val="22"/>
        </w:rPr>
        <w:t xml:space="preserve">Tony </w:t>
      </w:r>
      <w:r w:rsidRPr="00AA4BE0">
        <w:rPr>
          <w:rFonts w:cs="Arial"/>
          <w:szCs w:val="22"/>
        </w:rPr>
        <w:t>Lee</w:t>
      </w:r>
      <w:r w:rsidRPr="00AA4BE0">
        <w:rPr>
          <w:rFonts w:cs="Arial"/>
          <w:szCs w:val="22"/>
        </w:rPr>
        <w:tab/>
      </w:r>
      <w:r>
        <w:rPr>
          <w:rFonts w:cs="Arial"/>
          <w:szCs w:val="22"/>
        </w:rPr>
        <w:t xml:space="preserve"> </w:t>
      </w:r>
      <w:r w:rsidRPr="00AA4BE0">
        <w:rPr>
          <w:rFonts w:cs="Arial"/>
          <w:szCs w:val="22"/>
        </w:rPr>
        <w:t>Agency:</w:t>
      </w:r>
      <w:r w:rsidRPr="00AA4BE0">
        <w:rPr>
          <w:rFonts w:cs="Arial"/>
          <w:spacing w:val="-2"/>
          <w:szCs w:val="22"/>
        </w:rPr>
        <w:t xml:space="preserve"> </w:t>
      </w:r>
      <w:r w:rsidRPr="00AA4BE0">
        <w:rPr>
          <w:rFonts w:cs="Arial"/>
          <w:szCs w:val="22"/>
        </w:rPr>
        <w:t>MOST</w:t>
      </w:r>
      <w:r w:rsidRPr="00AA4BE0">
        <w:rPr>
          <w:rFonts w:cs="Arial"/>
          <w:szCs w:val="22"/>
        </w:rPr>
        <w:tab/>
      </w:r>
      <w:r w:rsidRPr="00AA4BE0">
        <w:t>Type:</w:t>
      </w:r>
      <w:r w:rsidRPr="00AA4BE0">
        <w:rPr>
          <w:spacing w:val="-5"/>
        </w:rPr>
        <w:t xml:space="preserve"> </w:t>
      </w:r>
      <w:r w:rsidRPr="00AA4BE0">
        <w:t>International Cooperation Add-on Project   Per</w:t>
      </w:r>
      <w:r>
        <w:t>iod</w:t>
      </w:r>
      <w:r w:rsidRPr="00AA4BE0">
        <w:t>: 10/19/19</w:t>
      </w:r>
      <w:r w:rsidRPr="00AA4BE0">
        <w:rPr>
          <w:spacing w:val="-5"/>
        </w:rPr>
        <w:t xml:space="preserve"> </w:t>
      </w:r>
      <w:r w:rsidRPr="00AA4BE0">
        <w:t>-</w:t>
      </w:r>
      <w:r w:rsidRPr="00AA4BE0">
        <w:rPr>
          <w:spacing w:val="-9"/>
        </w:rPr>
        <w:t xml:space="preserve"> </w:t>
      </w:r>
      <w:r w:rsidRPr="00AA4BE0">
        <w:t xml:space="preserve">07/31/20 </w:t>
      </w:r>
    </w:p>
    <w:p w14:paraId="219A036A" w14:textId="77777777" w:rsidR="005247CD" w:rsidRPr="00962BA1" w:rsidRDefault="005247CD" w:rsidP="005247CD">
      <w:pPr>
        <w:tabs>
          <w:tab w:val="left" w:pos="450"/>
        </w:tabs>
        <w:ind w:left="360" w:hanging="360"/>
        <w:rPr>
          <w:rFonts w:cs="Arial"/>
          <w:color w:val="000000"/>
          <w:szCs w:val="22"/>
        </w:rPr>
      </w:pPr>
      <w:r>
        <w:rPr>
          <w:rFonts w:cs="Arial"/>
          <w:szCs w:val="22"/>
        </w:rPr>
        <w:tab/>
      </w:r>
      <w:r w:rsidRPr="00AA4BE0">
        <w:t>Dr. Potenza advise</w:t>
      </w:r>
      <w:r>
        <w:t>d</w:t>
      </w:r>
      <w:r w:rsidRPr="00AA4BE0">
        <w:t xml:space="preserve"> on a study of</w:t>
      </w:r>
      <w:r>
        <w:t xml:space="preserve"> brain imaging of people who abuse</w:t>
      </w:r>
      <w:r w:rsidRPr="00AA4BE0">
        <w:t xml:space="preserve"> ketamine and cannabis.</w:t>
      </w:r>
    </w:p>
    <w:p w14:paraId="07E4198E" w14:textId="77777777" w:rsidR="005247CD" w:rsidRDefault="005247CD" w:rsidP="005247CD">
      <w:pPr>
        <w:widowControl w:val="0"/>
        <w:adjustRightInd w:val="0"/>
        <w:rPr>
          <w:sz w:val="22"/>
          <w:szCs w:val="22"/>
        </w:rPr>
      </w:pPr>
    </w:p>
    <w:p w14:paraId="43531E07" w14:textId="2C81BAB2" w:rsidR="005247CD" w:rsidRPr="00C91C58" w:rsidRDefault="005247CD" w:rsidP="005247CD">
      <w:pPr>
        <w:widowControl w:val="0"/>
        <w:adjustRightInd w:val="0"/>
        <w:rPr>
          <w:sz w:val="22"/>
          <w:szCs w:val="22"/>
        </w:rPr>
      </w:pPr>
      <w:r w:rsidRPr="00C91C58">
        <w:rPr>
          <w:sz w:val="22"/>
          <w:szCs w:val="22"/>
        </w:rPr>
        <w:t>"Nitric Oxide Facilitates Nicotine Absorption During Cigarette Smoking"</w:t>
      </w:r>
    </w:p>
    <w:p w14:paraId="66B3D107" w14:textId="53C95563" w:rsidR="005247CD" w:rsidRPr="00C91C58" w:rsidRDefault="005247CD" w:rsidP="005247CD">
      <w:pPr>
        <w:widowControl w:val="0"/>
        <w:adjustRightInd w:val="0"/>
        <w:ind w:left="270"/>
        <w:rPr>
          <w:sz w:val="22"/>
          <w:szCs w:val="22"/>
        </w:rPr>
      </w:pPr>
      <w:r w:rsidRPr="00C91C58">
        <w:rPr>
          <w:sz w:val="22"/>
          <w:szCs w:val="22"/>
        </w:rPr>
        <w:t xml:space="preserve">PI: Marc Potenza </w:t>
      </w:r>
      <w:r w:rsidRPr="00C91C58">
        <w:rPr>
          <w:sz w:val="22"/>
          <w:szCs w:val="22"/>
        </w:rPr>
        <w:tab/>
        <w:t xml:space="preserve">Agency: NIDA              Type: 1R21DA040138       Period: 9/1/16-8/31/20 </w:t>
      </w:r>
    </w:p>
    <w:p w14:paraId="1B66D542" w14:textId="77777777" w:rsidR="005247CD" w:rsidRPr="00C91C58" w:rsidRDefault="005247CD" w:rsidP="005247CD">
      <w:pPr>
        <w:ind w:left="270"/>
        <w:rPr>
          <w:sz w:val="22"/>
          <w:szCs w:val="22"/>
        </w:rPr>
      </w:pPr>
      <w:r w:rsidRPr="00C91C58">
        <w:rPr>
          <w:color w:val="000000"/>
          <w:sz w:val="22"/>
          <w:szCs w:val="22"/>
        </w:rPr>
        <w:t>Dr. Potenza is PI</w:t>
      </w:r>
      <w:r w:rsidRPr="00C91C58">
        <w:rPr>
          <w:sz w:val="22"/>
          <w:szCs w:val="22"/>
        </w:rPr>
        <w:t xml:space="preserve"> on this award to investigate the effects of nitric oxide in tobacco smoking.</w:t>
      </w:r>
    </w:p>
    <w:p w14:paraId="5310050A" w14:textId="77777777" w:rsidR="005247CD" w:rsidRPr="00C91C58" w:rsidRDefault="005247CD" w:rsidP="005247CD">
      <w:pPr>
        <w:rPr>
          <w:sz w:val="22"/>
          <w:szCs w:val="22"/>
        </w:rPr>
      </w:pPr>
    </w:p>
    <w:p w14:paraId="289E3616" w14:textId="77777777" w:rsidR="005247CD" w:rsidRPr="00C91C58" w:rsidRDefault="005247CD" w:rsidP="005247CD">
      <w:pPr>
        <w:ind w:left="360" w:hanging="360"/>
        <w:rPr>
          <w:sz w:val="22"/>
          <w:szCs w:val="22"/>
        </w:rPr>
      </w:pPr>
      <w:r w:rsidRPr="00C91C58">
        <w:rPr>
          <w:sz w:val="22"/>
          <w:szCs w:val="22"/>
        </w:rPr>
        <w:t>“Addiction and Parenting: The Role of Aberrant Reward Processing”</w:t>
      </w:r>
      <w:r w:rsidRPr="00C91C58">
        <w:rPr>
          <w:sz w:val="22"/>
          <w:szCs w:val="22"/>
        </w:rPr>
        <w:tab/>
        <w:t>PI: Helena Rutherford</w:t>
      </w:r>
    </w:p>
    <w:p w14:paraId="588DC195" w14:textId="77777777" w:rsidR="005247CD" w:rsidRPr="00C91C58" w:rsidRDefault="005247CD" w:rsidP="005247CD">
      <w:pPr>
        <w:ind w:left="360"/>
        <w:rPr>
          <w:sz w:val="22"/>
          <w:szCs w:val="22"/>
        </w:rPr>
      </w:pPr>
      <w:r w:rsidRPr="00C91C58">
        <w:rPr>
          <w:sz w:val="22"/>
          <w:szCs w:val="22"/>
        </w:rPr>
        <w:t>Agency:  NIH</w:t>
      </w:r>
      <w:r w:rsidRPr="00C91C58">
        <w:rPr>
          <w:sz w:val="22"/>
          <w:szCs w:val="22"/>
        </w:rPr>
        <w:tab/>
        <w:t>Type:  1R03DA045289</w:t>
      </w:r>
      <w:r w:rsidRPr="00C91C58">
        <w:rPr>
          <w:sz w:val="22"/>
          <w:szCs w:val="22"/>
        </w:rPr>
        <w:tab/>
      </w:r>
      <w:r w:rsidRPr="00C91C58">
        <w:rPr>
          <w:sz w:val="22"/>
          <w:szCs w:val="22"/>
        </w:rPr>
        <w:tab/>
        <w:t>Period:  07/15/18-06/30/</w:t>
      </w:r>
      <w:r>
        <w:rPr>
          <w:sz w:val="22"/>
          <w:szCs w:val="22"/>
        </w:rPr>
        <w:t>20</w:t>
      </w:r>
      <w:r w:rsidRPr="00C91C58">
        <w:rPr>
          <w:sz w:val="22"/>
          <w:szCs w:val="22"/>
        </w:rPr>
        <w:tab/>
      </w:r>
    </w:p>
    <w:p w14:paraId="514857EE" w14:textId="77777777" w:rsidR="005247CD" w:rsidRPr="00C91C58" w:rsidRDefault="005247CD" w:rsidP="005247CD">
      <w:pPr>
        <w:ind w:left="360"/>
        <w:rPr>
          <w:sz w:val="22"/>
          <w:szCs w:val="22"/>
        </w:rPr>
      </w:pPr>
      <w:r w:rsidRPr="00C91C58">
        <w:rPr>
          <w:sz w:val="22"/>
          <w:szCs w:val="22"/>
        </w:rPr>
        <w:lastRenderedPageBreak/>
        <w:t>Dr. Potenza is an investigator on this award to investigate social and non-social rewards in parents with and without tobacco smoking.</w:t>
      </w:r>
    </w:p>
    <w:p w14:paraId="49F9C515" w14:textId="77777777" w:rsidR="005247CD" w:rsidRDefault="005247CD" w:rsidP="005247CD">
      <w:pPr>
        <w:tabs>
          <w:tab w:val="left" w:pos="360"/>
        </w:tabs>
        <w:ind w:left="720" w:right="-720" w:hanging="720"/>
        <w:jc w:val="both"/>
        <w:rPr>
          <w:b/>
          <w:color w:val="000000"/>
          <w:sz w:val="22"/>
          <w:szCs w:val="22"/>
        </w:rPr>
      </w:pPr>
      <w:r w:rsidRPr="00C91C58">
        <w:rPr>
          <w:b/>
          <w:color w:val="000000"/>
          <w:sz w:val="22"/>
          <w:szCs w:val="22"/>
        </w:rPr>
        <w:t xml:space="preserve"> </w:t>
      </w:r>
    </w:p>
    <w:p w14:paraId="7A613AA7" w14:textId="479BD140" w:rsidR="00C91C58" w:rsidRPr="00C91C58" w:rsidRDefault="00C91C58" w:rsidP="005247CD">
      <w:pPr>
        <w:tabs>
          <w:tab w:val="left" w:pos="360"/>
        </w:tabs>
        <w:ind w:left="720" w:right="-720" w:hanging="720"/>
        <w:jc w:val="both"/>
        <w:rPr>
          <w:color w:val="000000"/>
          <w:sz w:val="22"/>
          <w:szCs w:val="22"/>
        </w:rPr>
      </w:pPr>
      <w:r w:rsidRPr="005247CD">
        <w:rPr>
          <w:color w:val="000000"/>
          <w:sz w:val="22"/>
          <w:szCs w:val="22"/>
        </w:rPr>
        <w:t>“Neural mechanism of cognitive bias correction and intervention of online game addictio</w:t>
      </w:r>
      <w:r w:rsidR="005247CD">
        <w:rPr>
          <w:color w:val="000000"/>
          <w:sz w:val="22"/>
          <w:szCs w:val="22"/>
        </w:rPr>
        <w:t>n”</w:t>
      </w:r>
      <w:r w:rsidRPr="00C91C58">
        <w:rPr>
          <w:color w:val="000000"/>
          <w:sz w:val="22"/>
          <w:szCs w:val="22"/>
        </w:rPr>
        <w:t xml:space="preserve"> </w:t>
      </w:r>
    </w:p>
    <w:p w14:paraId="7F1403D0" w14:textId="524DAE88" w:rsidR="00C91C58" w:rsidRPr="00C91C58" w:rsidRDefault="00C91C58" w:rsidP="00C91C58">
      <w:pPr>
        <w:tabs>
          <w:tab w:val="left" w:pos="360"/>
        </w:tabs>
        <w:ind w:left="720" w:right="-720" w:hanging="720"/>
        <w:jc w:val="both"/>
        <w:rPr>
          <w:sz w:val="22"/>
          <w:szCs w:val="22"/>
        </w:rPr>
      </w:pPr>
      <w:r w:rsidRPr="00C91C58">
        <w:rPr>
          <w:color w:val="000000"/>
          <w:sz w:val="22"/>
          <w:szCs w:val="22"/>
        </w:rPr>
        <w:tab/>
        <w:t>PI: J</w:t>
      </w:r>
      <w:r w:rsidR="005247CD">
        <w:rPr>
          <w:color w:val="000000"/>
          <w:sz w:val="22"/>
          <w:szCs w:val="22"/>
        </w:rPr>
        <w:t>.</w:t>
      </w:r>
      <w:r w:rsidRPr="00C91C58">
        <w:rPr>
          <w:color w:val="000000"/>
          <w:sz w:val="22"/>
          <w:szCs w:val="22"/>
        </w:rPr>
        <w:t xml:space="preserve"> Zhang Agency: </w:t>
      </w:r>
      <w:r w:rsidRPr="00C91C58">
        <w:rPr>
          <w:sz w:val="22"/>
          <w:szCs w:val="22"/>
        </w:rPr>
        <w:t>China Science Council</w:t>
      </w:r>
      <w:r w:rsidRPr="00C91C58">
        <w:rPr>
          <w:color w:val="000000"/>
          <w:sz w:val="22"/>
          <w:szCs w:val="22"/>
        </w:rPr>
        <w:t xml:space="preserve"> </w:t>
      </w:r>
      <w:r w:rsidRPr="00C91C58">
        <w:rPr>
          <w:color w:val="000000"/>
          <w:sz w:val="22"/>
          <w:szCs w:val="22"/>
        </w:rPr>
        <w:tab/>
        <w:t xml:space="preserve">Type: Foreign Expert </w:t>
      </w:r>
      <w:r w:rsidR="005247CD">
        <w:rPr>
          <w:color w:val="000000"/>
          <w:sz w:val="22"/>
          <w:szCs w:val="22"/>
        </w:rPr>
        <w:t xml:space="preserve">  </w:t>
      </w:r>
      <w:r w:rsidRPr="00C91C58">
        <w:rPr>
          <w:color w:val="000000"/>
          <w:sz w:val="22"/>
          <w:szCs w:val="22"/>
        </w:rPr>
        <w:t>Project</w:t>
      </w:r>
      <w:r w:rsidR="005247CD">
        <w:rPr>
          <w:color w:val="000000"/>
          <w:sz w:val="22"/>
          <w:szCs w:val="22"/>
        </w:rPr>
        <w:t xml:space="preserve"> </w:t>
      </w:r>
      <w:r w:rsidRPr="00C91C58">
        <w:rPr>
          <w:color w:val="000000"/>
          <w:sz w:val="22"/>
          <w:szCs w:val="22"/>
        </w:rPr>
        <w:t>Period:</w:t>
      </w:r>
      <w:r w:rsidR="005247CD">
        <w:rPr>
          <w:color w:val="000000"/>
          <w:sz w:val="22"/>
          <w:szCs w:val="22"/>
        </w:rPr>
        <w:t xml:space="preserve"> </w:t>
      </w:r>
      <w:r w:rsidRPr="00C91C58">
        <w:rPr>
          <w:sz w:val="22"/>
          <w:szCs w:val="22"/>
        </w:rPr>
        <w:t>07/01/19-12/31/19</w:t>
      </w:r>
    </w:p>
    <w:p w14:paraId="3DE3392D" w14:textId="77777777" w:rsidR="00C91C58" w:rsidRPr="00C91C58" w:rsidRDefault="00C91C58" w:rsidP="00C91C58">
      <w:pPr>
        <w:ind w:left="360"/>
        <w:jc w:val="both"/>
        <w:rPr>
          <w:color w:val="000000"/>
          <w:sz w:val="22"/>
          <w:szCs w:val="22"/>
        </w:rPr>
      </w:pPr>
      <w:r w:rsidRPr="00C91C58">
        <w:rPr>
          <w:color w:val="000000"/>
          <w:sz w:val="22"/>
          <w:szCs w:val="22"/>
        </w:rPr>
        <w:t>Dr. Potenza was providing input on studies on internet gaming disorder.</w:t>
      </w:r>
    </w:p>
    <w:p w14:paraId="36989AA2" w14:textId="77777777" w:rsidR="00C91C58" w:rsidRPr="00C91C58" w:rsidRDefault="00C91C58" w:rsidP="002D713F">
      <w:pPr>
        <w:rPr>
          <w:sz w:val="22"/>
          <w:szCs w:val="22"/>
        </w:rPr>
      </w:pPr>
    </w:p>
    <w:p w14:paraId="30DC8A05" w14:textId="51153B81" w:rsidR="002D713F" w:rsidRPr="00C91C58" w:rsidRDefault="002D713F" w:rsidP="002D713F">
      <w:pPr>
        <w:rPr>
          <w:sz w:val="22"/>
          <w:szCs w:val="22"/>
        </w:rPr>
      </w:pPr>
      <w:r w:rsidRPr="00C91C58">
        <w:rPr>
          <w:sz w:val="22"/>
          <w:szCs w:val="22"/>
        </w:rPr>
        <w:t xml:space="preserve">"Psychotherapy Development Research Center" </w:t>
      </w:r>
      <w:r w:rsidRPr="00C91C58">
        <w:rPr>
          <w:sz w:val="22"/>
          <w:szCs w:val="22"/>
        </w:rPr>
        <w:tab/>
        <w:t>PI: Kathleen Carroll, Ph.D.</w:t>
      </w:r>
    </w:p>
    <w:p w14:paraId="17A7A9FA" w14:textId="77777777" w:rsidR="002D713F" w:rsidRPr="004A37CE" w:rsidRDefault="002D713F" w:rsidP="002D713F">
      <w:pPr>
        <w:ind w:firstLine="360"/>
        <w:rPr>
          <w:sz w:val="22"/>
          <w:szCs w:val="22"/>
        </w:rPr>
      </w:pPr>
      <w:r w:rsidRPr="00C91C58">
        <w:rPr>
          <w:sz w:val="22"/>
          <w:szCs w:val="22"/>
        </w:rPr>
        <w:t>Agency</w:t>
      </w:r>
      <w:r w:rsidRPr="004A37CE">
        <w:rPr>
          <w:sz w:val="22"/>
          <w:szCs w:val="22"/>
        </w:rPr>
        <w:t xml:space="preserve">:  NIDA  </w:t>
      </w:r>
      <w:r w:rsidRPr="004A37CE">
        <w:rPr>
          <w:sz w:val="22"/>
          <w:szCs w:val="22"/>
        </w:rPr>
        <w:tab/>
        <w:t>Type:  P50 DA09241</w:t>
      </w:r>
      <w:r w:rsidRPr="004A37CE">
        <w:rPr>
          <w:sz w:val="22"/>
          <w:szCs w:val="22"/>
        </w:rPr>
        <w:tab/>
        <w:t xml:space="preserve"> Period:  09/01/14-08/31/19 </w:t>
      </w:r>
      <w:r w:rsidRPr="004A37CE">
        <w:rPr>
          <w:sz w:val="22"/>
          <w:szCs w:val="22"/>
        </w:rPr>
        <w:tab/>
      </w:r>
    </w:p>
    <w:p w14:paraId="16308C3A" w14:textId="77777777" w:rsidR="002D713F" w:rsidRPr="004A37CE" w:rsidRDefault="002D713F" w:rsidP="002D713F">
      <w:pPr>
        <w:ind w:firstLine="360"/>
        <w:rPr>
          <w:sz w:val="22"/>
          <w:szCs w:val="22"/>
        </w:rPr>
      </w:pPr>
      <w:r w:rsidRPr="004A37CE">
        <w:rPr>
          <w:sz w:val="22"/>
          <w:szCs w:val="22"/>
        </w:rPr>
        <w:t>Dr. Potenza is an investigator providing fMRI expertise in studies of therapies for drug addictions.</w:t>
      </w:r>
    </w:p>
    <w:p w14:paraId="5F804D95" w14:textId="77777777" w:rsidR="002D713F" w:rsidRDefault="002D713F" w:rsidP="002D713F">
      <w:pPr>
        <w:rPr>
          <w:sz w:val="22"/>
          <w:szCs w:val="22"/>
        </w:rPr>
      </w:pPr>
    </w:p>
    <w:p w14:paraId="582D3607" w14:textId="77777777" w:rsidR="002D713F" w:rsidRPr="004A37CE" w:rsidRDefault="002D713F" w:rsidP="002D713F">
      <w:pPr>
        <w:rPr>
          <w:sz w:val="22"/>
          <w:szCs w:val="22"/>
        </w:rPr>
      </w:pPr>
      <w:r w:rsidRPr="004A37CE">
        <w:rPr>
          <w:sz w:val="22"/>
          <w:szCs w:val="22"/>
        </w:rPr>
        <w:t>"Gambling Center of Research Excellence II (CORE-II)"</w:t>
      </w:r>
      <w:r w:rsidRPr="004A37CE">
        <w:rPr>
          <w:sz w:val="22"/>
          <w:szCs w:val="22"/>
        </w:rPr>
        <w:tab/>
        <w:t>PI: Marc N. Potenza, M.D., Ph.D.</w:t>
      </w:r>
    </w:p>
    <w:p w14:paraId="597E8FC5" w14:textId="77777777" w:rsidR="002D713F" w:rsidRPr="004A37CE" w:rsidRDefault="002D713F" w:rsidP="002D713F">
      <w:pPr>
        <w:ind w:left="360"/>
        <w:rPr>
          <w:sz w:val="22"/>
          <w:szCs w:val="22"/>
        </w:rPr>
      </w:pPr>
      <w:r w:rsidRPr="004A37CE">
        <w:rPr>
          <w:sz w:val="22"/>
          <w:szCs w:val="22"/>
        </w:rPr>
        <w:t xml:space="preserve">Agency: Institute for Research on Gambling Disorders </w:t>
      </w:r>
      <w:r w:rsidRPr="004A37CE">
        <w:rPr>
          <w:sz w:val="22"/>
          <w:szCs w:val="22"/>
        </w:rPr>
        <w:tab/>
        <w:t xml:space="preserve">Type: </w:t>
      </w:r>
      <w:r>
        <w:rPr>
          <w:sz w:val="22"/>
          <w:szCs w:val="22"/>
        </w:rPr>
        <w:t>Center</w:t>
      </w:r>
      <w:r>
        <w:rPr>
          <w:sz w:val="22"/>
          <w:szCs w:val="22"/>
        </w:rPr>
        <w:tab/>
        <w:t>Period: 01/01/13-12/31/19 (NCE)</w:t>
      </w:r>
      <w:r w:rsidRPr="004A37CE">
        <w:rPr>
          <w:sz w:val="22"/>
          <w:szCs w:val="22"/>
        </w:rPr>
        <w:t xml:space="preserve"> </w:t>
      </w:r>
    </w:p>
    <w:p w14:paraId="297B1493" w14:textId="77777777" w:rsidR="00E17DA7" w:rsidRPr="004A37CE" w:rsidRDefault="00E17DA7" w:rsidP="00E17DA7">
      <w:pPr>
        <w:ind w:firstLine="360"/>
        <w:rPr>
          <w:sz w:val="22"/>
          <w:szCs w:val="22"/>
        </w:rPr>
      </w:pPr>
      <w:r w:rsidRPr="004A37CE">
        <w:rPr>
          <w:sz w:val="22"/>
          <w:szCs w:val="22"/>
        </w:rPr>
        <w:t>To conduct multi-disciplinary studies of recreational and problem gambling.</w:t>
      </w:r>
    </w:p>
    <w:p w14:paraId="6A0FA909" w14:textId="77777777" w:rsidR="00E17DA7" w:rsidRPr="004A37CE" w:rsidRDefault="00E17DA7" w:rsidP="00E17DA7">
      <w:pPr>
        <w:rPr>
          <w:sz w:val="22"/>
          <w:szCs w:val="22"/>
        </w:rPr>
      </w:pPr>
    </w:p>
    <w:p w14:paraId="6866E9E1" w14:textId="75D4BFF8" w:rsidR="00B974AE" w:rsidRPr="004A37CE" w:rsidRDefault="00E17DA7" w:rsidP="00E17DA7">
      <w:pPr>
        <w:ind w:left="360" w:hanging="360"/>
        <w:rPr>
          <w:sz w:val="22"/>
          <w:szCs w:val="22"/>
        </w:rPr>
      </w:pPr>
      <w:r>
        <w:rPr>
          <w:sz w:val="22"/>
          <w:szCs w:val="22"/>
        </w:rPr>
        <w:t xml:space="preserve"> </w:t>
      </w:r>
      <w:r w:rsidR="00B974AE">
        <w:rPr>
          <w:sz w:val="22"/>
          <w:szCs w:val="22"/>
        </w:rPr>
        <w:t>“</w:t>
      </w:r>
      <w:r w:rsidR="00B974AE" w:rsidRPr="004A37CE">
        <w:rPr>
          <w:sz w:val="22"/>
          <w:szCs w:val="22"/>
        </w:rPr>
        <w:t>Neural Mechanisms of CBT in Cocaine Dependence”</w:t>
      </w:r>
      <w:r w:rsidR="00B974AE" w:rsidRPr="004A37CE">
        <w:rPr>
          <w:sz w:val="22"/>
          <w:szCs w:val="22"/>
        </w:rPr>
        <w:tab/>
        <w:t>PI: Marc N. Potenza, Kathleen Carroll</w:t>
      </w:r>
    </w:p>
    <w:p w14:paraId="4F27548C" w14:textId="092D718C" w:rsidR="00B974AE" w:rsidRPr="004A37CE" w:rsidRDefault="00B974AE" w:rsidP="00B974AE">
      <w:pPr>
        <w:ind w:left="360"/>
        <w:rPr>
          <w:sz w:val="22"/>
          <w:szCs w:val="22"/>
        </w:rPr>
      </w:pPr>
      <w:r w:rsidRPr="004A37CE">
        <w:rPr>
          <w:sz w:val="22"/>
          <w:szCs w:val="22"/>
        </w:rPr>
        <w:t>Agency:  NIH</w:t>
      </w:r>
      <w:r w:rsidRPr="004A37CE">
        <w:rPr>
          <w:sz w:val="22"/>
          <w:szCs w:val="22"/>
        </w:rPr>
        <w:tab/>
        <w:t>Type:  R01 DA0</w:t>
      </w:r>
      <w:r>
        <w:rPr>
          <w:sz w:val="22"/>
          <w:szCs w:val="22"/>
        </w:rPr>
        <w:t>35058</w:t>
      </w:r>
      <w:r>
        <w:rPr>
          <w:sz w:val="22"/>
          <w:szCs w:val="22"/>
        </w:rPr>
        <w:tab/>
      </w:r>
      <w:r>
        <w:rPr>
          <w:sz w:val="22"/>
          <w:szCs w:val="22"/>
        </w:rPr>
        <w:tab/>
        <w:t>Period:  08/01/13-7/31/18</w:t>
      </w:r>
      <w:r w:rsidRPr="004A37CE">
        <w:rPr>
          <w:sz w:val="22"/>
          <w:szCs w:val="22"/>
        </w:rPr>
        <w:tab/>
      </w:r>
    </w:p>
    <w:p w14:paraId="32E369B5" w14:textId="77777777" w:rsidR="00B974AE" w:rsidRPr="004A37CE" w:rsidRDefault="00B974AE" w:rsidP="00B974AE">
      <w:pPr>
        <w:ind w:left="360"/>
        <w:rPr>
          <w:sz w:val="22"/>
          <w:szCs w:val="22"/>
        </w:rPr>
      </w:pPr>
      <w:r w:rsidRPr="004A37CE">
        <w:rPr>
          <w:sz w:val="22"/>
          <w:szCs w:val="22"/>
        </w:rPr>
        <w:t>Dr. Potenza is mPI on this grant to investigate the neural mechanisms of CBT’s durability.</w:t>
      </w:r>
    </w:p>
    <w:p w14:paraId="595B1F57" w14:textId="77777777" w:rsidR="00B974AE" w:rsidRPr="004A37CE" w:rsidRDefault="00B974AE" w:rsidP="00B974AE">
      <w:pPr>
        <w:ind w:left="360" w:hanging="360"/>
        <w:rPr>
          <w:sz w:val="22"/>
          <w:szCs w:val="22"/>
        </w:rPr>
      </w:pPr>
    </w:p>
    <w:p w14:paraId="17CE3D9A" w14:textId="77777777" w:rsidR="00B974AE" w:rsidRPr="004A37CE" w:rsidRDefault="00B974AE" w:rsidP="00B974AE">
      <w:pPr>
        <w:ind w:left="360" w:hanging="360"/>
        <w:rPr>
          <w:sz w:val="22"/>
          <w:szCs w:val="22"/>
        </w:rPr>
      </w:pPr>
      <w:r w:rsidRPr="004A37CE">
        <w:rPr>
          <w:sz w:val="22"/>
          <w:szCs w:val="22"/>
        </w:rPr>
        <w:t>“Neural Mechanisms of CBT in Cocaine Dependence”</w:t>
      </w:r>
      <w:r w:rsidRPr="004A37CE">
        <w:rPr>
          <w:sz w:val="22"/>
          <w:szCs w:val="22"/>
        </w:rPr>
        <w:tab/>
        <w:t>PI: Marc N. Potenza, Kathleen Carroll</w:t>
      </w:r>
    </w:p>
    <w:p w14:paraId="5E1DED1F" w14:textId="2F69CF0B" w:rsidR="00B974AE" w:rsidRPr="004A37CE" w:rsidRDefault="00B974AE" w:rsidP="00B974AE">
      <w:pPr>
        <w:ind w:left="360"/>
        <w:rPr>
          <w:sz w:val="22"/>
          <w:szCs w:val="22"/>
        </w:rPr>
      </w:pPr>
      <w:r w:rsidRPr="004A37CE">
        <w:rPr>
          <w:sz w:val="22"/>
          <w:szCs w:val="22"/>
        </w:rPr>
        <w:t>Agency:  NIH</w:t>
      </w:r>
      <w:r w:rsidRPr="004A37CE">
        <w:rPr>
          <w:sz w:val="22"/>
          <w:szCs w:val="22"/>
        </w:rPr>
        <w:tab/>
        <w:t>Type:  R01 DA03505</w:t>
      </w:r>
      <w:r>
        <w:rPr>
          <w:sz w:val="22"/>
          <w:szCs w:val="22"/>
        </w:rPr>
        <w:t>8-S1</w:t>
      </w:r>
      <w:r>
        <w:rPr>
          <w:sz w:val="22"/>
          <w:szCs w:val="22"/>
        </w:rPr>
        <w:tab/>
      </w:r>
      <w:r>
        <w:rPr>
          <w:sz w:val="22"/>
          <w:szCs w:val="22"/>
        </w:rPr>
        <w:tab/>
        <w:t>Period:  08/01/13-07/31/18</w:t>
      </w:r>
      <w:r w:rsidRPr="004A37CE">
        <w:rPr>
          <w:sz w:val="22"/>
          <w:szCs w:val="22"/>
        </w:rPr>
        <w:tab/>
      </w:r>
    </w:p>
    <w:p w14:paraId="3D1EB699" w14:textId="77777777" w:rsidR="00B974AE" w:rsidRPr="004A37CE" w:rsidRDefault="00B974AE" w:rsidP="00B974AE">
      <w:pPr>
        <w:ind w:left="360"/>
        <w:rPr>
          <w:sz w:val="22"/>
          <w:szCs w:val="22"/>
        </w:rPr>
      </w:pPr>
      <w:r w:rsidRPr="004A37CE">
        <w:rPr>
          <w:sz w:val="22"/>
          <w:szCs w:val="22"/>
        </w:rPr>
        <w:t>Dr. Potenza is mPI on this supplement to generate a neuroinformatic database of fMRI reward data.</w:t>
      </w:r>
    </w:p>
    <w:p w14:paraId="5E4FDA7B" w14:textId="77777777" w:rsidR="00B974AE" w:rsidRPr="004A37CE" w:rsidRDefault="00B974AE" w:rsidP="00B974AE">
      <w:pPr>
        <w:ind w:left="360"/>
        <w:rPr>
          <w:sz w:val="22"/>
          <w:szCs w:val="22"/>
        </w:rPr>
      </w:pPr>
    </w:p>
    <w:p w14:paraId="387D84CA" w14:textId="77777777" w:rsidR="00B974AE" w:rsidRPr="004A37CE" w:rsidRDefault="00B974AE" w:rsidP="00B974AE">
      <w:pPr>
        <w:ind w:left="360" w:hanging="360"/>
        <w:rPr>
          <w:sz w:val="22"/>
          <w:szCs w:val="22"/>
        </w:rPr>
      </w:pPr>
      <w:r w:rsidRPr="004A37CE">
        <w:rPr>
          <w:sz w:val="22"/>
          <w:szCs w:val="22"/>
        </w:rPr>
        <w:t>“Neural Mechanisms of CBT in Cocaine Dependence”</w:t>
      </w:r>
      <w:r w:rsidRPr="004A37CE">
        <w:rPr>
          <w:sz w:val="22"/>
          <w:szCs w:val="22"/>
        </w:rPr>
        <w:tab/>
        <w:t>PI: Marc N. Potenza, Kathleen Carroll</w:t>
      </w:r>
    </w:p>
    <w:p w14:paraId="425C06A2" w14:textId="0938A1E8" w:rsidR="00B974AE" w:rsidRPr="004A37CE" w:rsidRDefault="00B974AE" w:rsidP="00B974AE">
      <w:pPr>
        <w:ind w:left="360"/>
        <w:rPr>
          <w:sz w:val="22"/>
          <w:szCs w:val="22"/>
        </w:rPr>
      </w:pPr>
      <w:r w:rsidRPr="004A37CE">
        <w:rPr>
          <w:sz w:val="22"/>
          <w:szCs w:val="22"/>
        </w:rPr>
        <w:t>Agency:  NIH</w:t>
      </w:r>
      <w:r w:rsidRPr="004A37CE">
        <w:rPr>
          <w:sz w:val="22"/>
          <w:szCs w:val="22"/>
        </w:rPr>
        <w:tab/>
        <w:t>Type:  R01 DA03505</w:t>
      </w:r>
      <w:r>
        <w:rPr>
          <w:sz w:val="22"/>
          <w:szCs w:val="22"/>
        </w:rPr>
        <w:t>8-S2</w:t>
      </w:r>
      <w:r>
        <w:rPr>
          <w:sz w:val="22"/>
          <w:szCs w:val="22"/>
        </w:rPr>
        <w:tab/>
      </w:r>
      <w:r>
        <w:rPr>
          <w:sz w:val="22"/>
          <w:szCs w:val="22"/>
        </w:rPr>
        <w:tab/>
        <w:t>Period:  08/01/13-07/31/18</w:t>
      </w:r>
      <w:r w:rsidRPr="004A37CE">
        <w:rPr>
          <w:sz w:val="22"/>
          <w:szCs w:val="22"/>
        </w:rPr>
        <w:tab/>
      </w:r>
    </w:p>
    <w:p w14:paraId="5F77591B" w14:textId="77777777" w:rsidR="00B974AE" w:rsidRPr="004A37CE" w:rsidRDefault="00B974AE" w:rsidP="00B974AE">
      <w:pPr>
        <w:ind w:left="360"/>
        <w:rPr>
          <w:sz w:val="22"/>
          <w:szCs w:val="22"/>
        </w:rPr>
      </w:pPr>
      <w:r w:rsidRPr="004A37CE">
        <w:rPr>
          <w:sz w:val="22"/>
          <w:szCs w:val="22"/>
        </w:rPr>
        <w:t>Dr. Potenza is mPI on this supplement to investigate sex differences.</w:t>
      </w:r>
    </w:p>
    <w:p w14:paraId="6AE481A5" w14:textId="77777777" w:rsidR="00B974AE" w:rsidRDefault="00B974AE" w:rsidP="00B974AE">
      <w:pPr>
        <w:widowControl w:val="0"/>
        <w:adjustRightInd w:val="0"/>
        <w:rPr>
          <w:sz w:val="22"/>
          <w:szCs w:val="22"/>
        </w:rPr>
      </w:pPr>
      <w:r>
        <w:rPr>
          <w:sz w:val="22"/>
          <w:szCs w:val="22"/>
        </w:rPr>
        <w:t xml:space="preserve"> </w:t>
      </w:r>
    </w:p>
    <w:p w14:paraId="2ED656F6" w14:textId="5B4E993E" w:rsidR="00F01142" w:rsidRPr="004A37CE" w:rsidRDefault="00F01142" w:rsidP="00B974AE">
      <w:pPr>
        <w:widowControl w:val="0"/>
        <w:adjustRightInd w:val="0"/>
        <w:rPr>
          <w:sz w:val="22"/>
          <w:szCs w:val="22"/>
        </w:rPr>
      </w:pPr>
      <w:r>
        <w:rPr>
          <w:sz w:val="22"/>
          <w:szCs w:val="22"/>
        </w:rPr>
        <w:t>“</w:t>
      </w:r>
      <w:r w:rsidRPr="004A37CE">
        <w:rPr>
          <w:sz w:val="22"/>
          <w:szCs w:val="22"/>
        </w:rPr>
        <w:t>Regulation of Craving Under Stress: Novel Mechanisms and Neural Mechanisms"</w:t>
      </w:r>
    </w:p>
    <w:p w14:paraId="6FD2DFED" w14:textId="77777777" w:rsidR="00F01142" w:rsidRPr="004A37CE" w:rsidRDefault="00F01142" w:rsidP="00F01142">
      <w:pPr>
        <w:widowControl w:val="0"/>
        <w:adjustRightInd w:val="0"/>
        <w:ind w:left="270"/>
        <w:rPr>
          <w:sz w:val="22"/>
          <w:szCs w:val="22"/>
        </w:rPr>
      </w:pPr>
      <w:r w:rsidRPr="004A37CE">
        <w:rPr>
          <w:sz w:val="22"/>
          <w:szCs w:val="22"/>
        </w:rPr>
        <w:t xml:space="preserve">PI: Hedy Kober </w:t>
      </w:r>
      <w:r w:rsidRPr="004A37CE">
        <w:rPr>
          <w:sz w:val="22"/>
          <w:szCs w:val="22"/>
        </w:rPr>
        <w:tab/>
        <w:t>Agency: NIDA                  Type: 1R56DA040699             Period: 6/15/16-5/31/18</w:t>
      </w:r>
    </w:p>
    <w:p w14:paraId="07E568A8" w14:textId="0A5BE1DD" w:rsidR="00F01142" w:rsidRPr="004A37CE" w:rsidRDefault="00F01142" w:rsidP="00F01142">
      <w:pPr>
        <w:ind w:left="270"/>
        <w:rPr>
          <w:sz w:val="22"/>
          <w:szCs w:val="22"/>
        </w:rPr>
      </w:pPr>
      <w:r w:rsidRPr="004A37CE">
        <w:rPr>
          <w:color w:val="000000"/>
          <w:sz w:val="22"/>
          <w:szCs w:val="22"/>
        </w:rPr>
        <w:t>Dr. Potenza is an investigator</w:t>
      </w:r>
      <w:r w:rsidRPr="004A37CE">
        <w:rPr>
          <w:sz w:val="22"/>
          <w:szCs w:val="22"/>
        </w:rPr>
        <w:t xml:space="preserve"> on this award to </w:t>
      </w:r>
      <w:r>
        <w:rPr>
          <w:sz w:val="22"/>
          <w:szCs w:val="22"/>
        </w:rPr>
        <w:t>the regulation of cra</w:t>
      </w:r>
      <w:r w:rsidRPr="004A37CE">
        <w:rPr>
          <w:sz w:val="22"/>
          <w:szCs w:val="22"/>
        </w:rPr>
        <w:t>ving under stress.</w:t>
      </w:r>
    </w:p>
    <w:p w14:paraId="42E933CB" w14:textId="77777777" w:rsidR="00F01142" w:rsidRDefault="00F01142" w:rsidP="00F01142">
      <w:pPr>
        <w:rPr>
          <w:sz w:val="22"/>
          <w:szCs w:val="22"/>
        </w:rPr>
      </w:pPr>
      <w:r w:rsidRPr="004A37CE">
        <w:rPr>
          <w:sz w:val="22"/>
          <w:szCs w:val="22"/>
        </w:rPr>
        <w:t xml:space="preserve"> </w:t>
      </w:r>
    </w:p>
    <w:p w14:paraId="142CD7CC" w14:textId="0774B8F5" w:rsidR="00E85989" w:rsidRPr="004A37CE" w:rsidRDefault="00E85989" w:rsidP="00F01142">
      <w:pPr>
        <w:rPr>
          <w:sz w:val="22"/>
          <w:szCs w:val="22"/>
        </w:rPr>
      </w:pPr>
      <w:r w:rsidRPr="004A37CE">
        <w:rPr>
          <w:sz w:val="22"/>
          <w:szCs w:val="22"/>
        </w:rPr>
        <w:t>“Translational Research of Cocaine, Striatum and Impulsivities"    PI: Marc N. Potenza, M.D., Ph.D.</w:t>
      </w:r>
    </w:p>
    <w:p w14:paraId="175F6F6C" w14:textId="77777777" w:rsidR="00E85989" w:rsidRPr="004A37CE" w:rsidRDefault="00E85989" w:rsidP="00E85989">
      <w:pPr>
        <w:ind w:firstLine="360"/>
        <w:rPr>
          <w:sz w:val="22"/>
          <w:szCs w:val="22"/>
        </w:rPr>
      </w:pPr>
      <w:r w:rsidRPr="004A37CE">
        <w:rPr>
          <w:sz w:val="22"/>
          <w:szCs w:val="22"/>
        </w:rPr>
        <w:t>Agency: NIDA     Type: P20 DA027844        Period: 08/01/10-07/31/14 (NCE)</w:t>
      </w:r>
    </w:p>
    <w:p w14:paraId="4342528F" w14:textId="77777777" w:rsidR="00E85989" w:rsidRPr="004A37CE" w:rsidRDefault="00E85989" w:rsidP="00E85989">
      <w:pPr>
        <w:ind w:firstLine="360"/>
        <w:rPr>
          <w:sz w:val="22"/>
          <w:szCs w:val="22"/>
        </w:rPr>
      </w:pPr>
      <w:r w:rsidRPr="004A37CE">
        <w:rPr>
          <w:sz w:val="22"/>
          <w:szCs w:val="22"/>
        </w:rPr>
        <w:t>To investigate choice and response impulsivity as related to cocaine dependence.</w:t>
      </w:r>
    </w:p>
    <w:p w14:paraId="626606FF" w14:textId="77777777" w:rsidR="00E85989" w:rsidRPr="004A37CE" w:rsidRDefault="00E85989" w:rsidP="00E85989">
      <w:pPr>
        <w:rPr>
          <w:sz w:val="22"/>
          <w:szCs w:val="22"/>
        </w:rPr>
      </w:pPr>
      <w:r w:rsidRPr="004A37CE">
        <w:rPr>
          <w:sz w:val="22"/>
          <w:szCs w:val="22"/>
        </w:rPr>
        <w:t xml:space="preserve"> </w:t>
      </w:r>
    </w:p>
    <w:p w14:paraId="7F2756AD" w14:textId="77777777" w:rsidR="00E85989" w:rsidRPr="004A37CE" w:rsidRDefault="00E85989" w:rsidP="00E85989">
      <w:pPr>
        <w:rPr>
          <w:sz w:val="22"/>
          <w:szCs w:val="22"/>
        </w:rPr>
      </w:pPr>
      <w:r w:rsidRPr="004A37CE">
        <w:rPr>
          <w:sz w:val="22"/>
          <w:szCs w:val="22"/>
        </w:rPr>
        <w:t>“Behavioral Technologies for Predicting HIV Risk”</w:t>
      </w:r>
      <w:r w:rsidRPr="004A37CE">
        <w:rPr>
          <w:sz w:val="22"/>
          <w:szCs w:val="22"/>
        </w:rPr>
        <w:tab/>
        <w:t>PI: Carl Lejuez, Ph.D. (Yale PI: Potenza)</w:t>
      </w:r>
    </w:p>
    <w:p w14:paraId="23351639" w14:textId="77777777" w:rsidR="00E85989" w:rsidRPr="004A37CE" w:rsidRDefault="00E85989" w:rsidP="00E85989">
      <w:pPr>
        <w:ind w:firstLine="360"/>
        <w:rPr>
          <w:sz w:val="22"/>
          <w:szCs w:val="22"/>
        </w:rPr>
      </w:pPr>
      <w:r w:rsidRPr="004A37CE">
        <w:rPr>
          <w:sz w:val="22"/>
          <w:szCs w:val="22"/>
        </w:rPr>
        <w:t>Agency: NIDA</w:t>
      </w:r>
      <w:r w:rsidRPr="004A37CE">
        <w:rPr>
          <w:sz w:val="22"/>
          <w:szCs w:val="22"/>
        </w:rPr>
        <w:tab/>
        <w:t xml:space="preserve"> Type: R01 DA018647-02S1 </w:t>
      </w:r>
      <w:r w:rsidRPr="004A37CE">
        <w:rPr>
          <w:sz w:val="22"/>
          <w:szCs w:val="22"/>
        </w:rPr>
        <w:tab/>
        <w:t>Period: 09/01/06-04/30/15</w:t>
      </w:r>
      <w:r w:rsidRPr="004A37CE">
        <w:rPr>
          <w:sz w:val="22"/>
          <w:szCs w:val="22"/>
        </w:rPr>
        <w:tab/>
      </w:r>
    </w:p>
    <w:p w14:paraId="46A2476C" w14:textId="77777777" w:rsidR="00E85989" w:rsidRPr="004A37CE" w:rsidRDefault="00E85989" w:rsidP="00E85989">
      <w:pPr>
        <w:ind w:firstLine="360"/>
        <w:rPr>
          <w:sz w:val="22"/>
          <w:szCs w:val="22"/>
        </w:rPr>
      </w:pPr>
      <w:r w:rsidRPr="004A37CE">
        <w:rPr>
          <w:sz w:val="22"/>
          <w:szCs w:val="22"/>
        </w:rPr>
        <w:t>Performs molecular genetic investigations in a longitudinal study of youth and HIV risk behaviors.</w:t>
      </w:r>
    </w:p>
    <w:p w14:paraId="5A9AD559" w14:textId="77777777" w:rsidR="00E85989" w:rsidRPr="004A37CE" w:rsidRDefault="00E85989" w:rsidP="00E85989">
      <w:pPr>
        <w:ind w:left="360" w:hanging="360"/>
        <w:rPr>
          <w:sz w:val="22"/>
          <w:szCs w:val="22"/>
        </w:rPr>
      </w:pPr>
    </w:p>
    <w:p w14:paraId="00F78C61" w14:textId="77777777" w:rsidR="00E85989" w:rsidRPr="004A37CE" w:rsidRDefault="00E85989" w:rsidP="00E85989">
      <w:pPr>
        <w:rPr>
          <w:sz w:val="22"/>
          <w:szCs w:val="22"/>
        </w:rPr>
      </w:pPr>
      <w:r w:rsidRPr="004A37CE">
        <w:rPr>
          <w:sz w:val="22"/>
          <w:szCs w:val="22"/>
        </w:rPr>
        <w:t>“CB1 Receptor PET Imaging Reveals Gender Differences in PTSD” PI: Neumeister (Yale PI: Huang)</w:t>
      </w:r>
    </w:p>
    <w:p w14:paraId="33D11EEF" w14:textId="77777777" w:rsidR="00E85989" w:rsidRPr="004A37CE" w:rsidRDefault="00E85989" w:rsidP="00E85989">
      <w:pPr>
        <w:ind w:firstLine="360"/>
        <w:rPr>
          <w:sz w:val="22"/>
          <w:szCs w:val="22"/>
        </w:rPr>
      </w:pPr>
      <w:r w:rsidRPr="004A37CE">
        <w:rPr>
          <w:sz w:val="22"/>
          <w:szCs w:val="22"/>
        </w:rPr>
        <w:t>Agency:  NIH</w:t>
      </w:r>
      <w:r w:rsidRPr="004A37CE">
        <w:rPr>
          <w:sz w:val="22"/>
          <w:szCs w:val="22"/>
        </w:rPr>
        <w:tab/>
        <w:t>Type:  R01 MH096876</w:t>
      </w:r>
      <w:r w:rsidRPr="004A37CE">
        <w:rPr>
          <w:sz w:val="22"/>
          <w:szCs w:val="22"/>
        </w:rPr>
        <w:tab/>
      </w:r>
      <w:r w:rsidRPr="004A37CE">
        <w:rPr>
          <w:sz w:val="22"/>
          <w:szCs w:val="22"/>
        </w:rPr>
        <w:tab/>
        <w:t>Period:  07/01/12-06/30/17</w:t>
      </w:r>
      <w:r w:rsidRPr="004A37CE">
        <w:rPr>
          <w:sz w:val="22"/>
          <w:szCs w:val="22"/>
        </w:rPr>
        <w:tab/>
      </w:r>
    </w:p>
    <w:p w14:paraId="789C8B6B" w14:textId="77777777" w:rsidR="00E85989" w:rsidRPr="004A37CE" w:rsidRDefault="00E85989" w:rsidP="00E85989">
      <w:pPr>
        <w:ind w:firstLine="360"/>
        <w:rPr>
          <w:sz w:val="22"/>
          <w:szCs w:val="22"/>
        </w:rPr>
      </w:pPr>
      <w:r w:rsidRPr="004A37CE">
        <w:rPr>
          <w:sz w:val="22"/>
          <w:szCs w:val="22"/>
        </w:rPr>
        <w:t xml:space="preserve">Dr. Potenza is an investigator on a subcontract to study CB1 receptor function in PTSD.   </w:t>
      </w:r>
    </w:p>
    <w:p w14:paraId="6AA12BEC" w14:textId="77777777" w:rsidR="00F31D22" w:rsidRPr="004A37CE" w:rsidRDefault="00F31D22" w:rsidP="00F31D22">
      <w:pPr>
        <w:rPr>
          <w:sz w:val="22"/>
          <w:szCs w:val="22"/>
        </w:rPr>
      </w:pPr>
      <w:r w:rsidRPr="004A37CE">
        <w:rPr>
          <w:sz w:val="22"/>
          <w:szCs w:val="22"/>
        </w:rPr>
        <w:t xml:space="preserve"> </w:t>
      </w:r>
    </w:p>
    <w:p w14:paraId="441EE33D" w14:textId="77777777" w:rsidR="00F31D22" w:rsidRPr="004A37CE" w:rsidRDefault="00F31D22" w:rsidP="00F31D22">
      <w:pPr>
        <w:rPr>
          <w:sz w:val="22"/>
          <w:szCs w:val="22"/>
        </w:rPr>
      </w:pPr>
      <w:r w:rsidRPr="004A37CE">
        <w:rPr>
          <w:sz w:val="22"/>
          <w:szCs w:val="22"/>
        </w:rPr>
        <w:t>“Neural Circuitry of Parenting: fMRI of Cocaine-Abusing Mothers” PI: Johns; Proj PI: Mayes</w:t>
      </w:r>
    </w:p>
    <w:p w14:paraId="70006137"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Type: P01 DA02446</w:t>
      </w:r>
      <w:r w:rsidRPr="004A37CE">
        <w:rPr>
          <w:sz w:val="22"/>
          <w:szCs w:val="22"/>
        </w:rPr>
        <w:tab/>
        <w:t>Period: 08/15/08 – 12/31/13</w:t>
      </w:r>
      <w:r w:rsidRPr="004A37CE">
        <w:rPr>
          <w:sz w:val="22"/>
          <w:szCs w:val="22"/>
        </w:rPr>
        <w:tab/>
        <w:t>Role: Investigator</w:t>
      </w:r>
    </w:p>
    <w:p w14:paraId="599E74D0" w14:textId="77777777" w:rsidR="00F31D22" w:rsidRPr="004A37CE" w:rsidRDefault="00F31D22" w:rsidP="00F31D22">
      <w:pPr>
        <w:ind w:firstLine="360"/>
        <w:rPr>
          <w:sz w:val="22"/>
          <w:szCs w:val="22"/>
        </w:rPr>
      </w:pPr>
      <w:r w:rsidRPr="004A37CE">
        <w:rPr>
          <w:sz w:val="22"/>
          <w:szCs w:val="22"/>
        </w:rPr>
        <w:t>Examines the neural correlates of mother-infant reactions in cocaine dependence.</w:t>
      </w:r>
    </w:p>
    <w:p w14:paraId="2EF436E4" w14:textId="77777777" w:rsidR="00F31D22" w:rsidRPr="004A37CE" w:rsidRDefault="00F31D22" w:rsidP="00F31D22">
      <w:pPr>
        <w:rPr>
          <w:sz w:val="22"/>
          <w:szCs w:val="22"/>
        </w:rPr>
      </w:pPr>
    </w:p>
    <w:p w14:paraId="69EA8ECF" w14:textId="77777777" w:rsidR="00F31D22" w:rsidRPr="004A37CE" w:rsidRDefault="00F31D22" w:rsidP="00F31D22">
      <w:pPr>
        <w:rPr>
          <w:sz w:val="22"/>
          <w:szCs w:val="22"/>
        </w:rPr>
      </w:pPr>
      <w:r w:rsidRPr="004A37CE">
        <w:rPr>
          <w:sz w:val="22"/>
          <w:szCs w:val="22"/>
        </w:rPr>
        <w:t>“Adaptive Treatment for Adolescent Cannabis Use Disorders”</w:t>
      </w:r>
      <w:r w:rsidRPr="004A37CE">
        <w:rPr>
          <w:sz w:val="22"/>
          <w:szCs w:val="22"/>
        </w:rPr>
        <w:tab/>
        <w:t>PI: Kaminer (Yale PI: Potenza)</w:t>
      </w:r>
    </w:p>
    <w:p w14:paraId="66758E10" w14:textId="77777777" w:rsidR="00F31D22" w:rsidRPr="004A37CE" w:rsidRDefault="00F31D22" w:rsidP="00F31D22">
      <w:pPr>
        <w:ind w:firstLine="360"/>
        <w:rPr>
          <w:sz w:val="22"/>
          <w:szCs w:val="22"/>
        </w:rPr>
      </w:pPr>
      <w:r w:rsidRPr="004A37CE">
        <w:rPr>
          <w:sz w:val="22"/>
          <w:szCs w:val="22"/>
        </w:rPr>
        <w:t>Agency:  NIH</w:t>
      </w:r>
      <w:r w:rsidRPr="004A37CE">
        <w:rPr>
          <w:sz w:val="22"/>
          <w:szCs w:val="22"/>
        </w:rPr>
        <w:tab/>
        <w:t>Type:  R01 DA030454-S1</w:t>
      </w:r>
      <w:r w:rsidRPr="004A37CE">
        <w:rPr>
          <w:sz w:val="22"/>
          <w:szCs w:val="22"/>
        </w:rPr>
        <w:tab/>
      </w:r>
      <w:r w:rsidRPr="004A37CE">
        <w:rPr>
          <w:sz w:val="22"/>
          <w:szCs w:val="22"/>
        </w:rPr>
        <w:tab/>
        <w:t>Period:  03/01/12-02/28/14</w:t>
      </w:r>
      <w:r w:rsidRPr="004A37CE">
        <w:rPr>
          <w:sz w:val="22"/>
          <w:szCs w:val="22"/>
        </w:rPr>
        <w:tab/>
      </w:r>
    </w:p>
    <w:p w14:paraId="46D7E71C" w14:textId="77777777" w:rsidR="00F31D22" w:rsidRPr="004A37CE" w:rsidRDefault="00F31D22" w:rsidP="00F31D22">
      <w:pPr>
        <w:ind w:firstLine="360"/>
        <w:rPr>
          <w:sz w:val="22"/>
          <w:szCs w:val="22"/>
        </w:rPr>
      </w:pPr>
      <w:r w:rsidRPr="004A37CE">
        <w:rPr>
          <w:sz w:val="22"/>
          <w:szCs w:val="22"/>
        </w:rPr>
        <w:t xml:space="preserve">Dr. Potenza is responsible for aspects of fMRI design, interpretation and analysis.   </w:t>
      </w:r>
    </w:p>
    <w:p w14:paraId="63C9FB34" w14:textId="77777777" w:rsidR="00F31D22" w:rsidRPr="004A37CE" w:rsidRDefault="00F31D22" w:rsidP="00F31D22">
      <w:pPr>
        <w:rPr>
          <w:sz w:val="22"/>
          <w:szCs w:val="22"/>
        </w:rPr>
      </w:pPr>
    </w:p>
    <w:p w14:paraId="56B6F885" w14:textId="77777777" w:rsidR="00F31D22" w:rsidRPr="004A37CE" w:rsidRDefault="00F31D22" w:rsidP="00F31D22">
      <w:pPr>
        <w:rPr>
          <w:sz w:val="22"/>
          <w:szCs w:val="22"/>
        </w:rPr>
      </w:pPr>
      <w:r w:rsidRPr="004A37CE">
        <w:rPr>
          <w:sz w:val="22"/>
          <w:szCs w:val="22"/>
        </w:rPr>
        <w:t xml:space="preserve">“Effects of Varenicline on Reward, Cognition, and Tobacco Cues in Adolescent Smokers” </w:t>
      </w:r>
      <w:r w:rsidRPr="004A37CE">
        <w:rPr>
          <w:sz w:val="22"/>
          <w:szCs w:val="22"/>
        </w:rPr>
        <w:tab/>
      </w:r>
    </w:p>
    <w:p w14:paraId="4468DF1B" w14:textId="77777777" w:rsidR="00F31D22" w:rsidRPr="004A37CE" w:rsidRDefault="00F31D22" w:rsidP="00F31D22">
      <w:pPr>
        <w:ind w:left="360"/>
        <w:rPr>
          <w:sz w:val="22"/>
          <w:szCs w:val="22"/>
        </w:rPr>
      </w:pPr>
      <w:r w:rsidRPr="004A37CE">
        <w:rPr>
          <w:sz w:val="22"/>
          <w:szCs w:val="22"/>
        </w:rPr>
        <w:t xml:space="preserve">PI: Krishnan-Sarin (Inv: Potenza) </w:t>
      </w:r>
      <w:r w:rsidRPr="004A37CE">
        <w:rPr>
          <w:sz w:val="22"/>
          <w:szCs w:val="22"/>
        </w:rPr>
        <w:tab/>
        <w:t>Agency: Pfizer</w:t>
      </w:r>
      <w:r w:rsidRPr="004A37CE">
        <w:rPr>
          <w:sz w:val="22"/>
          <w:szCs w:val="22"/>
        </w:rPr>
        <w:tab/>
        <w:t xml:space="preserve"> Type: GRAND award</w:t>
      </w:r>
      <w:r w:rsidRPr="004A37CE">
        <w:rPr>
          <w:sz w:val="22"/>
          <w:szCs w:val="22"/>
        </w:rPr>
        <w:tab/>
        <w:t>Period: 09/01/11-08/31/13</w:t>
      </w:r>
    </w:p>
    <w:p w14:paraId="0643F204" w14:textId="77777777" w:rsidR="00F31D22" w:rsidRPr="004A37CE" w:rsidRDefault="00F31D22" w:rsidP="00F31D22">
      <w:pPr>
        <w:ind w:firstLine="360"/>
        <w:rPr>
          <w:sz w:val="22"/>
          <w:szCs w:val="22"/>
        </w:rPr>
      </w:pPr>
      <w:r w:rsidRPr="004A37CE">
        <w:rPr>
          <w:sz w:val="22"/>
          <w:szCs w:val="22"/>
        </w:rPr>
        <w:t>To investigate vareniciline’s influence on fMRI measures in adolescent smokers.</w:t>
      </w:r>
    </w:p>
    <w:p w14:paraId="77A849CF" w14:textId="77777777" w:rsidR="00F31D22" w:rsidRPr="004A37CE" w:rsidRDefault="00F31D22" w:rsidP="00F31D22">
      <w:pPr>
        <w:rPr>
          <w:sz w:val="22"/>
          <w:szCs w:val="22"/>
        </w:rPr>
      </w:pPr>
      <w:r w:rsidRPr="004A37CE">
        <w:rPr>
          <w:sz w:val="22"/>
          <w:szCs w:val="22"/>
        </w:rPr>
        <w:t xml:space="preserve"> </w:t>
      </w:r>
    </w:p>
    <w:p w14:paraId="0E24798C" w14:textId="77777777" w:rsidR="00F31D22" w:rsidRPr="004A37CE" w:rsidRDefault="00F31D22" w:rsidP="00F31D22">
      <w:pPr>
        <w:rPr>
          <w:sz w:val="22"/>
          <w:szCs w:val="22"/>
        </w:rPr>
      </w:pPr>
      <w:r w:rsidRPr="004A37CE">
        <w:rPr>
          <w:sz w:val="22"/>
          <w:szCs w:val="22"/>
        </w:rPr>
        <w:t>"Gambling Center of Research Excellence (CORE)"</w:t>
      </w:r>
      <w:r w:rsidRPr="004A37CE">
        <w:rPr>
          <w:sz w:val="22"/>
          <w:szCs w:val="22"/>
        </w:rPr>
        <w:tab/>
        <w:t>PI: Marc N. Potenza, M.D., Ph.D.</w:t>
      </w:r>
    </w:p>
    <w:p w14:paraId="2857A057" w14:textId="77777777" w:rsidR="00F31D22" w:rsidRPr="004A37CE" w:rsidRDefault="00F31D22" w:rsidP="00F31D22">
      <w:pPr>
        <w:ind w:left="360"/>
        <w:rPr>
          <w:sz w:val="22"/>
          <w:szCs w:val="22"/>
        </w:rPr>
      </w:pPr>
      <w:r w:rsidRPr="004A37CE">
        <w:rPr>
          <w:sz w:val="22"/>
          <w:szCs w:val="22"/>
        </w:rPr>
        <w:t xml:space="preserve">Agency: Institute for Research on Gambling Disorders </w:t>
      </w:r>
      <w:r w:rsidRPr="004A37CE">
        <w:rPr>
          <w:sz w:val="22"/>
          <w:szCs w:val="22"/>
        </w:rPr>
        <w:tab/>
        <w:t>Type: Center</w:t>
      </w:r>
      <w:r w:rsidRPr="004A37CE">
        <w:rPr>
          <w:sz w:val="22"/>
          <w:szCs w:val="22"/>
        </w:rPr>
        <w:tab/>
        <w:t>Period: 05/01/09-04/30/13</w:t>
      </w:r>
    </w:p>
    <w:p w14:paraId="44AEF116" w14:textId="77777777" w:rsidR="00F31D22" w:rsidRPr="004A37CE" w:rsidRDefault="00F31D22" w:rsidP="00F31D22">
      <w:pPr>
        <w:ind w:firstLine="360"/>
        <w:rPr>
          <w:sz w:val="22"/>
          <w:szCs w:val="22"/>
        </w:rPr>
      </w:pPr>
      <w:r w:rsidRPr="004A37CE">
        <w:rPr>
          <w:sz w:val="22"/>
          <w:szCs w:val="22"/>
        </w:rPr>
        <w:t>To investigate biological measures of treatment outcome in pathological gambling.</w:t>
      </w:r>
    </w:p>
    <w:p w14:paraId="0663BDC6" w14:textId="77777777" w:rsidR="00F31D22" w:rsidRPr="004A37CE" w:rsidRDefault="00F31D22" w:rsidP="00F31D22">
      <w:pPr>
        <w:rPr>
          <w:sz w:val="22"/>
          <w:szCs w:val="22"/>
        </w:rPr>
      </w:pPr>
      <w:r w:rsidRPr="004A37CE">
        <w:rPr>
          <w:sz w:val="22"/>
          <w:szCs w:val="22"/>
        </w:rPr>
        <w:t xml:space="preserve"> </w:t>
      </w:r>
    </w:p>
    <w:p w14:paraId="3B74142B" w14:textId="77777777" w:rsidR="00F31D22" w:rsidRPr="004A37CE" w:rsidRDefault="00F31D22" w:rsidP="00F31D22">
      <w:pPr>
        <w:rPr>
          <w:sz w:val="22"/>
          <w:szCs w:val="22"/>
        </w:rPr>
      </w:pPr>
      <w:r w:rsidRPr="004A37CE">
        <w:rPr>
          <w:sz w:val="22"/>
          <w:szCs w:val="22"/>
        </w:rPr>
        <w:t xml:space="preserve">“Cannabinoid CB1 Receptor Imaging in Obesity” </w:t>
      </w:r>
      <w:r w:rsidRPr="004A37CE">
        <w:rPr>
          <w:sz w:val="22"/>
          <w:szCs w:val="22"/>
        </w:rPr>
        <w:tab/>
        <w:t xml:space="preserve">PI: Marc Potenza, M.D., Ph.D. </w:t>
      </w:r>
    </w:p>
    <w:p w14:paraId="6F369B25" w14:textId="77777777" w:rsidR="00F31D22" w:rsidRPr="004A37CE" w:rsidRDefault="00F31D22" w:rsidP="00F31D22">
      <w:pPr>
        <w:ind w:firstLine="360"/>
        <w:rPr>
          <w:sz w:val="22"/>
          <w:szCs w:val="22"/>
        </w:rPr>
      </w:pPr>
      <w:r w:rsidRPr="004A37CE">
        <w:rPr>
          <w:sz w:val="22"/>
          <w:szCs w:val="22"/>
        </w:rPr>
        <w:t>Agency: NIH UL1 RR024139</w:t>
      </w:r>
      <w:r w:rsidRPr="004A37CE">
        <w:rPr>
          <w:sz w:val="22"/>
          <w:szCs w:val="22"/>
        </w:rPr>
        <w:tab/>
        <w:t xml:space="preserve"> Type: YCCI Pilot Study</w:t>
      </w:r>
      <w:r w:rsidRPr="004A37CE">
        <w:rPr>
          <w:sz w:val="22"/>
          <w:szCs w:val="22"/>
        </w:rPr>
        <w:tab/>
        <w:t>Period: 04/01/11-03/31/12</w:t>
      </w:r>
    </w:p>
    <w:p w14:paraId="1CEADF5E" w14:textId="77777777" w:rsidR="00F31D22" w:rsidRPr="0002484F" w:rsidRDefault="00F31D22" w:rsidP="00F31D22">
      <w:pPr>
        <w:ind w:firstLine="360"/>
        <w:rPr>
          <w:sz w:val="22"/>
          <w:szCs w:val="22"/>
        </w:rPr>
      </w:pPr>
      <w:r w:rsidRPr="0002484F">
        <w:rPr>
          <w:sz w:val="22"/>
          <w:szCs w:val="22"/>
        </w:rPr>
        <w:t xml:space="preserve">To investigate CB1 receptor function in obesity. </w:t>
      </w:r>
    </w:p>
    <w:p w14:paraId="7987D59D" w14:textId="77777777" w:rsidR="00F31D22" w:rsidRPr="0002484F" w:rsidRDefault="00F31D22" w:rsidP="00F31D22">
      <w:pPr>
        <w:rPr>
          <w:sz w:val="22"/>
          <w:szCs w:val="22"/>
        </w:rPr>
      </w:pPr>
      <w:r w:rsidRPr="0002484F">
        <w:rPr>
          <w:sz w:val="22"/>
          <w:szCs w:val="22"/>
        </w:rPr>
        <w:t xml:space="preserve"> </w:t>
      </w:r>
    </w:p>
    <w:p w14:paraId="6B1AD847" w14:textId="77777777" w:rsidR="00F31D22" w:rsidRPr="004A37CE" w:rsidRDefault="00F31D22" w:rsidP="00F31D22">
      <w:pPr>
        <w:rPr>
          <w:sz w:val="22"/>
          <w:szCs w:val="22"/>
        </w:rPr>
      </w:pPr>
      <w:r w:rsidRPr="004A37CE">
        <w:rPr>
          <w:sz w:val="22"/>
          <w:szCs w:val="22"/>
        </w:rPr>
        <w:t xml:space="preserve">“H.E.D.G.E. Your Bets” </w:t>
      </w:r>
      <w:r w:rsidRPr="004A37CE">
        <w:rPr>
          <w:sz w:val="22"/>
          <w:szCs w:val="22"/>
        </w:rPr>
        <w:tab/>
        <w:t xml:space="preserve">PI: Marc Potenza, M.D., Ph.D. </w:t>
      </w:r>
    </w:p>
    <w:p w14:paraId="7FE7F986" w14:textId="77777777" w:rsidR="00F31D22" w:rsidRPr="004A37CE" w:rsidRDefault="00F31D22" w:rsidP="00F31D22">
      <w:pPr>
        <w:ind w:left="360"/>
        <w:rPr>
          <w:sz w:val="22"/>
          <w:szCs w:val="22"/>
        </w:rPr>
      </w:pPr>
      <w:r w:rsidRPr="004A37CE">
        <w:rPr>
          <w:sz w:val="22"/>
          <w:szCs w:val="22"/>
        </w:rPr>
        <w:t xml:space="preserve">Agency: Connecticut Council on Problem Gambling    Type: Mini-Grant </w:t>
      </w:r>
      <w:r w:rsidRPr="004A37CE">
        <w:rPr>
          <w:sz w:val="22"/>
          <w:szCs w:val="22"/>
        </w:rPr>
        <w:tab/>
        <w:t>Period: 03/01/11-02/28/12</w:t>
      </w:r>
    </w:p>
    <w:p w14:paraId="015C92E1" w14:textId="77777777" w:rsidR="00F31D22" w:rsidRPr="004A37CE" w:rsidRDefault="00F31D22" w:rsidP="00F31D22">
      <w:pPr>
        <w:ind w:firstLine="360"/>
        <w:rPr>
          <w:sz w:val="22"/>
          <w:szCs w:val="22"/>
        </w:rPr>
      </w:pPr>
      <w:r w:rsidRPr="004A37CE">
        <w:rPr>
          <w:sz w:val="22"/>
          <w:szCs w:val="22"/>
        </w:rPr>
        <w:t xml:space="preserve">This mini-grant supports educational efforts for gambling awareness at Yale College. </w:t>
      </w:r>
    </w:p>
    <w:p w14:paraId="577B6554" w14:textId="77777777" w:rsidR="00F31D22" w:rsidRPr="004A37CE" w:rsidRDefault="00F31D22" w:rsidP="00F31D22">
      <w:pPr>
        <w:rPr>
          <w:sz w:val="22"/>
          <w:szCs w:val="22"/>
        </w:rPr>
      </w:pPr>
      <w:r w:rsidRPr="004A37CE">
        <w:rPr>
          <w:sz w:val="22"/>
          <w:szCs w:val="22"/>
        </w:rPr>
        <w:t xml:space="preserve"> </w:t>
      </w:r>
    </w:p>
    <w:p w14:paraId="33EB2C12" w14:textId="77777777" w:rsidR="00F31D22" w:rsidRPr="004A37CE" w:rsidRDefault="00F31D22" w:rsidP="00F31D22">
      <w:pPr>
        <w:rPr>
          <w:sz w:val="22"/>
          <w:szCs w:val="22"/>
        </w:rPr>
      </w:pPr>
      <w:r w:rsidRPr="004A37CE">
        <w:rPr>
          <w:sz w:val="22"/>
          <w:szCs w:val="22"/>
        </w:rPr>
        <w:t xml:space="preserve">“Ecopipam Treatment of Pathological Gambling” Yale PI: Marc Potenza, M.D., Ph.D. </w:t>
      </w:r>
    </w:p>
    <w:p w14:paraId="60068AB3" w14:textId="77777777" w:rsidR="00F31D22" w:rsidRPr="004A37CE" w:rsidRDefault="00F31D22" w:rsidP="00F31D22">
      <w:pPr>
        <w:ind w:firstLine="360"/>
        <w:rPr>
          <w:sz w:val="22"/>
          <w:szCs w:val="22"/>
        </w:rPr>
      </w:pPr>
      <w:r w:rsidRPr="004A37CE">
        <w:rPr>
          <w:sz w:val="22"/>
          <w:szCs w:val="22"/>
        </w:rPr>
        <w:t>Agency: Psyadon Pharmaceuticals</w:t>
      </w:r>
      <w:r w:rsidRPr="004A37CE">
        <w:rPr>
          <w:sz w:val="22"/>
          <w:szCs w:val="22"/>
        </w:rPr>
        <w:tab/>
        <w:t xml:space="preserve"> Type: Contract </w:t>
      </w:r>
      <w:r w:rsidRPr="004A37CE">
        <w:rPr>
          <w:sz w:val="22"/>
          <w:szCs w:val="22"/>
        </w:rPr>
        <w:tab/>
        <w:t>Period: 03/25/11-03/16/12</w:t>
      </w:r>
    </w:p>
    <w:p w14:paraId="7603DEE6" w14:textId="77777777" w:rsidR="00F31D22" w:rsidRPr="004A37CE" w:rsidRDefault="00F31D22" w:rsidP="00F31D22">
      <w:pPr>
        <w:ind w:left="360"/>
        <w:rPr>
          <w:sz w:val="22"/>
          <w:szCs w:val="22"/>
        </w:rPr>
      </w:pPr>
      <w:r w:rsidRPr="004A37CE">
        <w:rPr>
          <w:sz w:val="22"/>
          <w:szCs w:val="22"/>
        </w:rPr>
        <w:t xml:space="preserve">This clinical trial investigates the efficacy and tolerability of ecopipam in the treatment of pathological gambling. </w:t>
      </w:r>
    </w:p>
    <w:p w14:paraId="0D8B10A6" w14:textId="77777777" w:rsidR="00F31D22" w:rsidRPr="004A37CE" w:rsidRDefault="00F31D22" w:rsidP="00F31D22">
      <w:pPr>
        <w:rPr>
          <w:sz w:val="22"/>
          <w:szCs w:val="22"/>
        </w:rPr>
      </w:pPr>
      <w:r w:rsidRPr="004A37CE">
        <w:rPr>
          <w:sz w:val="22"/>
          <w:szCs w:val="22"/>
        </w:rPr>
        <w:t xml:space="preserve"> </w:t>
      </w:r>
    </w:p>
    <w:p w14:paraId="2B0A63C8" w14:textId="77777777" w:rsidR="00F31D22" w:rsidRPr="004A37CE" w:rsidRDefault="00F31D22" w:rsidP="00F31D22">
      <w:pPr>
        <w:rPr>
          <w:sz w:val="22"/>
          <w:szCs w:val="22"/>
        </w:rPr>
      </w:pPr>
      <w:r w:rsidRPr="004A37CE">
        <w:rPr>
          <w:sz w:val="22"/>
          <w:szCs w:val="22"/>
        </w:rPr>
        <w:t xml:space="preserve">“Clinician Scientist Training Program in Drug Abuse Research” PI: Marc Potenza, M.D., Ph.D. </w:t>
      </w:r>
    </w:p>
    <w:p w14:paraId="48A2C154"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 xml:space="preserve"> Type: K12 DA00167</w:t>
      </w:r>
      <w:r w:rsidRPr="004A37CE">
        <w:rPr>
          <w:sz w:val="22"/>
          <w:szCs w:val="22"/>
        </w:rPr>
        <w:tab/>
        <w:t xml:space="preserve"> Period: 09/30/91-07/31/12</w:t>
      </w:r>
    </w:p>
    <w:p w14:paraId="26DF8CE8" w14:textId="77777777" w:rsidR="00F31D22" w:rsidRPr="004A37CE" w:rsidRDefault="00F31D22" w:rsidP="00F31D22">
      <w:pPr>
        <w:ind w:firstLine="360"/>
        <w:rPr>
          <w:sz w:val="22"/>
          <w:szCs w:val="22"/>
        </w:rPr>
      </w:pPr>
      <w:r w:rsidRPr="004A37CE">
        <w:rPr>
          <w:sz w:val="22"/>
          <w:szCs w:val="22"/>
        </w:rPr>
        <w:t>Dr. Potenza and Dr. O’Malley are co-directing the Training Program.</w:t>
      </w:r>
    </w:p>
    <w:p w14:paraId="692D6E81" w14:textId="77777777" w:rsidR="00F31D22" w:rsidRPr="004A37CE" w:rsidRDefault="00F31D22" w:rsidP="00F31D22">
      <w:pPr>
        <w:rPr>
          <w:sz w:val="22"/>
          <w:szCs w:val="22"/>
        </w:rPr>
      </w:pPr>
    </w:p>
    <w:p w14:paraId="0EF53CFB" w14:textId="77777777" w:rsidR="00F31D22" w:rsidRPr="004A37CE" w:rsidRDefault="00F31D22" w:rsidP="00F31D22">
      <w:pPr>
        <w:rPr>
          <w:sz w:val="22"/>
          <w:szCs w:val="22"/>
        </w:rPr>
      </w:pPr>
      <w:r w:rsidRPr="004A37CE">
        <w:rPr>
          <w:sz w:val="22"/>
          <w:szCs w:val="22"/>
        </w:rPr>
        <w:t>"fMRI of CBT and CM for Cocaine Dependence"</w:t>
      </w:r>
      <w:r w:rsidRPr="004A37CE">
        <w:rPr>
          <w:sz w:val="22"/>
          <w:szCs w:val="22"/>
        </w:rPr>
        <w:tab/>
        <w:t>PI: Marc N. Potenza, M.D., Ph.D.</w:t>
      </w:r>
    </w:p>
    <w:p w14:paraId="71313529" w14:textId="77777777" w:rsidR="00F31D22" w:rsidRPr="004A37CE" w:rsidRDefault="00F31D22" w:rsidP="00F31D22">
      <w:pPr>
        <w:ind w:firstLine="360"/>
        <w:rPr>
          <w:sz w:val="22"/>
          <w:szCs w:val="22"/>
        </w:rPr>
      </w:pPr>
      <w:r w:rsidRPr="004A37CE">
        <w:rPr>
          <w:sz w:val="22"/>
          <w:szCs w:val="22"/>
        </w:rPr>
        <w:t xml:space="preserve">Agency: NIDA. </w:t>
      </w:r>
      <w:r w:rsidRPr="004A37CE">
        <w:rPr>
          <w:sz w:val="22"/>
          <w:szCs w:val="22"/>
        </w:rPr>
        <w:tab/>
        <w:t>Type: R01 DA020908</w:t>
      </w:r>
      <w:r w:rsidRPr="004A37CE">
        <w:rPr>
          <w:sz w:val="22"/>
          <w:szCs w:val="22"/>
        </w:rPr>
        <w:tab/>
      </w:r>
      <w:r w:rsidRPr="004A37CE">
        <w:rPr>
          <w:sz w:val="22"/>
          <w:szCs w:val="22"/>
        </w:rPr>
        <w:tab/>
        <w:t>Period: 09/29/05-06/30/11</w:t>
      </w:r>
    </w:p>
    <w:p w14:paraId="07D146C8" w14:textId="77777777" w:rsidR="00F31D22" w:rsidRPr="004A37CE" w:rsidRDefault="00F31D22" w:rsidP="00F31D22">
      <w:pPr>
        <w:ind w:firstLine="360"/>
        <w:rPr>
          <w:sz w:val="22"/>
          <w:szCs w:val="22"/>
        </w:rPr>
      </w:pPr>
      <w:r w:rsidRPr="004A37CE">
        <w:rPr>
          <w:sz w:val="22"/>
          <w:szCs w:val="22"/>
        </w:rPr>
        <w:t xml:space="preserve">% Effort: 20% </w:t>
      </w:r>
      <w:r w:rsidRPr="004A37CE">
        <w:rPr>
          <w:sz w:val="22"/>
          <w:szCs w:val="22"/>
        </w:rPr>
        <w:tab/>
        <w:t>Annual Direct: $374,476</w:t>
      </w:r>
    </w:p>
    <w:p w14:paraId="029514E4" w14:textId="77777777" w:rsidR="00F31D22" w:rsidRPr="004A37CE" w:rsidRDefault="00F31D22" w:rsidP="00F31D22">
      <w:pPr>
        <w:ind w:firstLine="360"/>
        <w:rPr>
          <w:sz w:val="22"/>
          <w:szCs w:val="22"/>
        </w:rPr>
      </w:pPr>
      <w:r w:rsidRPr="004A37CE">
        <w:rPr>
          <w:sz w:val="22"/>
          <w:szCs w:val="22"/>
        </w:rPr>
        <w:t>To investigate the neural predictors and correlates of behavioral treatments for cocaine dependence.</w:t>
      </w:r>
    </w:p>
    <w:p w14:paraId="2C4F2514" w14:textId="77777777" w:rsidR="00F31D22" w:rsidRPr="004A37CE" w:rsidRDefault="00F31D22" w:rsidP="00F31D22">
      <w:pPr>
        <w:rPr>
          <w:sz w:val="22"/>
          <w:szCs w:val="22"/>
        </w:rPr>
      </w:pPr>
    </w:p>
    <w:p w14:paraId="734E3739" w14:textId="77777777" w:rsidR="00F31D22" w:rsidRPr="004A37CE" w:rsidRDefault="00F31D22" w:rsidP="00F31D22">
      <w:pPr>
        <w:rPr>
          <w:sz w:val="22"/>
          <w:szCs w:val="22"/>
        </w:rPr>
      </w:pPr>
      <w:r w:rsidRPr="004A37CE">
        <w:rPr>
          <w:sz w:val="22"/>
          <w:szCs w:val="22"/>
        </w:rPr>
        <w:t>"fMRI of Craving in Drug Addiction: Gender Differences"</w:t>
      </w:r>
      <w:r w:rsidRPr="004A37CE">
        <w:rPr>
          <w:sz w:val="22"/>
          <w:szCs w:val="22"/>
        </w:rPr>
        <w:tab/>
        <w:t>PI: Marc N. Potenza, M.D., Ph.D.</w:t>
      </w:r>
    </w:p>
    <w:p w14:paraId="1AA97713" w14:textId="77777777" w:rsidR="00F31D22" w:rsidRPr="004A37CE" w:rsidRDefault="00F31D22" w:rsidP="00F31D22">
      <w:pPr>
        <w:ind w:firstLine="360"/>
        <w:rPr>
          <w:sz w:val="22"/>
          <w:szCs w:val="22"/>
        </w:rPr>
      </w:pPr>
      <w:r w:rsidRPr="004A37CE">
        <w:rPr>
          <w:sz w:val="22"/>
          <w:szCs w:val="22"/>
        </w:rPr>
        <w:t xml:space="preserve">Agency: NIDA </w:t>
      </w:r>
      <w:r w:rsidRPr="004A37CE">
        <w:rPr>
          <w:sz w:val="22"/>
          <w:szCs w:val="22"/>
        </w:rPr>
        <w:tab/>
        <w:t>Type: R01 DA019039</w:t>
      </w:r>
      <w:r w:rsidRPr="004A37CE">
        <w:rPr>
          <w:sz w:val="22"/>
          <w:szCs w:val="22"/>
        </w:rPr>
        <w:tab/>
      </w:r>
      <w:r w:rsidRPr="004A37CE">
        <w:rPr>
          <w:sz w:val="22"/>
          <w:szCs w:val="22"/>
        </w:rPr>
        <w:tab/>
        <w:t>Period: 09/01/05-08/30/11</w:t>
      </w:r>
    </w:p>
    <w:p w14:paraId="7249E6FF" w14:textId="77777777" w:rsidR="00F31D22" w:rsidRPr="004A37CE" w:rsidRDefault="00F31D22" w:rsidP="00F31D22">
      <w:pPr>
        <w:ind w:firstLine="360"/>
        <w:rPr>
          <w:sz w:val="22"/>
          <w:szCs w:val="22"/>
        </w:rPr>
      </w:pPr>
      <w:r w:rsidRPr="004A37CE">
        <w:rPr>
          <w:sz w:val="22"/>
          <w:szCs w:val="22"/>
        </w:rPr>
        <w:t xml:space="preserve">Effort: 20% </w:t>
      </w:r>
      <w:r w:rsidRPr="004A37CE">
        <w:rPr>
          <w:sz w:val="22"/>
          <w:szCs w:val="22"/>
        </w:rPr>
        <w:tab/>
        <w:t>Annual Direct: $228,922</w:t>
      </w:r>
    </w:p>
    <w:p w14:paraId="182FAF56" w14:textId="77777777" w:rsidR="00F31D22" w:rsidRPr="004A37CE" w:rsidRDefault="00F31D22" w:rsidP="00F31D22">
      <w:pPr>
        <w:ind w:firstLine="360"/>
        <w:rPr>
          <w:sz w:val="22"/>
          <w:szCs w:val="22"/>
        </w:rPr>
      </w:pPr>
      <w:r w:rsidRPr="004A37CE">
        <w:rPr>
          <w:sz w:val="22"/>
          <w:szCs w:val="22"/>
        </w:rPr>
        <w:t>To investigate the neural correlates of craving in pathological gambling and cocaine dependence.</w:t>
      </w:r>
    </w:p>
    <w:p w14:paraId="786642E4" w14:textId="77777777" w:rsidR="00F31D22" w:rsidRPr="004A37CE" w:rsidRDefault="00F31D22" w:rsidP="00F31D22">
      <w:pPr>
        <w:rPr>
          <w:sz w:val="22"/>
          <w:szCs w:val="22"/>
        </w:rPr>
      </w:pPr>
    </w:p>
    <w:p w14:paraId="06211E11" w14:textId="77777777" w:rsidR="00F31D22" w:rsidRPr="004A37CE" w:rsidRDefault="00F31D22" w:rsidP="00F31D22">
      <w:pPr>
        <w:rPr>
          <w:sz w:val="22"/>
          <w:szCs w:val="22"/>
        </w:rPr>
      </w:pPr>
      <w:r w:rsidRPr="004A37CE">
        <w:rPr>
          <w:sz w:val="22"/>
          <w:szCs w:val="22"/>
        </w:rPr>
        <w:t>"fMRI of Craving in Addiction: Gender Differences"  PI: Marc N. Potenza, M.D., Ph.D.</w:t>
      </w:r>
      <w:r w:rsidRPr="004A37CE">
        <w:rPr>
          <w:sz w:val="22"/>
          <w:szCs w:val="22"/>
        </w:rPr>
        <w:tab/>
      </w:r>
    </w:p>
    <w:p w14:paraId="3F8B21C1"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Type: R01 DA019039-S1</w:t>
      </w:r>
      <w:r w:rsidRPr="004A37CE">
        <w:rPr>
          <w:sz w:val="22"/>
          <w:szCs w:val="22"/>
        </w:rPr>
        <w:tab/>
      </w:r>
      <w:r w:rsidRPr="004A37CE">
        <w:rPr>
          <w:sz w:val="22"/>
          <w:szCs w:val="22"/>
        </w:rPr>
        <w:tab/>
        <w:t>Period: 08/01/08-07/31/11</w:t>
      </w:r>
      <w:r w:rsidRPr="004A37CE">
        <w:rPr>
          <w:sz w:val="22"/>
          <w:szCs w:val="22"/>
        </w:rPr>
        <w:tab/>
        <w:t xml:space="preserve">   </w:t>
      </w:r>
    </w:p>
    <w:p w14:paraId="579AD010" w14:textId="77777777" w:rsidR="00F31D22" w:rsidRPr="004A37CE" w:rsidRDefault="00F31D22" w:rsidP="00F31D22">
      <w:pPr>
        <w:ind w:left="360"/>
        <w:rPr>
          <w:sz w:val="22"/>
          <w:szCs w:val="22"/>
        </w:rPr>
      </w:pPr>
      <w:r w:rsidRPr="004A37CE">
        <w:rPr>
          <w:sz w:val="22"/>
          <w:szCs w:val="22"/>
        </w:rPr>
        <w:t>This grant provides funding for Dr. Potenza to perform studies investigating the neural correlates of cognitive biases and chasing in pathological gambling and cocaine dependence.</w:t>
      </w:r>
    </w:p>
    <w:p w14:paraId="692CE5AE" w14:textId="77777777" w:rsidR="00F31D22" w:rsidRPr="004A37CE" w:rsidRDefault="00F31D22" w:rsidP="00F31D22">
      <w:pPr>
        <w:rPr>
          <w:sz w:val="22"/>
          <w:szCs w:val="22"/>
        </w:rPr>
      </w:pPr>
    </w:p>
    <w:p w14:paraId="7A742551" w14:textId="77777777" w:rsidR="00F31D22" w:rsidRPr="004A37CE" w:rsidRDefault="00F31D22" w:rsidP="00F31D22">
      <w:pPr>
        <w:rPr>
          <w:sz w:val="22"/>
          <w:szCs w:val="22"/>
        </w:rPr>
      </w:pPr>
      <w:r w:rsidRPr="004A37CE">
        <w:rPr>
          <w:sz w:val="22"/>
          <w:szCs w:val="22"/>
        </w:rPr>
        <w:t xml:space="preserve">“Sex Differences in fMRI of Stress in Cocaine-exposed Youth At-risk for Addiction” PI: Marc N. </w:t>
      </w:r>
    </w:p>
    <w:p w14:paraId="54C87DD9" w14:textId="77777777" w:rsidR="00F31D22" w:rsidRPr="004A37CE" w:rsidRDefault="00F31D22" w:rsidP="00F31D22">
      <w:pPr>
        <w:ind w:firstLine="360"/>
        <w:rPr>
          <w:sz w:val="22"/>
          <w:szCs w:val="22"/>
        </w:rPr>
      </w:pPr>
      <w:r w:rsidRPr="004A37CE">
        <w:rPr>
          <w:sz w:val="22"/>
          <w:szCs w:val="22"/>
        </w:rPr>
        <w:t>Potenza, M.D., Ph.D.</w:t>
      </w:r>
    </w:p>
    <w:p w14:paraId="2A90DD8D" w14:textId="77777777" w:rsidR="00F31D22" w:rsidRPr="004A37CE" w:rsidRDefault="00F31D22" w:rsidP="00F31D22">
      <w:pPr>
        <w:ind w:left="360"/>
        <w:rPr>
          <w:sz w:val="22"/>
          <w:szCs w:val="22"/>
        </w:rPr>
      </w:pPr>
      <w:r w:rsidRPr="004A37CE">
        <w:rPr>
          <w:sz w:val="22"/>
          <w:szCs w:val="22"/>
        </w:rPr>
        <w:t>Main Project in Specialized Center of Research (SCOR) on Women’s Health</w:t>
      </w:r>
      <w:r w:rsidRPr="004A37CE">
        <w:rPr>
          <w:sz w:val="22"/>
          <w:szCs w:val="22"/>
        </w:rPr>
        <w:tab/>
      </w:r>
      <w:r w:rsidRPr="004A37CE">
        <w:rPr>
          <w:sz w:val="22"/>
          <w:szCs w:val="22"/>
        </w:rPr>
        <w:tab/>
      </w:r>
      <w:r w:rsidRPr="004A37CE">
        <w:rPr>
          <w:sz w:val="22"/>
          <w:szCs w:val="22"/>
        </w:rPr>
        <w:tab/>
      </w:r>
    </w:p>
    <w:p w14:paraId="12903D65" w14:textId="77777777" w:rsidR="00F31D22" w:rsidRPr="004A37CE" w:rsidRDefault="00F31D22" w:rsidP="00F31D22">
      <w:pPr>
        <w:ind w:left="360"/>
        <w:rPr>
          <w:sz w:val="22"/>
          <w:szCs w:val="22"/>
        </w:rPr>
      </w:pPr>
      <w:r w:rsidRPr="004A37CE">
        <w:rPr>
          <w:sz w:val="22"/>
          <w:szCs w:val="22"/>
        </w:rPr>
        <w:t>Period: 07/01/07-06/30/12     Center PI: Rajita Sinha, PhD</w:t>
      </w:r>
      <w:r w:rsidRPr="004A37CE">
        <w:rPr>
          <w:sz w:val="22"/>
          <w:szCs w:val="22"/>
        </w:rPr>
        <w:tab/>
        <w:t xml:space="preserve">Agency: NIDA </w:t>
      </w:r>
      <w:r w:rsidRPr="004A37CE">
        <w:rPr>
          <w:sz w:val="22"/>
          <w:szCs w:val="22"/>
        </w:rPr>
        <w:tab/>
        <w:t>Type: P50 DA016556</w:t>
      </w:r>
    </w:p>
    <w:p w14:paraId="429016FF" w14:textId="77777777" w:rsidR="00F31D22" w:rsidRPr="004A37CE" w:rsidRDefault="00F31D22" w:rsidP="00F31D22">
      <w:pPr>
        <w:ind w:left="360"/>
        <w:rPr>
          <w:sz w:val="22"/>
          <w:szCs w:val="22"/>
        </w:rPr>
      </w:pPr>
      <w:r w:rsidRPr="004A37CE">
        <w:rPr>
          <w:sz w:val="22"/>
          <w:szCs w:val="22"/>
        </w:rPr>
        <w:t>Annual Direct: $750,000</w:t>
      </w:r>
    </w:p>
    <w:p w14:paraId="2CCEFD2B" w14:textId="77777777" w:rsidR="00F31D22" w:rsidRPr="004A37CE" w:rsidRDefault="00F31D22" w:rsidP="00F31D22">
      <w:pPr>
        <w:ind w:left="360"/>
        <w:rPr>
          <w:sz w:val="22"/>
          <w:szCs w:val="22"/>
        </w:rPr>
      </w:pPr>
      <w:r w:rsidRPr="004A37CE">
        <w:rPr>
          <w:sz w:val="22"/>
          <w:szCs w:val="22"/>
        </w:rPr>
        <w:t>To investigate sex differences in the neural correlates of stress and emotional/motivational states of in utero cocaine-exposed youth and non-drug-exposed comparison subjects.</w:t>
      </w:r>
    </w:p>
    <w:p w14:paraId="1BD32DDE" w14:textId="77777777" w:rsidR="00F31D22" w:rsidRPr="004A37CE" w:rsidRDefault="00F31D22" w:rsidP="00F31D22">
      <w:pPr>
        <w:rPr>
          <w:sz w:val="22"/>
          <w:szCs w:val="22"/>
        </w:rPr>
      </w:pPr>
      <w:r w:rsidRPr="004A37CE">
        <w:rPr>
          <w:sz w:val="22"/>
          <w:szCs w:val="22"/>
        </w:rPr>
        <w:lastRenderedPageBreak/>
        <w:t xml:space="preserve"> </w:t>
      </w:r>
    </w:p>
    <w:p w14:paraId="0F936FEC" w14:textId="77777777" w:rsidR="00F31D22" w:rsidRPr="004A37CE" w:rsidRDefault="00F31D22" w:rsidP="00F31D22">
      <w:pPr>
        <w:rPr>
          <w:sz w:val="22"/>
          <w:szCs w:val="22"/>
        </w:rPr>
      </w:pPr>
      <w:r w:rsidRPr="004A37CE">
        <w:rPr>
          <w:sz w:val="22"/>
          <w:szCs w:val="22"/>
        </w:rPr>
        <w:t xml:space="preserve">“fMRI of Stress and Self-Control in Smoking &amp; Obesity” PI: Marc N. Potenza, M.D., Ph.D. </w:t>
      </w:r>
    </w:p>
    <w:p w14:paraId="26397525" w14:textId="77777777" w:rsidR="00F31D22" w:rsidRPr="004A37CE" w:rsidRDefault="00F31D22" w:rsidP="00F31D22">
      <w:pPr>
        <w:ind w:left="360"/>
        <w:rPr>
          <w:sz w:val="22"/>
          <w:szCs w:val="22"/>
        </w:rPr>
      </w:pPr>
      <w:r w:rsidRPr="004A37CE">
        <w:rPr>
          <w:sz w:val="22"/>
          <w:szCs w:val="22"/>
        </w:rPr>
        <w:t>Agency: NIAAA</w:t>
      </w:r>
      <w:r w:rsidRPr="004A37CE">
        <w:rPr>
          <w:sz w:val="22"/>
          <w:szCs w:val="22"/>
        </w:rPr>
        <w:tab/>
        <w:t>Type: R01/RL1 AA017539</w:t>
      </w:r>
      <w:r w:rsidRPr="004A37CE">
        <w:rPr>
          <w:sz w:val="22"/>
          <w:szCs w:val="22"/>
        </w:rPr>
        <w:tab/>
        <w:t>Period: 09/07-08/12    Annual Direct: $150,000</w:t>
      </w:r>
    </w:p>
    <w:p w14:paraId="054FE011" w14:textId="77777777" w:rsidR="00F31D22" w:rsidRPr="004A37CE" w:rsidRDefault="00F31D22" w:rsidP="00F31D22">
      <w:pPr>
        <w:ind w:left="360"/>
        <w:rPr>
          <w:sz w:val="22"/>
          <w:szCs w:val="22"/>
        </w:rPr>
      </w:pPr>
      <w:r w:rsidRPr="004A37CE">
        <w:rPr>
          <w:sz w:val="22"/>
          <w:szCs w:val="22"/>
        </w:rPr>
        <w:t>Dr. Potenza is the PI on a study to use fMRI in conjunction with scripted paradigms to investigate the neural correlates of stress and emotional/motivational states in nicotine dependence and obesity.</w:t>
      </w:r>
    </w:p>
    <w:p w14:paraId="6453948F" w14:textId="77777777" w:rsidR="00F31D22" w:rsidRPr="004A37CE" w:rsidRDefault="00F31D22" w:rsidP="00F31D22">
      <w:pPr>
        <w:rPr>
          <w:sz w:val="22"/>
          <w:szCs w:val="22"/>
        </w:rPr>
      </w:pPr>
    </w:p>
    <w:p w14:paraId="75772E7A" w14:textId="77777777" w:rsidR="00F31D22" w:rsidRPr="004A37CE" w:rsidRDefault="00F31D22" w:rsidP="00F31D22">
      <w:pPr>
        <w:rPr>
          <w:sz w:val="22"/>
          <w:szCs w:val="22"/>
        </w:rPr>
      </w:pPr>
      <w:r w:rsidRPr="004A37CE">
        <w:rPr>
          <w:sz w:val="22"/>
          <w:szCs w:val="22"/>
        </w:rPr>
        <w:t>“fMRI of Stress and Self-Control in Smoking &amp; Obesity”</w:t>
      </w:r>
      <w:r w:rsidRPr="004A37CE">
        <w:rPr>
          <w:sz w:val="22"/>
          <w:szCs w:val="22"/>
        </w:rPr>
        <w:tab/>
        <w:t>PI: Marc N. Potenza, M.D., Ph.D.</w:t>
      </w:r>
    </w:p>
    <w:p w14:paraId="783EFA2C" w14:textId="77777777" w:rsidR="00F31D22" w:rsidRPr="004A37CE" w:rsidRDefault="00F31D22" w:rsidP="00F31D22">
      <w:pPr>
        <w:ind w:firstLine="360"/>
        <w:rPr>
          <w:sz w:val="22"/>
          <w:szCs w:val="22"/>
        </w:rPr>
      </w:pPr>
      <w:r w:rsidRPr="004A37CE">
        <w:rPr>
          <w:sz w:val="22"/>
          <w:szCs w:val="22"/>
        </w:rPr>
        <w:t>Agency: NIAAA</w:t>
      </w:r>
      <w:r w:rsidRPr="004A37CE">
        <w:rPr>
          <w:sz w:val="22"/>
          <w:szCs w:val="22"/>
        </w:rPr>
        <w:tab/>
        <w:t xml:space="preserve"> Type: RL1 AA017539-S1 </w:t>
      </w:r>
      <w:r w:rsidRPr="004A37CE">
        <w:rPr>
          <w:sz w:val="22"/>
          <w:szCs w:val="22"/>
        </w:rPr>
        <w:tab/>
        <w:t>Period: 07/01/08-06/30/09</w:t>
      </w:r>
      <w:r w:rsidRPr="004A37CE">
        <w:rPr>
          <w:sz w:val="22"/>
          <w:szCs w:val="22"/>
        </w:rPr>
        <w:tab/>
        <w:t xml:space="preserve"> </w:t>
      </w:r>
    </w:p>
    <w:p w14:paraId="231073EE" w14:textId="77777777" w:rsidR="00F31D22" w:rsidRPr="004A37CE" w:rsidRDefault="00F31D22" w:rsidP="00F31D22">
      <w:pPr>
        <w:ind w:left="360"/>
        <w:rPr>
          <w:sz w:val="22"/>
          <w:szCs w:val="22"/>
        </w:rPr>
      </w:pPr>
      <w:r w:rsidRPr="004A37CE">
        <w:rPr>
          <w:sz w:val="22"/>
          <w:szCs w:val="22"/>
        </w:rPr>
        <w:t>Dr. Potenza is the PI on this study of the neural correlates of reward processing and cognitive control in nicotine dependence and obesity.</w:t>
      </w:r>
    </w:p>
    <w:p w14:paraId="493C345F" w14:textId="77777777" w:rsidR="00F31D22" w:rsidRPr="004A37CE" w:rsidRDefault="00F31D22" w:rsidP="00F31D22">
      <w:pPr>
        <w:rPr>
          <w:sz w:val="22"/>
          <w:szCs w:val="22"/>
        </w:rPr>
      </w:pPr>
    </w:p>
    <w:p w14:paraId="25B20238" w14:textId="77777777" w:rsidR="00F31D22" w:rsidRPr="004A37CE" w:rsidRDefault="00F31D22" w:rsidP="00F31D22">
      <w:pPr>
        <w:rPr>
          <w:sz w:val="22"/>
          <w:szCs w:val="22"/>
        </w:rPr>
      </w:pPr>
      <w:r w:rsidRPr="004A37CE">
        <w:rPr>
          <w:sz w:val="22"/>
          <w:szCs w:val="22"/>
        </w:rPr>
        <w:t>"fMRI of Reward &amp; Impulsivity in Cocaine Dependence"  PI: Godfrey Pearlson, MD</w:t>
      </w:r>
    </w:p>
    <w:p w14:paraId="390BF2CA" w14:textId="77777777" w:rsidR="00F31D22" w:rsidRPr="004A37CE" w:rsidRDefault="00F31D22" w:rsidP="00F31D22">
      <w:pPr>
        <w:ind w:left="360"/>
        <w:rPr>
          <w:sz w:val="22"/>
          <w:szCs w:val="22"/>
        </w:rPr>
      </w:pPr>
      <w:r w:rsidRPr="004A37CE">
        <w:rPr>
          <w:sz w:val="22"/>
          <w:szCs w:val="22"/>
        </w:rPr>
        <w:t>Agency: NIDA     Type: R01 DA020709    Period: 08/10/06-04/30/11     Annual Direct: $343,337</w:t>
      </w:r>
    </w:p>
    <w:p w14:paraId="1A6DFE0F" w14:textId="77777777" w:rsidR="00F31D22" w:rsidRPr="004A37CE" w:rsidRDefault="00F31D22" w:rsidP="00F31D22">
      <w:pPr>
        <w:ind w:left="360"/>
        <w:rPr>
          <w:sz w:val="22"/>
          <w:szCs w:val="22"/>
        </w:rPr>
      </w:pPr>
      <w:r w:rsidRPr="004A37CE">
        <w:rPr>
          <w:sz w:val="22"/>
          <w:szCs w:val="22"/>
        </w:rPr>
        <w:t>Dr. Potenza is an investigator on this proposal to use fMRI to study impulsivity in cocaine dependence.</w:t>
      </w:r>
    </w:p>
    <w:p w14:paraId="08B854A7" w14:textId="77777777" w:rsidR="00F31D22" w:rsidRPr="004A37CE" w:rsidRDefault="00F31D22" w:rsidP="00F31D22">
      <w:pPr>
        <w:rPr>
          <w:sz w:val="22"/>
          <w:szCs w:val="22"/>
        </w:rPr>
      </w:pPr>
    </w:p>
    <w:p w14:paraId="22943DEC" w14:textId="77777777" w:rsidR="00F31D22" w:rsidRPr="004A37CE" w:rsidRDefault="00F31D22" w:rsidP="00F31D22">
      <w:pPr>
        <w:rPr>
          <w:sz w:val="22"/>
          <w:szCs w:val="22"/>
        </w:rPr>
      </w:pPr>
      <w:r w:rsidRPr="004A37CE">
        <w:rPr>
          <w:sz w:val="22"/>
          <w:szCs w:val="22"/>
        </w:rPr>
        <w:t xml:space="preserve">“Computer-Based Training in Cognitive Behavioral Therapy”   PI: Kathleen Carroll, Ph.D. </w:t>
      </w:r>
    </w:p>
    <w:p w14:paraId="2C184381"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Type: R37 DA15969</w:t>
      </w:r>
      <w:r w:rsidRPr="004A37CE">
        <w:rPr>
          <w:sz w:val="22"/>
          <w:szCs w:val="22"/>
        </w:rPr>
        <w:tab/>
        <w:t>Period: 09/30/02-05/31/11     Annual Direct: $250,480</w:t>
      </w:r>
    </w:p>
    <w:p w14:paraId="39E26B41" w14:textId="77777777" w:rsidR="00F31D22" w:rsidRPr="004A37CE" w:rsidRDefault="00F31D22" w:rsidP="00F31D22">
      <w:pPr>
        <w:ind w:left="360"/>
        <w:rPr>
          <w:sz w:val="22"/>
          <w:szCs w:val="22"/>
        </w:rPr>
      </w:pPr>
      <w:r w:rsidRPr="004A37CE">
        <w:rPr>
          <w:sz w:val="22"/>
          <w:szCs w:val="22"/>
        </w:rPr>
        <w:t>Dr. Potenza is an investigator providing fMRI expertise to this investigation of the mechanisms of effective behavioral therapies for drug addiction.</w:t>
      </w:r>
    </w:p>
    <w:p w14:paraId="3E3969B7" w14:textId="77777777" w:rsidR="00F31D22" w:rsidRPr="004A37CE" w:rsidRDefault="00F31D22" w:rsidP="00F31D22">
      <w:pPr>
        <w:rPr>
          <w:sz w:val="22"/>
          <w:szCs w:val="22"/>
        </w:rPr>
      </w:pPr>
    </w:p>
    <w:p w14:paraId="3B9967CC" w14:textId="77777777" w:rsidR="00F31D22" w:rsidRPr="004A37CE" w:rsidRDefault="00F31D22" w:rsidP="00F31D22">
      <w:pPr>
        <w:rPr>
          <w:sz w:val="22"/>
          <w:szCs w:val="22"/>
        </w:rPr>
      </w:pPr>
      <w:r w:rsidRPr="004A37CE">
        <w:rPr>
          <w:sz w:val="22"/>
          <w:szCs w:val="22"/>
        </w:rPr>
        <w:t xml:space="preserve">“Neurobiological and Behavioral Consequences of Cocaine Use in Mother/Infant Dyads” </w:t>
      </w:r>
    </w:p>
    <w:p w14:paraId="072FE08B" w14:textId="77777777" w:rsidR="00F31D22" w:rsidRPr="004A37CE" w:rsidRDefault="00F31D22" w:rsidP="00F31D22">
      <w:pPr>
        <w:ind w:firstLine="360"/>
        <w:rPr>
          <w:sz w:val="22"/>
          <w:szCs w:val="22"/>
        </w:rPr>
      </w:pPr>
      <w:r w:rsidRPr="004A37CE">
        <w:rPr>
          <w:sz w:val="22"/>
          <w:szCs w:val="22"/>
        </w:rPr>
        <w:t>Role: Investigator     Agency: NIDA</w:t>
      </w:r>
      <w:r w:rsidRPr="004A37CE">
        <w:rPr>
          <w:sz w:val="22"/>
          <w:szCs w:val="22"/>
        </w:rPr>
        <w:tab/>
      </w:r>
      <w:r w:rsidRPr="004A37CE">
        <w:rPr>
          <w:sz w:val="22"/>
          <w:szCs w:val="22"/>
        </w:rPr>
        <w:tab/>
        <w:t xml:space="preserve">Type: P01 DA022446 </w:t>
      </w:r>
      <w:r w:rsidRPr="004A37CE">
        <w:rPr>
          <w:sz w:val="22"/>
          <w:szCs w:val="22"/>
        </w:rPr>
        <w:tab/>
        <w:t>Period: 07/01/08-06/30/13</w:t>
      </w:r>
      <w:r w:rsidRPr="004A37CE">
        <w:rPr>
          <w:sz w:val="22"/>
          <w:szCs w:val="22"/>
        </w:rPr>
        <w:tab/>
        <w:t xml:space="preserve">  </w:t>
      </w:r>
    </w:p>
    <w:p w14:paraId="52C5E965" w14:textId="77777777" w:rsidR="00F31D22" w:rsidRPr="004A37CE" w:rsidRDefault="00F31D22" w:rsidP="00F31D22">
      <w:pPr>
        <w:ind w:firstLine="360"/>
        <w:rPr>
          <w:sz w:val="22"/>
          <w:szCs w:val="22"/>
        </w:rPr>
      </w:pPr>
      <w:r w:rsidRPr="004A37CE">
        <w:rPr>
          <w:sz w:val="22"/>
          <w:szCs w:val="22"/>
        </w:rPr>
        <w:t>Annual Direct: $330,322</w:t>
      </w:r>
      <w:r w:rsidRPr="004A37CE">
        <w:rPr>
          <w:sz w:val="22"/>
          <w:szCs w:val="22"/>
        </w:rPr>
        <w:tab/>
      </w:r>
      <w:r w:rsidRPr="004A37CE">
        <w:rPr>
          <w:sz w:val="22"/>
          <w:szCs w:val="22"/>
        </w:rPr>
        <w:tab/>
        <w:t>Total Costs: $2,725,157</w:t>
      </w:r>
    </w:p>
    <w:p w14:paraId="0D97AAAD" w14:textId="77777777" w:rsidR="00F31D22" w:rsidRPr="004A37CE" w:rsidRDefault="00F31D22" w:rsidP="00F31D22">
      <w:pPr>
        <w:ind w:firstLine="360"/>
        <w:rPr>
          <w:sz w:val="22"/>
          <w:szCs w:val="22"/>
        </w:rPr>
      </w:pPr>
      <w:r w:rsidRPr="004A37CE">
        <w:rPr>
          <w:sz w:val="22"/>
          <w:szCs w:val="22"/>
        </w:rPr>
        <w:t xml:space="preserve">“Neural Circuitry of Parent Attachment in Substance Abuse” (Proj 3; PI: Mayes) </w:t>
      </w:r>
      <w:r w:rsidRPr="004A37CE">
        <w:rPr>
          <w:sz w:val="22"/>
          <w:szCs w:val="22"/>
        </w:rPr>
        <w:tab/>
      </w:r>
    </w:p>
    <w:p w14:paraId="0E7B604E" w14:textId="77777777" w:rsidR="00F31D22" w:rsidRPr="004A37CE" w:rsidRDefault="00F31D22" w:rsidP="00F31D22">
      <w:pPr>
        <w:ind w:left="360"/>
        <w:rPr>
          <w:sz w:val="22"/>
          <w:szCs w:val="22"/>
        </w:rPr>
      </w:pPr>
      <w:r w:rsidRPr="004A37CE">
        <w:rPr>
          <w:sz w:val="22"/>
          <w:szCs w:val="22"/>
        </w:rPr>
        <w:t>Study of substance abusing parent’s ability to respond to salient infant cues such as cries or visual images; using neuroimaging as measure of response.</w:t>
      </w:r>
    </w:p>
    <w:p w14:paraId="2E2A3F51" w14:textId="77777777" w:rsidR="00F31D22" w:rsidRPr="004A37CE" w:rsidRDefault="00F31D22" w:rsidP="00F31D22">
      <w:pPr>
        <w:rPr>
          <w:sz w:val="22"/>
          <w:szCs w:val="22"/>
        </w:rPr>
      </w:pPr>
      <w:r w:rsidRPr="004A37CE">
        <w:rPr>
          <w:sz w:val="22"/>
          <w:szCs w:val="22"/>
        </w:rPr>
        <w:t xml:space="preserve"> </w:t>
      </w:r>
    </w:p>
    <w:p w14:paraId="25CBDBFF" w14:textId="77777777" w:rsidR="00F31D22" w:rsidRPr="004A37CE" w:rsidRDefault="00F31D22" w:rsidP="00F31D22">
      <w:pPr>
        <w:rPr>
          <w:sz w:val="22"/>
          <w:szCs w:val="22"/>
        </w:rPr>
      </w:pPr>
      <w:r w:rsidRPr="004A37CE">
        <w:rPr>
          <w:sz w:val="22"/>
          <w:szCs w:val="22"/>
        </w:rPr>
        <w:t xml:space="preserve">“Behavioral Technologies for Predicting HIV Risk” PI: Carl Lejuez, Ph.D. (Yale PI: Potenza)  </w:t>
      </w:r>
    </w:p>
    <w:p w14:paraId="18C389C0" w14:textId="77777777" w:rsidR="00F31D22" w:rsidRPr="004A37CE" w:rsidRDefault="00F31D22" w:rsidP="00F31D22">
      <w:pPr>
        <w:ind w:firstLine="360"/>
        <w:rPr>
          <w:sz w:val="22"/>
          <w:szCs w:val="22"/>
        </w:rPr>
      </w:pPr>
      <w:r w:rsidRPr="004A37CE">
        <w:rPr>
          <w:sz w:val="22"/>
          <w:szCs w:val="22"/>
        </w:rPr>
        <w:t xml:space="preserve">Agency: NIDA  </w:t>
      </w:r>
      <w:r w:rsidRPr="004A37CE">
        <w:rPr>
          <w:sz w:val="22"/>
          <w:szCs w:val="22"/>
        </w:rPr>
        <w:tab/>
        <w:t xml:space="preserve">Type: R01 DA018647-02S1 </w:t>
      </w:r>
      <w:r w:rsidRPr="004A37CE">
        <w:rPr>
          <w:sz w:val="22"/>
          <w:szCs w:val="22"/>
        </w:rPr>
        <w:tab/>
        <w:t>Period: 09/01/06-04/30/15</w:t>
      </w:r>
    </w:p>
    <w:p w14:paraId="20884280" w14:textId="77777777" w:rsidR="00F31D22" w:rsidRPr="004A37CE" w:rsidRDefault="00F31D22" w:rsidP="00F31D22">
      <w:pPr>
        <w:ind w:firstLine="360"/>
        <w:rPr>
          <w:sz w:val="22"/>
          <w:szCs w:val="22"/>
        </w:rPr>
      </w:pPr>
      <w:r w:rsidRPr="004A37CE">
        <w:rPr>
          <w:sz w:val="22"/>
          <w:szCs w:val="22"/>
        </w:rPr>
        <w:t>Annual Direct (Yale): $27,000</w:t>
      </w:r>
      <w:r w:rsidRPr="004A37CE">
        <w:rPr>
          <w:sz w:val="22"/>
          <w:szCs w:val="22"/>
        </w:rPr>
        <w:tab/>
        <w:t>Total Costs: $156,000</w:t>
      </w:r>
    </w:p>
    <w:p w14:paraId="266BE15F" w14:textId="77777777" w:rsidR="00F31D22" w:rsidRPr="004A37CE" w:rsidRDefault="00F31D22" w:rsidP="00F31D22">
      <w:pPr>
        <w:ind w:left="360"/>
        <w:rPr>
          <w:sz w:val="22"/>
          <w:szCs w:val="22"/>
        </w:rPr>
      </w:pPr>
      <w:r w:rsidRPr="004A37CE">
        <w:rPr>
          <w:sz w:val="22"/>
          <w:szCs w:val="22"/>
        </w:rPr>
        <w:t>Dr. Potenza is the PI on a subcontract to perform molecular genetic investigations in a longitudinal study of youth and HIV risk behaviors.</w:t>
      </w:r>
    </w:p>
    <w:p w14:paraId="13B1CE2F" w14:textId="77777777" w:rsidR="00F31D22" w:rsidRPr="004A37CE" w:rsidRDefault="00F31D22" w:rsidP="00F31D22">
      <w:pPr>
        <w:rPr>
          <w:sz w:val="22"/>
          <w:szCs w:val="22"/>
        </w:rPr>
      </w:pPr>
    </w:p>
    <w:p w14:paraId="273F9E4B" w14:textId="77777777" w:rsidR="00F31D22" w:rsidRPr="004A37CE" w:rsidRDefault="00F31D22" w:rsidP="00F31D22">
      <w:pPr>
        <w:rPr>
          <w:sz w:val="22"/>
          <w:szCs w:val="22"/>
        </w:rPr>
      </w:pPr>
      <w:r w:rsidRPr="004A37CE">
        <w:rPr>
          <w:sz w:val="22"/>
          <w:szCs w:val="22"/>
        </w:rPr>
        <w:t xml:space="preserve">“Psychotherapy Development Research Center” PI: Kathleen M. Carroll, Ph.D. </w:t>
      </w:r>
    </w:p>
    <w:p w14:paraId="2D610E5E" w14:textId="347C3DB6" w:rsidR="00F31D22" w:rsidRPr="004A37CE" w:rsidRDefault="00F31D22" w:rsidP="00F31D22">
      <w:pPr>
        <w:ind w:firstLine="360"/>
        <w:rPr>
          <w:sz w:val="22"/>
          <w:szCs w:val="22"/>
        </w:rPr>
      </w:pPr>
      <w:r w:rsidRPr="004A37CE">
        <w:rPr>
          <w:sz w:val="22"/>
          <w:szCs w:val="22"/>
        </w:rPr>
        <w:t>Agency: NIDA</w:t>
      </w:r>
      <w:r w:rsidRPr="004A37CE">
        <w:rPr>
          <w:sz w:val="22"/>
          <w:szCs w:val="22"/>
        </w:rPr>
        <w:tab/>
        <w:t>Type: P50 DA09241</w:t>
      </w:r>
      <w:r w:rsidRPr="004A37CE">
        <w:rPr>
          <w:sz w:val="22"/>
          <w:szCs w:val="22"/>
        </w:rPr>
        <w:tab/>
        <w:t>Period: 07/01/97 – 06/30/14</w:t>
      </w:r>
      <w:r w:rsidRPr="004A37CE">
        <w:rPr>
          <w:sz w:val="22"/>
          <w:szCs w:val="22"/>
        </w:rPr>
        <w:tab/>
        <w:t xml:space="preserve">Role: Investigator </w:t>
      </w:r>
    </w:p>
    <w:p w14:paraId="7F7104B6" w14:textId="77777777" w:rsidR="00F31D22" w:rsidRPr="004A37CE" w:rsidRDefault="00F31D22" w:rsidP="00F31D22">
      <w:pPr>
        <w:ind w:left="360"/>
        <w:rPr>
          <w:sz w:val="22"/>
          <w:szCs w:val="22"/>
        </w:rPr>
      </w:pPr>
      <w:r w:rsidRPr="004A37CE">
        <w:rPr>
          <w:sz w:val="22"/>
          <w:szCs w:val="22"/>
        </w:rPr>
        <w:t>Dr. Potenza is the PI on a pilot project to use fMRI to investigate reward processing and cognitive in adolescents before and after behavioral treatment for smoking cessation.</w:t>
      </w:r>
    </w:p>
    <w:p w14:paraId="2DCEAEC8" w14:textId="77777777" w:rsidR="00F31D22" w:rsidRPr="004A37CE" w:rsidRDefault="00F31D22" w:rsidP="00F31D22">
      <w:pPr>
        <w:rPr>
          <w:sz w:val="22"/>
          <w:szCs w:val="22"/>
        </w:rPr>
      </w:pPr>
    </w:p>
    <w:p w14:paraId="1D58394C" w14:textId="77777777" w:rsidR="00F31D22" w:rsidRPr="004A37CE" w:rsidRDefault="00F31D22" w:rsidP="00F31D22">
      <w:pPr>
        <w:rPr>
          <w:sz w:val="22"/>
          <w:szCs w:val="22"/>
        </w:rPr>
      </w:pPr>
      <w:r w:rsidRPr="004A37CE">
        <w:rPr>
          <w:sz w:val="22"/>
          <w:szCs w:val="22"/>
        </w:rPr>
        <w:t xml:space="preserve">“Maternal brain and behavioral responses to infant cues in cocaine exposed mothers” PI: Lane </w:t>
      </w:r>
    </w:p>
    <w:p w14:paraId="6D140173" w14:textId="5C9AEBB4" w:rsidR="00F31D22" w:rsidRPr="004A37CE" w:rsidRDefault="00F31D22" w:rsidP="00F31D22">
      <w:pPr>
        <w:ind w:firstLine="360"/>
        <w:rPr>
          <w:sz w:val="22"/>
          <w:szCs w:val="22"/>
        </w:rPr>
      </w:pPr>
      <w:r w:rsidRPr="004A37CE">
        <w:rPr>
          <w:sz w:val="22"/>
          <w:szCs w:val="22"/>
        </w:rPr>
        <w:t>Strathearn</w:t>
      </w:r>
    </w:p>
    <w:p w14:paraId="33888DF7" w14:textId="77777777" w:rsidR="00F31D22" w:rsidRPr="004A37CE" w:rsidRDefault="00F31D22" w:rsidP="00F31D22">
      <w:pPr>
        <w:ind w:firstLine="360"/>
        <w:rPr>
          <w:sz w:val="22"/>
          <w:szCs w:val="22"/>
        </w:rPr>
      </w:pPr>
      <w:r w:rsidRPr="004A37CE">
        <w:rPr>
          <w:sz w:val="22"/>
          <w:szCs w:val="22"/>
        </w:rPr>
        <w:t>Period: 04/15/10-03/31/15</w:t>
      </w:r>
      <w:r w:rsidRPr="004A37CE">
        <w:rPr>
          <w:sz w:val="22"/>
          <w:szCs w:val="22"/>
        </w:rPr>
        <w:tab/>
        <w:t>Role: Investigator</w:t>
      </w:r>
      <w:r w:rsidRPr="004A37CE">
        <w:rPr>
          <w:sz w:val="22"/>
          <w:szCs w:val="22"/>
        </w:rPr>
        <w:tab/>
      </w:r>
      <w:r w:rsidRPr="004A37CE">
        <w:rPr>
          <w:sz w:val="22"/>
          <w:szCs w:val="22"/>
        </w:rPr>
        <w:tab/>
      </w:r>
    </w:p>
    <w:p w14:paraId="18BB19DE"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r>
      <w:r w:rsidRPr="004A37CE">
        <w:rPr>
          <w:sz w:val="22"/>
          <w:szCs w:val="22"/>
        </w:rPr>
        <w:tab/>
        <w:t>Type: R01 DA026437</w:t>
      </w:r>
      <w:r w:rsidRPr="004A37CE">
        <w:rPr>
          <w:sz w:val="22"/>
          <w:szCs w:val="22"/>
        </w:rPr>
        <w:tab/>
      </w:r>
      <w:r w:rsidRPr="004A37CE">
        <w:rPr>
          <w:sz w:val="22"/>
          <w:szCs w:val="22"/>
        </w:rPr>
        <w:tab/>
        <w:t>Funding: Total Direct: $2,887,743</w:t>
      </w:r>
      <w:r w:rsidRPr="004A37CE">
        <w:rPr>
          <w:sz w:val="22"/>
          <w:szCs w:val="22"/>
        </w:rPr>
        <w:tab/>
      </w:r>
    </w:p>
    <w:p w14:paraId="5CDC2B05" w14:textId="77777777" w:rsidR="00F31D22" w:rsidRPr="004A37CE" w:rsidRDefault="00F31D22" w:rsidP="00F31D22">
      <w:pPr>
        <w:ind w:firstLine="360"/>
        <w:rPr>
          <w:sz w:val="22"/>
          <w:szCs w:val="22"/>
        </w:rPr>
      </w:pPr>
      <w:r w:rsidRPr="004A37CE">
        <w:rPr>
          <w:sz w:val="22"/>
          <w:szCs w:val="22"/>
        </w:rPr>
        <w:t xml:space="preserve">To investigate MRI and behavioral measures of cocaine dependent mothers to infant cues.  </w:t>
      </w:r>
    </w:p>
    <w:p w14:paraId="056B42B3" w14:textId="77777777" w:rsidR="00F31D22" w:rsidRPr="004A37CE" w:rsidRDefault="00F31D22" w:rsidP="00F31D22">
      <w:pPr>
        <w:rPr>
          <w:sz w:val="22"/>
          <w:szCs w:val="22"/>
        </w:rPr>
      </w:pPr>
    </w:p>
    <w:p w14:paraId="7EEA855F" w14:textId="41375D4C" w:rsidR="00F31D22" w:rsidRPr="004A37CE" w:rsidRDefault="00F31D22" w:rsidP="00F31D22">
      <w:pPr>
        <w:rPr>
          <w:sz w:val="22"/>
          <w:szCs w:val="22"/>
        </w:rPr>
      </w:pPr>
      <w:r w:rsidRPr="004A37CE">
        <w:rPr>
          <w:sz w:val="22"/>
          <w:szCs w:val="22"/>
        </w:rPr>
        <w:t>“Serotonin 1B Receptor Imaging in Pathological Gambling &amp; Alcohol Dependence”</w:t>
      </w:r>
    </w:p>
    <w:p w14:paraId="060B7E22" w14:textId="77777777" w:rsidR="00F31D22" w:rsidRPr="004A37CE" w:rsidRDefault="00F31D22" w:rsidP="00F31D22">
      <w:pPr>
        <w:ind w:firstLine="360"/>
        <w:rPr>
          <w:sz w:val="22"/>
          <w:szCs w:val="22"/>
        </w:rPr>
      </w:pPr>
      <w:r w:rsidRPr="004A37CE">
        <w:rPr>
          <w:sz w:val="22"/>
          <w:szCs w:val="22"/>
        </w:rPr>
        <w:t>PI:  Alexander Neumeister (Yale PI:  Potenza)</w:t>
      </w:r>
      <w:r w:rsidRPr="004A37CE">
        <w:rPr>
          <w:sz w:val="22"/>
          <w:szCs w:val="22"/>
        </w:rPr>
        <w:tab/>
        <w:t>Period:  05/01/10-07/31/11</w:t>
      </w:r>
    </w:p>
    <w:p w14:paraId="01F29222" w14:textId="77777777" w:rsidR="00F31D22" w:rsidRPr="004A37CE" w:rsidRDefault="00F31D22" w:rsidP="00F31D22">
      <w:pPr>
        <w:ind w:firstLine="360"/>
        <w:rPr>
          <w:sz w:val="22"/>
          <w:szCs w:val="22"/>
        </w:rPr>
      </w:pPr>
      <w:r w:rsidRPr="004A37CE">
        <w:rPr>
          <w:sz w:val="22"/>
          <w:szCs w:val="22"/>
        </w:rPr>
        <w:t>Agency:  NIH/NIAAA</w:t>
      </w:r>
      <w:r w:rsidRPr="004A37CE">
        <w:rPr>
          <w:sz w:val="22"/>
          <w:szCs w:val="22"/>
        </w:rPr>
        <w:tab/>
        <w:t>Type:  R21 AA018329</w:t>
      </w:r>
      <w:r w:rsidRPr="004A37CE">
        <w:rPr>
          <w:sz w:val="22"/>
          <w:szCs w:val="22"/>
        </w:rPr>
        <w:tab/>
      </w:r>
      <w:r w:rsidRPr="004A37CE">
        <w:rPr>
          <w:sz w:val="22"/>
          <w:szCs w:val="22"/>
        </w:rPr>
        <w:tab/>
        <w:t>Annual Direct $127,301</w:t>
      </w:r>
      <w:r w:rsidRPr="004A37CE">
        <w:rPr>
          <w:sz w:val="22"/>
          <w:szCs w:val="22"/>
        </w:rPr>
        <w:tab/>
      </w:r>
    </w:p>
    <w:p w14:paraId="51DCC32B" w14:textId="77777777" w:rsidR="00F31D22" w:rsidRPr="004A37CE" w:rsidRDefault="00F31D22" w:rsidP="00F31D22">
      <w:pPr>
        <w:ind w:left="360"/>
        <w:rPr>
          <w:sz w:val="22"/>
          <w:szCs w:val="22"/>
        </w:rPr>
      </w:pPr>
      <w:r w:rsidRPr="004A37CE">
        <w:rPr>
          <w:sz w:val="22"/>
          <w:szCs w:val="22"/>
        </w:rPr>
        <w:t xml:space="preserve">Dr. Potenza is the PI on a subcontract to investigate serotonin 1B receptor function in alcoholism and pathological gambling.                                                     </w:t>
      </w:r>
    </w:p>
    <w:p w14:paraId="1D3837E5" w14:textId="77777777" w:rsidR="00F31D22" w:rsidRPr="004A37CE" w:rsidRDefault="00F31D22" w:rsidP="00F31D22">
      <w:pPr>
        <w:rPr>
          <w:sz w:val="22"/>
          <w:szCs w:val="22"/>
        </w:rPr>
      </w:pPr>
    </w:p>
    <w:p w14:paraId="10C50C8F" w14:textId="77777777" w:rsidR="00F31D22" w:rsidRPr="004A37CE" w:rsidRDefault="00F31D22" w:rsidP="00F31D22">
      <w:pPr>
        <w:rPr>
          <w:sz w:val="22"/>
          <w:szCs w:val="22"/>
        </w:rPr>
      </w:pPr>
      <w:r w:rsidRPr="004A37CE">
        <w:rPr>
          <w:sz w:val="22"/>
          <w:szCs w:val="22"/>
        </w:rPr>
        <w:lastRenderedPageBreak/>
        <w:t>“Norepinephrine Transporter Imaging in Alcohol Dependence and Obesity (8 of 14)”</w:t>
      </w:r>
    </w:p>
    <w:p w14:paraId="727F7E8C" w14:textId="77777777" w:rsidR="00F31D22" w:rsidRPr="004A37CE" w:rsidRDefault="00F31D22" w:rsidP="00F31D22">
      <w:pPr>
        <w:ind w:firstLine="360"/>
        <w:rPr>
          <w:sz w:val="22"/>
          <w:szCs w:val="22"/>
        </w:rPr>
      </w:pPr>
      <w:r w:rsidRPr="004A37CE">
        <w:rPr>
          <w:sz w:val="22"/>
          <w:szCs w:val="22"/>
        </w:rPr>
        <w:t>PI:  Alexander Neumeister (Yale PI: Potenza)</w:t>
      </w:r>
      <w:r w:rsidRPr="004A37CE">
        <w:rPr>
          <w:sz w:val="22"/>
          <w:szCs w:val="22"/>
        </w:rPr>
        <w:tab/>
        <w:t>Period:  05/01/10-06/30/12</w:t>
      </w:r>
      <w:r w:rsidRPr="004A37CE">
        <w:rPr>
          <w:sz w:val="22"/>
          <w:szCs w:val="22"/>
        </w:rPr>
        <w:tab/>
      </w:r>
    </w:p>
    <w:p w14:paraId="2026AE55" w14:textId="77777777" w:rsidR="00F31D22" w:rsidRPr="004A37CE" w:rsidRDefault="00F31D22" w:rsidP="00F31D22">
      <w:pPr>
        <w:ind w:firstLine="360"/>
        <w:rPr>
          <w:sz w:val="22"/>
          <w:szCs w:val="22"/>
        </w:rPr>
      </w:pPr>
      <w:r w:rsidRPr="004A37CE">
        <w:rPr>
          <w:sz w:val="22"/>
          <w:szCs w:val="22"/>
        </w:rPr>
        <w:t>Agency:  NIH/NIAAA</w:t>
      </w:r>
      <w:r w:rsidRPr="004A37CE">
        <w:rPr>
          <w:sz w:val="22"/>
          <w:szCs w:val="22"/>
        </w:rPr>
        <w:tab/>
        <w:t>Type:  RL1 AA017540</w:t>
      </w:r>
      <w:r w:rsidRPr="004A37CE">
        <w:rPr>
          <w:sz w:val="22"/>
          <w:szCs w:val="22"/>
        </w:rPr>
        <w:tab/>
      </w:r>
      <w:r w:rsidRPr="004A37CE">
        <w:rPr>
          <w:sz w:val="22"/>
          <w:szCs w:val="22"/>
        </w:rPr>
        <w:tab/>
        <w:t>Annual Direct $147,150</w:t>
      </w:r>
      <w:r w:rsidRPr="004A37CE">
        <w:rPr>
          <w:sz w:val="22"/>
          <w:szCs w:val="22"/>
        </w:rPr>
        <w:tab/>
      </w:r>
    </w:p>
    <w:p w14:paraId="06FAB4E5" w14:textId="77777777" w:rsidR="00F31D22" w:rsidRPr="004A37CE" w:rsidRDefault="00F31D22" w:rsidP="00F31D22">
      <w:pPr>
        <w:ind w:left="360"/>
        <w:rPr>
          <w:sz w:val="22"/>
          <w:szCs w:val="22"/>
        </w:rPr>
      </w:pPr>
      <w:r w:rsidRPr="004A37CE">
        <w:rPr>
          <w:sz w:val="22"/>
          <w:szCs w:val="22"/>
        </w:rPr>
        <w:t xml:space="preserve">Dr. Potenza is the PI on a subcontract to investigate norepinephrine transporter function in alcoholism and obesity.                                                       </w:t>
      </w:r>
    </w:p>
    <w:p w14:paraId="5AFA69A4" w14:textId="77777777" w:rsidR="00F31D22" w:rsidRPr="004A37CE" w:rsidRDefault="00F31D22" w:rsidP="00F31D22">
      <w:pPr>
        <w:rPr>
          <w:sz w:val="22"/>
          <w:szCs w:val="22"/>
        </w:rPr>
      </w:pPr>
    </w:p>
    <w:p w14:paraId="53B3981C" w14:textId="77777777" w:rsidR="00F31D22" w:rsidRPr="004A37CE" w:rsidRDefault="00F31D22" w:rsidP="00F31D22">
      <w:pPr>
        <w:rPr>
          <w:sz w:val="22"/>
          <w:szCs w:val="22"/>
        </w:rPr>
      </w:pPr>
      <w:r w:rsidRPr="004A37CE">
        <w:rPr>
          <w:sz w:val="22"/>
          <w:szCs w:val="22"/>
        </w:rPr>
        <w:t>“Norepinephrine Transporter Imaging in Alcohol Dependence and Obesity (8 of 14)”</w:t>
      </w:r>
    </w:p>
    <w:p w14:paraId="2BDF5AB7" w14:textId="77777777" w:rsidR="00F31D22" w:rsidRPr="004A37CE" w:rsidRDefault="00F31D22" w:rsidP="00F31D22">
      <w:pPr>
        <w:ind w:firstLine="360"/>
        <w:rPr>
          <w:sz w:val="22"/>
          <w:szCs w:val="22"/>
        </w:rPr>
      </w:pPr>
      <w:r w:rsidRPr="004A37CE">
        <w:rPr>
          <w:sz w:val="22"/>
          <w:szCs w:val="22"/>
        </w:rPr>
        <w:t>PI:  Alexander Neumeister (Yale PI:  Potenza)</w:t>
      </w:r>
      <w:r w:rsidRPr="004A37CE">
        <w:rPr>
          <w:sz w:val="22"/>
          <w:szCs w:val="22"/>
        </w:rPr>
        <w:tab/>
        <w:t>Period:  05/01/10-06/30/11</w:t>
      </w:r>
    </w:p>
    <w:p w14:paraId="32A7F194" w14:textId="77777777" w:rsidR="00F31D22" w:rsidRPr="004A37CE" w:rsidRDefault="00F31D22" w:rsidP="00F31D22">
      <w:pPr>
        <w:ind w:firstLine="360"/>
        <w:rPr>
          <w:sz w:val="22"/>
          <w:szCs w:val="22"/>
        </w:rPr>
      </w:pPr>
      <w:r w:rsidRPr="004A37CE">
        <w:rPr>
          <w:sz w:val="22"/>
          <w:szCs w:val="22"/>
        </w:rPr>
        <w:t>Agency:  NIH/NIAAA</w:t>
      </w:r>
      <w:r w:rsidRPr="004A37CE">
        <w:rPr>
          <w:sz w:val="22"/>
          <w:szCs w:val="22"/>
        </w:rPr>
        <w:tab/>
        <w:t xml:space="preserve">Type:  RL1 AA017540-S1  </w:t>
      </w:r>
      <w:r w:rsidRPr="004A37CE">
        <w:rPr>
          <w:sz w:val="22"/>
          <w:szCs w:val="22"/>
        </w:rPr>
        <w:tab/>
        <w:t>Annual Direct: $587,017</w:t>
      </w:r>
      <w:r w:rsidRPr="004A37CE">
        <w:rPr>
          <w:sz w:val="22"/>
          <w:szCs w:val="22"/>
        </w:rPr>
        <w:tab/>
      </w:r>
    </w:p>
    <w:p w14:paraId="6FEB7F19" w14:textId="77777777" w:rsidR="00F31D22" w:rsidRPr="004A37CE" w:rsidRDefault="00F31D22" w:rsidP="00F31D22">
      <w:pPr>
        <w:ind w:left="360"/>
        <w:rPr>
          <w:sz w:val="22"/>
          <w:szCs w:val="22"/>
        </w:rPr>
      </w:pPr>
      <w:r w:rsidRPr="004A37CE">
        <w:rPr>
          <w:sz w:val="22"/>
          <w:szCs w:val="22"/>
        </w:rPr>
        <w:t xml:space="preserve">Dr. Potenza is the PI on a subcontract to investigate cannabinoid receptor function in alcoholism and obesity.                                                                                                           </w:t>
      </w:r>
    </w:p>
    <w:p w14:paraId="3877D519" w14:textId="77777777" w:rsidR="00F31D22" w:rsidRPr="004A37CE" w:rsidRDefault="00F31D22" w:rsidP="00F31D22">
      <w:pPr>
        <w:rPr>
          <w:sz w:val="22"/>
          <w:szCs w:val="22"/>
        </w:rPr>
      </w:pPr>
    </w:p>
    <w:p w14:paraId="6836F307" w14:textId="77777777" w:rsidR="00F31D22" w:rsidRPr="004A37CE" w:rsidRDefault="00F31D22" w:rsidP="00F31D22">
      <w:pPr>
        <w:rPr>
          <w:sz w:val="22"/>
          <w:szCs w:val="22"/>
        </w:rPr>
      </w:pPr>
      <w:r w:rsidRPr="004A37CE">
        <w:rPr>
          <w:sz w:val="22"/>
          <w:szCs w:val="22"/>
        </w:rPr>
        <w:t>“Serotonin 1B Receptor Imaging in Major Depressive Disorder” PI: Neumeister (Yale PI:  Potenza)</w:t>
      </w:r>
      <w:r w:rsidRPr="004A37CE">
        <w:rPr>
          <w:sz w:val="22"/>
          <w:szCs w:val="22"/>
        </w:rPr>
        <w:tab/>
      </w:r>
    </w:p>
    <w:p w14:paraId="1F16304E" w14:textId="77777777" w:rsidR="00F31D22" w:rsidRPr="004A37CE" w:rsidRDefault="00F31D22" w:rsidP="00F31D22">
      <w:pPr>
        <w:ind w:left="360"/>
        <w:rPr>
          <w:sz w:val="22"/>
          <w:szCs w:val="22"/>
        </w:rPr>
      </w:pPr>
      <w:r w:rsidRPr="004A37CE">
        <w:rPr>
          <w:sz w:val="22"/>
          <w:szCs w:val="22"/>
        </w:rPr>
        <w:t xml:space="preserve">Period:  05/01/10-04/30/11 </w:t>
      </w:r>
      <w:r w:rsidRPr="004A37CE">
        <w:rPr>
          <w:sz w:val="22"/>
          <w:szCs w:val="22"/>
        </w:rPr>
        <w:tab/>
        <w:t>Agency:  NIH/NIMH   Type: R21 MH081103</w:t>
      </w:r>
      <w:r w:rsidRPr="004A37CE">
        <w:rPr>
          <w:sz w:val="22"/>
          <w:szCs w:val="22"/>
        </w:rPr>
        <w:tab/>
        <w:t>Annual Direct:  $127,301</w:t>
      </w:r>
      <w:r w:rsidRPr="004A37CE">
        <w:rPr>
          <w:sz w:val="22"/>
          <w:szCs w:val="22"/>
        </w:rPr>
        <w:tab/>
      </w:r>
    </w:p>
    <w:p w14:paraId="3147F53B" w14:textId="77777777" w:rsidR="00F31D22" w:rsidRPr="004A37CE" w:rsidRDefault="00F31D22" w:rsidP="00F31D22">
      <w:pPr>
        <w:ind w:firstLine="360"/>
        <w:rPr>
          <w:sz w:val="22"/>
          <w:szCs w:val="22"/>
        </w:rPr>
      </w:pPr>
      <w:r w:rsidRPr="004A37CE">
        <w:rPr>
          <w:sz w:val="22"/>
          <w:szCs w:val="22"/>
        </w:rPr>
        <w:t xml:space="preserve">Dr. Potenza is the PI on a subcontract to investigate serotonin 1B receptor function in depression.        </w:t>
      </w:r>
    </w:p>
    <w:p w14:paraId="3097AA8E" w14:textId="77777777" w:rsidR="00F31D22" w:rsidRPr="004A37CE" w:rsidRDefault="00F31D22" w:rsidP="00F31D22">
      <w:pPr>
        <w:rPr>
          <w:sz w:val="22"/>
          <w:szCs w:val="22"/>
        </w:rPr>
      </w:pPr>
    </w:p>
    <w:p w14:paraId="4576E66C" w14:textId="77777777" w:rsidR="00F31D22" w:rsidRPr="004A37CE" w:rsidRDefault="00F31D22" w:rsidP="00F31D22">
      <w:pPr>
        <w:rPr>
          <w:sz w:val="22"/>
          <w:szCs w:val="22"/>
        </w:rPr>
      </w:pPr>
      <w:r w:rsidRPr="004A37CE">
        <w:rPr>
          <w:sz w:val="22"/>
          <w:szCs w:val="22"/>
        </w:rPr>
        <w:t xml:space="preserve">“Behavioral activation intervention, reward processing and youth smoking cessation” </w:t>
      </w:r>
    </w:p>
    <w:p w14:paraId="7D729918" w14:textId="77777777" w:rsidR="00F31D22" w:rsidRPr="004A37CE" w:rsidRDefault="00F31D22" w:rsidP="00F31D22">
      <w:pPr>
        <w:ind w:firstLine="360"/>
        <w:rPr>
          <w:sz w:val="22"/>
          <w:szCs w:val="22"/>
        </w:rPr>
      </w:pPr>
      <w:r w:rsidRPr="004A37CE">
        <w:rPr>
          <w:sz w:val="22"/>
          <w:szCs w:val="22"/>
        </w:rPr>
        <w:t>PI: Laura MacPherson, Ph.D.</w:t>
      </w:r>
      <w:r w:rsidRPr="004A37CE">
        <w:rPr>
          <w:sz w:val="22"/>
          <w:szCs w:val="22"/>
        </w:rPr>
        <w:tab/>
        <w:t>Period: 05/10/10-04/30/13</w:t>
      </w:r>
      <w:r w:rsidRPr="004A37CE">
        <w:rPr>
          <w:sz w:val="22"/>
          <w:szCs w:val="22"/>
        </w:rPr>
        <w:tab/>
        <w:t>Agency: NIDA</w:t>
      </w:r>
    </w:p>
    <w:p w14:paraId="30682215" w14:textId="77777777" w:rsidR="00F31D22" w:rsidRPr="004A37CE" w:rsidRDefault="00F31D22" w:rsidP="00F31D22">
      <w:pPr>
        <w:ind w:firstLine="360"/>
        <w:rPr>
          <w:sz w:val="22"/>
          <w:szCs w:val="22"/>
        </w:rPr>
      </w:pPr>
      <w:r w:rsidRPr="004A37CE">
        <w:rPr>
          <w:sz w:val="22"/>
          <w:szCs w:val="22"/>
        </w:rPr>
        <w:t>Type: R21 DA029445</w:t>
      </w:r>
      <w:r w:rsidRPr="004A37CE">
        <w:rPr>
          <w:sz w:val="22"/>
          <w:szCs w:val="22"/>
        </w:rPr>
        <w:tab/>
        <w:t>Funding: Total Direct: $431,908</w:t>
      </w:r>
      <w:r w:rsidRPr="004A37CE">
        <w:rPr>
          <w:sz w:val="22"/>
          <w:szCs w:val="22"/>
        </w:rPr>
        <w:tab/>
      </w:r>
    </w:p>
    <w:p w14:paraId="25F05CEB" w14:textId="77777777" w:rsidR="00F31D22" w:rsidRPr="004A37CE" w:rsidRDefault="00F31D22" w:rsidP="00F31D22">
      <w:pPr>
        <w:ind w:left="360"/>
        <w:rPr>
          <w:sz w:val="22"/>
          <w:szCs w:val="22"/>
        </w:rPr>
      </w:pPr>
      <w:r w:rsidRPr="004A37CE">
        <w:rPr>
          <w:sz w:val="22"/>
          <w:szCs w:val="22"/>
        </w:rPr>
        <w:t xml:space="preserve">To investigate fMRI measures of reward processing related to treatment outcome with respect to a behavioral activation intervention for smoking cessation in youth.                                                                                                     </w:t>
      </w:r>
    </w:p>
    <w:p w14:paraId="11295C52" w14:textId="77777777" w:rsidR="00F31D22" w:rsidRPr="004A37CE" w:rsidRDefault="00F31D22" w:rsidP="00F31D22">
      <w:pPr>
        <w:rPr>
          <w:sz w:val="22"/>
          <w:szCs w:val="22"/>
        </w:rPr>
      </w:pPr>
    </w:p>
    <w:p w14:paraId="7AC76B0F" w14:textId="77777777" w:rsidR="00F31D22" w:rsidRPr="004A37CE" w:rsidRDefault="00F31D22" w:rsidP="00F31D22">
      <w:pPr>
        <w:rPr>
          <w:sz w:val="22"/>
          <w:szCs w:val="22"/>
        </w:rPr>
      </w:pPr>
      <w:r w:rsidRPr="004A37CE">
        <w:rPr>
          <w:sz w:val="22"/>
          <w:szCs w:val="22"/>
        </w:rPr>
        <w:t>“Selegiline for Smoking Cessation”    Current PI: Marc N. Potenza, M.D., Ph.D</w:t>
      </w:r>
    </w:p>
    <w:p w14:paraId="4F632445" w14:textId="77777777" w:rsidR="00F31D22" w:rsidRPr="004A37CE" w:rsidRDefault="00F31D22" w:rsidP="00F31D22">
      <w:pPr>
        <w:ind w:left="360"/>
        <w:rPr>
          <w:sz w:val="22"/>
          <w:szCs w:val="22"/>
        </w:rPr>
      </w:pPr>
      <w:r w:rsidRPr="004A37CE">
        <w:rPr>
          <w:sz w:val="22"/>
          <w:szCs w:val="22"/>
        </w:rPr>
        <w:t>Agency: NIDA     Type: R01 DA015757    Period: 09/30/02-03/31/09     Annual Direct: $244,125</w:t>
      </w:r>
    </w:p>
    <w:p w14:paraId="297354CB" w14:textId="77777777" w:rsidR="00F31D22" w:rsidRPr="004A37CE" w:rsidRDefault="00F31D22" w:rsidP="00F31D22">
      <w:pPr>
        <w:ind w:left="360"/>
        <w:rPr>
          <w:sz w:val="22"/>
          <w:szCs w:val="22"/>
        </w:rPr>
      </w:pPr>
      <w:r w:rsidRPr="004A37CE">
        <w:rPr>
          <w:sz w:val="22"/>
          <w:szCs w:val="22"/>
        </w:rPr>
        <w:t xml:space="preserve">Dr. Potenza is the PI on this trial to examine the efficacy and tolerability of selegiline in smoking cessation. </w:t>
      </w:r>
    </w:p>
    <w:p w14:paraId="4888AE89" w14:textId="77777777" w:rsidR="00F31D22" w:rsidRPr="004A37CE" w:rsidRDefault="00F31D22" w:rsidP="00F31D22">
      <w:pPr>
        <w:rPr>
          <w:sz w:val="22"/>
          <w:szCs w:val="22"/>
        </w:rPr>
      </w:pPr>
    </w:p>
    <w:p w14:paraId="3E9C9FDA" w14:textId="77777777" w:rsidR="00F31D22" w:rsidRPr="004A37CE" w:rsidRDefault="00F31D22" w:rsidP="00F31D22">
      <w:pPr>
        <w:rPr>
          <w:sz w:val="22"/>
          <w:szCs w:val="22"/>
        </w:rPr>
      </w:pPr>
      <w:r w:rsidRPr="004A37CE">
        <w:rPr>
          <w:sz w:val="22"/>
          <w:szCs w:val="22"/>
        </w:rPr>
        <w:t>“Mental Illness Research, Education and Clinical Center –VISN 1” PI: Bruce Rounsaville, M.D.</w:t>
      </w:r>
      <w:r w:rsidRPr="004A37CE">
        <w:rPr>
          <w:sz w:val="22"/>
          <w:szCs w:val="22"/>
        </w:rPr>
        <w:tab/>
      </w:r>
    </w:p>
    <w:p w14:paraId="19AD3F1F" w14:textId="77777777" w:rsidR="00F31D22" w:rsidRPr="004A37CE" w:rsidRDefault="00F31D22" w:rsidP="00F31D22">
      <w:pPr>
        <w:ind w:firstLine="360"/>
        <w:rPr>
          <w:sz w:val="22"/>
          <w:szCs w:val="22"/>
        </w:rPr>
      </w:pPr>
      <w:r w:rsidRPr="004A37CE">
        <w:rPr>
          <w:sz w:val="22"/>
          <w:szCs w:val="22"/>
        </w:rPr>
        <w:t>Agency: VA</w:t>
      </w:r>
      <w:r w:rsidRPr="004A37CE">
        <w:rPr>
          <w:sz w:val="22"/>
          <w:szCs w:val="22"/>
        </w:rPr>
        <w:tab/>
        <w:t>Type: Center</w:t>
      </w:r>
      <w:r w:rsidRPr="004A37CE">
        <w:rPr>
          <w:sz w:val="22"/>
          <w:szCs w:val="22"/>
        </w:rPr>
        <w:tab/>
        <w:t xml:space="preserve">  Period: 10/01/97-09/30/08  </w:t>
      </w:r>
      <w:r w:rsidRPr="004A37CE">
        <w:rPr>
          <w:sz w:val="22"/>
          <w:szCs w:val="22"/>
        </w:rPr>
        <w:tab/>
      </w:r>
    </w:p>
    <w:p w14:paraId="265B4255" w14:textId="77777777" w:rsidR="00F31D22" w:rsidRPr="004A37CE" w:rsidRDefault="00F31D22" w:rsidP="00F31D22">
      <w:pPr>
        <w:ind w:left="360"/>
        <w:rPr>
          <w:sz w:val="22"/>
          <w:szCs w:val="22"/>
        </w:rPr>
      </w:pPr>
      <w:r w:rsidRPr="004A37CE">
        <w:rPr>
          <w:sz w:val="22"/>
          <w:szCs w:val="22"/>
        </w:rPr>
        <w:t>Dr. Potenza is the director of neuroimaging and involved in imaging and treatment trials in pathological gambling and substance addictions.</w:t>
      </w:r>
    </w:p>
    <w:p w14:paraId="160C87F4" w14:textId="77777777" w:rsidR="00F31D22" w:rsidRPr="004A37CE" w:rsidRDefault="00F31D22" w:rsidP="00F31D22">
      <w:pPr>
        <w:rPr>
          <w:sz w:val="22"/>
          <w:szCs w:val="22"/>
        </w:rPr>
      </w:pPr>
      <w:r w:rsidRPr="004A37CE">
        <w:rPr>
          <w:sz w:val="22"/>
          <w:szCs w:val="22"/>
        </w:rPr>
        <w:t xml:space="preserve"> </w:t>
      </w:r>
    </w:p>
    <w:p w14:paraId="79C863A5" w14:textId="77777777" w:rsidR="00F31D22" w:rsidRPr="004A37CE" w:rsidRDefault="00F31D22" w:rsidP="00F31D22">
      <w:pPr>
        <w:rPr>
          <w:sz w:val="22"/>
          <w:szCs w:val="22"/>
        </w:rPr>
      </w:pPr>
      <w:r w:rsidRPr="004A37CE">
        <w:rPr>
          <w:sz w:val="22"/>
          <w:szCs w:val="22"/>
        </w:rPr>
        <w:t>“Memantine in the Treatment of Pathological Gambling” PI: Marc N. Potenza, M.D., Ph.D.</w:t>
      </w:r>
      <w:r w:rsidRPr="004A37CE">
        <w:rPr>
          <w:sz w:val="22"/>
          <w:szCs w:val="22"/>
        </w:rPr>
        <w:tab/>
      </w:r>
    </w:p>
    <w:p w14:paraId="17A3A023" w14:textId="77777777" w:rsidR="00F31D22" w:rsidRPr="004A37CE" w:rsidRDefault="00F31D22" w:rsidP="00F31D22">
      <w:pPr>
        <w:ind w:firstLine="360"/>
        <w:rPr>
          <w:sz w:val="22"/>
          <w:szCs w:val="22"/>
        </w:rPr>
      </w:pPr>
      <w:r w:rsidRPr="004A37CE">
        <w:rPr>
          <w:sz w:val="22"/>
          <w:szCs w:val="22"/>
        </w:rPr>
        <w:t>Sponsor: Forest Laboratories</w:t>
      </w:r>
      <w:r w:rsidRPr="004A37CE">
        <w:rPr>
          <w:sz w:val="22"/>
          <w:szCs w:val="22"/>
        </w:rPr>
        <w:tab/>
        <w:t>Type: Investigator Initiated</w:t>
      </w:r>
      <w:r w:rsidRPr="004A37CE">
        <w:rPr>
          <w:sz w:val="22"/>
          <w:szCs w:val="22"/>
        </w:rPr>
        <w:tab/>
        <w:t>Period: 12/07-12/10</w:t>
      </w:r>
    </w:p>
    <w:p w14:paraId="7B432778" w14:textId="77777777" w:rsidR="00F31D22" w:rsidRPr="004A37CE" w:rsidRDefault="00F31D22" w:rsidP="00F31D22">
      <w:pPr>
        <w:ind w:firstLine="360"/>
        <w:rPr>
          <w:sz w:val="22"/>
          <w:szCs w:val="22"/>
        </w:rPr>
      </w:pPr>
      <w:r w:rsidRPr="004A37CE">
        <w:rPr>
          <w:sz w:val="22"/>
          <w:szCs w:val="22"/>
        </w:rPr>
        <w:t>Annual Direct: $30,000</w:t>
      </w:r>
      <w:r w:rsidRPr="004A37CE">
        <w:rPr>
          <w:sz w:val="22"/>
          <w:szCs w:val="22"/>
        </w:rPr>
        <w:tab/>
        <w:t>Total Costs: $43,500</w:t>
      </w:r>
    </w:p>
    <w:p w14:paraId="5A4E0EBE" w14:textId="77777777" w:rsidR="00F31D22" w:rsidRPr="004A37CE" w:rsidRDefault="00F31D22" w:rsidP="00F31D22">
      <w:pPr>
        <w:ind w:left="360"/>
        <w:rPr>
          <w:sz w:val="22"/>
          <w:szCs w:val="22"/>
        </w:rPr>
      </w:pPr>
      <w:r w:rsidRPr="004A37CE">
        <w:rPr>
          <w:sz w:val="22"/>
          <w:szCs w:val="22"/>
        </w:rPr>
        <w:t>Dr. Potenza is the PI on a study to investigate the tolerability and efficacy of memantine in the treatment of pathological gambling.</w:t>
      </w:r>
    </w:p>
    <w:p w14:paraId="7F987B71" w14:textId="77777777" w:rsidR="00F31D22" w:rsidRPr="004A37CE" w:rsidRDefault="00F31D22" w:rsidP="00F31D22">
      <w:pPr>
        <w:rPr>
          <w:sz w:val="22"/>
          <w:szCs w:val="22"/>
        </w:rPr>
      </w:pPr>
      <w:r w:rsidRPr="004A37CE">
        <w:rPr>
          <w:sz w:val="22"/>
          <w:szCs w:val="22"/>
        </w:rPr>
        <w:t xml:space="preserve"> </w:t>
      </w:r>
    </w:p>
    <w:p w14:paraId="17C497E3" w14:textId="77777777" w:rsidR="00F31D22" w:rsidRPr="004A37CE" w:rsidRDefault="00F31D22" w:rsidP="00F31D22">
      <w:pPr>
        <w:rPr>
          <w:sz w:val="22"/>
          <w:szCs w:val="22"/>
        </w:rPr>
      </w:pPr>
      <w:r w:rsidRPr="004A37CE">
        <w:rPr>
          <w:sz w:val="22"/>
          <w:szCs w:val="22"/>
        </w:rPr>
        <w:t>“Serotonin 1B Receptor Imaging in PTSD with and without Co-morbid Depression”</w:t>
      </w:r>
    </w:p>
    <w:p w14:paraId="6C03A06D" w14:textId="77777777" w:rsidR="00F31D22" w:rsidRPr="004A37CE" w:rsidRDefault="00F31D22" w:rsidP="00F31D22">
      <w:pPr>
        <w:ind w:left="360"/>
        <w:rPr>
          <w:sz w:val="22"/>
          <w:szCs w:val="22"/>
        </w:rPr>
      </w:pPr>
      <w:r w:rsidRPr="004A37CE">
        <w:rPr>
          <w:sz w:val="22"/>
          <w:szCs w:val="22"/>
        </w:rPr>
        <w:t xml:space="preserve">PI:  Alexander Neumeister (Yale PI:  Potenza)     Period:  05/01/10-03/31/11 </w:t>
      </w:r>
      <w:r w:rsidRPr="004A37CE">
        <w:rPr>
          <w:sz w:val="22"/>
          <w:szCs w:val="22"/>
        </w:rPr>
        <w:tab/>
        <w:t xml:space="preserve">  Agency: NIH/NIMH</w:t>
      </w:r>
    </w:p>
    <w:p w14:paraId="622E61F1" w14:textId="77777777" w:rsidR="00F31D22" w:rsidRPr="004A37CE" w:rsidRDefault="00F31D22" w:rsidP="00F31D22">
      <w:pPr>
        <w:ind w:firstLine="360"/>
        <w:rPr>
          <w:sz w:val="22"/>
          <w:szCs w:val="22"/>
        </w:rPr>
      </w:pPr>
      <w:r w:rsidRPr="004A37CE">
        <w:rPr>
          <w:sz w:val="22"/>
          <w:szCs w:val="22"/>
        </w:rPr>
        <w:t>Type:  R21 MH085627</w:t>
      </w:r>
      <w:r w:rsidRPr="004A37CE">
        <w:rPr>
          <w:sz w:val="22"/>
          <w:szCs w:val="22"/>
        </w:rPr>
        <w:tab/>
      </w:r>
      <w:r w:rsidRPr="004A37CE">
        <w:rPr>
          <w:sz w:val="22"/>
          <w:szCs w:val="22"/>
        </w:rPr>
        <w:tab/>
        <w:t>Annual Direct:  $125,000</w:t>
      </w:r>
      <w:r w:rsidRPr="004A37CE">
        <w:rPr>
          <w:sz w:val="22"/>
          <w:szCs w:val="22"/>
        </w:rPr>
        <w:tab/>
      </w:r>
    </w:p>
    <w:p w14:paraId="28704D91" w14:textId="77777777" w:rsidR="00F31D22" w:rsidRPr="004A37CE" w:rsidRDefault="00F31D22" w:rsidP="00F31D22">
      <w:pPr>
        <w:ind w:left="360"/>
        <w:rPr>
          <w:sz w:val="22"/>
          <w:szCs w:val="22"/>
        </w:rPr>
      </w:pPr>
      <w:r w:rsidRPr="004A37CE">
        <w:rPr>
          <w:sz w:val="22"/>
          <w:szCs w:val="22"/>
        </w:rPr>
        <w:t xml:space="preserve">Dr. Potenza is the PI on a subcontract to investigate serotonin 1B receptor function in PTSD and depression.                                                                                                           </w:t>
      </w:r>
    </w:p>
    <w:p w14:paraId="775C868B" w14:textId="77777777" w:rsidR="00F31D22" w:rsidRPr="004A37CE" w:rsidRDefault="00F31D22" w:rsidP="00F31D22">
      <w:pPr>
        <w:rPr>
          <w:sz w:val="22"/>
          <w:szCs w:val="22"/>
        </w:rPr>
      </w:pPr>
      <w:r w:rsidRPr="004A37CE">
        <w:rPr>
          <w:sz w:val="22"/>
          <w:szCs w:val="22"/>
        </w:rPr>
        <w:t xml:space="preserve"> </w:t>
      </w:r>
    </w:p>
    <w:p w14:paraId="33A27EA7" w14:textId="77777777" w:rsidR="00F31D22" w:rsidRPr="004A37CE" w:rsidRDefault="00F31D22" w:rsidP="00F31D22">
      <w:pPr>
        <w:rPr>
          <w:sz w:val="22"/>
          <w:szCs w:val="22"/>
        </w:rPr>
      </w:pPr>
      <w:r w:rsidRPr="004A37CE">
        <w:rPr>
          <w:sz w:val="22"/>
          <w:szCs w:val="22"/>
        </w:rPr>
        <w:t>“Yale YCCI PILOT Projects Utilizing Core Technologies” PI: Brewer, M.D., Ph.D. Role: Investigator</w:t>
      </w:r>
      <w:r w:rsidRPr="004A37CE">
        <w:rPr>
          <w:sz w:val="22"/>
          <w:szCs w:val="22"/>
        </w:rPr>
        <w:tab/>
      </w:r>
    </w:p>
    <w:p w14:paraId="7BE1A5C1" w14:textId="77777777" w:rsidR="00F31D22" w:rsidRPr="004A37CE" w:rsidRDefault="00F31D22" w:rsidP="00F31D22">
      <w:pPr>
        <w:ind w:firstLine="360"/>
        <w:rPr>
          <w:sz w:val="22"/>
          <w:szCs w:val="22"/>
        </w:rPr>
      </w:pPr>
      <w:r w:rsidRPr="004A37CE">
        <w:rPr>
          <w:sz w:val="22"/>
          <w:szCs w:val="22"/>
        </w:rPr>
        <w:t>Agency: NIH/NCRR UL1-RR024139</w:t>
      </w:r>
      <w:r w:rsidRPr="004A37CE">
        <w:rPr>
          <w:sz w:val="22"/>
          <w:szCs w:val="22"/>
        </w:rPr>
        <w:tab/>
        <w:t>Type: YCCI Pilot</w:t>
      </w:r>
      <w:r w:rsidRPr="004A37CE">
        <w:rPr>
          <w:sz w:val="22"/>
          <w:szCs w:val="22"/>
        </w:rPr>
        <w:tab/>
        <w:t>Period: 09/01/08-08/31/10</w:t>
      </w:r>
      <w:r w:rsidRPr="004A37CE">
        <w:rPr>
          <w:sz w:val="22"/>
          <w:szCs w:val="22"/>
        </w:rPr>
        <w:tab/>
        <w:t xml:space="preserve"> </w:t>
      </w:r>
    </w:p>
    <w:p w14:paraId="1AA0DC32" w14:textId="77777777" w:rsidR="00F31D22" w:rsidRPr="004A37CE" w:rsidRDefault="00F31D22" w:rsidP="00F31D22">
      <w:pPr>
        <w:ind w:firstLine="360"/>
        <w:rPr>
          <w:sz w:val="22"/>
          <w:szCs w:val="22"/>
        </w:rPr>
      </w:pPr>
      <w:r w:rsidRPr="004A37CE">
        <w:rPr>
          <w:sz w:val="22"/>
          <w:szCs w:val="22"/>
        </w:rPr>
        <w:t xml:space="preserve">“Mindfulness Training for Smoking Cessation” </w:t>
      </w:r>
    </w:p>
    <w:p w14:paraId="282C200A" w14:textId="77777777" w:rsidR="00F31D22" w:rsidRPr="004A37CE" w:rsidRDefault="00F31D22" w:rsidP="00F31D22">
      <w:pPr>
        <w:ind w:firstLine="360"/>
        <w:rPr>
          <w:sz w:val="22"/>
          <w:szCs w:val="22"/>
        </w:rPr>
      </w:pPr>
      <w:r w:rsidRPr="004A37CE">
        <w:rPr>
          <w:sz w:val="22"/>
          <w:szCs w:val="22"/>
        </w:rPr>
        <w:t>Direct Costs: $30,000</w:t>
      </w:r>
      <w:r w:rsidRPr="004A37CE">
        <w:rPr>
          <w:sz w:val="22"/>
          <w:szCs w:val="22"/>
        </w:rPr>
        <w:tab/>
      </w:r>
      <w:r w:rsidRPr="004A37CE">
        <w:rPr>
          <w:sz w:val="22"/>
          <w:szCs w:val="22"/>
        </w:rPr>
        <w:tab/>
        <w:t>Total Costs: $99,000</w:t>
      </w:r>
      <w:r w:rsidRPr="004A37CE">
        <w:rPr>
          <w:sz w:val="22"/>
          <w:szCs w:val="22"/>
        </w:rPr>
        <w:tab/>
        <w:t xml:space="preserve"> </w:t>
      </w:r>
    </w:p>
    <w:p w14:paraId="3FD5EA1D" w14:textId="77777777" w:rsidR="00F31D22" w:rsidRPr="004A37CE" w:rsidRDefault="00F31D22" w:rsidP="00F31D22">
      <w:pPr>
        <w:ind w:firstLine="360"/>
        <w:rPr>
          <w:sz w:val="22"/>
          <w:szCs w:val="22"/>
        </w:rPr>
      </w:pPr>
      <w:r w:rsidRPr="004A37CE">
        <w:rPr>
          <w:sz w:val="22"/>
          <w:szCs w:val="22"/>
        </w:rPr>
        <w:t>Dr. Potenza is an investigator on this pilot to study mindfulness training for smoking cessation.</w:t>
      </w:r>
    </w:p>
    <w:p w14:paraId="0C832325" w14:textId="77777777" w:rsidR="00F31D22" w:rsidRPr="004A37CE" w:rsidRDefault="00F31D22" w:rsidP="00F31D22">
      <w:pPr>
        <w:rPr>
          <w:sz w:val="22"/>
          <w:szCs w:val="22"/>
        </w:rPr>
      </w:pPr>
      <w:r w:rsidRPr="004A37CE">
        <w:rPr>
          <w:sz w:val="22"/>
          <w:szCs w:val="22"/>
        </w:rPr>
        <w:t xml:space="preserve"> </w:t>
      </w:r>
    </w:p>
    <w:p w14:paraId="1DE7F64B" w14:textId="77777777" w:rsidR="00F31D22" w:rsidRPr="004A37CE" w:rsidRDefault="00F31D22" w:rsidP="00F31D22">
      <w:pPr>
        <w:rPr>
          <w:sz w:val="22"/>
          <w:szCs w:val="22"/>
        </w:rPr>
      </w:pPr>
      <w:r w:rsidRPr="004A37CE">
        <w:rPr>
          <w:sz w:val="22"/>
          <w:szCs w:val="22"/>
        </w:rPr>
        <w:lastRenderedPageBreak/>
        <w:t>“Yale IRC Stress Center PILOT Projects” PI: Iris Balodis, PhD      Role: Investigator</w:t>
      </w:r>
    </w:p>
    <w:p w14:paraId="66E06965" w14:textId="77777777" w:rsidR="00F31D22" w:rsidRPr="004A37CE" w:rsidRDefault="00F31D22" w:rsidP="00F31D22">
      <w:pPr>
        <w:ind w:firstLine="360"/>
        <w:rPr>
          <w:sz w:val="22"/>
          <w:szCs w:val="22"/>
        </w:rPr>
      </w:pPr>
      <w:r w:rsidRPr="004A37CE">
        <w:rPr>
          <w:sz w:val="22"/>
          <w:szCs w:val="22"/>
        </w:rPr>
        <w:t>Agency: UL 1 DE019586-02 Type: IRC Pilot</w:t>
      </w:r>
      <w:r w:rsidRPr="004A37CE">
        <w:rPr>
          <w:sz w:val="22"/>
          <w:szCs w:val="22"/>
        </w:rPr>
        <w:tab/>
        <w:t>Period: 01/01/09-12/31/09</w:t>
      </w:r>
    </w:p>
    <w:p w14:paraId="4A3832D7" w14:textId="77777777" w:rsidR="00F31D22" w:rsidRPr="004A37CE" w:rsidRDefault="00F31D22" w:rsidP="00F31D22">
      <w:pPr>
        <w:ind w:firstLine="360"/>
        <w:rPr>
          <w:sz w:val="22"/>
          <w:szCs w:val="22"/>
        </w:rPr>
      </w:pPr>
      <w:r w:rsidRPr="004A37CE">
        <w:rPr>
          <w:sz w:val="22"/>
          <w:szCs w:val="22"/>
        </w:rPr>
        <w:t xml:space="preserve">“Stress and Eating Behaviors in Obesity” </w:t>
      </w:r>
      <w:r w:rsidRPr="004A37CE">
        <w:rPr>
          <w:sz w:val="22"/>
          <w:szCs w:val="22"/>
        </w:rPr>
        <w:tab/>
        <w:t>Direct Costs:</w:t>
      </w:r>
      <w:r w:rsidRPr="004A37CE">
        <w:rPr>
          <w:sz w:val="22"/>
          <w:szCs w:val="22"/>
        </w:rPr>
        <w:tab/>
        <w:t>$ 7,952</w:t>
      </w:r>
      <w:r w:rsidRPr="004A37CE">
        <w:rPr>
          <w:sz w:val="22"/>
          <w:szCs w:val="22"/>
        </w:rPr>
        <w:tab/>
        <w:t>Total Costs:</w:t>
      </w:r>
      <w:r w:rsidRPr="004A37CE">
        <w:rPr>
          <w:sz w:val="22"/>
          <w:szCs w:val="22"/>
        </w:rPr>
        <w:tab/>
        <w:t xml:space="preserve"> $13,121</w:t>
      </w:r>
    </w:p>
    <w:p w14:paraId="69033234" w14:textId="77777777" w:rsidR="00F31D22" w:rsidRPr="004A37CE" w:rsidRDefault="00F31D22" w:rsidP="00F31D22">
      <w:pPr>
        <w:ind w:firstLine="360"/>
        <w:rPr>
          <w:sz w:val="22"/>
          <w:szCs w:val="22"/>
        </w:rPr>
      </w:pPr>
      <w:r w:rsidRPr="004A37CE">
        <w:rPr>
          <w:sz w:val="22"/>
          <w:szCs w:val="22"/>
        </w:rPr>
        <w:t>Dr. Potenza is an investigator on this pilot to study cues, stress and eating in obesity.</w:t>
      </w:r>
    </w:p>
    <w:p w14:paraId="3AA9D566" w14:textId="77777777" w:rsidR="00F31D22" w:rsidRPr="004A37CE" w:rsidRDefault="00F31D22" w:rsidP="00F31D22">
      <w:pPr>
        <w:rPr>
          <w:sz w:val="22"/>
          <w:szCs w:val="22"/>
        </w:rPr>
      </w:pPr>
    </w:p>
    <w:p w14:paraId="206C8219" w14:textId="77777777" w:rsidR="00F31D22" w:rsidRPr="004A37CE" w:rsidRDefault="00F31D22" w:rsidP="00F31D22">
      <w:pPr>
        <w:rPr>
          <w:sz w:val="22"/>
          <w:szCs w:val="22"/>
        </w:rPr>
      </w:pPr>
      <w:r w:rsidRPr="004A37CE">
        <w:rPr>
          <w:sz w:val="22"/>
          <w:szCs w:val="22"/>
        </w:rPr>
        <w:t xml:space="preserve">“Impulsivity and Alcoholism” </w:t>
      </w:r>
      <w:r w:rsidRPr="004A37CE">
        <w:rPr>
          <w:sz w:val="22"/>
          <w:szCs w:val="22"/>
        </w:rPr>
        <w:tab/>
        <w:t xml:space="preserve">PI: Marc N. Potenza, M.D., Ph.D. </w:t>
      </w:r>
      <w:r w:rsidRPr="004A37CE">
        <w:rPr>
          <w:sz w:val="22"/>
          <w:szCs w:val="22"/>
        </w:rPr>
        <w:tab/>
      </w:r>
      <w:r w:rsidRPr="004A37CE">
        <w:rPr>
          <w:sz w:val="22"/>
          <w:szCs w:val="22"/>
        </w:rPr>
        <w:tab/>
      </w:r>
      <w:r w:rsidRPr="004A37CE">
        <w:rPr>
          <w:sz w:val="22"/>
          <w:szCs w:val="22"/>
        </w:rPr>
        <w:tab/>
      </w:r>
    </w:p>
    <w:p w14:paraId="7DC7BCF7" w14:textId="77777777" w:rsidR="00F31D22" w:rsidRPr="004A37CE" w:rsidRDefault="00F31D22" w:rsidP="00F31D22">
      <w:pPr>
        <w:ind w:firstLine="360"/>
        <w:rPr>
          <w:sz w:val="22"/>
          <w:szCs w:val="22"/>
        </w:rPr>
      </w:pPr>
      <w:r w:rsidRPr="004A37CE">
        <w:rPr>
          <w:sz w:val="22"/>
          <w:szCs w:val="22"/>
        </w:rPr>
        <w:t>Agency: NIAAA</w:t>
      </w:r>
      <w:r w:rsidRPr="004A37CE">
        <w:rPr>
          <w:sz w:val="22"/>
          <w:szCs w:val="22"/>
        </w:rPr>
        <w:tab/>
        <w:t xml:space="preserve"> </w:t>
      </w:r>
      <w:r w:rsidRPr="004A37CE">
        <w:rPr>
          <w:sz w:val="22"/>
          <w:szCs w:val="22"/>
        </w:rPr>
        <w:tab/>
        <w:t>Type: R13 AA018234</w:t>
      </w:r>
      <w:r w:rsidRPr="004A37CE">
        <w:rPr>
          <w:sz w:val="22"/>
          <w:szCs w:val="22"/>
        </w:rPr>
        <w:tab/>
        <w:t xml:space="preserve"> </w:t>
      </w:r>
      <w:r w:rsidRPr="004A37CE">
        <w:rPr>
          <w:sz w:val="22"/>
          <w:szCs w:val="22"/>
        </w:rPr>
        <w:tab/>
        <w:t>Period: 04/01/09-10/01/09</w:t>
      </w:r>
      <w:r w:rsidRPr="004A37CE">
        <w:rPr>
          <w:sz w:val="22"/>
          <w:szCs w:val="22"/>
        </w:rPr>
        <w:tab/>
        <w:t xml:space="preserve"> </w:t>
      </w:r>
    </w:p>
    <w:p w14:paraId="72A93F4C" w14:textId="77777777" w:rsidR="00F31D22" w:rsidRPr="004A37CE" w:rsidRDefault="00F31D22" w:rsidP="00F31D22">
      <w:pPr>
        <w:ind w:firstLine="360"/>
        <w:rPr>
          <w:sz w:val="22"/>
          <w:szCs w:val="22"/>
        </w:rPr>
      </w:pPr>
      <w:r w:rsidRPr="004A37CE">
        <w:rPr>
          <w:sz w:val="22"/>
          <w:szCs w:val="22"/>
        </w:rPr>
        <w:t>Direct Costs: $39,627</w:t>
      </w:r>
      <w:r w:rsidRPr="004A37CE">
        <w:rPr>
          <w:sz w:val="22"/>
          <w:szCs w:val="22"/>
        </w:rPr>
        <w:tab/>
      </w:r>
      <w:r w:rsidRPr="004A37CE">
        <w:rPr>
          <w:sz w:val="22"/>
          <w:szCs w:val="22"/>
        </w:rPr>
        <w:tab/>
        <w:t>Total Costs: $39,627</w:t>
      </w:r>
      <w:r w:rsidRPr="004A37CE">
        <w:rPr>
          <w:sz w:val="22"/>
          <w:szCs w:val="22"/>
        </w:rPr>
        <w:tab/>
      </w:r>
    </w:p>
    <w:p w14:paraId="61EE3248" w14:textId="77777777" w:rsidR="00F31D22" w:rsidRPr="004A37CE" w:rsidRDefault="00F31D22" w:rsidP="00F31D22">
      <w:pPr>
        <w:ind w:firstLine="360"/>
        <w:rPr>
          <w:sz w:val="22"/>
          <w:szCs w:val="22"/>
        </w:rPr>
      </w:pPr>
      <w:r w:rsidRPr="004A37CE">
        <w:rPr>
          <w:sz w:val="22"/>
          <w:szCs w:val="22"/>
        </w:rPr>
        <w:t xml:space="preserve">Dr. Potenza is the PI on this application to support a meeting of the International </w:t>
      </w:r>
    </w:p>
    <w:p w14:paraId="0A0BCEC0" w14:textId="77777777" w:rsidR="00F31D22" w:rsidRPr="004A37CE" w:rsidRDefault="00F31D22" w:rsidP="00F31D22">
      <w:pPr>
        <w:ind w:firstLine="360"/>
        <w:rPr>
          <w:sz w:val="22"/>
          <w:szCs w:val="22"/>
        </w:rPr>
      </w:pPr>
      <w:r w:rsidRPr="004A37CE">
        <w:rPr>
          <w:sz w:val="22"/>
          <w:szCs w:val="22"/>
        </w:rPr>
        <w:t xml:space="preserve">Society for Research on Impulsivity and Impulse Control Disorders in conjunction with the </w:t>
      </w:r>
    </w:p>
    <w:p w14:paraId="02074005" w14:textId="77777777" w:rsidR="00F31D22" w:rsidRPr="004A37CE" w:rsidRDefault="00F31D22" w:rsidP="00F31D22">
      <w:pPr>
        <w:ind w:firstLine="360"/>
        <w:rPr>
          <w:sz w:val="22"/>
          <w:szCs w:val="22"/>
        </w:rPr>
      </w:pPr>
      <w:r w:rsidRPr="004A37CE">
        <w:rPr>
          <w:sz w:val="22"/>
          <w:szCs w:val="22"/>
        </w:rPr>
        <w:t>2009 annual meeting of the Research Society on Alcoholism.</w:t>
      </w:r>
    </w:p>
    <w:p w14:paraId="6B2FAFFE" w14:textId="77777777" w:rsidR="00F31D22" w:rsidRPr="004A37CE" w:rsidRDefault="00F31D22" w:rsidP="00F31D22">
      <w:pPr>
        <w:rPr>
          <w:sz w:val="22"/>
          <w:szCs w:val="22"/>
        </w:rPr>
      </w:pPr>
    </w:p>
    <w:p w14:paraId="1F7F9B9D" w14:textId="77777777" w:rsidR="00F31D22" w:rsidRPr="004A37CE" w:rsidRDefault="00F31D22" w:rsidP="00F31D22">
      <w:pPr>
        <w:rPr>
          <w:sz w:val="22"/>
          <w:szCs w:val="22"/>
        </w:rPr>
      </w:pPr>
      <w:r w:rsidRPr="004A37CE">
        <w:rPr>
          <w:sz w:val="22"/>
          <w:szCs w:val="22"/>
        </w:rPr>
        <w:t xml:space="preserve">“Yale YCCI PILOT Projects Utilizing Core Technologies” PI: Robert T. Malison, M.D.      Role: </w:t>
      </w:r>
    </w:p>
    <w:p w14:paraId="7D8195A5" w14:textId="77777777" w:rsidR="00F31D22" w:rsidRPr="004A37CE" w:rsidRDefault="00F31D22" w:rsidP="00F31D22">
      <w:pPr>
        <w:ind w:firstLine="360"/>
        <w:rPr>
          <w:sz w:val="22"/>
          <w:szCs w:val="22"/>
        </w:rPr>
      </w:pPr>
      <w:r w:rsidRPr="004A37CE">
        <w:rPr>
          <w:sz w:val="22"/>
          <w:szCs w:val="22"/>
        </w:rPr>
        <w:t>Investigator</w:t>
      </w:r>
      <w:r w:rsidRPr="004A37CE">
        <w:rPr>
          <w:sz w:val="22"/>
          <w:szCs w:val="22"/>
        </w:rPr>
        <w:tab/>
      </w:r>
    </w:p>
    <w:p w14:paraId="6F56E34F" w14:textId="77777777" w:rsidR="00F31D22" w:rsidRPr="004A37CE" w:rsidRDefault="00F31D22" w:rsidP="00F31D22">
      <w:pPr>
        <w:ind w:firstLine="360"/>
        <w:rPr>
          <w:sz w:val="22"/>
          <w:szCs w:val="22"/>
        </w:rPr>
      </w:pPr>
      <w:r w:rsidRPr="004A37CE">
        <w:rPr>
          <w:sz w:val="22"/>
          <w:szCs w:val="22"/>
        </w:rPr>
        <w:t>Agency: NIH/NCRR UL1-RR024139</w:t>
      </w:r>
      <w:r w:rsidRPr="004A37CE">
        <w:rPr>
          <w:sz w:val="22"/>
          <w:szCs w:val="22"/>
        </w:rPr>
        <w:tab/>
        <w:t>Type: YCCI Pilot</w:t>
      </w:r>
      <w:r w:rsidRPr="004A37CE">
        <w:rPr>
          <w:sz w:val="22"/>
          <w:szCs w:val="22"/>
        </w:rPr>
        <w:tab/>
        <w:t xml:space="preserve"> Period: 03/01/09-02/28/10</w:t>
      </w:r>
      <w:r w:rsidRPr="004A37CE">
        <w:rPr>
          <w:sz w:val="22"/>
          <w:szCs w:val="22"/>
        </w:rPr>
        <w:tab/>
        <w:t xml:space="preserve"> </w:t>
      </w:r>
    </w:p>
    <w:p w14:paraId="735B3E04" w14:textId="77777777" w:rsidR="00F31D22" w:rsidRPr="004A37CE" w:rsidRDefault="00F31D22" w:rsidP="00F31D22">
      <w:pPr>
        <w:ind w:left="360"/>
        <w:rPr>
          <w:sz w:val="22"/>
          <w:szCs w:val="22"/>
        </w:rPr>
      </w:pPr>
      <w:r w:rsidRPr="004A37CE">
        <w:rPr>
          <w:sz w:val="22"/>
          <w:szCs w:val="22"/>
        </w:rPr>
        <w:t xml:space="preserve">“D2high and the Pharmacogenetics of Cocaine Aversion: A Clinical-Translational Study using [11C]PHNO” </w:t>
      </w:r>
    </w:p>
    <w:p w14:paraId="0E670416" w14:textId="77777777" w:rsidR="00F31D22" w:rsidRPr="004A37CE" w:rsidRDefault="00F31D22" w:rsidP="00F31D22">
      <w:pPr>
        <w:ind w:firstLine="360"/>
        <w:rPr>
          <w:sz w:val="22"/>
          <w:szCs w:val="22"/>
        </w:rPr>
      </w:pPr>
      <w:r w:rsidRPr="004A37CE">
        <w:rPr>
          <w:sz w:val="22"/>
          <w:szCs w:val="22"/>
        </w:rPr>
        <w:t>Direct Costs: $30,000</w:t>
      </w:r>
      <w:r w:rsidRPr="004A37CE">
        <w:rPr>
          <w:sz w:val="22"/>
          <w:szCs w:val="22"/>
        </w:rPr>
        <w:tab/>
        <w:t>Total Costs: $43,500</w:t>
      </w:r>
      <w:r w:rsidRPr="004A37CE">
        <w:rPr>
          <w:sz w:val="22"/>
          <w:szCs w:val="22"/>
        </w:rPr>
        <w:tab/>
        <w:t xml:space="preserve"> </w:t>
      </w:r>
    </w:p>
    <w:p w14:paraId="2114715F" w14:textId="77777777" w:rsidR="00F31D22" w:rsidRPr="004A37CE" w:rsidRDefault="00F31D22" w:rsidP="00F31D22">
      <w:pPr>
        <w:ind w:left="360"/>
        <w:rPr>
          <w:sz w:val="22"/>
          <w:szCs w:val="22"/>
        </w:rPr>
      </w:pPr>
      <w:r w:rsidRPr="004A37CE">
        <w:rPr>
          <w:sz w:val="22"/>
          <w:szCs w:val="22"/>
        </w:rPr>
        <w:t>Dr. Potenza is an investigator on this pilot to study D2/3 &amp; genetic vulnerability to cocaine-induced paranoia.</w:t>
      </w:r>
    </w:p>
    <w:p w14:paraId="284E17E3" w14:textId="77777777" w:rsidR="00F31D22" w:rsidRPr="004A37CE" w:rsidRDefault="00F31D22" w:rsidP="00F31D22">
      <w:pPr>
        <w:rPr>
          <w:sz w:val="22"/>
          <w:szCs w:val="22"/>
        </w:rPr>
      </w:pPr>
    </w:p>
    <w:p w14:paraId="56F73927" w14:textId="77777777" w:rsidR="00F31D22" w:rsidRPr="004A37CE" w:rsidRDefault="00F31D22" w:rsidP="00F31D22">
      <w:pPr>
        <w:rPr>
          <w:sz w:val="22"/>
          <w:szCs w:val="22"/>
        </w:rPr>
      </w:pPr>
      <w:r w:rsidRPr="004A37CE">
        <w:rPr>
          <w:sz w:val="22"/>
          <w:szCs w:val="22"/>
        </w:rPr>
        <w:t>"Cigarette Smoking and the Efficiency of the Frontoparietal Attentional Network” PI: Jiansong Xu</w:t>
      </w:r>
    </w:p>
    <w:p w14:paraId="65587744" w14:textId="77777777" w:rsidR="00F31D22" w:rsidRPr="004A37CE" w:rsidRDefault="00F31D22" w:rsidP="00F31D22">
      <w:pPr>
        <w:ind w:left="360"/>
        <w:rPr>
          <w:sz w:val="22"/>
          <w:szCs w:val="22"/>
        </w:rPr>
      </w:pPr>
      <w:r w:rsidRPr="004A37CE">
        <w:rPr>
          <w:sz w:val="22"/>
          <w:szCs w:val="22"/>
        </w:rPr>
        <w:t>Agency: NIDA     Type: R03 DA0222364</w:t>
      </w:r>
      <w:r w:rsidRPr="004A37CE">
        <w:rPr>
          <w:sz w:val="22"/>
          <w:szCs w:val="22"/>
        </w:rPr>
        <w:tab/>
        <w:t>Period: 09/05/06-08/31/09</w:t>
      </w:r>
      <w:r w:rsidRPr="004A37CE">
        <w:rPr>
          <w:sz w:val="22"/>
          <w:szCs w:val="22"/>
        </w:rPr>
        <w:tab/>
        <w:t>Role: Investigator</w:t>
      </w:r>
    </w:p>
    <w:p w14:paraId="0DE44D57" w14:textId="77777777" w:rsidR="00F31D22" w:rsidRPr="004A37CE" w:rsidRDefault="00F31D22" w:rsidP="00F31D22">
      <w:pPr>
        <w:ind w:firstLine="360"/>
        <w:rPr>
          <w:sz w:val="22"/>
          <w:szCs w:val="22"/>
        </w:rPr>
      </w:pPr>
      <w:r w:rsidRPr="004A37CE">
        <w:rPr>
          <w:sz w:val="22"/>
          <w:szCs w:val="22"/>
        </w:rPr>
        <w:t xml:space="preserve">Annual Direct: $150,000 </w:t>
      </w:r>
      <w:r w:rsidRPr="004A37CE">
        <w:rPr>
          <w:sz w:val="22"/>
          <w:szCs w:val="22"/>
        </w:rPr>
        <w:tab/>
        <w:t>Total Costs: $247,500</w:t>
      </w:r>
    </w:p>
    <w:p w14:paraId="0A77A9B9" w14:textId="77777777" w:rsidR="00F31D22" w:rsidRPr="004A37CE" w:rsidRDefault="00F31D22" w:rsidP="00F31D22">
      <w:pPr>
        <w:ind w:firstLine="360"/>
        <w:rPr>
          <w:sz w:val="22"/>
          <w:szCs w:val="22"/>
        </w:rPr>
      </w:pPr>
      <w:r w:rsidRPr="004A37CE">
        <w:rPr>
          <w:sz w:val="22"/>
          <w:szCs w:val="22"/>
        </w:rPr>
        <w:t>To investigate the neural systems underlying attention in smokers and non-smokers.</w:t>
      </w:r>
    </w:p>
    <w:p w14:paraId="2BB6CAA4" w14:textId="77777777" w:rsidR="00F31D22" w:rsidRPr="004A37CE" w:rsidRDefault="00F31D22" w:rsidP="00F31D22">
      <w:pPr>
        <w:rPr>
          <w:sz w:val="22"/>
          <w:szCs w:val="22"/>
        </w:rPr>
      </w:pPr>
    </w:p>
    <w:p w14:paraId="1E88C468" w14:textId="77777777" w:rsidR="00F31D22" w:rsidRPr="004A37CE" w:rsidRDefault="00F31D22" w:rsidP="00F31D22">
      <w:pPr>
        <w:rPr>
          <w:sz w:val="22"/>
          <w:szCs w:val="22"/>
        </w:rPr>
      </w:pPr>
      <w:r w:rsidRPr="004A37CE">
        <w:rPr>
          <w:sz w:val="22"/>
          <w:szCs w:val="22"/>
        </w:rPr>
        <w:t xml:space="preserve">“Selegiline for Smoking Cessation”    Current PI: Marc N. Potenza, M.D., Ph.D.      </w:t>
      </w:r>
    </w:p>
    <w:p w14:paraId="7FE3808D" w14:textId="77777777" w:rsidR="00F31D22" w:rsidRPr="004A37CE" w:rsidRDefault="00F31D22" w:rsidP="00F31D22">
      <w:pPr>
        <w:ind w:left="360"/>
        <w:rPr>
          <w:sz w:val="22"/>
          <w:szCs w:val="22"/>
        </w:rPr>
      </w:pPr>
      <w:r w:rsidRPr="004A37CE">
        <w:rPr>
          <w:sz w:val="22"/>
          <w:szCs w:val="22"/>
        </w:rPr>
        <w:t>Agency: NIDA     Type: R01 DA015757    Period: 07/01/04-03/31/10     Annual Direct: $244,125</w:t>
      </w:r>
    </w:p>
    <w:p w14:paraId="55C798F5" w14:textId="77777777" w:rsidR="00F31D22" w:rsidRPr="004A37CE" w:rsidRDefault="00F31D22" w:rsidP="00F31D22">
      <w:pPr>
        <w:ind w:firstLine="360"/>
        <w:rPr>
          <w:sz w:val="22"/>
          <w:szCs w:val="22"/>
        </w:rPr>
      </w:pPr>
      <w:r w:rsidRPr="004A37CE">
        <w:rPr>
          <w:sz w:val="22"/>
          <w:szCs w:val="22"/>
        </w:rPr>
        <w:t>Total Costs: $1,415,925</w:t>
      </w:r>
    </w:p>
    <w:p w14:paraId="6543D308" w14:textId="77777777" w:rsidR="00F31D22" w:rsidRPr="004A37CE" w:rsidRDefault="00F31D22" w:rsidP="00F31D22">
      <w:pPr>
        <w:ind w:left="360"/>
        <w:rPr>
          <w:sz w:val="22"/>
          <w:szCs w:val="22"/>
        </w:rPr>
      </w:pPr>
      <w:r w:rsidRPr="004A37CE">
        <w:rPr>
          <w:sz w:val="22"/>
          <w:szCs w:val="22"/>
        </w:rPr>
        <w:t xml:space="preserve">Dr. Potenza is the PI on this trial to examine the efficacy and tolerability of selegiline in smoking cessation. </w:t>
      </w:r>
    </w:p>
    <w:p w14:paraId="7603C68D" w14:textId="77777777" w:rsidR="00F31D22" w:rsidRPr="004A37CE" w:rsidRDefault="00F31D22" w:rsidP="00F31D22">
      <w:pPr>
        <w:rPr>
          <w:sz w:val="22"/>
          <w:szCs w:val="22"/>
        </w:rPr>
      </w:pPr>
    </w:p>
    <w:p w14:paraId="09E4F79A" w14:textId="77777777" w:rsidR="00F31D22" w:rsidRPr="004A37CE" w:rsidRDefault="00F31D22" w:rsidP="00F31D22">
      <w:pPr>
        <w:rPr>
          <w:sz w:val="22"/>
          <w:szCs w:val="22"/>
        </w:rPr>
      </w:pPr>
      <w:r w:rsidRPr="004A37CE">
        <w:rPr>
          <w:sz w:val="22"/>
          <w:szCs w:val="22"/>
        </w:rPr>
        <w:t xml:space="preserve">"Genes, Neurodevelopment, and Depression” PI: Joel Gelernter, MD  </w:t>
      </w:r>
    </w:p>
    <w:p w14:paraId="2FFB8379" w14:textId="77777777" w:rsidR="00F31D22" w:rsidRPr="004A37CE" w:rsidRDefault="00F31D22" w:rsidP="00F31D22">
      <w:pPr>
        <w:ind w:left="360"/>
        <w:rPr>
          <w:sz w:val="22"/>
          <w:szCs w:val="22"/>
        </w:rPr>
      </w:pPr>
      <w:r w:rsidRPr="004A37CE">
        <w:rPr>
          <w:sz w:val="22"/>
          <w:szCs w:val="22"/>
        </w:rPr>
        <w:t xml:space="preserve">Agency: VA     Type: Research Enhancement Award Program  </w:t>
      </w:r>
      <w:r w:rsidRPr="004A37CE">
        <w:rPr>
          <w:sz w:val="22"/>
          <w:szCs w:val="22"/>
        </w:rPr>
        <w:tab/>
        <w:t>Period: 01/01/05-12/31/09 Direct:$250,000/yr</w:t>
      </w:r>
    </w:p>
    <w:p w14:paraId="5EEF7918" w14:textId="77777777" w:rsidR="00F31D22" w:rsidRPr="004A37CE" w:rsidRDefault="00F31D22" w:rsidP="00F31D22">
      <w:pPr>
        <w:ind w:left="360"/>
        <w:rPr>
          <w:sz w:val="22"/>
          <w:szCs w:val="22"/>
        </w:rPr>
      </w:pPr>
      <w:r w:rsidRPr="004A37CE">
        <w:rPr>
          <w:sz w:val="22"/>
          <w:szCs w:val="22"/>
        </w:rPr>
        <w:t xml:space="preserve">Dr. Potenza had a project investigating the genetic contributions to pathological gambling and affective disorders. </w:t>
      </w:r>
    </w:p>
    <w:p w14:paraId="24057A24" w14:textId="77777777" w:rsidR="00F31D22" w:rsidRPr="004A37CE" w:rsidRDefault="00F31D22" w:rsidP="00F31D22">
      <w:pPr>
        <w:rPr>
          <w:sz w:val="22"/>
          <w:szCs w:val="22"/>
        </w:rPr>
      </w:pPr>
    </w:p>
    <w:p w14:paraId="012B8A8D" w14:textId="77777777" w:rsidR="00F31D22" w:rsidRPr="004A37CE" w:rsidRDefault="00F31D22" w:rsidP="00F31D22">
      <w:pPr>
        <w:rPr>
          <w:sz w:val="22"/>
          <w:szCs w:val="22"/>
        </w:rPr>
      </w:pPr>
      <w:r w:rsidRPr="004A37CE">
        <w:rPr>
          <w:sz w:val="22"/>
          <w:szCs w:val="22"/>
        </w:rPr>
        <w:t>"Translational Tobacco Use Research Center” PI: Stephanie S. O’Malley, Ph.D.</w:t>
      </w:r>
      <w:r w:rsidRPr="004A37CE">
        <w:rPr>
          <w:sz w:val="22"/>
          <w:szCs w:val="22"/>
        </w:rPr>
        <w:tab/>
      </w:r>
    </w:p>
    <w:p w14:paraId="7E6F0408" w14:textId="77777777" w:rsidR="00F31D22" w:rsidRPr="004A37CE" w:rsidRDefault="00F31D22" w:rsidP="00F31D22">
      <w:pPr>
        <w:ind w:left="360"/>
        <w:rPr>
          <w:sz w:val="22"/>
          <w:szCs w:val="22"/>
        </w:rPr>
      </w:pPr>
      <w:r w:rsidRPr="004A37CE">
        <w:rPr>
          <w:sz w:val="22"/>
          <w:szCs w:val="22"/>
        </w:rPr>
        <w:t>Agency: NIAAA</w:t>
      </w:r>
      <w:r w:rsidRPr="004A37CE">
        <w:rPr>
          <w:sz w:val="22"/>
          <w:szCs w:val="22"/>
        </w:rPr>
        <w:tab/>
        <w:t>Type: PO AA015632</w:t>
      </w:r>
      <w:r w:rsidRPr="004A37CE">
        <w:rPr>
          <w:sz w:val="22"/>
          <w:szCs w:val="22"/>
        </w:rPr>
        <w:tab/>
        <w:t>Period: 09/01/05-08/31/10     Annual Direct: $1,333,632</w:t>
      </w:r>
    </w:p>
    <w:p w14:paraId="03FAABAF" w14:textId="77777777" w:rsidR="00F31D22" w:rsidRPr="004A37CE" w:rsidRDefault="00F31D22" w:rsidP="00F31D22">
      <w:pPr>
        <w:ind w:left="360"/>
        <w:rPr>
          <w:sz w:val="22"/>
          <w:szCs w:val="22"/>
        </w:rPr>
      </w:pPr>
      <w:r w:rsidRPr="004A37CE">
        <w:rPr>
          <w:sz w:val="22"/>
          <w:szCs w:val="22"/>
        </w:rPr>
        <w:t>Dr. Potenza was the PI on a pilot project to investigate neural predictors of smoking cessation treatment outcome in adolescents.</w:t>
      </w:r>
    </w:p>
    <w:p w14:paraId="4299127E" w14:textId="77777777" w:rsidR="00F31D22" w:rsidRPr="004A37CE" w:rsidRDefault="00F31D22" w:rsidP="00F31D22">
      <w:pPr>
        <w:rPr>
          <w:sz w:val="22"/>
          <w:szCs w:val="22"/>
        </w:rPr>
      </w:pPr>
      <w:r w:rsidRPr="004A37CE">
        <w:rPr>
          <w:sz w:val="22"/>
          <w:szCs w:val="22"/>
        </w:rPr>
        <w:t xml:space="preserve"> </w:t>
      </w:r>
    </w:p>
    <w:p w14:paraId="05675547" w14:textId="77777777" w:rsidR="00F31D22" w:rsidRPr="004A37CE" w:rsidRDefault="00F31D22" w:rsidP="00F31D22">
      <w:pPr>
        <w:rPr>
          <w:sz w:val="22"/>
          <w:szCs w:val="22"/>
        </w:rPr>
      </w:pPr>
      <w:r w:rsidRPr="004A37CE">
        <w:rPr>
          <w:sz w:val="22"/>
          <w:szCs w:val="22"/>
        </w:rPr>
        <w:t xml:space="preserve">“Center for the Translational Neuroscience of Alcoholism” </w:t>
      </w:r>
      <w:r w:rsidRPr="004A37CE">
        <w:rPr>
          <w:sz w:val="22"/>
          <w:szCs w:val="22"/>
        </w:rPr>
        <w:tab/>
        <w:t xml:space="preserve">PI: John H. Krystal, MD </w:t>
      </w:r>
    </w:p>
    <w:p w14:paraId="683F2EAD" w14:textId="77777777" w:rsidR="00F31D22" w:rsidRPr="004A37CE" w:rsidRDefault="00F31D22" w:rsidP="00F31D22">
      <w:pPr>
        <w:ind w:firstLine="360"/>
        <w:rPr>
          <w:sz w:val="22"/>
          <w:szCs w:val="22"/>
        </w:rPr>
      </w:pPr>
      <w:r w:rsidRPr="004A37CE">
        <w:rPr>
          <w:sz w:val="22"/>
          <w:szCs w:val="22"/>
        </w:rPr>
        <w:t xml:space="preserve">Agency: NIAAA </w:t>
      </w:r>
      <w:r w:rsidRPr="004A37CE">
        <w:rPr>
          <w:sz w:val="22"/>
          <w:szCs w:val="22"/>
        </w:rPr>
        <w:tab/>
        <w:t>Type: P50 AA12870</w:t>
      </w:r>
      <w:r w:rsidRPr="004A37CE">
        <w:rPr>
          <w:sz w:val="22"/>
          <w:szCs w:val="22"/>
        </w:rPr>
        <w:tab/>
        <w:t>Period: 06/01/01–05/31/11 Annual Direct: $1,077,016</w:t>
      </w:r>
    </w:p>
    <w:p w14:paraId="5AEE914A" w14:textId="77777777" w:rsidR="00F31D22" w:rsidRPr="004A37CE" w:rsidRDefault="00F31D22" w:rsidP="00F31D22">
      <w:pPr>
        <w:ind w:left="360"/>
        <w:rPr>
          <w:sz w:val="22"/>
          <w:szCs w:val="22"/>
        </w:rPr>
      </w:pPr>
      <w:r w:rsidRPr="004A37CE">
        <w:rPr>
          <w:sz w:val="22"/>
          <w:szCs w:val="22"/>
        </w:rPr>
        <w:t>Dr Potenza was the PI on a pilot project within the Center to develop an fMRI paradigm of reward processing.</w:t>
      </w:r>
    </w:p>
    <w:p w14:paraId="0D48BA0C" w14:textId="77777777" w:rsidR="00F31D22" w:rsidRPr="004A37CE" w:rsidRDefault="00F31D22" w:rsidP="00F31D22">
      <w:pPr>
        <w:rPr>
          <w:sz w:val="22"/>
          <w:szCs w:val="22"/>
        </w:rPr>
      </w:pPr>
    </w:p>
    <w:p w14:paraId="3A1622FF" w14:textId="77777777" w:rsidR="00F31D22" w:rsidRPr="004A37CE" w:rsidRDefault="00F31D22" w:rsidP="00F31D22">
      <w:pPr>
        <w:rPr>
          <w:sz w:val="22"/>
          <w:szCs w:val="22"/>
        </w:rPr>
      </w:pPr>
      <w:r w:rsidRPr="004A37CE">
        <w:rPr>
          <w:sz w:val="22"/>
          <w:szCs w:val="22"/>
        </w:rPr>
        <w:t xml:space="preserve">"Thai-US Drug Dependence Genetics Research Training Grant, International Collaborative Genetics </w:t>
      </w:r>
    </w:p>
    <w:p w14:paraId="7E4952CC" w14:textId="77777777" w:rsidR="00F31D22" w:rsidRPr="004A37CE" w:rsidRDefault="00F31D22" w:rsidP="00F31D22">
      <w:pPr>
        <w:ind w:left="360"/>
        <w:rPr>
          <w:sz w:val="22"/>
          <w:szCs w:val="22"/>
        </w:rPr>
      </w:pPr>
      <w:r w:rsidRPr="004A37CE">
        <w:rPr>
          <w:sz w:val="22"/>
          <w:szCs w:val="22"/>
        </w:rPr>
        <w:t>Research Training Project"</w:t>
      </w:r>
      <w:r w:rsidRPr="004A37CE">
        <w:rPr>
          <w:sz w:val="22"/>
          <w:szCs w:val="22"/>
        </w:rPr>
        <w:tab/>
        <w:t>Type: D43 A05028</w:t>
      </w:r>
      <w:r w:rsidRPr="004A37CE">
        <w:rPr>
          <w:sz w:val="22"/>
          <w:szCs w:val="22"/>
        </w:rPr>
        <w:tab/>
        <w:t xml:space="preserve">Annual amount: $313,069 </w:t>
      </w:r>
      <w:r w:rsidRPr="004A37CE">
        <w:rPr>
          <w:sz w:val="22"/>
          <w:szCs w:val="22"/>
        </w:rPr>
        <w:tab/>
        <w:t>Total Amount: $1,565,345</w:t>
      </w:r>
    </w:p>
    <w:p w14:paraId="5DFA44DC" w14:textId="77777777" w:rsidR="00F31D22" w:rsidRPr="004A37CE" w:rsidRDefault="00F31D22" w:rsidP="00F31D22">
      <w:pPr>
        <w:ind w:firstLine="360"/>
        <w:rPr>
          <w:sz w:val="22"/>
          <w:szCs w:val="22"/>
        </w:rPr>
      </w:pPr>
      <w:r w:rsidRPr="004A37CE">
        <w:rPr>
          <w:sz w:val="22"/>
          <w:szCs w:val="22"/>
        </w:rPr>
        <w:lastRenderedPageBreak/>
        <w:t>Principal Investigator: Joel Gelernter, M.D.</w:t>
      </w:r>
      <w:r w:rsidRPr="004A37CE">
        <w:rPr>
          <w:sz w:val="22"/>
          <w:szCs w:val="22"/>
        </w:rPr>
        <w:tab/>
      </w:r>
      <w:r w:rsidRPr="004A37CE">
        <w:rPr>
          <w:sz w:val="22"/>
          <w:szCs w:val="22"/>
        </w:rPr>
        <w:tab/>
        <w:t>Role: Investigator</w:t>
      </w:r>
    </w:p>
    <w:p w14:paraId="6530835C" w14:textId="77777777" w:rsidR="00F31D22" w:rsidRPr="004A37CE" w:rsidRDefault="00F31D22" w:rsidP="00F31D22">
      <w:pPr>
        <w:ind w:firstLine="360"/>
        <w:rPr>
          <w:sz w:val="22"/>
          <w:szCs w:val="22"/>
        </w:rPr>
      </w:pPr>
      <w:r w:rsidRPr="004A37CE">
        <w:rPr>
          <w:sz w:val="22"/>
          <w:szCs w:val="22"/>
        </w:rPr>
        <w:t>Agency: NIH/NIDA/Fogarty International Center</w:t>
      </w:r>
      <w:r w:rsidRPr="004A37CE">
        <w:rPr>
          <w:sz w:val="22"/>
          <w:szCs w:val="22"/>
        </w:rPr>
        <w:tab/>
      </w:r>
      <w:r w:rsidRPr="004A37CE">
        <w:rPr>
          <w:sz w:val="22"/>
          <w:szCs w:val="22"/>
        </w:rPr>
        <w:tab/>
        <w:t>Period: 09/18/02-08/31/07</w:t>
      </w:r>
    </w:p>
    <w:p w14:paraId="112C5FA7" w14:textId="77777777" w:rsidR="00F31D22" w:rsidRPr="004A37CE" w:rsidRDefault="00F31D22" w:rsidP="00F31D22">
      <w:pPr>
        <w:ind w:left="360"/>
        <w:rPr>
          <w:sz w:val="22"/>
          <w:szCs w:val="22"/>
        </w:rPr>
      </w:pPr>
      <w:r w:rsidRPr="004A37CE">
        <w:rPr>
          <w:sz w:val="22"/>
          <w:szCs w:val="22"/>
        </w:rPr>
        <w:t>Dr. Potenza is involved in training and supervising Thai researchers in a collaboration between Yale and Chulalongkorn Medical Schools.</w:t>
      </w:r>
    </w:p>
    <w:p w14:paraId="6E5E4D7A" w14:textId="77777777" w:rsidR="00F31D22" w:rsidRPr="004A37CE" w:rsidRDefault="00F31D22" w:rsidP="00F31D22">
      <w:pPr>
        <w:rPr>
          <w:sz w:val="22"/>
          <w:szCs w:val="22"/>
        </w:rPr>
      </w:pPr>
    </w:p>
    <w:p w14:paraId="32CF29EC" w14:textId="77777777" w:rsidR="00F31D22" w:rsidRPr="004A37CE" w:rsidRDefault="00F31D22" w:rsidP="00F31D22">
      <w:pPr>
        <w:rPr>
          <w:sz w:val="22"/>
          <w:szCs w:val="22"/>
        </w:rPr>
      </w:pPr>
      <w:r w:rsidRPr="004A37CE">
        <w:rPr>
          <w:sz w:val="22"/>
          <w:szCs w:val="22"/>
        </w:rPr>
        <w:t>"Escitalopram Treatment of Pathological Gambling"</w:t>
      </w:r>
    </w:p>
    <w:p w14:paraId="50880C17" w14:textId="77777777" w:rsidR="00F31D22" w:rsidRPr="004A37CE" w:rsidRDefault="00F31D22" w:rsidP="00F31D22">
      <w:pPr>
        <w:ind w:firstLine="360"/>
        <w:rPr>
          <w:sz w:val="22"/>
          <w:szCs w:val="22"/>
        </w:rPr>
      </w:pPr>
      <w:r w:rsidRPr="004A37CE">
        <w:rPr>
          <w:sz w:val="22"/>
          <w:szCs w:val="22"/>
        </w:rPr>
        <w:t>Principal Investigator: Marc N. Potenza, M.D., Ph.D. (Yale site)</w:t>
      </w:r>
    </w:p>
    <w:p w14:paraId="0E44A187" w14:textId="77777777" w:rsidR="00F31D22" w:rsidRPr="004A37CE" w:rsidRDefault="00F31D22" w:rsidP="00F31D22">
      <w:pPr>
        <w:ind w:firstLine="360"/>
        <w:rPr>
          <w:sz w:val="22"/>
          <w:szCs w:val="22"/>
        </w:rPr>
      </w:pPr>
      <w:r w:rsidRPr="004A37CE">
        <w:rPr>
          <w:sz w:val="22"/>
          <w:szCs w:val="22"/>
        </w:rPr>
        <w:t xml:space="preserve">Agency: Forest Pharmaceuticals    </w:t>
      </w:r>
      <w:r w:rsidRPr="004A37CE">
        <w:rPr>
          <w:sz w:val="22"/>
          <w:szCs w:val="22"/>
        </w:rPr>
        <w:tab/>
        <w:t xml:space="preserve">Period: 04/02-06/06   </w:t>
      </w:r>
      <w:r w:rsidRPr="004A37CE">
        <w:rPr>
          <w:sz w:val="22"/>
          <w:szCs w:val="22"/>
        </w:rPr>
        <w:tab/>
        <w:t>Amount: $32,240 (total direct)</w:t>
      </w:r>
    </w:p>
    <w:p w14:paraId="79F58358" w14:textId="77777777" w:rsidR="00F31D22" w:rsidRPr="004A37CE" w:rsidRDefault="00F31D22" w:rsidP="00F31D22">
      <w:pPr>
        <w:ind w:firstLine="360"/>
        <w:rPr>
          <w:sz w:val="22"/>
          <w:szCs w:val="22"/>
        </w:rPr>
      </w:pPr>
      <w:r w:rsidRPr="004A37CE">
        <w:rPr>
          <w:sz w:val="22"/>
          <w:szCs w:val="22"/>
        </w:rPr>
        <w:t>To investigate efficacy and tolerability of escitalopram in the treatment of pathological gambling.</w:t>
      </w:r>
    </w:p>
    <w:p w14:paraId="5ABCB5DC" w14:textId="77777777" w:rsidR="00F31D22" w:rsidRPr="004A37CE" w:rsidRDefault="00F31D22" w:rsidP="00F31D22">
      <w:pPr>
        <w:rPr>
          <w:sz w:val="22"/>
          <w:szCs w:val="22"/>
        </w:rPr>
      </w:pPr>
    </w:p>
    <w:p w14:paraId="1499B289" w14:textId="77777777" w:rsidR="00F31D22" w:rsidRPr="004A37CE" w:rsidRDefault="00F31D22" w:rsidP="00F31D22">
      <w:pPr>
        <w:rPr>
          <w:sz w:val="22"/>
          <w:szCs w:val="22"/>
        </w:rPr>
      </w:pPr>
      <w:r w:rsidRPr="004A37CE">
        <w:rPr>
          <w:sz w:val="22"/>
          <w:szCs w:val="22"/>
        </w:rPr>
        <w:t>"Psychotherapy Development Center for Cocaine and Opioid Abuse"</w:t>
      </w:r>
      <w:r w:rsidRPr="004A37CE">
        <w:rPr>
          <w:sz w:val="22"/>
          <w:szCs w:val="22"/>
        </w:rPr>
        <w:tab/>
        <w:t xml:space="preserve"> PI: Bruce J. Rounsaville, MD</w:t>
      </w:r>
    </w:p>
    <w:p w14:paraId="6762DDAD" w14:textId="77777777" w:rsidR="00F31D22" w:rsidRPr="004A37CE" w:rsidRDefault="00F31D22" w:rsidP="00F31D22">
      <w:pPr>
        <w:ind w:firstLine="360"/>
        <w:rPr>
          <w:sz w:val="22"/>
          <w:szCs w:val="22"/>
        </w:rPr>
      </w:pPr>
      <w:r w:rsidRPr="004A37CE">
        <w:rPr>
          <w:sz w:val="22"/>
          <w:szCs w:val="22"/>
        </w:rPr>
        <w:t xml:space="preserve">Agency: NIDA. </w:t>
      </w:r>
      <w:r w:rsidRPr="004A37CE">
        <w:rPr>
          <w:sz w:val="22"/>
          <w:szCs w:val="22"/>
        </w:rPr>
        <w:tab/>
        <w:t xml:space="preserve">Type: P50 DA09241. </w:t>
      </w:r>
      <w:r w:rsidRPr="004A37CE">
        <w:rPr>
          <w:sz w:val="22"/>
          <w:szCs w:val="22"/>
        </w:rPr>
        <w:tab/>
        <w:t>Period: 09/01/04-08/30/09</w:t>
      </w:r>
      <w:r w:rsidRPr="004A37CE">
        <w:rPr>
          <w:sz w:val="22"/>
          <w:szCs w:val="22"/>
        </w:rPr>
        <w:tab/>
        <w:t>Role: Investigator</w:t>
      </w:r>
    </w:p>
    <w:p w14:paraId="56DF209F" w14:textId="77777777" w:rsidR="00F31D22" w:rsidRPr="004A37CE" w:rsidRDefault="00F31D22" w:rsidP="00F31D22">
      <w:pPr>
        <w:ind w:firstLine="360"/>
        <w:rPr>
          <w:sz w:val="22"/>
          <w:szCs w:val="22"/>
        </w:rPr>
      </w:pPr>
      <w:r w:rsidRPr="004A37CE">
        <w:rPr>
          <w:sz w:val="22"/>
          <w:szCs w:val="22"/>
        </w:rPr>
        <w:t>Annual Direct: $1,530,588</w:t>
      </w:r>
      <w:r w:rsidRPr="004A37CE">
        <w:rPr>
          <w:sz w:val="22"/>
          <w:szCs w:val="22"/>
        </w:rPr>
        <w:tab/>
      </w:r>
      <w:r w:rsidRPr="004A37CE">
        <w:rPr>
          <w:sz w:val="22"/>
          <w:szCs w:val="22"/>
        </w:rPr>
        <w:tab/>
        <w:t>Total Direct: $7,652.940</w:t>
      </w:r>
    </w:p>
    <w:p w14:paraId="48F34762" w14:textId="77777777" w:rsidR="00F31D22" w:rsidRPr="004A37CE" w:rsidRDefault="00F31D22" w:rsidP="00F31D22">
      <w:pPr>
        <w:ind w:left="360"/>
        <w:rPr>
          <w:sz w:val="22"/>
          <w:szCs w:val="22"/>
        </w:rPr>
      </w:pPr>
      <w:r w:rsidRPr="004A37CE">
        <w:rPr>
          <w:sz w:val="22"/>
          <w:szCs w:val="22"/>
        </w:rPr>
        <w:t xml:space="preserve">The Psychotherapy Development Center is dedicated to study of the treatment of cocaine abuse.  Dr Potenza had a pilot project within the Center to investigate an fMRI assessment of craving states as an outcome measure in behavioral treatment. </w:t>
      </w:r>
    </w:p>
    <w:p w14:paraId="3806495A" w14:textId="77777777" w:rsidR="00F31D22" w:rsidRPr="004A37CE" w:rsidRDefault="00F31D22" w:rsidP="00F31D22">
      <w:pPr>
        <w:rPr>
          <w:sz w:val="22"/>
          <w:szCs w:val="22"/>
        </w:rPr>
      </w:pPr>
    </w:p>
    <w:p w14:paraId="6438D7DC" w14:textId="77777777" w:rsidR="00F31D22" w:rsidRPr="004A37CE" w:rsidRDefault="00F31D22" w:rsidP="00F31D22">
      <w:pPr>
        <w:rPr>
          <w:sz w:val="22"/>
          <w:szCs w:val="22"/>
        </w:rPr>
      </w:pPr>
      <w:r w:rsidRPr="004A37CE">
        <w:rPr>
          <w:sz w:val="22"/>
          <w:szCs w:val="22"/>
        </w:rPr>
        <w:t>"Gambling Research"</w:t>
      </w:r>
      <w:r w:rsidRPr="004A37CE">
        <w:rPr>
          <w:sz w:val="22"/>
          <w:szCs w:val="22"/>
        </w:rPr>
        <w:tab/>
        <w:t>Principal Investigator: Marc N. Potenza, M.D., Ph.D.</w:t>
      </w:r>
      <w:r w:rsidRPr="004A37CE">
        <w:rPr>
          <w:sz w:val="22"/>
          <w:szCs w:val="22"/>
        </w:rPr>
        <w:tab/>
      </w:r>
      <w:r w:rsidRPr="004A37CE">
        <w:rPr>
          <w:sz w:val="22"/>
          <w:szCs w:val="22"/>
        </w:rPr>
        <w:tab/>
      </w:r>
    </w:p>
    <w:p w14:paraId="73BE0EC7" w14:textId="6C6BA1FB" w:rsidR="00F31D22" w:rsidRPr="004A37CE" w:rsidRDefault="00F31D22" w:rsidP="00F31D22">
      <w:pPr>
        <w:ind w:firstLine="360"/>
        <w:rPr>
          <w:sz w:val="22"/>
          <w:szCs w:val="22"/>
        </w:rPr>
      </w:pPr>
      <w:r w:rsidRPr="004A37CE">
        <w:rPr>
          <w:sz w:val="22"/>
          <w:szCs w:val="22"/>
        </w:rPr>
        <w:t>Amount: $20,000</w:t>
      </w:r>
      <w:r w:rsidR="00FE6AE8" w:rsidRPr="004A37CE">
        <w:rPr>
          <w:sz w:val="22"/>
          <w:szCs w:val="22"/>
        </w:rPr>
        <w:t>-$30,000</w:t>
      </w:r>
      <w:r w:rsidRPr="004A37CE">
        <w:rPr>
          <w:sz w:val="22"/>
          <w:szCs w:val="22"/>
        </w:rPr>
        <w:t xml:space="preserve"> (total annual)</w:t>
      </w:r>
      <w:r w:rsidRPr="004A37CE">
        <w:rPr>
          <w:sz w:val="22"/>
          <w:szCs w:val="22"/>
        </w:rPr>
        <w:tab/>
        <w:t xml:space="preserve">Source: Mohegan Sun Casino </w:t>
      </w:r>
      <w:r w:rsidRPr="004A37CE">
        <w:rPr>
          <w:sz w:val="22"/>
          <w:szCs w:val="22"/>
        </w:rPr>
        <w:tab/>
        <w:t>Type: Unrestricted Gift</w:t>
      </w:r>
      <w:r w:rsidRPr="004A37CE">
        <w:rPr>
          <w:sz w:val="22"/>
          <w:szCs w:val="22"/>
        </w:rPr>
        <w:tab/>
      </w:r>
    </w:p>
    <w:p w14:paraId="5D49CBCC" w14:textId="22A06D0B" w:rsidR="00F31D22" w:rsidRPr="004A37CE" w:rsidRDefault="00F31D22" w:rsidP="00F31D22">
      <w:pPr>
        <w:ind w:firstLine="360"/>
        <w:rPr>
          <w:sz w:val="22"/>
          <w:szCs w:val="22"/>
        </w:rPr>
      </w:pPr>
      <w:r w:rsidRPr="004A37CE">
        <w:rPr>
          <w:sz w:val="22"/>
          <w:szCs w:val="22"/>
        </w:rPr>
        <w:t>Period: 07/04-</w:t>
      </w:r>
      <w:r w:rsidR="00C0615A" w:rsidRPr="004A37CE">
        <w:rPr>
          <w:sz w:val="22"/>
          <w:szCs w:val="22"/>
        </w:rPr>
        <w:t>present</w:t>
      </w:r>
    </w:p>
    <w:p w14:paraId="731C3356" w14:textId="77777777" w:rsidR="00F31D22" w:rsidRPr="004A37CE" w:rsidRDefault="00F31D22" w:rsidP="00F31D22">
      <w:pPr>
        <w:ind w:firstLine="360"/>
        <w:rPr>
          <w:sz w:val="22"/>
          <w:szCs w:val="22"/>
        </w:rPr>
      </w:pPr>
      <w:r w:rsidRPr="004A37CE">
        <w:rPr>
          <w:sz w:val="22"/>
          <w:szCs w:val="22"/>
        </w:rPr>
        <w:t>An unrestricted gift for gambling research and education.</w:t>
      </w:r>
    </w:p>
    <w:p w14:paraId="1BEA6F78" w14:textId="77777777" w:rsidR="00F31D22" w:rsidRPr="004A37CE" w:rsidRDefault="00F31D22" w:rsidP="00F31D22">
      <w:pPr>
        <w:rPr>
          <w:sz w:val="22"/>
          <w:szCs w:val="22"/>
        </w:rPr>
      </w:pPr>
    </w:p>
    <w:p w14:paraId="0BC30093" w14:textId="77777777" w:rsidR="00F31D22" w:rsidRPr="004A37CE" w:rsidRDefault="00F31D22" w:rsidP="00F31D22">
      <w:pPr>
        <w:rPr>
          <w:sz w:val="22"/>
          <w:szCs w:val="22"/>
        </w:rPr>
      </w:pPr>
      <w:r w:rsidRPr="004A37CE">
        <w:rPr>
          <w:sz w:val="22"/>
          <w:szCs w:val="22"/>
        </w:rPr>
        <w:t xml:space="preserve">“Center for the Translational Neuroscience of Alcoholism” </w:t>
      </w:r>
      <w:r w:rsidRPr="004A37CE">
        <w:rPr>
          <w:sz w:val="22"/>
          <w:szCs w:val="22"/>
        </w:rPr>
        <w:tab/>
        <w:t>PI: John Krystal, MD</w:t>
      </w:r>
    </w:p>
    <w:p w14:paraId="52F9C0CC" w14:textId="77777777" w:rsidR="00F31D22" w:rsidRPr="004A37CE" w:rsidRDefault="00F31D22" w:rsidP="00F31D22">
      <w:pPr>
        <w:ind w:firstLine="360"/>
        <w:rPr>
          <w:sz w:val="22"/>
          <w:szCs w:val="22"/>
        </w:rPr>
      </w:pPr>
      <w:r w:rsidRPr="004A37CE">
        <w:rPr>
          <w:sz w:val="22"/>
          <w:szCs w:val="22"/>
        </w:rPr>
        <w:t xml:space="preserve">Agency: NIAAA </w:t>
      </w:r>
      <w:r w:rsidRPr="004A37CE">
        <w:rPr>
          <w:sz w:val="22"/>
          <w:szCs w:val="22"/>
        </w:rPr>
        <w:tab/>
        <w:t>Type: PO AA12870</w:t>
      </w:r>
      <w:r w:rsidRPr="004A37CE">
        <w:rPr>
          <w:sz w:val="22"/>
          <w:szCs w:val="22"/>
        </w:rPr>
        <w:tab/>
        <w:t>Period: 06/01/01-05/31/06</w:t>
      </w:r>
      <w:r w:rsidRPr="004A37CE">
        <w:rPr>
          <w:sz w:val="22"/>
          <w:szCs w:val="22"/>
        </w:rPr>
        <w:tab/>
        <w:t>Role: Investigator</w:t>
      </w:r>
    </w:p>
    <w:p w14:paraId="52663131" w14:textId="77777777" w:rsidR="00F31D22" w:rsidRPr="004A37CE" w:rsidRDefault="00F31D22" w:rsidP="00F31D22">
      <w:pPr>
        <w:ind w:firstLine="360"/>
        <w:rPr>
          <w:sz w:val="22"/>
          <w:szCs w:val="22"/>
        </w:rPr>
      </w:pPr>
      <w:r w:rsidRPr="004A37CE">
        <w:rPr>
          <w:sz w:val="22"/>
          <w:szCs w:val="22"/>
        </w:rPr>
        <w:t>Annual Direct: $1,426,612</w:t>
      </w:r>
      <w:r w:rsidRPr="004A37CE">
        <w:rPr>
          <w:sz w:val="22"/>
          <w:szCs w:val="22"/>
        </w:rPr>
        <w:tab/>
        <w:t>Total Direct: $7,133,060</w:t>
      </w:r>
    </w:p>
    <w:p w14:paraId="357A11E6" w14:textId="77777777" w:rsidR="00F31D22" w:rsidRPr="004A37CE" w:rsidRDefault="00F31D22" w:rsidP="00F31D22">
      <w:pPr>
        <w:ind w:firstLine="360"/>
        <w:rPr>
          <w:sz w:val="22"/>
          <w:szCs w:val="22"/>
        </w:rPr>
      </w:pPr>
      <w:r w:rsidRPr="004A37CE">
        <w:rPr>
          <w:sz w:val="22"/>
          <w:szCs w:val="22"/>
        </w:rPr>
        <w:t>Dr Potenza had a pilot project within the Center to develop a functional MRI paradigm.</w:t>
      </w:r>
    </w:p>
    <w:p w14:paraId="270D6A04" w14:textId="77777777" w:rsidR="00F31D22" w:rsidRPr="004A37CE" w:rsidRDefault="00F31D22" w:rsidP="00F31D22">
      <w:pPr>
        <w:rPr>
          <w:sz w:val="22"/>
          <w:szCs w:val="22"/>
        </w:rPr>
      </w:pPr>
    </w:p>
    <w:p w14:paraId="48A8DD8A" w14:textId="77777777" w:rsidR="00F31D22" w:rsidRPr="004A37CE" w:rsidRDefault="00F31D22" w:rsidP="00F31D22">
      <w:pPr>
        <w:rPr>
          <w:sz w:val="22"/>
          <w:szCs w:val="22"/>
        </w:rPr>
      </w:pPr>
      <w:r w:rsidRPr="004A37CE">
        <w:rPr>
          <w:sz w:val="22"/>
          <w:szCs w:val="22"/>
        </w:rPr>
        <w:t xml:space="preserve">“Mental Illness Research Education and Clinical Center” </w:t>
      </w:r>
      <w:r w:rsidRPr="004A37CE">
        <w:rPr>
          <w:sz w:val="22"/>
          <w:szCs w:val="22"/>
        </w:rPr>
        <w:tab/>
        <w:t>PI: Bruce J. Rounsaville, MD</w:t>
      </w:r>
    </w:p>
    <w:p w14:paraId="1147D8EB" w14:textId="77777777" w:rsidR="00F31D22" w:rsidRPr="004A37CE" w:rsidRDefault="00F31D22" w:rsidP="00F31D22">
      <w:pPr>
        <w:ind w:firstLine="360"/>
        <w:rPr>
          <w:sz w:val="22"/>
          <w:szCs w:val="22"/>
        </w:rPr>
      </w:pPr>
      <w:r w:rsidRPr="004A37CE">
        <w:rPr>
          <w:sz w:val="22"/>
          <w:szCs w:val="22"/>
        </w:rPr>
        <w:t xml:space="preserve">Agency: Veteran’s Administration </w:t>
      </w:r>
      <w:r w:rsidRPr="004A37CE">
        <w:rPr>
          <w:sz w:val="22"/>
          <w:szCs w:val="22"/>
        </w:rPr>
        <w:tab/>
        <w:t>Type: Center</w:t>
      </w:r>
      <w:r w:rsidRPr="004A37CE">
        <w:rPr>
          <w:sz w:val="22"/>
          <w:szCs w:val="22"/>
        </w:rPr>
        <w:tab/>
      </w:r>
      <w:r w:rsidRPr="004A37CE">
        <w:rPr>
          <w:sz w:val="22"/>
          <w:szCs w:val="22"/>
        </w:rPr>
        <w:tab/>
        <w:t>Period: 10/01/97-09/30/05</w:t>
      </w:r>
    </w:p>
    <w:p w14:paraId="0C59646C" w14:textId="77777777" w:rsidR="00F31D22" w:rsidRPr="004A37CE" w:rsidRDefault="00F31D22" w:rsidP="00F31D22">
      <w:pPr>
        <w:ind w:firstLine="360"/>
        <w:rPr>
          <w:sz w:val="22"/>
          <w:szCs w:val="22"/>
        </w:rPr>
      </w:pPr>
      <w:r w:rsidRPr="004A37CE">
        <w:rPr>
          <w:sz w:val="22"/>
          <w:szCs w:val="22"/>
        </w:rPr>
        <w:t>Annual Direct: $1,900,000</w:t>
      </w:r>
      <w:r w:rsidRPr="004A37CE">
        <w:rPr>
          <w:sz w:val="22"/>
          <w:szCs w:val="22"/>
        </w:rPr>
        <w:tab/>
      </w:r>
      <w:r w:rsidRPr="004A37CE">
        <w:rPr>
          <w:sz w:val="22"/>
          <w:szCs w:val="22"/>
        </w:rPr>
        <w:tab/>
      </w:r>
      <w:r w:rsidRPr="004A37CE">
        <w:rPr>
          <w:sz w:val="22"/>
          <w:szCs w:val="22"/>
        </w:rPr>
        <w:tab/>
        <w:t>Total Direct: $15,200,000</w:t>
      </w:r>
      <w:r w:rsidRPr="004A37CE">
        <w:rPr>
          <w:sz w:val="22"/>
          <w:szCs w:val="22"/>
        </w:rPr>
        <w:tab/>
        <w:t xml:space="preserve"> Role: Investigator</w:t>
      </w:r>
    </w:p>
    <w:p w14:paraId="5C6E4DC9" w14:textId="77777777" w:rsidR="00F31D22" w:rsidRPr="004A37CE" w:rsidRDefault="00F31D22" w:rsidP="00F31D22">
      <w:pPr>
        <w:ind w:left="360"/>
        <w:rPr>
          <w:sz w:val="22"/>
          <w:szCs w:val="22"/>
        </w:rPr>
      </w:pPr>
      <w:r w:rsidRPr="004A37CE">
        <w:rPr>
          <w:sz w:val="22"/>
          <w:szCs w:val="22"/>
        </w:rPr>
        <w:t>The MIRECC is devoted to the study of co-occurring disorders.  Dr. Potenza had projects within the MIRECC related to gambling and drug use behaviors.</w:t>
      </w:r>
    </w:p>
    <w:p w14:paraId="0EAB0DF6" w14:textId="77777777" w:rsidR="00F31D22" w:rsidRPr="004A37CE" w:rsidRDefault="00F31D22" w:rsidP="00F31D22">
      <w:pPr>
        <w:rPr>
          <w:sz w:val="22"/>
          <w:szCs w:val="22"/>
        </w:rPr>
      </w:pPr>
    </w:p>
    <w:p w14:paraId="53434618" w14:textId="77777777" w:rsidR="00F31D22" w:rsidRPr="004A37CE" w:rsidRDefault="00F31D22" w:rsidP="00F31D22">
      <w:pPr>
        <w:rPr>
          <w:sz w:val="22"/>
          <w:szCs w:val="22"/>
        </w:rPr>
      </w:pPr>
      <w:r w:rsidRPr="004A37CE">
        <w:rPr>
          <w:sz w:val="22"/>
          <w:szCs w:val="22"/>
        </w:rPr>
        <w:t>"Topiramate in the Treatment of Pathological Gambling"</w:t>
      </w:r>
    </w:p>
    <w:p w14:paraId="56E4FB9B" w14:textId="77777777" w:rsidR="00F31D22" w:rsidRPr="004A37CE" w:rsidRDefault="00F31D22" w:rsidP="00F31D22">
      <w:pPr>
        <w:ind w:firstLine="360"/>
        <w:rPr>
          <w:sz w:val="22"/>
          <w:szCs w:val="22"/>
        </w:rPr>
      </w:pPr>
      <w:r w:rsidRPr="004A37CE">
        <w:rPr>
          <w:sz w:val="22"/>
          <w:szCs w:val="22"/>
        </w:rPr>
        <w:t>Principal Investigator: Marc N. Potenza, M.D., Ph.D. (Yale site)</w:t>
      </w:r>
    </w:p>
    <w:p w14:paraId="299550F0" w14:textId="77777777" w:rsidR="00F31D22" w:rsidRPr="004A37CE" w:rsidRDefault="00F31D22" w:rsidP="00F31D22">
      <w:pPr>
        <w:ind w:firstLine="360"/>
        <w:rPr>
          <w:sz w:val="22"/>
          <w:szCs w:val="22"/>
        </w:rPr>
      </w:pPr>
      <w:r w:rsidRPr="004A37CE">
        <w:rPr>
          <w:sz w:val="22"/>
          <w:szCs w:val="22"/>
        </w:rPr>
        <w:t xml:space="preserve">Agency: Ortho-McNeil </w:t>
      </w:r>
      <w:r w:rsidRPr="004A37CE">
        <w:rPr>
          <w:sz w:val="22"/>
          <w:szCs w:val="22"/>
        </w:rPr>
        <w:tab/>
        <w:t>Amount: $88,117 (total direct)</w:t>
      </w:r>
      <w:r w:rsidRPr="004A37CE">
        <w:rPr>
          <w:sz w:val="22"/>
          <w:szCs w:val="22"/>
        </w:rPr>
        <w:tab/>
      </w:r>
      <w:r w:rsidRPr="004A37CE">
        <w:rPr>
          <w:sz w:val="22"/>
          <w:szCs w:val="22"/>
        </w:rPr>
        <w:tab/>
        <w:t>Period: 01/05-01/06</w:t>
      </w:r>
    </w:p>
    <w:p w14:paraId="604EC2AE" w14:textId="77777777" w:rsidR="00F31D22" w:rsidRPr="004A37CE" w:rsidRDefault="00F31D22" w:rsidP="00F31D22">
      <w:pPr>
        <w:ind w:firstLine="360"/>
        <w:rPr>
          <w:sz w:val="22"/>
          <w:szCs w:val="22"/>
        </w:rPr>
      </w:pPr>
      <w:r w:rsidRPr="004A37CE">
        <w:rPr>
          <w:sz w:val="22"/>
          <w:szCs w:val="22"/>
        </w:rPr>
        <w:t>To investigate efficacy and tolerability of topiramate in the treatment of pathological gambling.</w:t>
      </w:r>
    </w:p>
    <w:p w14:paraId="488F6F97" w14:textId="77777777" w:rsidR="00F31D22" w:rsidRPr="004A37CE" w:rsidRDefault="00F31D22" w:rsidP="00F31D22">
      <w:pPr>
        <w:rPr>
          <w:sz w:val="22"/>
          <w:szCs w:val="22"/>
        </w:rPr>
      </w:pPr>
      <w:r w:rsidRPr="004A37CE">
        <w:rPr>
          <w:sz w:val="22"/>
          <w:szCs w:val="22"/>
        </w:rPr>
        <w:t xml:space="preserve"> </w:t>
      </w:r>
    </w:p>
    <w:p w14:paraId="41B8E0A7" w14:textId="77777777" w:rsidR="00F31D22" w:rsidRPr="004A37CE" w:rsidRDefault="00F31D22" w:rsidP="00F31D22">
      <w:pPr>
        <w:rPr>
          <w:sz w:val="22"/>
          <w:szCs w:val="22"/>
        </w:rPr>
      </w:pPr>
      <w:r w:rsidRPr="004A37CE">
        <w:rPr>
          <w:sz w:val="22"/>
          <w:szCs w:val="22"/>
        </w:rPr>
        <w:t>“Scientific Meeting of ISRI”   PI: F. Gerard Moeller</w:t>
      </w:r>
      <w:r w:rsidRPr="004A37CE">
        <w:rPr>
          <w:sz w:val="22"/>
          <w:szCs w:val="22"/>
        </w:rPr>
        <w:tab/>
        <w:t>Type: R13DA020339-01</w:t>
      </w:r>
      <w:r w:rsidRPr="004A37CE">
        <w:rPr>
          <w:sz w:val="22"/>
          <w:szCs w:val="22"/>
        </w:rPr>
        <w:tab/>
      </w:r>
    </w:p>
    <w:p w14:paraId="6C8F369D" w14:textId="77777777" w:rsidR="00F31D22" w:rsidRPr="004A37CE" w:rsidRDefault="00F31D22" w:rsidP="00F31D22">
      <w:pPr>
        <w:ind w:left="360"/>
        <w:rPr>
          <w:sz w:val="22"/>
          <w:szCs w:val="22"/>
        </w:rPr>
      </w:pPr>
      <w:r w:rsidRPr="004A37CE">
        <w:rPr>
          <w:sz w:val="22"/>
          <w:szCs w:val="22"/>
        </w:rPr>
        <w:t>Dr. Potenza was listed as key personnel as a member on the organizing committee on this grant that funded the first full scientific meeting of the International Society for Research on Impulsivity held in November, 2005.  Dr. Potenza received no salary support from the grant.</w:t>
      </w:r>
    </w:p>
    <w:p w14:paraId="4D2F1DF8" w14:textId="77777777" w:rsidR="00F31D22" w:rsidRPr="004A37CE" w:rsidRDefault="00F31D22" w:rsidP="00F31D22">
      <w:pPr>
        <w:rPr>
          <w:sz w:val="22"/>
          <w:szCs w:val="22"/>
        </w:rPr>
      </w:pPr>
    </w:p>
    <w:p w14:paraId="239D9387" w14:textId="77777777" w:rsidR="00F31D22" w:rsidRPr="004A37CE" w:rsidRDefault="00F31D22" w:rsidP="00F31D22">
      <w:pPr>
        <w:rPr>
          <w:sz w:val="22"/>
          <w:szCs w:val="22"/>
        </w:rPr>
      </w:pPr>
      <w:r w:rsidRPr="004A37CE">
        <w:rPr>
          <w:sz w:val="22"/>
          <w:szCs w:val="22"/>
        </w:rPr>
        <w:t>"Nalmefene Treatment of Pathological Gambling"</w:t>
      </w:r>
    </w:p>
    <w:p w14:paraId="6F31731D" w14:textId="77777777" w:rsidR="00F31D22" w:rsidRPr="004A37CE" w:rsidRDefault="00F31D22" w:rsidP="00F31D22">
      <w:pPr>
        <w:ind w:firstLine="360"/>
        <w:rPr>
          <w:sz w:val="22"/>
          <w:szCs w:val="22"/>
        </w:rPr>
      </w:pPr>
      <w:r w:rsidRPr="004A37CE">
        <w:rPr>
          <w:sz w:val="22"/>
          <w:szCs w:val="22"/>
        </w:rPr>
        <w:t>Principal Investigator: Marc N. Potenza, M.D., Ph.D. (Yale site)</w:t>
      </w:r>
      <w:r w:rsidRPr="004A37CE">
        <w:rPr>
          <w:sz w:val="22"/>
          <w:szCs w:val="22"/>
        </w:rPr>
        <w:tab/>
      </w:r>
    </w:p>
    <w:p w14:paraId="571A0DE7" w14:textId="77777777" w:rsidR="00F31D22" w:rsidRPr="004A37CE" w:rsidRDefault="00F31D22" w:rsidP="00F31D22">
      <w:pPr>
        <w:ind w:firstLine="360"/>
        <w:rPr>
          <w:sz w:val="22"/>
          <w:szCs w:val="22"/>
        </w:rPr>
      </w:pPr>
      <w:r w:rsidRPr="004A37CE">
        <w:rPr>
          <w:sz w:val="22"/>
          <w:szCs w:val="22"/>
        </w:rPr>
        <w:t>Agency: Oy Contral/Biotie</w:t>
      </w:r>
      <w:r w:rsidRPr="004A37CE">
        <w:rPr>
          <w:sz w:val="22"/>
          <w:szCs w:val="22"/>
        </w:rPr>
        <w:tab/>
      </w:r>
      <w:r w:rsidRPr="004A37CE">
        <w:rPr>
          <w:sz w:val="22"/>
          <w:szCs w:val="22"/>
        </w:rPr>
        <w:tab/>
        <w:t xml:space="preserve">Amount: $8,996 </w:t>
      </w:r>
      <w:r w:rsidRPr="004A37CE">
        <w:rPr>
          <w:sz w:val="22"/>
          <w:szCs w:val="22"/>
        </w:rPr>
        <w:tab/>
      </w:r>
      <w:r w:rsidRPr="004A37CE">
        <w:rPr>
          <w:sz w:val="22"/>
          <w:szCs w:val="22"/>
        </w:rPr>
        <w:tab/>
        <w:t>Period: 01/02-01/05</w:t>
      </w:r>
    </w:p>
    <w:p w14:paraId="1D944630" w14:textId="77777777" w:rsidR="00F31D22" w:rsidRPr="004A37CE" w:rsidRDefault="00F31D22" w:rsidP="00F31D22">
      <w:pPr>
        <w:ind w:firstLine="360"/>
        <w:rPr>
          <w:sz w:val="22"/>
          <w:szCs w:val="22"/>
        </w:rPr>
      </w:pPr>
      <w:r w:rsidRPr="004A37CE">
        <w:rPr>
          <w:sz w:val="22"/>
          <w:szCs w:val="22"/>
        </w:rPr>
        <w:t xml:space="preserve">To investigate efficacy and tolerability of nalmefene in the treatment of pathological gambling. </w:t>
      </w:r>
    </w:p>
    <w:p w14:paraId="5C556F29" w14:textId="77777777" w:rsidR="00F31D22" w:rsidRPr="004A37CE" w:rsidRDefault="00F31D22" w:rsidP="00F31D22">
      <w:pPr>
        <w:rPr>
          <w:sz w:val="22"/>
          <w:szCs w:val="22"/>
        </w:rPr>
      </w:pPr>
    </w:p>
    <w:p w14:paraId="54965BEC" w14:textId="77777777" w:rsidR="00F31D22" w:rsidRPr="004A37CE" w:rsidRDefault="00F31D22" w:rsidP="00F31D22">
      <w:pPr>
        <w:rPr>
          <w:sz w:val="22"/>
          <w:szCs w:val="22"/>
        </w:rPr>
      </w:pPr>
      <w:r w:rsidRPr="004A37CE">
        <w:rPr>
          <w:sz w:val="22"/>
          <w:szCs w:val="22"/>
        </w:rPr>
        <w:t>"Neural Mechanisms and Treatment Response in Depression"</w:t>
      </w:r>
      <w:r w:rsidRPr="004A37CE">
        <w:rPr>
          <w:sz w:val="22"/>
          <w:szCs w:val="22"/>
        </w:rPr>
        <w:tab/>
      </w:r>
      <w:r w:rsidRPr="004A37CE">
        <w:rPr>
          <w:sz w:val="22"/>
          <w:szCs w:val="22"/>
        </w:rPr>
        <w:tab/>
      </w:r>
      <w:r w:rsidRPr="004A37CE">
        <w:rPr>
          <w:sz w:val="22"/>
          <w:szCs w:val="22"/>
        </w:rPr>
        <w:tab/>
      </w:r>
    </w:p>
    <w:p w14:paraId="27515962" w14:textId="77777777" w:rsidR="00F31D22" w:rsidRPr="004A37CE" w:rsidRDefault="00F31D22" w:rsidP="00F31D22">
      <w:pPr>
        <w:ind w:firstLine="360"/>
        <w:rPr>
          <w:sz w:val="22"/>
          <w:szCs w:val="22"/>
        </w:rPr>
      </w:pPr>
      <w:r w:rsidRPr="004A37CE">
        <w:rPr>
          <w:sz w:val="22"/>
          <w:szCs w:val="22"/>
        </w:rPr>
        <w:t>Principal Investigator: Joel Gelernter, M.D.</w:t>
      </w:r>
      <w:r w:rsidRPr="004A37CE">
        <w:rPr>
          <w:sz w:val="22"/>
          <w:szCs w:val="22"/>
        </w:rPr>
        <w:tab/>
        <w:t>Role: Investigator</w:t>
      </w:r>
    </w:p>
    <w:p w14:paraId="76DEC69C" w14:textId="77777777" w:rsidR="00F31D22" w:rsidRPr="004A37CE" w:rsidRDefault="00F31D22" w:rsidP="00F31D22">
      <w:pPr>
        <w:ind w:firstLine="360"/>
        <w:rPr>
          <w:sz w:val="22"/>
          <w:szCs w:val="22"/>
        </w:rPr>
      </w:pPr>
      <w:r w:rsidRPr="004A37CE">
        <w:rPr>
          <w:sz w:val="22"/>
          <w:szCs w:val="22"/>
        </w:rPr>
        <w:t xml:space="preserve">Agency: Veteran’s Administration </w:t>
      </w:r>
      <w:r w:rsidRPr="004A37CE">
        <w:rPr>
          <w:sz w:val="22"/>
          <w:szCs w:val="22"/>
        </w:rPr>
        <w:tab/>
        <w:t>Type: Research Enhancement Award Program</w:t>
      </w:r>
    </w:p>
    <w:p w14:paraId="5B764FD9" w14:textId="77777777" w:rsidR="00F31D22" w:rsidRPr="004A37CE" w:rsidRDefault="00F31D22" w:rsidP="00F31D22">
      <w:pPr>
        <w:ind w:firstLine="360"/>
        <w:rPr>
          <w:sz w:val="22"/>
          <w:szCs w:val="22"/>
        </w:rPr>
      </w:pPr>
      <w:r w:rsidRPr="004A37CE">
        <w:rPr>
          <w:sz w:val="22"/>
          <w:szCs w:val="22"/>
        </w:rPr>
        <w:lastRenderedPageBreak/>
        <w:t>Period: 04/01/99 to 12/31/04</w:t>
      </w:r>
      <w:r w:rsidRPr="004A37CE">
        <w:rPr>
          <w:sz w:val="22"/>
          <w:szCs w:val="22"/>
        </w:rPr>
        <w:tab/>
        <w:t xml:space="preserve">Annual Direct: $ 237,500 </w:t>
      </w:r>
      <w:r w:rsidRPr="004A37CE">
        <w:rPr>
          <w:sz w:val="22"/>
          <w:szCs w:val="22"/>
        </w:rPr>
        <w:tab/>
        <w:t>Annual Indirect : $12,500</w:t>
      </w:r>
    </w:p>
    <w:p w14:paraId="64E2175D" w14:textId="77777777" w:rsidR="00F31D22" w:rsidRPr="004A37CE" w:rsidRDefault="00F31D22" w:rsidP="00F31D22">
      <w:pPr>
        <w:ind w:firstLine="360"/>
        <w:rPr>
          <w:sz w:val="22"/>
          <w:szCs w:val="22"/>
        </w:rPr>
      </w:pPr>
      <w:r w:rsidRPr="004A37CE">
        <w:rPr>
          <w:sz w:val="22"/>
          <w:szCs w:val="22"/>
        </w:rPr>
        <w:t>Total Direct: $1,187,500</w:t>
      </w:r>
    </w:p>
    <w:p w14:paraId="50A73B54" w14:textId="77777777" w:rsidR="00F31D22" w:rsidRPr="004A37CE" w:rsidRDefault="00F31D22" w:rsidP="00F31D22">
      <w:pPr>
        <w:ind w:left="360"/>
        <w:rPr>
          <w:sz w:val="22"/>
          <w:szCs w:val="22"/>
        </w:rPr>
      </w:pPr>
      <w:r w:rsidRPr="004A37CE">
        <w:rPr>
          <w:sz w:val="22"/>
          <w:szCs w:val="22"/>
        </w:rPr>
        <w:t>Dr. Potenza has a project investigating the genetic contributions to pathological gambling and major depression.</w:t>
      </w:r>
    </w:p>
    <w:p w14:paraId="3A9BD89D" w14:textId="77777777" w:rsidR="00F31D22" w:rsidRPr="004A37CE" w:rsidRDefault="00F31D22" w:rsidP="00F31D22">
      <w:pPr>
        <w:rPr>
          <w:sz w:val="22"/>
          <w:szCs w:val="22"/>
        </w:rPr>
      </w:pPr>
      <w:r w:rsidRPr="004A37CE">
        <w:rPr>
          <w:sz w:val="22"/>
          <w:szCs w:val="22"/>
        </w:rPr>
        <w:t xml:space="preserve"> </w:t>
      </w:r>
    </w:p>
    <w:p w14:paraId="07D1C360" w14:textId="77777777" w:rsidR="00F31D22" w:rsidRPr="004A37CE" w:rsidRDefault="00F31D22" w:rsidP="00F31D22">
      <w:pPr>
        <w:rPr>
          <w:sz w:val="22"/>
          <w:szCs w:val="22"/>
        </w:rPr>
      </w:pPr>
      <w:r w:rsidRPr="004A37CE">
        <w:rPr>
          <w:sz w:val="22"/>
          <w:szCs w:val="22"/>
        </w:rPr>
        <w:t>“Schizophrenia and Gambling"</w:t>
      </w:r>
      <w:r w:rsidRPr="004A37CE">
        <w:rPr>
          <w:sz w:val="22"/>
          <w:szCs w:val="22"/>
        </w:rPr>
        <w:tab/>
      </w:r>
      <w:r w:rsidRPr="004A37CE">
        <w:rPr>
          <w:sz w:val="22"/>
          <w:szCs w:val="22"/>
        </w:rPr>
        <w:tab/>
        <w:t>Role: Investigator</w:t>
      </w:r>
    </w:p>
    <w:p w14:paraId="1540E02B" w14:textId="77777777" w:rsidR="00F31D22" w:rsidRPr="004A37CE" w:rsidRDefault="00F31D22" w:rsidP="00F31D22">
      <w:pPr>
        <w:ind w:firstLine="360"/>
        <w:rPr>
          <w:sz w:val="22"/>
          <w:szCs w:val="22"/>
        </w:rPr>
      </w:pPr>
      <w:r w:rsidRPr="004A37CE">
        <w:rPr>
          <w:sz w:val="22"/>
          <w:szCs w:val="22"/>
        </w:rPr>
        <w:t>Principal Investigator: Rani Desai, Ph.D.</w:t>
      </w:r>
      <w:r w:rsidRPr="004A37CE">
        <w:rPr>
          <w:sz w:val="22"/>
          <w:szCs w:val="22"/>
        </w:rPr>
        <w:tab/>
      </w:r>
    </w:p>
    <w:p w14:paraId="74E47E20" w14:textId="77777777" w:rsidR="00F31D22" w:rsidRPr="004A37CE" w:rsidRDefault="00F31D22" w:rsidP="00F31D22">
      <w:pPr>
        <w:ind w:firstLine="360"/>
        <w:rPr>
          <w:sz w:val="22"/>
          <w:szCs w:val="22"/>
        </w:rPr>
      </w:pPr>
      <w:r w:rsidRPr="004A37CE">
        <w:rPr>
          <w:sz w:val="22"/>
          <w:szCs w:val="22"/>
        </w:rPr>
        <w:t xml:space="preserve">Total Amount: $150,000 direct ($75,000 annually direct) </w:t>
      </w:r>
    </w:p>
    <w:p w14:paraId="7CC78DC7" w14:textId="77777777" w:rsidR="00F31D22" w:rsidRPr="004A37CE" w:rsidRDefault="00F31D22" w:rsidP="00F31D22">
      <w:pPr>
        <w:ind w:firstLine="360"/>
        <w:rPr>
          <w:sz w:val="22"/>
          <w:szCs w:val="22"/>
        </w:rPr>
      </w:pPr>
      <w:r w:rsidRPr="004A37CE">
        <w:rPr>
          <w:sz w:val="22"/>
          <w:szCs w:val="22"/>
        </w:rPr>
        <w:t>Agency: Institute on Research of Problem Gambling and Related Disorders</w:t>
      </w:r>
      <w:r w:rsidRPr="004A37CE">
        <w:rPr>
          <w:sz w:val="22"/>
          <w:szCs w:val="22"/>
        </w:rPr>
        <w:tab/>
        <w:t>Period: 11/01-08/04</w:t>
      </w:r>
    </w:p>
    <w:p w14:paraId="0E970AC0" w14:textId="77777777" w:rsidR="00F31D22" w:rsidRPr="004A37CE" w:rsidRDefault="00F31D22" w:rsidP="00F31D22">
      <w:pPr>
        <w:ind w:firstLine="360"/>
        <w:rPr>
          <w:sz w:val="22"/>
          <w:szCs w:val="22"/>
        </w:rPr>
      </w:pPr>
      <w:r w:rsidRPr="004A37CE">
        <w:rPr>
          <w:sz w:val="22"/>
          <w:szCs w:val="22"/>
        </w:rPr>
        <w:t xml:space="preserve">To characterize gambling and risk-taking behaviors in individuals with schizophrenia. </w:t>
      </w:r>
    </w:p>
    <w:p w14:paraId="53841A2D" w14:textId="77777777" w:rsidR="00F31D22" w:rsidRPr="004A37CE" w:rsidRDefault="00F31D22" w:rsidP="00F31D22">
      <w:pPr>
        <w:rPr>
          <w:sz w:val="22"/>
          <w:szCs w:val="22"/>
        </w:rPr>
      </w:pPr>
    </w:p>
    <w:p w14:paraId="0DED138E" w14:textId="77777777" w:rsidR="00F31D22" w:rsidRPr="004A37CE" w:rsidRDefault="00F31D22" w:rsidP="00F31D22">
      <w:pPr>
        <w:rPr>
          <w:sz w:val="22"/>
          <w:szCs w:val="22"/>
        </w:rPr>
      </w:pPr>
      <w:r w:rsidRPr="004A37CE">
        <w:rPr>
          <w:sz w:val="22"/>
          <w:szCs w:val="22"/>
        </w:rPr>
        <w:t xml:space="preserve">“Genetic and Neuroimaging Studies of Pathological Gambling and Related Disorders” </w:t>
      </w:r>
    </w:p>
    <w:p w14:paraId="5B13F4F1"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p>
    <w:p w14:paraId="27A8B0E5" w14:textId="77777777" w:rsidR="00F31D22" w:rsidRPr="004A37CE" w:rsidRDefault="00F31D22" w:rsidP="00F31D22">
      <w:pPr>
        <w:ind w:firstLine="360"/>
        <w:rPr>
          <w:sz w:val="22"/>
          <w:szCs w:val="22"/>
        </w:rPr>
      </w:pPr>
      <w:r w:rsidRPr="004A37CE">
        <w:rPr>
          <w:sz w:val="22"/>
          <w:szCs w:val="22"/>
        </w:rPr>
        <w:t xml:space="preserve">(Through the Clinician Scientist Training Program </w:t>
      </w:r>
      <w:r w:rsidRPr="004A37CE">
        <w:rPr>
          <w:sz w:val="22"/>
          <w:szCs w:val="22"/>
        </w:rPr>
        <w:tab/>
        <w:t>Program PI: Bruce J. Rounsaville, MD)</w:t>
      </w:r>
    </w:p>
    <w:p w14:paraId="0D9717E3"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Annual Type: K12 DA00167</w:t>
      </w:r>
      <w:r w:rsidRPr="004A37CE">
        <w:rPr>
          <w:sz w:val="22"/>
          <w:szCs w:val="22"/>
        </w:rPr>
        <w:tab/>
        <w:t>Period: 07/03-06/04</w:t>
      </w:r>
    </w:p>
    <w:p w14:paraId="787C1902" w14:textId="77777777" w:rsidR="00F31D22" w:rsidRPr="004A37CE" w:rsidRDefault="00F31D22" w:rsidP="00F31D22">
      <w:pPr>
        <w:ind w:firstLine="360"/>
        <w:rPr>
          <w:sz w:val="22"/>
          <w:szCs w:val="22"/>
        </w:rPr>
      </w:pPr>
      <w:r w:rsidRPr="004A37CE">
        <w:rPr>
          <w:sz w:val="22"/>
          <w:szCs w:val="22"/>
        </w:rPr>
        <w:t>Annual Direct: $585,686</w:t>
      </w:r>
    </w:p>
    <w:p w14:paraId="4BD84EBF" w14:textId="77777777" w:rsidR="00F31D22" w:rsidRPr="004A37CE" w:rsidRDefault="00F31D22" w:rsidP="00F31D22">
      <w:pPr>
        <w:ind w:left="360"/>
        <w:rPr>
          <w:sz w:val="22"/>
          <w:szCs w:val="22"/>
        </w:rPr>
      </w:pPr>
      <w:r w:rsidRPr="004A37CE">
        <w:rPr>
          <w:sz w:val="22"/>
          <w:szCs w:val="22"/>
        </w:rPr>
        <w:t>This grant provided mainly salary support for Dr. Potenza to undertake genetic and neuroimaging investigations of pathological gambling and related disorders.</w:t>
      </w:r>
    </w:p>
    <w:p w14:paraId="4451DA51" w14:textId="77777777" w:rsidR="00F31D22" w:rsidRPr="004A37CE" w:rsidRDefault="00F31D22" w:rsidP="00F31D22">
      <w:pPr>
        <w:rPr>
          <w:sz w:val="22"/>
          <w:szCs w:val="22"/>
        </w:rPr>
      </w:pPr>
    </w:p>
    <w:p w14:paraId="1331229B" w14:textId="77777777" w:rsidR="00F31D22" w:rsidRPr="004A37CE" w:rsidRDefault="00F31D22" w:rsidP="00F31D22">
      <w:pPr>
        <w:rPr>
          <w:sz w:val="22"/>
          <w:szCs w:val="22"/>
        </w:rPr>
      </w:pPr>
      <w:r w:rsidRPr="004A37CE">
        <w:rPr>
          <w:sz w:val="22"/>
          <w:szCs w:val="22"/>
        </w:rPr>
        <w:t xml:space="preserve">"Naltrexone and Citalopram Treatment of Pathological Gambling and Co-morbid Alcohol Abuse or </w:t>
      </w:r>
    </w:p>
    <w:p w14:paraId="5F094B3B" w14:textId="77777777" w:rsidR="00F31D22" w:rsidRPr="004A37CE" w:rsidRDefault="00F31D22" w:rsidP="00F31D22">
      <w:pPr>
        <w:ind w:firstLine="360"/>
        <w:rPr>
          <w:sz w:val="22"/>
          <w:szCs w:val="22"/>
        </w:rPr>
      </w:pPr>
      <w:r w:rsidRPr="004A37CE">
        <w:rPr>
          <w:sz w:val="22"/>
          <w:szCs w:val="22"/>
        </w:rPr>
        <w:t>Dependence"</w:t>
      </w:r>
    </w:p>
    <w:p w14:paraId="0297F5BF"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r w:rsidRPr="004A37CE">
        <w:rPr>
          <w:sz w:val="22"/>
          <w:szCs w:val="22"/>
        </w:rPr>
        <w:tab/>
      </w:r>
      <w:r w:rsidRPr="004A37CE">
        <w:rPr>
          <w:sz w:val="22"/>
          <w:szCs w:val="22"/>
        </w:rPr>
        <w:tab/>
      </w:r>
    </w:p>
    <w:p w14:paraId="1ABB55AA" w14:textId="77777777" w:rsidR="00F31D22" w:rsidRPr="004A37CE" w:rsidRDefault="00F31D22" w:rsidP="00F31D22">
      <w:pPr>
        <w:ind w:firstLine="360"/>
        <w:rPr>
          <w:sz w:val="22"/>
          <w:szCs w:val="22"/>
        </w:rPr>
      </w:pPr>
      <w:r w:rsidRPr="004A37CE">
        <w:rPr>
          <w:sz w:val="22"/>
          <w:szCs w:val="22"/>
        </w:rPr>
        <w:t>Agency: National Center for Responsible Gaming</w:t>
      </w:r>
      <w:r w:rsidRPr="004A37CE">
        <w:rPr>
          <w:sz w:val="22"/>
          <w:szCs w:val="22"/>
        </w:rPr>
        <w:tab/>
      </w:r>
      <w:r w:rsidRPr="004A37CE">
        <w:rPr>
          <w:sz w:val="22"/>
          <w:szCs w:val="22"/>
        </w:rPr>
        <w:tab/>
      </w:r>
      <w:r w:rsidRPr="004A37CE">
        <w:rPr>
          <w:sz w:val="22"/>
          <w:szCs w:val="22"/>
        </w:rPr>
        <w:tab/>
        <w:t>Period: 09/00-08/03</w:t>
      </w:r>
    </w:p>
    <w:p w14:paraId="1FD213DC" w14:textId="77777777" w:rsidR="00F31D22" w:rsidRPr="004A37CE" w:rsidRDefault="00F31D22" w:rsidP="00F31D22">
      <w:pPr>
        <w:ind w:firstLine="360"/>
        <w:rPr>
          <w:sz w:val="22"/>
          <w:szCs w:val="22"/>
        </w:rPr>
      </w:pPr>
      <w:r w:rsidRPr="004A37CE">
        <w:rPr>
          <w:sz w:val="22"/>
          <w:szCs w:val="22"/>
        </w:rPr>
        <w:t>Annual Direct: $74,592 (2 yr grant)</w:t>
      </w:r>
      <w:r w:rsidRPr="004A37CE">
        <w:rPr>
          <w:sz w:val="22"/>
          <w:szCs w:val="22"/>
        </w:rPr>
        <w:tab/>
      </w:r>
      <w:r w:rsidRPr="004A37CE">
        <w:rPr>
          <w:sz w:val="22"/>
          <w:szCs w:val="22"/>
        </w:rPr>
        <w:tab/>
        <w:t>Total Direct: $149,184</w:t>
      </w:r>
    </w:p>
    <w:p w14:paraId="595092C5" w14:textId="77777777" w:rsidR="00F31D22" w:rsidRPr="004A37CE" w:rsidRDefault="00F31D22" w:rsidP="00F31D22">
      <w:pPr>
        <w:ind w:left="360"/>
        <w:rPr>
          <w:sz w:val="22"/>
          <w:szCs w:val="22"/>
        </w:rPr>
      </w:pPr>
      <w:r w:rsidRPr="004A37CE">
        <w:rPr>
          <w:sz w:val="22"/>
          <w:szCs w:val="22"/>
        </w:rPr>
        <w:t>To investigate efficacy and tolerability of naltrexone and citalopram in the treatment of pathological gambling and co-occurring alcoholism.</w:t>
      </w:r>
    </w:p>
    <w:p w14:paraId="031B8415" w14:textId="77777777" w:rsidR="00F31D22" w:rsidRPr="004A37CE" w:rsidRDefault="00F31D22" w:rsidP="00F31D22">
      <w:pPr>
        <w:rPr>
          <w:sz w:val="22"/>
          <w:szCs w:val="22"/>
        </w:rPr>
      </w:pPr>
    </w:p>
    <w:p w14:paraId="51A6DE6A" w14:textId="77777777" w:rsidR="00F31D22" w:rsidRPr="004A37CE" w:rsidRDefault="00F31D22" w:rsidP="00F31D22">
      <w:pPr>
        <w:rPr>
          <w:sz w:val="22"/>
          <w:szCs w:val="22"/>
        </w:rPr>
      </w:pPr>
      <w:r w:rsidRPr="004A37CE">
        <w:rPr>
          <w:sz w:val="22"/>
          <w:szCs w:val="22"/>
        </w:rPr>
        <w:t>"The Neurobiology of Impulsivity: An fMRI Study of Gambling Urges in Pathological Gambling"</w:t>
      </w:r>
    </w:p>
    <w:p w14:paraId="09AF589D"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r w:rsidRPr="004A37CE">
        <w:rPr>
          <w:sz w:val="22"/>
          <w:szCs w:val="22"/>
        </w:rPr>
        <w:tab/>
      </w:r>
      <w:r w:rsidRPr="004A37CE">
        <w:rPr>
          <w:sz w:val="22"/>
          <w:szCs w:val="22"/>
        </w:rPr>
        <w:tab/>
      </w:r>
    </w:p>
    <w:p w14:paraId="26E729D2" w14:textId="77777777" w:rsidR="00F31D22" w:rsidRPr="004A37CE" w:rsidRDefault="00F31D22" w:rsidP="00F31D22">
      <w:pPr>
        <w:ind w:firstLine="360"/>
        <w:rPr>
          <w:sz w:val="22"/>
          <w:szCs w:val="22"/>
        </w:rPr>
      </w:pPr>
      <w:r w:rsidRPr="004A37CE">
        <w:rPr>
          <w:sz w:val="22"/>
          <w:szCs w:val="22"/>
        </w:rPr>
        <w:t>Agency: NARSAD</w:t>
      </w:r>
      <w:r w:rsidRPr="004A37CE">
        <w:rPr>
          <w:sz w:val="22"/>
          <w:szCs w:val="22"/>
        </w:rPr>
        <w:tab/>
      </w:r>
      <w:r w:rsidRPr="004A37CE">
        <w:rPr>
          <w:sz w:val="22"/>
          <w:szCs w:val="22"/>
        </w:rPr>
        <w:tab/>
      </w:r>
      <w:r w:rsidRPr="004A37CE">
        <w:rPr>
          <w:sz w:val="22"/>
          <w:szCs w:val="22"/>
        </w:rPr>
        <w:tab/>
        <w:t>Type: Young Investigator</w:t>
      </w:r>
      <w:r w:rsidRPr="004A37CE">
        <w:rPr>
          <w:sz w:val="22"/>
          <w:szCs w:val="22"/>
        </w:rPr>
        <w:tab/>
      </w:r>
      <w:r w:rsidRPr="004A37CE">
        <w:rPr>
          <w:sz w:val="22"/>
          <w:szCs w:val="22"/>
        </w:rPr>
        <w:tab/>
        <w:t>Period: 07/00-06/03</w:t>
      </w:r>
    </w:p>
    <w:p w14:paraId="0D3C2C44" w14:textId="77777777" w:rsidR="00F31D22" w:rsidRPr="004A37CE" w:rsidRDefault="00F31D22" w:rsidP="00F31D22">
      <w:pPr>
        <w:ind w:firstLine="360"/>
        <w:rPr>
          <w:sz w:val="22"/>
          <w:szCs w:val="22"/>
        </w:rPr>
      </w:pPr>
      <w:r w:rsidRPr="004A37CE">
        <w:rPr>
          <w:sz w:val="22"/>
          <w:szCs w:val="22"/>
        </w:rPr>
        <w:t>Annual Direct: $30,000 (2 yr grant)</w:t>
      </w:r>
      <w:r w:rsidRPr="004A37CE">
        <w:rPr>
          <w:sz w:val="22"/>
          <w:szCs w:val="22"/>
        </w:rPr>
        <w:tab/>
        <w:t>Total Direct: $60,000</w:t>
      </w:r>
    </w:p>
    <w:p w14:paraId="587AF169" w14:textId="77777777" w:rsidR="00F31D22" w:rsidRPr="004A37CE" w:rsidRDefault="00F31D22" w:rsidP="00F31D22">
      <w:pPr>
        <w:ind w:firstLine="360"/>
        <w:rPr>
          <w:sz w:val="22"/>
          <w:szCs w:val="22"/>
        </w:rPr>
      </w:pPr>
      <w:r w:rsidRPr="004A37CE">
        <w:rPr>
          <w:sz w:val="22"/>
          <w:szCs w:val="22"/>
        </w:rPr>
        <w:t>To investigate the neural correlates of gambling urges in pathological gambling.</w:t>
      </w:r>
    </w:p>
    <w:p w14:paraId="7F8C38A2" w14:textId="77777777" w:rsidR="00F31D22" w:rsidRPr="004A37CE" w:rsidRDefault="00F31D22" w:rsidP="00F31D22">
      <w:pPr>
        <w:rPr>
          <w:sz w:val="22"/>
          <w:szCs w:val="22"/>
        </w:rPr>
      </w:pPr>
    </w:p>
    <w:p w14:paraId="4165A9D8" w14:textId="77777777" w:rsidR="00F31D22" w:rsidRPr="004A37CE" w:rsidRDefault="00F31D22" w:rsidP="00F31D22">
      <w:pPr>
        <w:rPr>
          <w:sz w:val="22"/>
          <w:szCs w:val="22"/>
        </w:rPr>
      </w:pPr>
      <w:r w:rsidRPr="004A37CE">
        <w:rPr>
          <w:sz w:val="22"/>
          <w:szCs w:val="22"/>
        </w:rPr>
        <w:t>"Paroxetine in the Treatment of Pathological Gambling"</w:t>
      </w:r>
    </w:p>
    <w:p w14:paraId="74319B35" w14:textId="77777777" w:rsidR="00F31D22" w:rsidRPr="004A37CE" w:rsidRDefault="00F31D22" w:rsidP="00F31D22">
      <w:pPr>
        <w:ind w:firstLine="360"/>
        <w:rPr>
          <w:sz w:val="22"/>
          <w:szCs w:val="22"/>
        </w:rPr>
      </w:pPr>
      <w:r w:rsidRPr="004A37CE">
        <w:rPr>
          <w:sz w:val="22"/>
          <w:szCs w:val="22"/>
        </w:rPr>
        <w:t>Principal Investigator: Marc N. Potenza, M.D., Ph.D. (Yale site)</w:t>
      </w:r>
      <w:r w:rsidRPr="004A37CE">
        <w:rPr>
          <w:sz w:val="22"/>
          <w:szCs w:val="22"/>
        </w:rPr>
        <w:tab/>
      </w:r>
      <w:r w:rsidRPr="004A37CE">
        <w:rPr>
          <w:sz w:val="22"/>
          <w:szCs w:val="22"/>
        </w:rPr>
        <w:tab/>
      </w:r>
    </w:p>
    <w:p w14:paraId="2E1C34FE" w14:textId="77777777" w:rsidR="00F31D22" w:rsidRPr="004A37CE" w:rsidRDefault="00F31D22" w:rsidP="00F31D22">
      <w:pPr>
        <w:ind w:firstLine="360"/>
        <w:rPr>
          <w:sz w:val="22"/>
          <w:szCs w:val="22"/>
        </w:rPr>
      </w:pPr>
      <w:r w:rsidRPr="004A37CE">
        <w:rPr>
          <w:sz w:val="22"/>
          <w:szCs w:val="22"/>
        </w:rPr>
        <w:t>Agency: Smithkline Beecham</w:t>
      </w:r>
      <w:r w:rsidRPr="004A37CE">
        <w:rPr>
          <w:sz w:val="22"/>
          <w:szCs w:val="22"/>
        </w:rPr>
        <w:tab/>
      </w:r>
      <w:r w:rsidRPr="004A37CE">
        <w:rPr>
          <w:sz w:val="22"/>
          <w:szCs w:val="22"/>
        </w:rPr>
        <w:tab/>
        <w:t>Type: Study 29060/725</w:t>
      </w:r>
      <w:r w:rsidRPr="004A37CE">
        <w:rPr>
          <w:sz w:val="22"/>
          <w:szCs w:val="22"/>
        </w:rPr>
        <w:tab/>
      </w:r>
      <w:r w:rsidRPr="004A37CE">
        <w:rPr>
          <w:sz w:val="22"/>
          <w:szCs w:val="22"/>
        </w:rPr>
        <w:tab/>
        <w:t>Period: 12/99-04/02</w:t>
      </w:r>
    </w:p>
    <w:p w14:paraId="0B29CE1E" w14:textId="77777777" w:rsidR="00F31D22" w:rsidRPr="004A37CE" w:rsidRDefault="00F31D22" w:rsidP="00F31D22">
      <w:pPr>
        <w:ind w:firstLine="360"/>
        <w:rPr>
          <w:sz w:val="22"/>
          <w:szCs w:val="22"/>
        </w:rPr>
      </w:pPr>
      <w:r w:rsidRPr="004A37CE">
        <w:rPr>
          <w:sz w:val="22"/>
          <w:szCs w:val="22"/>
        </w:rPr>
        <w:t>Total Amount: $44,000</w:t>
      </w:r>
      <w:r w:rsidRPr="004A37CE">
        <w:rPr>
          <w:sz w:val="22"/>
          <w:szCs w:val="22"/>
        </w:rPr>
        <w:tab/>
      </w:r>
    </w:p>
    <w:p w14:paraId="5DD50035" w14:textId="77777777" w:rsidR="00F31D22" w:rsidRPr="004A37CE" w:rsidRDefault="00F31D22" w:rsidP="00F31D22">
      <w:pPr>
        <w:ind w:firstLine="360"/>
        <w:rPr>
          <w:sz w:val="22"/>
          <w:szCs w:val="22"/>
        </w:rPr>
      </w:pPr>
      <w:r w:rsidRPr="004A37CE">
        <w:rPr>
          <w:sz w:val="22"/>
          <w:szCs w:val="22"/>
        </w:rPr>
        <w:t>To investigate efficacy and tolerability of paroxetine in the treatment of pathological gambling.</w:t>
      </w:r>
    </w:p>
    <w:p w14:paraId="4F75CAA5" w14:textId="77777777" w:rsidR="00F31D22" w:rsidRPr="004A37CE" w:rsidRDefault="00F31D22" w:rsidP="00F31D22">
      <w:pPr>
        <w:rPr>
          <w:sz w:val="22"/>
          <w:szCs w:val="22"/>
        </w:rPr>
      </w:pPr>
    </w:p>
    <w:p w14:paraId="74EBEA2A" w14:textId="77777777" w:rsidR="00F31D22" w:rsidRPr="004A37CE" w:rsidRDefault="00F31D22" w:rsidP="00F31D22">
      <w:pPr>
        <w:rPr>
          <w:sz w:val="22"/>
          <w:szCs w:val="22"/>
        </w:rPr>
      </w:pPr>
      <w:r w:rsidRPr="004A37CE">
        <w:rPr>
          <w:sz w:val="22"/>
          <w:szCs w:val="22"/>
        </w:rPr>
        <w:t>"Relationship Between Gambling and Drug Use Disorders"</w:t>
      </w:r>
    </w:p>
    <w:p w14:paraId="19833F60"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r w:rsidRPr="004A37CE">
        <w:rPr>
          <w:sz w:val="22"/>
          <w:szCs w:val="22"/>
        </w:rPr>
        <w:tab/>
      </w:r>
    </w:p>
    <w:p w14:paraId="5B2311ED" w14:textId="77777777" w:rsidR="00F31D22" w:rsidRPr="004A37CE" w:rsidRDefault="00F31D22" w:rsidP="00F31D22">
      <w:pPr>
        <w:ind w:firstLine="360"/>
        <w:rPr>
          <w:sz w:val="22"/>
          <w:szCs w:val="22"/>
        </w:rPr>
      </w:pPr>
      <w:r w:rsidRPr="004A37CE">
        <w:rPr>
          <w:sz w:val="22"/>
          <w:szCs w:val="22"/>
        </w:rPr>
        <w:t>Agency: American Psychiatric Association/NIDA</w:t>
      </w:r>
      <w:r w:rsidRPr="004A37CE">
        <w:rPr>
          <w:sz w:val="22"/>
          <w:szCs w:val="22"/>
        </w:rPr>
        <w:tab/>
        <w:t>Type: K12 DA00366</w:t>
      </w:r>
      <w:r w:rsidRPr="004A37CE">
        <w:rPr>
          <w:sz w:val="22"/>
          <w:szCs w:val="22"/>
        </w:rPr>
        <w:tab/>
        <w:t>Period: 07/99-06/03</w:t>
      </w:r>
    </w:p>
    <w:p w14:paraId="6B7398F2" w14:textId="77777777" w:rsidR="00F31D22" w:rsidRPr="004A37CE" w:rsidRDefault="00F31D22" w:rsidP="00F31D22">
      <w:pPr>
        <w:ind w:firstLine="360"/>
        <w:rPr>
          <w:sz w:val="22"/>
          <w:szCs w:val="22"/>
        </w:rPr>
      </w:pPr>
      <w:r w:rsidRPr="004A37CE">
        <w:rPr>
          <w:sz w:val="22"/>
          <w:szCs w:val="22"/>
        </w:rPr>
        <w:t>Annual Direct: $129,750 (4 yr grant)</w:t>
      </w:r>
      <w:r w:rsidRPr="004A37CE">
        <w:rPr>
          <w:sz w:val="22"/>
          <w:szCs w:val="22"/>
        </w:rPr>
        <w:tab/>
        <w:t>Total Direct: $519,000</w:t>
      </w:r>
      <w:r w:rsidRPr="004A37CE">
        <w:rPr>
          <w:sz w:val="22"/>
          <w:szCs w:val="22"/>
        </w:rPr>
        <w:tab/>
      </w:r>
    </w:p>
    <w:p w14:paraId="4CBF72AD" w14:textId="77777777" w:rsidR="00F31D22" w:rsidRPr="004A37CE" w:rsidRDefault="00F31D22" w:rsidP="00F31D22">
      <w:pPr>
        <w:ind w:left="360"/>
        <w:rPr>
          <w:sz w:val="22"/>
          <w:szCs w:val="22"/>
        </w:rPr>
      </w:pPr>
      <w:r w:rsidRPr="004A37CE">
        <w:rPr>
          <w:sz w:val="22"/>
          <w:szCs w:val="22"/>
        </w:rPr>
        <w:t>To perform epidemiological, clinical, and neuroimaging studies of pathological gambling and substance use disorders.</w:t>
      </w:r>
    </w:p>
    <w:p w14:paraId="679F2CF0" w14:textId="77777777" w:rsidR="00F31D22" w:rsidRPr="004A37CE" w:rsidRDefault="00F31D22" w:rsidP="00F31D22">
      <w:pPr>
        <w:rPr>
          <w:sz w:val="22"/>
          <w:szCs w:val="22"/>
        </w:rPr>
      </w:pPr>
    </w:p>
    <w:p w14:paraId="608BE813" w14:textId="77777777" w:rsidR="00F31D22" w:rsidRPr="004A37CE" w:rsidRDefault="00F31D22" w:rsidP="00F31D22">
      <w:pPr>
        <w:rPr>
          <w:sz w:val="22"/>
          <w:szCs w:val="22"/>
        </w:rPr>
      </w:pPr>
      <w:r w:rsidRPr="004A37CE">
        <w:rPr>
          <w:sz w:val="22"/>
          <w:szCs w:val="22"/>
        </w:rPr>
        <w:t>"Identification of Genetic Factors Underlying Vulnerability to Stress"</w:t>
      </w:r>
    </w:p>
    <w:p w14:paraId="72530887"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r w:rsidRPr="004A37CE">
        <w:rPr>
          <w:sz w:val="22"/>
          <w:szCs w:val="22"/>
        </w:rPr>
        <w:tab/>
      </w:r>
      <w:r w:rsidRPr="004A37CE">
        <w:rPr>
          <w:sz w:val="22"/>
          <w:szCs w:val="22"/>
        </w:rPr>
        <w:tab/>
      </w:r>
    </w:p>
    <w:p w14:paraId="767B04E5" w14:textId="77777777" w:rsidR="00F31D22" w:rsidRPr="004A37CE" w:rsidRDefault="00F31D22" w:rsidP="00F31D22">
      <w:pPr>
        <w:ind w:firstLine="360"/>
        <w:rPr>
          <w:sz w:val="22"/>
          <w:szCs w:val="22"/>
        </w:rPr>
      </w:pPr>
      <w:r w:rsidRPr="004A37CE">
        <w:rPr>
          <w:sz w:val="22"/>
          <w:szCs w:val="22"/>
        </w:rPr>
        <w:t>Agency: NARSAD</w:t>
      </w:r>
      <w:r w:rsidRPr="004A37CE">
        <w:rPr>
          <w:sz w:val="22"/>
          <w:szCs w:val="22"/>
        </w:rPr>
        <w:tab/>
      </w:r>
      <w:r w:rsidRPr="004A37CE">
        <w:rPr>
          <w:sz w:val="22"/>
          <w:szCs w:val="22"/>
        </w:rPr>
        <w:tab/>
      </w:r>
      <w:r w:rsidRPr="004A37CE">
        <w:rPr>
          <w:sz w:val="22"/>
          <w:szCs w:val="22"/>
        </w:rPr>
        <w:tab/>
        <w:t>Type: Young Investigator</w:t>
      </w:r>
      <w:r w:rsidRPr="004A37CE">
        <w:rPr>
          <w:sz w:val="22"/>
          <w:szCs w:val="22"/>
        </w:rPr>
        <w:tab/>
      </w:r>
      <w:r w:rsidRPr="004A37CE">
        <w:rPr>
          <w:sz w:val="22"/>
          <w:szCs w:val="22"/>
        </w:rPr>
        <w:tab/>
        <w:t>Period: 06/98-06/01</w:t>
      </w:r>
    </w:p>
    <w:p w14:paraId="6877CE15" w14:textId="77777777" w:rsidR="00F31D22" w:rsidRPr="004A37CE" w:rsidRDefault="00F31D22" w:rsidP="00F31D22">
      <w:pPr>
        <w:ind w:firstLine="360"/>
        <w:rPr>
          <w:sz w:val="22"/>
          <w:szCs w:val="22"/>
        </w:rPr>
      </w:pPr>
      <w:r w:rsidRPr="004A37CE">
        <w:rPr>
          <w:sz w:val="22"/>
          <w:szCs w:val="22"/>
        </w:rPr>
        <w:t>Annual Direct: $30,000 (2 yr grant)</w:t>
      </w:r>
      <w:r w:rsidRPr="004A37CE">
        <w:rPr>
          <w:sz w:val="22"/>
          <w:szCs w:val="22"/>
        </w:rPr>
        <w:tab/>
      </w:r>
      <w:r w:rsidRPr="004A37CE">
        <w:rPr>
          <w:sz w:val="22"/>
          <w:szCs w:val="22"/>
        </w:rPr>
        <w:tab/>
        <w:t>Total Direct: $60,000</w:t>
      </w:r>
      <w:r w:rsidRPr="004A37CE">
        <w:rPr>
          <w:sz w:val="22"/>
          <w:szCs w:val="22"/>
        </w:rPr>
        <w:tab/>
      </w:r>
    </w:p>
    <w:p w14:paraId="5729F66F" w14:textId="77777777" w:rsidR="00F31D22" w:rsidRPr="004A37CE" w:rsidRDefault="00F31D22" w:rsidP="00F31D22">
      <w:pPr>
        <w:ind w:firstLine="360"/>
        <w:rPr>
          <w:sz w:val="22"/>
          <w:szCs w:val="22"/>
        </w:rPr>
      </w:pPr>
      <w:r w:rsidRPr="004A37CE">
        <w:rPr>
          <w:sz w:val="22"/>
          <w:szCs w:val="22"/>
        </w:rPr>
        <w:t>To investigate genomic contributions to stress- and drug-related phenotypes.</w:t>
      </w:r>
    </w:p>
    <w:p w14:paraId="7FDFF55C" w14:textId="77777777" w:rsidR="00F31D22" w:rsidRPr="004A37CE" w:rsidRDefault="00F31D22" w:rsidP="00F31D22">
      <w:pPr>
        <w:rPr>
          <w:sz w:val="22"/>
          <w:szCs w:val="22"/>
        </w:rPr>
      </w:pPr>
    </w:p>
    <w:p w14:paraId="4DD4BFFC" w14:textId="77777777" w:rsidR="00F31D22" w:rsidRPr="004A37CE" w:rsidRDefault="00F31D22" w:rsidP="00F31D22">
      <w:pPr>
        <w:rPr>
          <w:sz w:val="22"/>
          <w:szCs w:val="22"/>
        </w:rPr>
      </w:pPr>
      <w:r w:rsidRPr="004A37CE">
        <w:rPr>
          <w:sz w:val="22"/>
          <w:szCs w:val="22"/>
        </w:rPr>
        <w:t>“Clinician Scientist Training Grant”</w:t>
      </w:r>
      <w:r w:rsidRPr="004A37CE">
        <w:rPr>
          <w:sz w:val="22"/>
          <w:szCs w:val="22"/>
        </w:rPr>
        <w:tab/>
        <w:t>Director: Richard S. Schottenfeld, M.D.</w:t>
      </w:r>
    </w:p>
    <w:p w14:paraId="75D6003C" w14:textId="77777777" w:rsidR="00F31D22" w:rsidRPr="004A37CE" w:rsidRDefault="00F31D22" w:rsidP="00F31D22">
      <w:pPr>
        <w:ind w:firstLine="360"/>
        <w:rPr>
          <w:sz w:val="22"/>
          <w:szCs w:val="22"/>
        </w:rPr>
      </w:pPr>
      <w:r w:rsidRPr="004A37CE">
        <w:rPr>
          <w:sz w:val="22"/>
          <w:szCs w:val="22"/>
        </w:rPr>
        <w:t>Agency: NIDA</w:t>
      </w:r>
      <w:r w:rsidRPr="004A37CE">
        <w:rPr>
          <w:sz w:val="22"/>
          <w:szCs w:val="22"/>
        </w:rPr>
        <w:tab/>
        <w:t>Type: T32 DA07328</w:t>
      </w:r>
      <w:r w:rsidRPr="004A37CE">
        <w:rPr>
          <w:sz w:val="22"/>
          <w:szCs w:val="22"/>
        </w:rPr>
        <w:tab/>
        <w:t>Period: 07/98-06/99</w:t>
      </w:r>
      <w:r w:rsidRPr="004A37CE">
        <w:rPr>
          <w:sz w:val="22"/>
          <w:szCs w:val="22"/>
        </w:rPr>
        <w:tab/>
      </w:r>
    </w:p>
    <w:p w14:paraId="2DD3E7E6" w14:textId="77777777" w:rsidR="00F31D22" w:rsidRPr="004A37CE" w:rsidRDefault="00F31D22" w:rsidP="00F31D22">
      <w:pPr>
        <w:ind w:firstLine="360"/>
        <w:rPr>
          <w:sz w:val="22"/>
          <w:szCs w:val="22"/>
        </w:rPr>
      </w:pPr>
      <w:r w:rsidRPr="004A37CE">
        <w:rPr>
          <w:sz w:val="22"/>
          <w:szCs w:val="22"/>
        </w:rPr>
        <w:t>Annual Direct: $288,298</w:t>
      </w:r>
      <w:r w:rsidRPr="004A37CE">
        <w:rPr>
          <w:sz w:val="22"/>
          <w:szCs w:val="22"/>
        </w:rPr>
        <w:tab/>
        <w:t>Role: Trainee</w:t>
      </w:r>
    </w:p>
    <w:p w14:paraId="35741DD3" w14:textId="77777777" w:rsidR="00F31D22" w:rsidRPr="004A37CE" w:rsidRDefault="00F31D22" w:rsidP="00F31D22">
      <w:pPr>
        <w:ind w:firstLine="360"/>
        <w:rPr>
          <w:sz w:val="22"/>
          <w:szCs w:val="22"/>
        </w:rPr>
      </w:pPr>
      <w:r w:rsidRPr="004A37CE">
        <w:rPr>
          <w:sz w:val="22"/>
          <w:szCs w:val="22"/>
        </w:rPr>
        <w:t>To obtain clinical and research training in addiction psychiatry.</w:t>
      </w:r>
    </w:p>
    <w:p w14:paraId="42A8F521" w14:textId="77777777" w:rsidR="00F31D22" w:rsidRPr="004A37CE" w:rsidRDefault="00F31D22" w:rsidP="00F31D22">
      <w:pPr>
        <w:rPr>
          <w:sz w:val="22"/>
          <w:szCs w:val="22"/>
        </w:rPr>
      </w:pPr>
    </w:p>
    <w:p w14:paraId="66D0C5C8" w14:textId="77777777" w:rsidR="00F31D22" w:rsidRPr="004A37CE" w:rsidRDefault="00F31D22" w:rsidP="00F31D22">
      <w:pPr>
        <w:rPr>
          <w:sz w:val="22"/>
          <w:szCs w:val="22"/>
        </w:rPr>
      </w:pPr>
      <w:r w:rsidRPr="004A37CE">
        <w:rPr>
          <w:sz w:val="22"/>
          <w:szCs w:val="22"/>
        </w:rPr>
        <w:t>“Biological Scientist Training Grant”</w:t>
      </w:r>
      <w:r w:rsidRPr="004A37CE">
        <w:rPr>
          <w:sz w:val="22"/>
          <w:szCs w:val="22"/>
        </w:rPr>
        <w:tab/>
        <w:t>Director: Ronald S. Duman, Ph.D.</w:t>
      </w:r>
    </w:p>
    <w:p w14:paraId="72407ED7" w14:textId="77777777" w:rsidR="00F31D22" w:rsidRPr="004A37CE" w:rsidRDefault="00F31D22" w:rsidP="00F31D22">
      <w:pPr>
        <w:ind w:firstLine="360"/>
        <w:rPr>
          <w:sz w:val="22"/>
          <w:szCs w:val="22"/>
        </w:rPr>
      </w:pPr>
      <w:r w:rsidRPr="004A37CE">
        <w:rPr>
          <w:sz w:val="22"/>
          <w:szCs w:val="22"/>
        </w:rPr>
        <w:t>Agency: NIMH</w:t>
      </w:r>
      <w:r w:rsidRPr="004A37CE">
        <w:rPr>
          <w:sz w:val="22"/>
          <w:szCs w:val="22"/>
        </w:rPr>
        <w:tab/>
      </w:r>
      <w:r w:rsidRPr="004A37CE">
        <w:rPr>
          <w:sz w:val="22"/>
          <w:szCs w:val="22"/>
        </w:rPr>
        <w:tab/>
      </w:r>
      <w:r w:rsidRPr="004A37CE">
        <w:rPr>
          <w:sz w:val="22"/>
          <w:szCs w:val="22"/>
        </w:rPr>
        <w:tab/>
        <w:t>Type: T32 MH14276</w:t>
      </w:r>
      <w:r w:rsidRPr="004A37CE">
        <w:rPr>
          <w:sz w:val="22"/>
          <w:szCs w:val="22"/>
        </w:rPr>
        <w:tab/>
      </w:r>
      <w:r w:rsidRPr="004A37CE">
        <w:rPr>
          <w:sz w:val="22"/>
          <w:szCs w:val="22"/>
        </w:rPr>
        <w:tab/>
        <w:t>Period: 07/97-06/98</w:t>
      </w:r>
    </w:p>
    <w:p w14:paraId="2F4F019B" w14:textId="77777777" w:rsidR="00F31D22" w:rsidRPr="004A37CE" w:rsidRDefault="00F31D22" w:rsidP="00F31D22">
      <w:pPr>
        <w:ind w:firstLine="360"/>
        <w:rPr>
          <w:sz w:val="22"/>
          <w:szCs w:val="22"/>
        </w:rPr>
      </w:pPr>
      <w:r w:rsidRPr="004A37CE">
        <w:rPr>
          <w:sz w:val="22"/>
          <w:szCs w:val="22"/>
        </w:rPr>
        <w:t>Annual Direct: $210,444</w:t>
      </w:r>
      <w:r w:rsidRPr="004A37CE">
        <w:rPr>
          <w:sz w:val="22"/>
          <w:szCs w:val="22"/>
        </w:rPr>
        <w:tab/>
      </w:r>
      <w:r w:rsidRPr="004A37CE">
        <w:rPr>
          <w:sz w:val="22"/>
          <w:szCs w:val="22"/>
        </w:rPr>
        <w:tab/>
      </w:r>
      <w:r w:rsidRPr="004A37CE">
        <w:rPr>
          <w:sz w:val="22"/>
          <w:szCs w:val="22"/>
        </w:rPr>
        <w:tab/>
        <w:t>Role: Trainee</w:t>
      </w:r>
    </w:p>
    <w:p w14:paraId="04FD68C2" w14:textId="77777777" w:rsidR="00F31D22" w:rsidRPr="004A37CE" w:rsidRDefault="00F31D22" w:rsidP="00F31D22">
      <w:pPr>
        <w:ind w:firstLine="360"/>
        <w:rPr>
          <w:sz w:val="22"/>
          <w:szCs w:val="22"/>
        </w:rPr>
      </w:pPr>
      <w:r w:rsidRPr="004A37CE">
        <w:rPr>
          <w:sz w:val="22"/>
          <w:szCs w:val="22"/>
        </w:rPr>
        <w:t>To research psychiatric disorders during residency training.</w:t>
      </w:r>
    </w:p>
    <w:p w14:paraId="08A89EF7" w14:textId="77777777" w:rsidR="00F31D22" w:rsidRPr="004A37CE" w:rsidRDefault="00F31D22" w:rsidP="00F31D22">
      <w:pPr>
        <w:rPr>
          <w:sz w:val="22"/>
          <w:szCs w:val="22"/>
        </w:rPr>
      </w:pPr>
      <w:r w:rsidRPr="004A37CE">
        <w:rPr>
          <w:sz w:val="22"/>
          <w:szCs w:val="22"/>
        </w:rPr>
        <w:tab/>
      </w:r>
    </w:p>
    <w:p w14:paraId="47E71DF5" w14:textId="77777777" w:rsidR="00F31D22" w:rsidRPr="004A37CE" w:rsidRDefault="00F31D22" w:rsidP="00F31D22">
      <w:pPr>
        <w:rPr>
          <w:sz w:val="22"/>
          <w:szCs w:val="22"/>
        </w:rPr>
      </w:pPr>
      <w:r w:rsidRPr="004A37CE">
        <w:rPr>
          <w:sz w:val="22"/>
          <w:szCs w:val="22"/>
        </w:rPr>
        <w:t>"Functional Characterization of Human Dopamine Receptors"</w:t>
      </w:r>
    </w:p>
    <w:p w14:paraId="08750AA3" w14:textId="77777777" w:rsidR="00F31D22" w:rsidRPr="004A37CE" w:rsidRDefault="00F31D22" w:rsidP="00F31D22">
      <w:pPr>
        <w:ind w:firstLine="360"/>
        <w:rPr>
          <w:sz w:val="22"/>
          <w:szCs w:val="22"/>
        </w:rPr>
      </w:pPr>
      <w:r w:rsidRPr="004A37CE">
        <w:rPr>
          <w:sz w:val="22"/>
          <w:szCs w:val="22"/>
        </w:rPr>
        <w:t>Principal Investigator: Marc N. Potenza, M.D., Ph.D.</w:t>
      </w:r>
      <w:r w:rsidRPr="004A37CE">
        <w:rPr>
          <w:sz w:val="22"/>
          <w:szCs w:val="22"/>
        </w:rPr>
        <w:tab/>
      </w:r>
      <w:r w:rsidRPr="004A37CE">
        <w:rPr>
          <w:sz w:val="22"/>
          <w:szCs w:val="22"/>
        </w:rPr>
        <w:tab/>
      </w:r>
      <w:r w:rsidRPr="004A37CE">
        <w:rPr>
          <w:sz w:val="22"/>
          <w:szCs w:val="22"/>
        </w:rPr>
        <w:tab/>
      </w:r>
    </w:p>
    <w:p w14:paraId="0D25BF66" w14:textId="77777777" w:rsidR="00F31D22" w:rsidRPr="004A37CE" w:rsidRDefault="00F31D22" w:rsidP="00F31D22">
      <w:pPr>
        <w:ind w:firstLine="360"/>
        <w:rPr>
          <w:sz w:val="22"/>
          <w:szCs w:val="22"/>
        </w:rPr>
      </w:pPr>
      <w:r w:rsidRPr="004A37CE">
        <w:rPr>
          <w:sz w:val="22"/>
          <w:szCs w:val="22"/>
        </w:rPr>
        <w:t>Agency: Yale</w:t>
      </w:r>
      <w:r w:rsidRPr="004A37CE">
        <w:rPr>
          <w:sz w:val="22"/>
          <w:szCs w:val="22"/>
        </w:rPr>
        <w:tab/>
        <w:t>Type: Brown-Coxe Fellowship</w:t>
      </w:r>
      <w:r w:rsidRPr="004A37CE">
        <w:rPr>
          <w:sz w:val="22"/>
          <w:szCs w:val="22"/>
        </w:rPr>
        <w:tab/>
        <w:t>Period: 07/93-06/94</w:t>
      </w:r>
      <w:r w:rsidRPr="004A37CE">
        <w:rPr>
          <w:sz w:val="22"/>
          <w:szCs w:val="22"/>
        </w:rPr>
        <w:tab/>
        <w:t>Amount: $18,600</w:t>
      </w:r>
    </w:p>
    <w:p w14:paraId="7C2C57A9" w14:textId="77777777" w:rsidR="00F31D22" w:rsidRPr="004A37CE" w:rsidRDefault="00F31D22" w:rsidP="00F31D22">
      <w:pPr>
        <w:ind w:firstLine="360"/>
        <w:rPr>
          <w:sz w:val="22"/>
          <w:szCs w:val="22"/>
        </w:rPr>
      </w:pPr>
      <w:r w:rsidRPr="004A37CE">
        <w:rPr>
          <w:sz w:val="22"/>
          <w:szCs w:val="22"/>
        </w:rPr>
        <w:t>To characterize human D2 and D3 dopamine receptors.</w:t>
      </w:r>
    </w:p>
    <w:p w14:paraId="4C2BE3A8" w14:textId="77777777" w:rsidR="00F31D22" w:rsidRPr="004A37CE" w:rsidRDefault="00F31D22" w:rsidP="00F31D22">
      <w:pPr>
        <w:rPr>
          <w:sz w:val="22"/>
          <w:szCs w:val="22"/>
        </w:rPr>
      </w:pPr>
    </w:p>
    <w:p w14:paraId="4AC98836" w14:textId="77777777" w:rsidR="00F31D22" w:rsidRPr="004A37CE" w:rsidRDefault="00F31D22" w:rsidP="00F31D22">
      <w:pPr>
        <w:rPr>
          <w:sz w:val="22"/>
          <w:szCs w:val="22"/>
        </w:rPr>
      </w:pPr>
      <w:r w:rsidRPr="004A37CE">
        <w:rPr>
          <w:sz w:val="22"/>
          <w:szCs w:val="22"/>
        </w:rPr>
        <w:t>“Medical Scientist Training Grant”</w:t>
      </w:r>
      <w:r w:rsidRPr="004A37CE">
        <w:rPr>
          <w:sz w:val="22"/>
          <w:szCs w:val="22"/>
        </w:rPr>
        <w:tab/>
        <w:t>Director: Jim Jamieson, Ph.D.</w:t>
      </w:r>
    </w:p>
    <w:p w14:paraId="307B53D6" w14:textId="051C3092" w:rsidR="00F31D22" w:rsidRPr="004A37CE" w:rsidRDefault="00F31D22" w:rsidP="00F31D22">
      <w:pPr>
        <w:ind w:firstLine="360"/>
        <w:rPr>
          <w:sz w:val="22"/>
          <w:szCs w:val="22"/>
        </w:rPr>
      </w:pPr>
      <w:r w:rsidRPr="004A37CE">
        <w:rPr>
          <w:sz w:val="22"/>
          <w:szCs w:val="22"/>
        </w:rPr>
        <w:t>Agency:</w:t>
      </w:r>
      <w:r w:rsidR="00C0615A" w:rsidRPr="004A37CE">
        <w:rPr>
          <w:sz w:val="22"/>
          <w:szCs w:val="22"/>
        </w:rPr>
        <w:t xml:space="preserve"> NIGMS</w:t>
      </w:r>
      <w:r w:rsidRPr="004A37CE">
        <w:rPr>
          <w:sz w:val="22"/>
          <w:szCs w:val="22"/>
        </w:rPr>
        <w:tab/>
      </w:r>
      <w:r w:rsidRPr="004A37CE">
        <w:rPr>
          <w:sz w:val="22"/>
          <w:szCs w:val="22"/>
        </w:rPr>
        <w:tab/>
        <w:t xml:space="preserve">Type: </w:t>
      </w:r>
      <w:r w:rsidR="00C0615A" w:rsidRPr="004A37CE">
        <w:rPr>
          <w:sz w:val="22"/>
          <w:szCs w:val="22"/>
        </w:rPr>
        <w:t>T32</w:t>
      </w:r>
      <w:r w:rsidRPr="004A37CE">
        <w:rPr>
          <w:sz w:val="22"/>
          <w:szCs w:val="22"/>
        </w:rPr>
        <w:tab/>
      </w:r>
      <w:r w:rsidRPr="004A37CE">
        <w:rPr>
          <w:sz w:val="22"/>
          <w:szCs w:val="22"/>
        </w:rPr>
        <w:tab/>
        <w:t>Period: 07/87-06/93</w:t>
      </w:r>
      <w:r w:rsidRPr="004A37CE">
        <w:rPr>
          <w:sz w:val="22"/>
          <w:szCs w:val="22"/>
        </w:rPr>
        <w:tab/>
      </w:r>
      <w:r w:rsidRPr="004A37CE">
        <w:rPr>
          <w:sz w:val="22"/>
          <w:szCs w:val="22"/>
        </w:rPr>
        <w:tab/>
        <w:t>Role: Trainee</w:t>
      </w:r>
    </w:p>
    <w:p w14:paraId="064C18E1" w14:textId="77777777" w:rsidR="00F31D22" w:rsidRPr="004A37CE" w:rsidRDefault="00F31D22" w:rsidP="00F31D22">
      <w:pPr>
        <w:ind w:firstLine="360"/>
        <w:rPr>
          <w:sz w:val="22"/>
          <w:szCs w:val="22"/>
        </w:rPr>
      </w:pPr>
      <w:r w:rsidRPr="004A37CE">
        <w:rPr>
          <w:sz w:val="22"/>
          <w:szCs w:val="22"/>
        </w:rPr>
        <w:t>To develop and use a novel functional bioassay for G-protein-coupled receptors.</w:t>
      </w:r>
    </w:p>
    <w:p w14:paraId="5878C354" w14:textId="77777777" w:rsidR="00125647" w:rsidRDefault="00125647">
      <w:pPr>
        <w:tabs>
          <w:tab w:val="left" w:pos="1800"/>
        </w:tabs>
      </w:pPr>
    </w:p>
    <w:p w14:paraId="2BEA55E4" w14:textId="6BBCFC91" w:rsidR="00125647" w:rsidRDefault="00125647">
      <w:pPr>
        <w:tabs>
          <w:tab w:val="left" w:pos="1800"/>
        </w:tabs>
      </w:pPr>
      <w:r>
        <w:rPr>
          <w:rStyle w:val="PageNumber"/>
          <w:b/>
        </w:rPr>
        <w:t>LECTURES, COURSES</w:t>
      </w:r>
      <w:r w:rsidR="008F2742">
        <w:rPr>
          <w:rStyle w:val="PageNumber"/>
          <w:b/>
        </w:rPr>
        <w:t xml:space="preserve"> (Through November, 2008</w:t>
      </w:r>
      <w:r w:rsidR="007342E7">
        <w:rPr>
          <w:rStyle w:val="PageNumber"/>
          <w:b/>
        </w:rPr>
        <w:t xml:space="preserve"> – Annually Presents at Yale Division on Addictions Research Seminar 1-2 times per year and at Child Study Center Annually</w:t>
      </w:r>
      <w:r w:rsidR="008F2742">
        <w:rPr>
          <w:rStyle w:val="PageNumber"/>
          <w:b/>
        </w:rPr>
        <w:t>)</w:t>
      </w:r>
      <w:r>
        <w:rPr>
          <w:b/>
        </w:rPr>
        <w:t>:</w:t>
      </w:r>
    </w:p>
    <w:p w14:paraId="57EDE6A4" w14:textId="77777777" w:rsidR="00125647" w:rsidRPr="00410DC0" w:rsidRDefault="00125647">
      <w:pPr>
        <w:numPr>
          <w:ilvl w:val="0"/>
          <w:numId w:val="2"/>
        </w:numPr>
        <w:tabs>
          <w:tab w:val="left" w:pos="1800"/>
        </w:tabs>
      </w:pPr>
      <w:r w:rsidRPr="00410DC0">
        <w:t>Participant and Symposium Chair in "Psychopharmacologic Treatment of Pathological Gambling." in “Pathological Gambling” American Psychiatric Association Annual Meeting, May 1999.</w:t>
      </w:r>
    </w:p>
    <w:p w14:paraId="5CB6011C" w14:textId="77777777" w:rsidR="00125647" w:rsidRPr="00410DC0" w:rsidRDefault="00125647">
      <w:pPr>
        <w:numPr>
          <w:ilvl w:val="0"/>
          <w:numId w:val="2"/>
        </w:numPr>
        <w:tabs>
          <w:tab w:val="left" w:pos="1800"/>
        </w:tabs>
      </w:pPr>
      <w:r w:rsidRPr="00410DC0">
        <w:t>"Gender-related Differences in the Characteristics of Individuals with Gambling Problems Identified Through Use of a Gambling Helpline." College on Problems of Drug Dependence Annual Meeting, June 1999.</w:t>
      </w:r>
    </w:p>
    <w:p w14:paraId="4D557FB7" w14:textId="77777777" w:rsidR="00125647" w:rsidRPr="00410DC0" w:rsidRDefault="00125647">
      <w:pPr>
        <w:numPr>
          <w:ilvl w:val="0"/>
          <w:numId w:val="2"/>
        </w:numPr>
        <w:tabs>
          <w:tab w:val="left" w:pos="1800"/>
        </w:tabs>
      </w:pPr>
      <w:r w:rsidRPr="00410DC0">
        <w:t>"Characteristics of Male and Female Disordered Gamblers." World Congress of Psychiatry Annual Meeting, Hamburg, Germany, August 1999.</w:t>
      </w:r>
    </w:p>
    <w:p w14:paraId="64116293" w14:textId="77777777" w:rsidR="00125647" w:rsidRPr="00410DC0" w:rsidRDefault="00125647">
      <w:pPr>
        <w:numPr>
          <w:ilvl w:val="0"/>
          <w:numId w:val="2"/>
        </w:numPr>
        <w:tabs>
          <w:tab w:val="left" w:pos="1800"/>
        </w:tabs>
      </w:pPr>
      <w:r w:rsidRPr="00410DC0">
        <w:t>"Identification of Genetic Factors Underlying Vulnerability to Stress" NARSAD Annual Research Symposium, New York, NY, October, 1999.</w:t>
      </w:r>
    </w:p>
    <w:p w14:paraId="09FF8C1B" w14:textId="77777777" w:rsidR="00125647" w:rsidRPr="00410DC0" w:rsidRDefault="00125647">
      <w:pPr>
        <w:numPr>
          <w:ilvl w:val="0"/>
          <w:numId w:val="2"/>
        </w:numPr>
        <w:tabs>
          <w:tab w:val="left" w:pos="1800"/>
        </w:tabs>
      </w:pPr>
      <w:r w:rsidRPr="00410DC0">
        <w:t>“Epidemiology of Pathological Gambling” Kansas Mental Health Association Annual Conference, Wichita, KS, September 20, 2000.</w:t>
      </w:r>
    </w:p>
    <w:p w14:paraId="2BAE8E19" w14:textId="77777777" w:rsidR="00125647" w:rsidRPr="00410DC0" w:rsidRDefault="00125647">
      <w:pPr>
        <w:numPr>
          <w:ilvl w:val="0"/>
          <w:numId w:val="2"/>
        </w:numPr>
        <w:tabs>
          <w:tab w:val="left" w:pos="1800"/>
        </w:tabs>
      </w:pPr>
      <w:r w:rsidRPr="00410DC0">
        <w:t>“Psychopharmacology of Pathological Gambling” Kansas Mental Health Association Annual Conference, Wichita, KS, September 20, 2000.</w:t>
      </w:r>
    </w:p>
    <w:p w14:paraId="628E27F3" w14:textId="77777777" w:rsidR="00125647" w:rsidRPr="00410DC0" w:rsidRDefault="00125647">
      <w:pPr>
        <w:numPr>
          <w:ilvl w:val="0"/>
          <w:numId w:val="2"/>
        </w:numPr>
        <w:tabs>
          <w:tab w:val="left" w:pos="1800"/>
        </w:tabs>
      </w:pPr>
      <w:r w:rsidRPr="00410DC0">
        <w:t>“Gender-Differences in Problem Gamblers” Kansas Mental Health Association Annual Conference, Wichita, KS, September 20, 2000.</w:t>
      </w:r>
    </w:p>
    <w:p w14:paraId="029F9170" w14:textId="77777777" w:rsidR="00125647" w:rsidRPr="00410DC0" w:rsidRDefault="00125647">
      <w:pPr>
        <w:numPr>
          <w:ilvl w:val="0"/>
          <w:numId w:val="2"/>
        </w:numPr>
        <w:tabs>
          <w:tab w:val="left" w:pos="1800"/>
        </w:tabs>
      </w:pPr>
      <w:r w:rsidRPr="00410DC0">
        <w:t>“Illegal Behaviors and Problem Gambling” Kansas Mental Health Association Annual Conference, Wichita, KS, September 20, 2000.</w:t>
      </w:r>
    </w:p>
    <w:p w14:paraId="3E9B2857" w14:textId="77777777" w:rsidR="00125647" w:rsidRPr="00410DC0" w:rsidRDefault="00125647">
      <w:pPr>
        <w:numPr>
          <w:ilvl w:val="0"/>
          <w:numId w:val="2"/>
        </w:numPr>
        <w:tabs>
          <w:tab w:val="left" w:pos="1800"/>
        </w:tabs>
      </w:pPr>
      <w:r w:rsidRPr="00410DC0">
        <w:t>“Translational Research in Pathological and Problem Gambling: An fMRI Study of Gambling Urges in Pathological Gambling" Symposium on Problem and Pathological Gambling: A Look at the Issues of Mental Health, Washington, DC, September 28-29, 2000.</w:t>
      </w:r>
    </w:p>
    <w:p w14:paraId="6167635A" w14:textId="77777777" w:rsidR="00125647" w:rsidRPr="00410DC0" w:rsidRDefault="00125647">
      <w:pPr>
        <w:numPr>
          <w:ilvl w:val="0"/>
          <w:numId w:val="2"/>
        </w:numPr>
        <w:tabs>
          <w:tab w:val="left" w:pos="1800"/>
        </w:tabs>
      </w:pPr>
      <w:r w:rsidRPr="00410DC0">
        <w:t>"Pathological Gambling" Invited Workshop Leader and Participant, American Academy of Addiction Psychiatry Annual Convention, Phoenix, AZ December, 2000.</w:t>
      </w:r>
    </w:p>
    <w:p w14:paraId="565B6B0E" w14:textId="77777777" w:rsidR="00125647" w:rsidRPr="00410DC0" w:rsidRDefault="00125647">
      <w:pPr>
        <w:numPr>
          <w:ilvl w:val="0"/>
          <w:numId w:val="2"/>
        </w:numPr>
        <w:tabs>
          <w:tab w:val="left" w:pos="1800"/>
        </w:tabs>
      </w:pPr>
      <w:r w:rsidRPr="00410DC0">
        <w:t>"Pathological Gambling and Substance Use Disorders" Invited Discussant, Treatment Forum, National Center for Responsible Gaming Comorbidity Conference, Las Vegas, NV, December, 2000.</w:t>
      </w:r>
    </w:p>
    <w:p w14:paraId="0C26DF7E" w14:textId="77777777" w:rsidR="00125647" w:rsidRPr="00410DC0" w:rsidRDefault="00125647">
      <w:pPr>
        <w:numPr>
          <w:ilvl w:val="0"/>
          <w:numId w:val="2"/>
        </w:numPr>
        <w:tabs>
          <w:tab w:val="left" w:pos="1800"/>
        </w:tabs>
      </w:pPr>
      <w:r w:rsidRPr="00410DC0">
        <w:lastRenderedPageBreak/>
        <w:t>“A QTL Analysis of Stress- and Drug-Related Characteristics in F344 and LEW Rats” University of Texas, Southwestern, Dallas June 8, 2001.</w:t>
      </w:r>
    </w:p>
    <w:p w14:paraId="4A588B5C" w14:textId="77777777" w:rsidR="00125647" w:rsidRPr="00410DC0" w:rsidRDefault="00125647">
      <w:pPr>
        <w:numPr>
          <w:ilvl w:val="0"/>
          <w:numId w:val="2"/>
        </w:numPr>
        <w:tabs>
          <w:tab w:val="left" w:pos="1800"/>
        </w:tabs>
      </w:pPr>
      <w:r w:rsidRPr="00410DC0">
        <w:t>Participant,</w:t>
      </w:r>
      <w:r w:rsidRPr="00410DC0">
        <w:rPr>
          <w:b/>
        </w:rPr>
        <w:t xml:space="preserve"> </w:t>
      </w:r>
      <w:r w:rsidRPr="00410DC0">
        <w:t>Scientific Panel Member and Presenter, National Center for Addiction and Substance Abuse Symposium on Gambling and Drug Abuse, New York, New York, June 2001</w:t>
      </w:r>
    </w:p>
    <w:p w14:paraId="41E7372B" w14:textId="77777777" w:rsidR="00125647" w:rsidRPr="00410DC0" w:rsidRDefault="00125647">
      <w:pPr>
        <w:numPr>
          <w:ilvl w:val="0"/>
          <w:numId w:val="2"/>
        </w:numPr>
        <w:tabs>
          <w:tab w:val="left" w:pos="1800"/>
        </w:tabs>
      </w:pPr>
      <w:r w:rsidRPr="00410DC0">
        <w:t>Participant and Symposium Chair, "An fMRI Study of Gambling Urges in Individuals with Pathological Gambling" in “The Neurobiology of Pathological Gambling.” World Congress of Biological Psychiatry Convention, Berlin, Germany, July, 2001.</w:t>
      </w:r>
    </w:p>
    <w:p w14:paraId="5E3C31EE" w14:textId="77777777" w:rsidR="00125647" w:rsidRPr="00410DC0" w:rsidRDefault="00125647">
      <w:pPr>
        <w:numPr>
          <w:ilvl w:val="0"/>
          <w:numId w:val="2"/>
        </w:numPr>
        <w:tabs>
          <w:tab w:val="left" w:pos="1800"/>
        </w:tabs>
      </w:pPr>
      <w:r w:rsidRPr="00410DC0">
        <w:t>Participant and Symposium Chair, "Characteristics of individuals with disordered gambling reporting excessive tobacco use" in "Roll of the Dice: Gambling and Risk Taking" College on Problems of Drug Dependence Annual Meeting, June 2000.</w:t>
      </w:r>
    </w:p>
    <w:p w14:paraId="465451F9" w14:textId="77777777" w:rsidR="00125647" w:rsidRPr="00410DC0" w:rsidRDefault="00125647">
      <w:pPr>
        <w:numPr>
          <w:ilvl w:val="0"/>
          <w:numId w:val="2"/>
        </w:numPr>
        <w:tabs>
          <w:tab w:val="left" w:pos="1800"/>
        </w:tabs>
      </w:pPr>
      <w:r w:rsidRPr="00410DC0">
        <w:t>"Disordered Gambling in a Forensic Context: Analysis of Data from a Gambling Helpline." National Conference on Problem Gambling, October, 2000.</w:t>
      </w:r>
    </w:p>
    <w:p w14:paraId="2BD9A77B" w14:textId="77777777" w:rsidR="00125647" w:rsidRPr="00410DC0" w:rsidRDefault="00125647">
      <w:pPr>
        <w:numPr>
          <w:ilvl w:val="0"/>
          <w:numId w:val="2"/>
        </w:numPr>
        <w:tabs>
          <w:tab w:val="left" w:pos="1800"/>
        </w:tabs>
      </w:pPr>
      <w:r w:rsidRPr="00410DC0">
        <w:t>“Neural Correlates of Gambling Urges in Pathological Gambling" Society of Biological Psychiatry Annual Convention, May, 2001.</w:t>
      </w:r>
      <w:r w:rsidRPr="00410DC0">
        <w:tab/>
      </w:r>
    </w:p>
    <w:p w14:paraId="57FAF458" w14:textId="77777777" w:rsidR="00125647" w:rsidRPr="00410DC0" w:rsidRDefault="00125647">
      <w:pPr>
        <w:numPr>
          <w:ilvl w:val="0"/>
          <w:numId w:val="2"/>
        </w:numPr>
        <w:tabs>
          <w:tab w:val="left" w:pos="1800"/>
        </w:tabs>
      </w:pPr>
      <w:r w:rsidRPr="00410DC0">
        <w:t>Invited participant presenting</w:t>
      </w:r>
      <w:r w:rsidRPr="00410DC0">
        <w:rPr>
          <w:b/>
        </w:rPr>
        <w:t xml:space="preserve"> </w:t>
      </w:r>
      <w:r w:rsidRPr="00410DC0">
        <w:t>“Etiology and Treatment of Pathological Gambling” in Addiction (workshop) at the American Psychiatric Association Annual Convention, May, 2001.</w:t>
      </w:r>
    </w:p>
    <w:p w14:paraId="517CCBEE" w14:textId="77777777" w:rsidR="00125647" w:rsidRPr="00410DC0" w:rsidRDefault="00125647">
      <w:pPr>
        <w:numPr>
          <w:ilvl w:val="0"/>
          <w:numId w:val="2"/>
        </w:numPr>
        <w:tabs>
          <w:tab w:val="left" w:pos="1800"/>
        </w:tabs>
      </w:pPr>
      <w:r w:rsidRPr="00410DC0">
        <w:t xml:space="preserve">"An fMRI Study of Gambling Urges in Pathological Gambling" National Conference on Problem Gambling Annual Meeting, June, 2001. </w:t>
      </w:r>
    </w:p>
    <w:p w14:paraId="3BA83BE2" w14:textId="77777777" w:rsidR="00125647" w:rsidRPr="00410DC0" w:rsidRDefault="00125647" w:rsidP="00125647">
      <w:pPr>
        <w:numPr>
          <w:ilvl w:val="0"/>
          <w:numId w:val="2"/>
        </w:numPr>
        <w:tabs>
          <w:tab w:val="left" w:pos="440"/>
          <w:tab w:val="left" w:pos="1800"/>
        </w:tabs>
      </w:pPr>
      <w:r w:rsidRPr="00410DC0">
        <w:t>Invited study group participant in "Clinical Research Methodologies for Eliciting Craving – Critical Review, Reassessment and Recommendations" American College of Neuropsychopharmacology Annual Meeting, December, 2001</w:t>
      </w:r>
    </w:p>
    <w:p w14:paraId="400E1F73" w14:textId="77777777" w:rsidR="00125647" w:rsidRPr="00410DC0" w:rsidRDefault="00125647" w:rsidP="00125647">
      <w:pPr>
        <w:numPr>
          <w:ilvl w:val="0"/>
          <w:numId w:val="2"/>
        </w:numPr>
        <w:tabs>
          <w:tab w:val="left" w:pos="440"/>
          <w:tab w:val="left" w:pos="1800"/>
        </w:tabs>
      </w:pPr>
      <w:r w:rsidRPr="00410DC0">
        <w:t>"Translational research in pathological gambling: Gender differences and neuroimaging" Addiction Lecture Series, Harvard University School of Medicine. Boston, MA. Oct 16, 2001.</w:t>
      </w:r>
    </w:p>
    <w:p w14:paraId="78D94A27" w14:textId="77777777" w:rsidR="00125647" w:rsidRPr="00410DC0" w:rsidRDefault="00125647" w:rsidP="00125647">
      <w:pPr>
        <w:numPr>
          <w:ilvl w:val="0"/>
          <w:numId w:val="2"/>
        </w:numPr>
        <w:tabs>
          <w:tab w:val="left" w:pos="440"/>
          <w:tab w:val="left" w:pos="1800"/>
        </w:tabs>
      </w:pPr>
      <w:r w:rsidRPr="00410DC0">
        <w:t>"Prevalence and treatment of pathological gambling" CME Course, Medical University of South Carolina, May 31-June 1, 2002.</w:t>
      </w:r>
    </w:p>
    <w:p w14:paraId="42FEB008" w14:textId="77777777" w:rsidR="00125647" w:rsidRPr="00410DC0" w:rsidRDefault="00125647" w:rsidP="00125647">
      <w:pPr>
        <w:numPr>
          <w:ilvl w:val="0"/>
          <w:numId w:val="2"/>
        </w:numPr>
        <w:tabs>
          <w:tab w:val="left" w:pos="440"/>
          <w:tab w:val="left" w:pos="1800"/>
        </w:tabs>
      </w:pPr>
      <w:r w:rsidRPr="00410DC0">
        <w:t>"The Neurobiology of Pathological Gambling" American Psychiatric Association, May 2002.</w:t>
      </w:r>
    </w:p>
    <w:p w14:paraId="3FB3F21B" w14:textId="77777777" w:rsidR="00125647" w:rsidRPr="00410DC0" w:rsidRDefault="00125647" w:rsidP="00125647">
      <w:pPr>
        <w:numPr>
          <w:ilvl w:val="0"/>
          <w:numId w:val="2"/>
        </w:numPr>
        <w:tabs>
          <w:tab w:val="left" w:pos="440"/>
          <w:tab w:val="left" w:pos="1800"/>
        </w:tabs>
      </w:pPr>
      <w:r w:rsidRPr="00410DC0">
        <w:t>Session Chair and Participant, "Neuroimaging Pathological Gambling" in "The relationship between 'behavioral' and drug addictions" Society for Biological Psychiatry, May, 2002.</w:t>
      </w:r>
    </w:p>
    <w:p w14:paraId="755BCF6B" w14:textId="77777777" w:rsidR="00125647" w:rsidRPr="00410DC0" w:rsidRDefault="00125647" w:rsidP="00125647">
      <w:pPr>
        <w:numPr>
          <w:ilvl w:val="0"/>
          <w:numId w:val="2"/>
        </w:numPr>
        <w:tabs>
          <w:tab w:val="left" w:pos="440"/>
          <w:tab w:val="left" w:pos="1800"/>
        </w:tabs>
      </w:pPr>
      <w:r w:rsidRPr="00410DC0">
        <w:t>Participant and Presenter, “Assessing Treatment Outcome” in "Treatment Outcome Studies in Pathological Gambling" Work Group on Effective Treatments for Pathological Gambling, Quebec City, CAN. May, 2002.</w:t>
      </w:r>
    </w:p>
    <w:p w14:paraId="5E31455D" w14:textId="77777777" w:rsidR="00125647" w:rsidRPr="00410DC0" w:rsidRDefault="00125647" w:rsidP="00125647">
      <w:pPr>
        <w:numPr>
          <w:ilvl w:val="0"/>
          <w:numId w:val="2"/>
        </w:numPr>
        <w:tabs>
          <w:tab w:val="left" w:pos="440"/>
          <w:tab w:val="left" w:pos="1800"/>
        </w:tabs>
      </w:pPr>
      <w:r w:rsidRPr="00410DC0">
        <w:t>Participant and Presenter, “Adolescent Gambling: A Neurodevelopmental Prespective” in "Adolescent Gambling and Other Risk Behaviors" Annenberg Adolescent Risk Conference, Philadelphia, PA. June, 2002.</w:t>
      </w:r>
    </w:p>
    <w:p w14:paraId="233EE69D" w14:textId="77777777" w:rsidR="00125647" w:rsidRPr="00410DC0" w:rsidRDefault="00125647" w:rsidP="00125647">
      <w:pPr>
        <w:numPr>
          <w:ilvl w:val="0"/>
          <w:numId w:val="2"/>
        </w:numPr>
        <w:tabs>
          <w:tab w:val="left" w:pos="440"/>
          <w:tab w:val="left" w:pos="1800"/>
        </w:tabs>
      </w:pPr>
      <w:r w:rsidRPr="00410DC0">
        <w:t>"Characteristics of Problem Gamblers with Alcohol Use Problems" Research Society on Alcoholism, July, 2002.</w:t>
      </w:r>
    </w:p>
    <w:p w14:paraId="3F21E91B" w14:textId="77777777" w:rsidR="00125647" w:rsidRPr="00410DC0" w:rsidRDefault="00125647" w:rsidP="00125647">
      <w:pPr>
        <w:numPr>
          <w:ilvl w:val="0"/>
          <w:numId w:val="2"/>
        </w:numPr>
        <w:tabs>
          <w:tab w:val="left" w:pos="440"/>
          <w:tab w:val="left" w:pos="1800"/>
        </w:tabs>
      </w:pPr>
      <w:r w:rsidRPr="00410DC0">
        <w:t>"Neuroimaging of Pathological Gambling" European Association of the Study of Gambling, Barcelona, Spain, October 3, 2002.</w:t>
      </w:r>
    </w:p>
    <w:p w14:paraId="12F88302" w14:textId="77777777" w:rsidR="00125647" w:rsidRPr="00410DC0" w:rsidRDefault="00125647" w:rsidP="00125647">
      <w:pPr>
        <w:numPr>
          <w:ilvl w:val="0"/>
          <w:numId w:val="2"/>
        </w:numPr>
        <w:tabs>
          <w:tab w:val="left" w:pos="440"/>
          <w:tab w:val="left" w:pos="1800"/>
        </w:tabs>
      </w:pPr>
      <w:r w:rsidRPr="00410DC0">
        <w:t>"Genetics of Pathological Gambling" European Association of the Study of Gambling, Barcelona, Spain, October 3, 2002.</w:t>
      </w:r>
    </w:p>
    <w:p w14:paraId="62C6A12A" w14:textId="77777777" w:rsidR="00125647" w:rsidRPr="00410DC0" w:rsidRDefault="00125647" w:rsidP="00125647">
      <w:pPr>
        <w:numPr>
          <w:ilvl w:val="0"/>
          <w:numId w:val="2"/>
        </w:numPr>
        <w:tabs>
          <w:tab w:val="left" w:pos="440"/>
          <w:tab w:val="left" w:pos="1800"/>
        </w:tabs>
      </w:pPr>
      <w:r w:rsidRPr="00410DC0">
        <w:t>“Older Adult Problem Gambling” Gerontological Society of America. Boston, MA, November, 2002.</w:t>
      </w:r>
    </w:p>
    <w:p w14:paraId="7921C65C" w14:textId="77777777" w:rsidR="00125647" w:rsidRPr="00410DC0" w:rsidRDefault="00125647" w:rsidP="00125647">
      <w:pPr>
        <w:numPr>
          <w:ilvl w:val="0"/>
          <w:numId w:val="2"/>
        </w:numPr>
        <w:tabs>
          <w:tab w:val="left" w:pos="440"/>
          <w:tab w:val="left" w:pos="1800"/>
        </w:tabs>
      </w:pPr>
      <w:r w:rsidRPr="00410DC0">
        <w:lastRenderedPageBreak/>
        <w:t>Participant and Study Group Chair, “fMRI Investigations in Neuropsychiatry: Approaches to Research Design and Data Analysis” American College of Neuropsychopharmacology. December, 2002.</w:t>
      </w:r>
    </w:p>
    <w:p w14:paraId="1FC3AC2A" w14:textId="77777777" w:rsidR="00125647" w:rsidRPr="00410DC0" w:rsidRDefault="00125647" w:rsidP="00125647">
      <w:pPr>
        <w:numPr>
          <w:ilvl w:val="0"/>
          <w:numId w:val="2"/>
        </w:numPr>
        <w:tabs>
          <w:tab w:val="left" w:pos="440"/>
          <w:tab w:val="left" w:pos="1800"/>
        </w:tabs>
      </w:pPr>
      <w:r w:rsidRPr="00410DC0">
        <w:t>Participant and Symposium Chair,</w:t>
      </w:r>
      <w:r w:rsidRPr="00410DC0">
        <w:rPr>
          <w:b/>
        </w:rPr>
        <w:t xml:space="preserve"> </w:t>
      </w:r>
      <w:r w:rsidRPr="00410DC0">
        <w:t>“Neuropsychopharmacology of pathological gambling” in “Pathological Gambling”, American Academy of Addiction Psychiatry. December, 2002.</w:t>
      </w:r>
    </w:p>
    <w:p w14:paraId="30B07ABC" w14:textId="77777777" w:rsidR="00125647" w:rsidRPr="00410DC0" w:rsidRDefault="00125647" w:rsidP="00125647">
      <w:pPr>
        <w:numPr>
          <w:ilvl w:val="0"/>
          <w:numId w:val="2"/>
        </w:numPr>
        <w:tabs>
          <w:tab w:val="left" w:pos="440"/>
          <w:tab w:val="left" w:pos="1800"/>
        </w:tabs>
      </w:pPr>
      <w:r w:rsidRPr="00410DC0">
        <w:t xml:space="preserve">"Neuroimaging of pathological gambling" in </w:t>
      </w:r>
      <w:r w:rsidRPr="00410DC0">
        <w:rPr>
          <w:i/>
        </w:rPr>
        <w:t>The Neurobiology of Pathological Gambling,</w:t>
      </w:r>
      <w:r w:rsidRPr="00410DC0">
        <w:t xml:space="preserve"> Sky City Casino, Acoma, NM, Sept 27, 2002.</w:t>
      </w:r>
    </w:p>
    <w:p w14:paraId="7D614FF7" w14:textId="77777777" w:rsidR="00125647" w:rsidRPr="00410DC0" w:rsidRDefault="00125647" w:rsidP="00125647">
      <w:pPr>
        <w:numPr>
          <w:ilvl w:val="0"/>
          <w:numId w:val="2"/>
        </w:numPr>
        <w:tabs>
          <w:tab w:val="left" w:pos="440"/>
          <w:tab w:val="left" w:pos="1800"/>
        </w:tabs>
      </w:pPr>
      <w:r w:rsidRPr="00410DC0">
        <w:t xml:space="preserve">"Clinical characteristics of pathological gambling" in </w:t>
      </w:r>
      <w:r w:rsidRPr="00410DC0">
        <w:rPr>
          <w:i/>
        </w:rPr>
        <w:t xml:space="preserve">Pathological Gambling: Medication Treatment and Cognitive Behavioral Therapy </w:t>
      </w:r>
      <w:r w:rsidRPr="00410DC0">
        <w:t>Sky City Casino, Acoma, NM, May 2, 2003.</w:t>
      </w:r>
    </w:p>
    <w:p w14:paraId="1945B67C" w14:textId="77777777" w:rsidR="00125647" w:rsidRPr="00410DC0" w:rsidRDefault="00125647" w:rsidP="00125647">
      <w:pPr>
        <w:numPr>
          <w:ilvl w:val="0"/>
          <w:numId w:val="2"/>
        </w:numPr>
        <w:tabs>
          <w:tab w:val="left" w:pos="440"/>
          <w:tab w:val="left" w:pos="1800"/>
        </w:tabs>
      </w:pPr>
      <w:r w:rsidRPr="00410DC0">
        <w:t>Participant and Session Chair, “Characteristics of Tobacco-Smoking Problem Gamblers Calling a Gambling Helpline” in “An Ounce of Prevention” College on Problems of Drug Dependence, June 2003</w:t>
      </w:r>
    </w:p>
    <w:p w14:paraId="22768159" w14:textId="77777777" w:rsidR="00125647" w:rsidRPr="00410DC0" w:rsidRDefault="00125647" w:rsidP="00125647">
      <w:pPr>
        <w:numPr>
          <w:ilvl w:val="0"/>
          <w:numId w:val="2"/>
        </w:numPr>
        <w:tabs>
          <w:tab w:val="left" w:pos="440"/>
          <w:tab w:val="left" w:pos="1800"/>
        </w:tabs>
      </w:pPr>
      <w:r w:rsidRPr="00410DC0">
        <w:t xml:space="preserve">"Neurobiology and treatment of pathological gambling" in </w:t>
      </w:r>
      <w:r w:rsidRPr="00410DC0">
        <w:rPr>
          <w:i/>
        </w:rPr>
        <w:t>4</w:t>
      </w:r>
      <w:r w:rsidRPr="00410DC0">
        <w:rPr>
          <w:i/>
          <w:vertAlign w:val="superscript"/>
        </w:rPr>
        <w:t>th</w:t>
      </w:r>
      <w:r w:rsidRPr="00410DC0">
        <w:rPr>
          <w:i/>
        </w:rPr>
        <w:t xml:space="preserve"> Annual Upstate New York Addiction Conference, </w:t>
      </w:r>
      <w:r w:rsidRPr="00410DC0">
        <w:t>Syracuse, NY, September 27, 2003.</w:t>
      </w:r>
    </w:p>
    <w:p w14:paraId="374D060E" w14:textId="77777777" w:rsidR="00125647" w:rsidRPr="00410DC0" w:rsidRDefault="00125647" w:rsidP="00125647">
      <w:pPr>
        <w:numPr>
          <w:ilvl w:val="0"/>
          <w:numId w:val="2"/>
        </w:numPr>
        <w:tabs>
          <w:tab w:val="left" w:pos="440"/>
          <w:tab w:val="left" w:pos="1800"/>
        </w:tabs>
      </w:pPr>
      <w:r w:rsidRPr="00410DC0">
        <w:t xml:space="preserve">"Clinical characteristics and treatment of pathological gambling" in </w:t>
      </w:r>
      <w:r w:rsidRPr="00410DC0">
        <w:rPr>
          <w:i/>
        </w:rPr>
        <w:t xml:space="preserve">Many Faces of Addiction Conference, </w:t>
      </w:r>
      <w:r w:rsidRPr="00410DC0">
        <w:t>University of New Mexico, Albuquerque, NM, October 10, 2003.</w:t>
      </w:r>
    </w:p>
    <w:p w14:paraId="20EE0EF2" w14:textId="77777777" w:rsidR="00125647" w:rsidRPr="00410DC0" w:rsidRDefault="00125647" w:rsidP="00125647">
      <w:pPr>
        <w:numPr>
          <w:ilvl w:val="0"/>
          <w:numId w:val="2"/>
        </w:numPr>
        <w:tabs>
          <w:tab w:val="left" w:pos="440"/>
          <w:tab w:val="left" w:pos="1800"/>
        </w:tabs>
      </w:pPr>
      <w:r w:rsidRPr="00410DC0">
        <w:t>“Neuroimaging Studies of Pathological Gambling” in</w:t>
      </w:r>
      <w:r w:rsidRPr="00410DC0">
        <w:rPr>
          <w:b/>
        </w:rPr>
        <w:t xml:space="preserve"> </w:t>
      </w:r>
      <w:r w:rsidRPr="00410DC0">
        <w:t>“Neurobiology of Treatment: Recovery of Brain Structure and Function through Behavioral Treatments” NIDA Meeting. Miami Beach, FL. October 15-16, 2003.</w:t>
      </w:r>
    </w:p>
    <w:p w14:paraId="67C014CE" w14:textId="77777777" w:rsidR="00125647" w:rsidRPr="00410DC0" w:rsidRDefault="00125647" w:rsidP="00125647">
      <w:pPr>
        <w:numPr>
          <w:ilvl w:val="0"/>
          <w:numId w:val="2"/>
        </w:numPr>
        <w:tabs>
          <w:tab w:val="left" w:pos="440"/>
          <w:tab w:val="left" w:pos="1800"/>
        </w:tabs>
        <w:rPr>
          <w:b/>
        </w:rPr>
      </w:pPr>
      <w:r w:rsidRPr="00410DC0">
        <w:t>"Neuroimaging Pathological Gambling" Institute of Living, Grand Rounds, Hartford, CT, February 11, 2004.</w:t>
      </w:r>
    </w:p>
    <w:p w14:paraId="4EEB1A32" w14:textId="77777777" w:rsidR="00125647" w:rsidRPr="00410DC0" w:rsidRDefault="00125647" w:rsidP="00125647">
      <w:pPr>
        <w:numPr>
          <w:ilvl w:val="0"/>
          <w:numId w:val="2"/>
        </w:numPr>
        <w:tabs>
          <w:tab w:val="left" w:pos="440"/>
          <w:tab w:val="left" w:pos="1800"/>
        </w:tabs>
      </w:pPr>
      <w:r w:rsidRPr="00410DC0">
        <w:t xml:space="preserve">“Evidence-Based Pharmacotherapies for Pathological Gambling” in </w:t>
      </w:r>
      <w:r w:rsidRPr="00410DC0">
        <w:rPr>
          <w:i/>
        </w:rPr>
        <w:t>Towards Evidence-Based Treatment</w:t>
      </w:r>
      <w:r w:rsidRPr="00410DC0">
        <w:t xml:space="preserve"> Massachusetts Conference on Problem Gambling, Boston, MA, April, 2004</w:t>
      </w:r>
    </w:p>
    <w:p w14:paraId="2C58D791" w14:textId="77777777" w:rsidR="00125647" w:rsidRPr="00410DC0" w:rsidRDefault="00125647" w:rsidP="00125647">
      <w:pPr>
        <w:numPr>
          <w:ilvl w:val="0"/>
          <w:numId w:val="2"/>
        </w:numPr>
        <w:tabs>
          <w:tab w:val="left" w:pos="440"/>
          <w:tab w:val="left" w:pos="1800"/>
        </w:tabs>
      </w:pPr>
      <w:r w:rsidRPr="00410DC0">
        <w:t>“Genomic regions controlling corticosterone levels in rats.” Soc for Biol Psychiatry, New York, NY, April, 2004</w:t>
      </w:r>
    </w:p>
    <w:p w14:paraId="6752A2A0" w14:textId="77777777" w:rsidR="00125647" w:rsidRPr="00410DC0" w:rsidRDefault="00125647" w:rsidP="00125647">
      <w:pPr>
        <w:numPr>
          <w:ilvl w:val="0"/>
          <w:numId w:val="2"/>
        </w:numPr>
        <w:tabs>
          <w:tab w:val="left" w:pos="440"/>
          <w:tab w:val="left" w:pos="1800"/>
        </w:tabs>
      </w:pPr>
      <w:r w:rsidRPr="00410DC0">
        <w:t>“Neuroimaging Studies of Behavioral and Drug Addictions: Gambling Urges in Pathological Gambling and Cocaine Cravings in Cocaine Dependence” American Psychiatric Association, New York, NY, May 2004</w:t>
      </w:r>
    </w:p>
    <w:p w14:paraId="6835C2DE" w14:textId="77777777" w:rsidR="00125647" w:rsidRPr="00410DC0" w:rsidRDefault="00125647" w:rsidP="00125647">
      <w:pPr>
        <w:numPr>
          <w:ilvl w:val="0"/>
          <w:numId w:val="2"/>
        </w:numPr>
        <w:tabs>
          <w:tab w:val="left" w:pos="440"/>
          <w:tab w:val="left" w:pos="1800"/>
        </w:tabs>
      </w:pPr>
      <w:r w:rsidRPr="00410DC0">
        <w:t>“Gambling and Older Adults” American Geriatrics Society, Las Vegas, NV, May, 2004</w:t>
      </w:r>
    </w:p>
    <w:p w14:paraId="7181AA51" w14:textId="77777777" w:rsidR="00125647" w:rsidRPr="00410DC0" w:rsidRDefault="00125647" w:rsidP="00125647">
      <w:pPr>
        <w:numPr>
          <w:ilvl w:val="0"/>
          <w:numId w:val="2"/>
        </w:numPr>
        <w:tabs>
          <w:tab w:val="left" w:pos="440"/>
          <w:tab w:val="left" w:pos="1800"/>
        </w:tabs>
        <w:rPr>
          <w:b/>
        </w:rPr>
      </w:pPr>
      <w:r w:rsidRPr="00410DC0">
        <w:t>“Evidence-Based Pharmacotherapies for Pathological Gambling:  Translating Neurobiological Findings into Treatment Advances” 3rd Annual Alberta Gambling Conference, Bannf, Canada, May 2004</w:t>
      </w:r>
    </w:p>
    <w:p w14:paraId="166FE64E" w14:textId="77777777" w:rsidR="00125647" w:rsidRPr="00410DC0" w:rsidRDefault="00125647" w:rsidP="00125647">
      <w:pPr>
        <w:numPr>
          <w:ilvl w:val="0"/>
          <w:numId w:val="2"/>
        </w:numPr>
        <w:tabs>
          <w:tab w:val="left" w:pos="440"/>
          <w:tab w:val="left" w:pos="1800"/>
        </w:tabs>
        <w:rPr>
          <w:b/>
        </w:rPr>
      </w:pPr>
      <w:r w:rsidRPr="00410DC0">
        <w:t xml:space="preserve">“Neurobiology Across the Addictions: Strategies for Treatment” in </w:t>
      </w:r>
      <w:r w:rsidRPr="00410DC0">
        <w:rPr>
          <w:i/>
        </w:rPr>
        <w:t>Addiction Medicine: Evidence-Based Strategies</w:t>
      </w:r>
      <w:r w:rsidRPr="00410DC0">
        <w:t>, Boston, MA, October, 2004</w:t>
      </w:r>
    </w:p>
    <w:p w14:paraId="5DE301FF" w14:textId="77777777" w:rsidR="00125647" w:rsidRPr="00410DC0" w:rsidRDefault="00125647" w:rsidP="00125647">
      <w:pPr>
        <w:numPr>
          <w:ilvl w:val="0"/>
          <w:numId w:val="2"/>
        </w:numPr>
        <w:tabs>
          <w:tab w:val="left" w:pos="440"/>
          <w:tab w:val="left" w:pos="1800"/>
        </w:tabs>
        <w:rPr>
          <w:b/>
        </w:rPr>
      </w:pPr>
      <w:r w:rsidRPr="00410DC0">
        <w:rPr>
          <w:b/>
        </w:rPr>
        <w:t>“</w:t>
      </w:r>
      <w:r w:rsidRPr="00410DC0">
        <w:t>The Neurobiology of Craving”, Brazilian Congress of Psychiatry, October, 2004</w:t>
      </w:r>
    </w:p>
    <w:p w14:paraId="68D06E4C" w14:textId="77777777" w:rsidR="00125647" w:rsidRPr="00410DC0" w:rsidRDefault="00125647" w:rsidP="00125647">
      <w:pPr>
        <w:numPr>
          <w:ilvl w:val="0"/>
          <w:numId w:val="2"/>
        </w:numPr>
        <w:tabs>
          <w:tab w:val="left" w:pos="440"/>
          <w:tab w:val="left" w:pos="1800"/>
        </w:tabs>
        <w:rPr>
          <w:b/>
        </w:rPr>
      </w:pPr>
      <w:r w:rsidRPr="00410DC0">
        <w:rPr>
          <w:b/>
        </w:rPr>
        <w:t>“</w:t>
      </w:r>
      <w:r w:rsidRPr="00410DC0">
        <w:t>Pathological Gambling”, Brazilian Congress of Psychiatry, October, 2004</w:t>
      </w:r>
    </w:p>
    <w:p w14:paraId="1F245192" w14:textId="77777777" w:rsidR="00125647" w:rsidRPr="00410DC0" w:rsidRDefault="00125647" w:rsidP="00125647">
      <w:pPr>
        <w:numPr>
          <w:ilvl w:val="0"/>
          <w:numId w:val="2"/>
        </w:numPr>
        <w:tabs>
          <w:tab w:val="left" w:pos="440"/>
          <w:tab w:val="left" w:pos="1800"/>
        </w:tabs>
        <w:rPr>
          <w:b/>
        </w:rPr>
      </w:pPr>
      <w:r w:rsidRPr="00410DC0">
        <w:t>Invited Speaker, University of São Paulo, São Paulo, Brazil, October, 2004</w:t>
      </w:r>
    </w:p>
    <w:p w14:paraId="4F5A2076" w14:textId="77777777" w:rsidR="00125647" w:rsidRPr="00410DC0" w:rsidRDefault="00125647" w:rsidP="00125647">
      <w:pPr>
        <w:numPr>
          <w:ilvl w:val="0"/>
          <w:numId w:val="2"/>
        </w:numPr>
        <w:tabs>
          <w:tab w:val="left" w:pos="440"/>
          <w:tab w:val="left" w:pos="1800"/>
        </w:tabs>
        <w:rPr>
          <w:b/>
        </w:rPr>
      </w:pPr>
      <w:r w:rsidRPr="00410DC0">
        <w:t>“Pathological Gambling: Co-Occurring Disorders and Psychopharmacology”, Institute for Problem Gambling Symposium on Problem Gambling and Co-Occurring Disorders, October, 2004</w:t>
      </w:r>
    </w:p>
    <w:p w14:paraId="4F9C2136" w14:textId="77777777" w:rsidR="00125647" w:rsidRPr="00410DC0" w:rsidRDefault="00125647" w:rsidP="00125647">
      <w:pPr>
        <w:numPr>
          <w:ilvl w:val="0"/>
          <w:numId w:val="2"/>
        </w:numPr>
        <w:tabs>
          <w:tab w:val="left" w:pos="440"/>
          <w:tab w:val="left" w:pos="1800"/>
        </w:tabs>
        <w:rPr>
          <w:b/>
        </w:rPr>
      </w:pPr>
      <w:r w:rsidRPr="00410DC0">
        <w:t>Participant, Discussant and Session Chair, “Neuropsychopharmacology of Pathological Gambling” in “Gambling and Mental Health” American Public Health Association Annual Convention, Washington, DC, November, 2004</w:t>
      </w:r>
    </w:p>
    <w:p w14:paraId="33B3065C" w14:textId="77777777" w:rsidR="00125647" w:rsidRPr="00410DC0" w:rsidRDefault="00125647" w:rsidP="00125647">
      <w:pPr>
        <w:numPr>
          <w:ilvl w:val="0"/>
          <w:numId w:val="2"/>
        </w:numPr>
        <w:tabs>
          <w:tab w:val="left" w:pos="440"/>
          <w:tab w:val="left" w:pos="1800"/>
        </w:tabs>
      </w:pPr>
      <w:r w:rsidRPr="00410DC0">
        <w:rPr>
          <w:b/>
        </w:rPr>
        <w:t>“</w:t>
      </w:r>
      <w:r w:rsidRPr="00410DC0">
        <w:t>Functional Magnetic Resonance Imaging Studies of Pathological Gambling” World Psychiatric Association Convention, Florence, Italy, 2004</w:t>
      </w:r>
    </w:p>
    <w:p w14:paraId="7607C6EB" w14:textId="77777777" w:rsidR="00125647" w:rsidRPr="00410DC0" w:rsidRDefault="00125647" w:rsidP="00125647">
      <w:pPr>
        <w:numPr>
          <w:ilvl w:val="0"/>
          <w:numId w:val="2"/>
        </w:numPr>
        <w:tabs>
          <w:tab w:val="left" w:pos="440"/>
          <w:tab w:val="left" w:pos="1800"/>
        </w:tabs>
        <w:rPr>
          <w:b/>
        </w:rPr>
      </w:pPr>
      <w:r w:rsidRPr="00410DC0">
        <w:lastRenderedPageBreak/>
        <w:t>“Pathological Gambling”, Invited Workshop Speaker, Hospital of Tarrasa, Barcelona, Spain, November, 2004</w:t>
      </w:r>
    </w:p>
    <w:p w14:paraId="23671ADC" w14:textId="77777777" w:rsidR="00125647" w:rsidRPr="00410DC0" w:rsidRDefault="00125647" w:rsidP="00125647">
      <w:pPr>
        <w:numPr>
          <w:ilvl w:val="0"/>
          <w:numId w:val="2"/>
        </w:numPr>
        <w:tabs>
          <w:tab w:val="left" w:pos="440"/>
          <w:tab w:val="left" w:pos="1800"/>
        </w:tabs>
        <w:rPr>
          <w:b/>
        </w:rPr>
      </w:pPr>
      <w:r w:rsidRPr="00410DC0">
        <w:t>“</w:t>
      </w:r>
      <w:r w:rsidRPr="00410DC0">
        <w:rPr>
          <w:color w:val="000000"/>
        </w:rPr>
        <w:t>Translating Neuroscience into Clinical Practice: Drug Treatments for Gambling and Substance Use Disorders</w:t>
      </w:r>
      <w:r w:rsidRPr="00410DC0">
        <w:t xml:space="preserve">” Invited Speaker, </w:t>
      </w:r>
      <w:r w:rsidRPr="00410DC0">
        <w:rPr>
          <w:color w:val="000000"/>
        </w:rPr>
        <w:t>Institute for Research on Pathological Gambling and Related Disorders Annual Conference</w:t>
      </w:r>
      <w:r w:rsidRPr="00410DC0">
        <w:t>, Las Vegas, NV, December, 2004</w:t>
      </w:r>
    </w:p>
    <w:p w14:paraId="457E3C91" w14:textId="77777777" w:rsidR="00125647" w:rsidRPr="00410DC0" w:rsidRDefault="00125647" w:rsidP="00125647">
      <w:pPr>
        <w:numPr>
          <w:ilvl w:val="0"/>
          <w:numId w:val="2"/>
        </w:numPr>
        <w:tabs>
          <w:tab w:val="left" w:pos="440"/>
          <w:tab w:val="left" w:pos="1800"/>
        </w:tabs>
        <w:rPr>
          <w:b/>
        </w:rPr>
      </w:pPr>
      <w:r w:rsidRPr="00410DC0">
        <w:t>“</w:t>
      </w:r>
      <w:r w:rsidRPr="00410DC0">
        <w:rPr>
          <w:color w:val="000000"/>
        </w:rPr>
        <w:t>Neurologic Vulnerability of Adolescents to Addiction</w:t>
      </w:r>
      <w:r w:rsidRPr="00410DC0">
        <w:t xml:space="preserve">” Plenary Speaker, </w:t>
      </w:r>
      <w:r w:rsidRPr="00410DC0">
        <w:rPr>
          <w:color w:val="000000"/>
        </w:rPr>
        <w:t>16</w:t>
      </w:r>
      <w:r w:rsidRPr="00410DC0">
        <w:rPr>
          <w:color w:val="000000"/>
          <w:vertAlign w:val="superscript"/>
        </w:rPr>
        <w:t>th</w:t>
      </w:r>
      <w:r w:rsidRPr="00410DC0">
        <w:rPr>
          <w:color w:val="000000"/>
        </w:rPr>
        <w:t xml:space="preserve"> Annual When the Holidays Aren’t So Happy Conference</w:t>
      </w:r>
      <w:r w:rsidRPr="00410DC0">
        <w:t>, Tarrytown, NY, December 3, 2004</w:t>
      </w:r>
    </w:p>
    <w:p w14:paraId="16E66DEE" w14:textId="77777777" w:rsidR="00125647" w:rsidRPr="00410DC0" w:rsidRDefault="00125647" w:rsidP="00125647">
      <w:pPr>
        <w:numPr>
          <w:ilvl w:val="0"/>
          <w:numId w:val="2"/>
        </w:numPr>
        <w:tabs>
          <w:tab w:val="left" w:pos="440"/>
          <w:tab w:val="left" w:pos="1800"/>
        </w:tabs>
        <w:rPr>
          <w:b/>
        </w:rPr>
      </w:pPr>
      <w:r w:rsidRPr="00410DC0">
        <w:t>“A Neurodevelopmental Model for Adolescent Addiction Vulnerability” Grand Rounds, Child Study Center, New Haven, CT, January 5, 2005</w:t>
      </w:r>
    </w:p>
    <w:p w14:paraId="2114027A" w14:textId="77777777" w:rsidR="00125647" w:rsidRPr="00410DC0" w:rsidRDefault="00125647" w:rsidP="00125647">
      <w:pPr>
        <w:numPr>
          <w:ilvl w:val="0"/>
          <w:numId w:val="2"/>
        </w:numPr>
        <w:tabs>
          <w:tab w:val="left" w:pos="440"/>
          <w:tab w:val="left" w:pos="1800"/>
        </w:tabs>
        <w:rPr>
          <w:b/>
        </w:rPr>
      </w:pPr>
      <w:r w:rsidRPr="00410DC0">
        <w:t>“fMRI of Addiction and Impulsivity: Implications for Pharmacotherapies” Invited Lecture, Yale-Pfizer Alliance Workshop Meeting, New London, CT, January 13, 2005</w:t>
      </w:r>
    </w:p>
    <w:p w14:paraId="17AFD2F2" w14:textId="77777777" w:rsidR="00125647" w:rsidRPr="00410DC0" w:rsidRDefault="00125647" w:rsidP="00125647">
      <w:pPr>
        <w:numPr>
          <w:ilvl w:val="0"/>
          <w:numId w:val="2"/>
        </w:numPr>
        <w:tabs>
          <w:tab w:val="left" w:pos="440"/>
          <w:tab w:val="left" w:pos="1800"/>
        </w:tabs>
        <w:rPr>
          <w:b/>
        </w:rPr>
      </w:pPr>
      <w:r w:rsidRPr="00410DC0">
        <w:t>“Pharmacological Manipulation of Motivational Neurocircuitry in Addiction”. Invited Lecture, Pfizer Addiction Symposium, March 16, 2005.</w:t>
      </w:r>
    </w:p>
    <w:p w14:paraId="4F3C5279" w14:textId="77777777" w:rsidR="00125647" w:rsidRPr="00410DC0" w:rsidRDefault="00125647" w:rsidP="00125647">
      <w:pPr>
        <w:numPr>
          <w:ilvl w:val="0"/>
          <w:numId w:val="2"/>
        </w:numPr>
        <w:tabs>
          <w:tab w:val="left" w:pos="440"/>
          <w:tab w:val="left" w:pos="1800"/>
        </w:tabs>
        <w:rPr>
          <w:b/>
        </w:rPr>
      </w:pPr>
      <w:r w:rsidRPr="00410DC0">
        <w:t>Grand Rounds Invitee, Indiana University Dept of Psychiatry, April, 2005</w:t>
      </w:r>
    </w:p>
    <w:p w14:paraId="5834CD83" w14:textId="77777777" w:rsidR="00125647" w:rsidRPr="00410DC0" w:rsidRDefault="00125647" w:rsidP="00125647">
      <w:pPr>
        <w:numPr>
          <w:ilvl w:val="0"/>
          <w:numId w:val="2"/>
        </w:numPr>
        <w:tabs>
          <w:tab w:val="left" w:pos="440"/>
          <w:tab w:val="left" w:pos="1800"/>
        </w:tabs>
        <w:rPr>
          <w:b/>
        </w:rPr>
      </w:pPr>
      <w:r w:rsidRPr="00410DC0">
        <w:t>Grand Rounds Invitee, University of Texas at Galveston Dept of Psychiatry, July, 2005</w:t>
      </w:r>
    </w:p>
    <w:p w14:paraId="7CBD0775" w14:textId="77777777" w:rsidR="00125647" w:rsidRPr="00B93F64" w:rsidRDefault="00125647" w:rsidP="00125647">
      <w:pPr>
        <w:numPr>
          <w:ilvl w:val="0"/>
          <w:numId w:val="2"/>
        </w:numPr>
        <w:tabs>
          <w:tab w:val="left" w:pos="440"/>
          <w:tab w:val="left" w:pos="1800"/>
        </w:tabs>
        <w:rPr>
          <w:b/>
        </w:rPr>
      </w:pPr>
      <w:r w:rsidRPr="00410DC0">
        <w:t xml:space="preserve">Grand Rounds Invitee, </w:t>
      </w:r>
      <w:r w:rsidRPr="00B93F64">
        <w:t>University of Texas at Houston Dept of Psychiatry, July, 2005</w:t>
      </w:r>
    </w:p>
    <w:p w14:paraId="7AD410C8" w14:textId="77777777" w:rsidR="00125647" w:rsidRPr="00B93F64" w:rsidRDefault="00125647" w:rsidP="00125647">
      <w:pPr>
        <w:numPr>
          <w:ilvl w:val="0"/>
          <w:numId w:val="2"/>
        </w:numPr>
        <w:tabs>
          <w:tab w:val="left" w:pos="440"/>
          <w:tab w:val="left" w:pos="1800"/>
        </w:tabs>
        <w:rPr>
          <w:b/>
        </w:rPr>
      </w:pPr>
      <w:r w:rsidRPr="00B93F64">
        <w:t>Presenter and Session Chair,</w:t>
      </w:r>
      <w:r w:rsidRPr="00B93F64">
        <w:rPr>
          <w:spacing w:val="20"/>
        </w:rPr>
        <w:t xml:space="preserve"> NIAAA/NIEHS Workshop.  Research Triangle Park, NC. Sept 19-20, 2005. (Neuroinformatics Session Chair)</w:t>
      </w:r>
    </w:p>
    <w:p w14:paraId="3494BD78" w14:textId="77777777" w:rsidR="00125647" w:rsidRPr="00410DC0" w:rsidRDefault="00125647" w:rsidP="00125647">
      <w:pPr>
        <w:numPr>
          <w:ilvl w:val="0"/>
          <w:numId w:val="2"/>
        </w:numPr>
        <w:tabs>
          <w:tab w:val="left" w:pos="440"/>
          <w:tab w:val="left" w:pos="1800"/>
        </w:tabs>
        <w:rPr>
          <w:b/>
        </w:rPr>
      </w:pPr>
      <w:r w:rsidRPr="00B93F64">
        <w:t>Invited Lecture on Pathological Gambling</w:t>
      </w:r>
      <w:r w:rsidRPr="00410DC0">
        <w:t>, Hartford Hospital/Institute of Living, November 14, 2005.</w:t>
      </w:r>
    </w:p>
    <w:p w14:paraId="49358553" w14:textId="77777777" w:rsidR="00125647" w:rsidRPr="00410DC0" w:rsidRDefault="00125647" w:rsidP="00125647">
      <w:pPr>
        <w:numPr>
          <w:ilvl w:val="0"/>
          <w:numId w:val="2"/>
        </w:numPr>
        <w:tabs>
          <w:tab w:val="left" w:pos="440"/>
          <w:tab w:val="left" w:pos="1800"/>
        </w:tabs>
      </w:pPr>
      <w:r w:rsidRPr="00410DC0">
        <w:t>“Impulse Control Disorders” Boehringer Ingelheim DOMINION Study Meeting, 9/9/06</w:t>
      </w:r>
    </w:p>
    <w:p w14:paraId="2548AE1A" w14:textId="77777777" w:rsidR="00125647" w:rsidRPr="00410DC0" w:rsidRDefault="00125647" w:rsidP="00125647">
      <w:pPr>
        <w:numPr>
          <w:ilvl w:val="0"/>
          <w:numId w:val="2"/>
        </w:numPr>
        <w:tabs>
          <w:tab w:val="left" w:pos="440"/>
          <w:tab w:val="left" w:pos="1800"/>
        </w:tabs>
      </w:pPr>
      <w:r w:rsidRPr="00410DC0">
        <w:t>“Assessment of Impulse Control Disorders” Boehringer Ingelheim DOMINION Study Meeting, 9/9/06</w:t>
      </w:r>
    </w:p>
    <w:p w14:paraId="704BD2F7" w14:textId="77777777" w:rsidR="00125647" w:rsidRPr="00410DC0" w:rsidRDefault="00125647" w:rsidP="00125647">
      <w:pPr>
        <w:numPr>
          <w:ilvl w:val="0"/>
          <w:numId w:val="2"/>
        </w:numPr>
        <w:tabs>
          <w:tab w:val="left" w:pos="440"/>
          <w:tab w:val="left" w:pos="1800"/>
        </w:tabs>
        <w:rPr>
          <w:b/>
        </w:rPr>
      </w:pPr>
      <w:r w:rsidRPr="00410DC0">
        <w:t>“Pharmacological treatments for pathological gambling” Neurobiology of Pathological Gambling Conference,</w:t>
      </w:r>
      <w:r w:rsidRPr="00410DC0">
        <w:rPr>
          <w:i/>
        </w:rPr>
        <w:t xml:space="preserve"> </w:t>
      </w:r>
      <w:r w:rsidRPr="00410DC0">
        <w:t>Massachusetts Council on Problem Gambling, Nov 7, 2006.  Boston, MA</w:t>
      </w:r>
    </w:p>
    <w:p w14:paraId="27E93E6D" w14:textId="77777777" w:rsidR="00125647" w:rsidRPr="00410DC0" w:rsidRDefault="00125647" w:rsidP="00125647">
      <w:pPr>
        <w:numPr>
          <w:ilvl w:val="0"/>
          <w:numId w:val="2"/>
        </w:numPr>
        <w:tabs>
          <w:tab w:val="left" w:pos="440"/>
          <w:tab w:val="left" w:pos="1800"/>
        </w:tabs>
        <w:rPr>
          <w:b/>
        </w:rPr>
      </w:pPr>
      <w:r w:rsidRPr="00410DC0">
        <w:t>“Problem and pathological gambling: Neurobiology and Co-occurring Disorders” Neurobiology of Pathological Gambling Conference,</w:t>
      </w:r>
      <w:r w:rsidRPr="00410DC0">
        <w:rPr>
          <w:i/>
        </w:rPr>
        <w:t xml:space="preserve"> </w:t>
      </w:r>
      <w:r w:rsidRPr="00410DC0">
        <w:t>Massachusetts Council on Problem Gambling, Nov 7, 2006.  Boston, MA</w:t>
      </w:r>
    </w:p>
    <w:p w14:paraId="3A0C9644" w14:textId="77777777" w:rsidR="00125647" w:rsidRPr="00410DC0" w:rsidRDefault="00125647" w:rsidP="00125647">
      <w:pPr>
        <w:numPr>
          <w:ilvl w:val="0"/>
          <w:numId w:val="2"/>
        </w:numPr>
        <w:tabs>
          <w:tab w:val="left" w:pos="440"/>
          <w:tab w:val="left" w:pos="1800"/>
        </w:tabs>
        <w:rPr>
          <w:b/>
        </w:rPr>
      </w:pPr>
      <w:r w:rsidRPr="00410DC0">
        <w:t>Grand Rounds Invitee, University of Arkansas Medical School, January, 2007</w:t>
      </w:r>
    </w:p>
    <w:p w14:paraId="0FED912A" w14:textId="77777777" w:rsidR="00125647" w:rsidRPr="00410DC0" w:rsidRDefault="00125647" w:rsidP="00125647">
      <w:pPr>
        <w:numPr>
          <w:ilvl w:val="0"/>
          <w:numId w:val="2"/>
        </w:numPr>
        <w:tabs>
          <w:tab w:val="left" w:pos="440"/>
          <w:tab w:val="left" w:pos="1800"/>
        </w:tabs>
        <w:rPr>
          <w:b/>
        </w:rPr>
      </w:pPr>
      <w:r w:rsidRPr="00410DC0">
        <w:t>“Defining Addiction: Neurobiology and Treatment Considerations” University of Arkansas Medical School, Feb 26, 2007</w:t>
      </w:r>
    </w:p>
    <w:p w14:paraId="27E69F4C" w14:textId="77777777" w:rsidR="00125647" w:rsidRPr="00410DC0" w:rsidRDefault="00125647" w:rsidP="00125647">
      <w:pPr>
        <w:numPr>
          <w:ilvl w:val="0"/>
          <w:numId w:val="2"/>
        </w:numPr>
        <w:tabs>
          <w:tab w:val="left" w:pos="440"/>
          <w:tab w:val="left" w:pos="1800"/>
        </w:tabs>
        <w:rPr>
          <w:b/>
        </w:rPr>
      </w:pPr>
      <w:r w:rsidRPr="00410DC0">
        <w:t>“Gambling Addiction: What’s the Brain Got to Do with It?” Brain Awareness Week, Vanderbilt/MTNCSfN, Nashville, TN, March 7, 2007</w:t>
      </w:r>
    </w:p>
    <w:p w14:paraId="5579F270" w14:textId="77777777" w:rsidR="00125647" w:rsidRPr="00410DC0" w:rsidRDefault="00125647" w:rsidP="00125647">
      <w:pPr>
        <w:numPr>
          <w:ilvl w:val="0"/>
          <w:numId w:val="2"/>
        </w:numPr>
        <w:tabs>
          <w:tab w:val="left" w:pos="440"/>
          <w:tab w:val="left" w:pos="1800"/>
        </w:tabs>
        <w:rPr>
          <w:b/>
        </w:rPr>
      </w:pPr>
      <w:r w:rsidRPr="00410DC0">
        <w:t>Grand Rounds, “Boundaries of Addiction: Biological Findings and Clinical Implications” Vanderbilt University, March 8, 2007</w:t>
      </w:r>
    </w:p>
    <w:p w14:paraId="425685A2" w14:textId="77777777" w:rsidR="00125647" w:rsidRPr="00410DC0" w:rsidRDefault="00125647" w:rsidP="00125647">
      <w:pPr>
        <w:numPr>
          <w:ilvl w:val="0"/>
          <w:numId w:val="2"/>
        </w:numPr>
        <w:tabs>
          <w:tab w:val="left" w:pos="440"/>
          <w:tab w:val="left" w:pos="1800"/>
        </w:tabs>
        <w:rPr>
          <w:b/>
        </w:rPr>
      </w:pPr>
      <w:r w:rsidRPr="00410DC0">
        <w:t>Symposium Director, “Treating Impulse Control Disorders and Addictions: New Developments and Practical Office-Based Approaches” Yale CME, New Haven, CT Oct 12, 2007</w:t>
      </w:r>
    </w:p>
    <w:p w14:paraId="0C51749E" w14:textId="77777777" w:rsidR="00125647" w:rsidRPr="00410DC0" w:rsidRDefault="00125647" w:rsidP="00125647">
      <w:pPr>
        <w:numPr>
          <w:ilvl w:val="0"/>
          <w:numId w:val="2"/>
        </w:numPr>
        <w:tabs>
          <w:tab w:val="left" w:pos="440"/>
          <w:tab w:val="left" w:pos="1800"/>
        </w:tabs>
        <w:rPr>
          <w:b/>
        </w:rPr>
      </w:pPr>
      <w:r w:rsidRPr="00410DC0">
        <w:t>“What you need to know about gender differences and co-occurring anxiety and depression in impulse control disorders” in “Treating Impulse Control Disorders and Addictions: New Developments and Practical Office-Based Approaches” Yale CME, New Haven, CT Oct 12, 2007</w:t>
      </w:r>
    </w:p>
    <w:p w14:paraId="2BF37FEE" w14:textId="77777777" w:rsidR="00125647" w:rsidRPr="00410DC0" w:rsidRDefault="00125647" w:rsidP="00125647">
      <w:pPr>
        <w:numPr>
          <w:ilvl w:val="0"/>
          <w:numId w:val="2"/>
        </w:numPr>
        <w:tabs>
          <w:tab w:val="left" w:pos="440"/>
          <w:tab w:val="left" w:pos="1800"/>
        </w:tabs>
      </w:pPr>
      <w:r w:rsidRPr="00410DC0">
        <w:t>“Update from the ISRI” in “</w:t>
      </w:r>
      <w:r w:rsidRPr="00410DC0">
        <w:rPr>
          <w:color w:val="000000"/>
        </w:rPr>
        <w:t>Advances in Psychiatry: Breakthrough Developments in Psychiatric Treatments” Mount Sinai CME, New York, NY, Oct 27, 2007</w:t>
      </w:r>
    </w:p>
    <w:p w14:paraId="377F9F95" w14:textId="77777777" w:rsidR="00125647" w:rsidRPr="00410DC0" w:rsidRDefault="00125647" w:rsidP="00125647">
      <w:pPr>
        <w:numPr>
          <w:ilvl w:val="0"/>
          <w:numId w:val="2"/>
        </w:numPr>
        <w:tabs>
          <w:tab w:val="left" w:pos="1800"/>
        </w:tabs>
      </w:pPr>
      <w:r w:rsidRPr="00410DC0">
        <w:lastRenderedPageBreak/>
        <w:t>Participant, Royal Society Discussion Meeting, “Neurobiology of Addiction”, London, UK, March 2008</w:t>
      </w:r>
    </w:p>
    <w:p w14:paraId="3619F3F7" w14:textId="77777777" w:rsidR="00125647" w:rsidRPr="00410DC0" w:rsidRDefault="00125647" w:rsidP="00125647">
      <w:pPr>
        <w:numPr>
          <w:ilvl w:val="0"/>
          <w:numId w:val="2"/>
        </w:numPr>
        <w:tabs>
          <w:tab w:val="left" w:pos="440"/>
          <w:tab w:val="left" w:pos="1800"/>
        </w:tabs>
      </w:pPr>
      <w:r w:rsidRPr="00410DC0">
        <w:t>“Understanding and Treating Impulse Control Disorders” in “</w:t>
      </w:r>
      <w:r w:rsidRPr="00410DC0">
        <w:rPr>
          <w:color w:val="000000"/>
        </w:rPr>
        <w:t>Pleasure and Motivation: Addiction, Impulsivity and Compulsivity” University of Minnesota CME, Minneapolis, MN Sept 18, 2008</w:t>
      </w:r>
    </w:p>
    <w:p w14:paraId="1CB12698" w14:textId="77777777" w:rsidR="00125647" w:rsidRPr="00410DC0" w:rsidRDefault="00125647" w:rsidP="00125647">
      <w:pPr>
        <w:numPr>
          <w:ilvl w:val="0"/>
          <w:numId w:val="2"/>
        </w:numPr>
        <w:tabs>
          <w:tab w:val="left" w:pos="440"/>
          <w:tab w:val="left" w:pos="1800"/>
        </w:tabs>
      </w:pPr>
      <w:r w:rsidRPr="00410DC0">
        <w:t>“Alcohol and gambling: Co-occurrence and treatment implications” in “</w:t>
      </w:r>
      <w:r w:rsidRPr="00410DC0">
        <w:rPr>
          <w:color w:val="000000"/>
        </w:rPr>
        <w:t>Pleasure and Motivation: Addiction, Impulsivity and Compulsivity” University of Minnesota CME, Minneapolis, MN Sept 18, 2008</w:t>
      </w:r>
    </w:p>
    <w:p w14:paraId="53226338" w14:textId="77777777" w:rsidR="00125647" w:rsidRPr="00410DC0" w:rsidRDefault="00125647" w:rsidP="00125647">
      <w:pPr>
        <w:numPr>
          <w:ilvl w:val="0"/>
          <w:numId w:val="2"/>
        </w:numPr>
        <w:tabs>
          <w:tab w:val="left" w:pos="440"/>
          <w:tab w:val="left" w:pos="1800"/>
        </w:tabs>
        <w:rPr>
          <w:b/>
        </w:rPr>
      </w:pPr>
      <w:r w:rsidRPr="00410DC0">
        <w:t xml:space="preserve">“Impulsivity and ICDs: Neurobiology and Treatment ” </w:t>
      </w:r>
      <w:r w:rsidRPr="00410DC0">
        <w:rPr>
          <w:color w:val="000000"/>
        </w:rPr>
        <w:t>University of Pittsburgh Translational Neuroscience Lecture Series, Pittsburgh, PA Nov 3, 2008</w:t>
      </w:r>
    </w:p>
    <w:p w14:paraId="6945388D" w14:textId="77777777" w:rsidR="00125647" w:rsidRPr="00410DC0" w:rsidRDefault="00125647">
      <w:pPr>
        <w:rPr>
          <w:b/>
        </w:rPr>
      </w:pPr>
    </w:p>
    <w:p w14:paraId="1F9777EE" w14:textId="383378FD" w:rsidR="00125647" w:rsidRPr="00410DC0" w:rsidRDefault="00125647">
      <w:pPr>
        <w:tabs>
          <w:tab w:val="left" w:pos="1800"/>
        </w:tabs>
        <w:rPr>
          <w:b/>
        </w:rPr>
      </w:pPr>
      <w:r w:rsidRPr="00410DC0">
        <w:rPr>
          <w:b/>
        </w:rPr>
        <w:t xml:space="preserve">PROFESSIONAL </w:t>
      </w:r>
      <w:r w:rsidRPr="005556D0">
        <w:rPr>
          <w:b/>
        </w:rPr>
        <w:t>SERVICE</w:t>
      </w:r>
      <w:r w:rsidR="008F2742" w:rsidRPr="005556D0">
        <w:rPr>
          <w:b/>
        </w:rPr>
        <w:t xml:space="preserve"> (Through August 2007, adding editorial positions)</w:t>
      </w:r>
      <w:r w:rsidRPr="005556D0">
        <w:rPr>
          <w:b/>
        </w:rPr>
        <w:t>:</w:t>
      </w:r>
    </w:p>
    <w:p w14:paraId="10E09EDC" w14:textId="77777777" w:rsidR="00125647" w:rsidRPr="00410DC0" w:rsidRDefault="00125647">
      <w:pPr>
        <w:numPr>
          <w:ilvl w:val="0"/>
          <w:numId w:val="9"/>
        </w:numPr>
        <w:tabs>
          <w:tab w:val="left" w:pos="1800"/>
        </w:tabs>
      </w:pPr>
      <w:r w:rsidRPr="00410DC0">
        <w:t xml:space="preserve">Editorial Board Member, 1996 – present, </w:t>
      </w:r>
      <w:r w:rsidRPr="00410DC0">
        <w:rPr>
          <w:i/>
        </w:rPr>
        <w:t>Yale Psychiatry</w:t>
      </w:r>
      <w:r w:rsidRPr="00410DC0">
        <w:t xml:space="preserve"> </w:t>
      </w:r>
    </w:p>
    <w:p w14:paraId="143B16A5" w14:textId="77777777" w:rsidR="00125647" w:rsidRPr="00410DC0" w:rsidRDefault="00125647">
      <w:pPr>
        <w:numPr>
          <w:ilvl w:val="0"/>
          <w:numId w:val="9"/>
        </w:numPr>
        <w:tabs>
          <w:tab w:val="left" w:pos="1800"/>
        </w:tabs>
      </w:pPr>
      <w:r w:rsidRPr="00410DC0">
        <w:t>Participant, Symposium on Problem and Pathological Gambling: A Look at the Issues of Mental Health, Washington, DC, September 28-29, 2000.</w:t>
      </w:r>
    </w:p>
    <w:p w14:paraId="39E07EAD" w14:textId="77777777" w:rsidR="00125647" w:rsidRPr="00410DC0" w:rsidRDefault="00125647">
      <w:pPr>
        <w:numPr>
          <w:ilvl w:val="0"/>
          <w:numId w:val="9"/>
        </w:numPr>
        <w:tabs>
          <w:tab w:val="left" w:pos="1800"/>
        </w:tabs>
      </w:pPr>
      <w:r w:rsidRPr="00410DC0">
        <w:t xml:space="preserve">Editorial Board Member, 2001-present, </w:t>
      </w:r>
      <w:r w:rsidRPr="00410DC0">
        <w:rPr>
          <w:i/>
        </w:rPr>
        <w:t xml:space="preserve">The WAGER </w:t>
      </w:r>
    </w:p>
    <w:p w14:paraId="7468784E" w14:textId="77777777" w:rsidR="00125647" w:rsidRPr="00410DC0" w:rsidRDefault="00125647">
      <w:pPr>
        <w:numPr>
          <w:ilvl w:val="0"/>
          <w:numId w:val="9"/>
        </w:numPr>
        <w:tabs>
          <w:tab w:val="left" w:pos="1800"/>
        </w:tabs>
      </w:pPr>
      <w:r w:rsidRPr="00410DC0">
        <w:t xml:space="preserve">Editorial Board Member, 2001-present, </w:t>
      </w:r>
      <w:r w:rsidRPr="00410DC0">
        <w:rPr>
          <w:i/>
        </w:rPr>
        <w:t>J Gambling Stud</w:t>
      </w:r>
      <w:r w:rsidRPr="00410DC0">
        <w:t xml:space="preserve"> </w:t>
      </w:r>
    </w:p>
    <w:p w14:paraId="66DC30C9" w14:textId="77777777" w:rsidR="00125647" w:rsidRPr="00410DC0" w:rsidRDefault="00125647">
      <w:pPr>
        <w:numPr>
          <w:ilvl w:val="0"/>
          <w:numId w:val="9"/>
        </w:numPr>
        <w:tabs>
          <w:tab w:val="left" w:pos="1800"/>
        </w:tabs>
      </w:pPr>
      <w:r w:rsidRPr="00410DC0">
        <w:t>Participant,</w:t>
      </w:r>
      <w:r w:rsidRPr="00410DC0">
        <w:rPr>
          <w:b/>
        </w:rPr>
        <w:t xml:space="preserve"> </w:t>
      </w:r>
      <w:r w:rsidRPr="00410DC0">
        <w:t>Scientific Panel Member and Presenter, National Center for Addiction and Substance Abuse Symposium on Gambling and Drug Abuse, New York, New York, June 2001.</w:t>
      </w:r>
    </w:p>
    <w:p w14:paraId="284870F4" w14:textId="77777777" w:rsidR="00125647" w:rsidRPr="00410DC0" w:rsidRDefault="00125647">
      <w:pPr>
        <w:numPr>
          <w:ilvl w:val="0"/>
          <w:numId w:val="9"/>
        </w:numPr>
        <w:tabs>
          <w:tab w:val="left" w:pos="1800"/>
        </w:tabs>
      </w:pPr>
      <w:r w:rsidRPr="00410DC0">
        <w:t xml:space="preserve">Guest Editor, </w:t>
      </w:r>
      <w:r w:rsidRPr="00410DC0">
        <w:rPr>
          <w:i/>
        </w:rPr>
        <w:t>Sem Clin Neuropsychiatry</w:t>
      </w:r>
      <w:r w:rsidRPr="00410DC0">
        <w:t xml:space="preserve"> (2001 issue on pathological gambling)</w:t>
      </w:r>
    </w:p>
    <w:p w14:paraId="7E2203A0" w14:textId="77777777" w:rsidR="00125647" w:rsidRPr="00410DC0" w:rsidRDefault="00125647">
      <w:pPr>
        <w:numPr>
          <w:ilvl w:val="0"/>
          <w:numId w:val="9"/>
        </w:numPr>
        <w:tabs>
          <w:tab w:val="left" w:pos="1800"/>
        </w:tabs>
      </w:pPr>
      <w:r w:rsidRPr="00410DC0">
        <w:t xml:space="preserve">International Advisory Panel Member, McGill Center for Studies of Youth Gambling, 2001-present. </w:t>
      </w:r>
    </w:p>
    <w:p w14:paraId="79F1F9CC" w14:textId="77777777" w:rsidR="00125647" w:rsidRPr="00410DC0" w:rsidRDefault="00125647">
      <w:pPr>
        <w:numPr>
          <w:ilvl w:val="0"/>
          <w:numId w:val="9"/>
        </w:numPr>
        <w:tabs>
          <w:tab w:val="left" w:pos="1800"/>
        </w:tabs>
      </w:pPr>
      <w:r w:rsidRPr="00410DC0">
        <w:t>Member, Presentation Selection Committee (Research Track), 17</w:t>
      </w:r>
      <w:r w:rsidRPr="00410DC0">
        <w:rPr>
          <w:vertAlign w:val="superscript"/>
        </w:rPr>
        <w:t>th</w:t>
      </w:r>
      <w:r w:rsidRPr="00410DC0">
        <w:t xml:space="preserve"> Annual National Conference on Problem Gambling, 2001</w:t>
      </w:r>
    </w:p>
    <w:p w14:paraId="5308FDDF" w14:textId="77777777" w:rsidR="00125647" w:rsidRPr="00410DC0" w:rsidRDefault="00125647">
      <w:pPr>
        <w:numPr>
          <w:ilvl w:val="0"/>
          <w:numId w:val="9"/>
        </w:numPr>
        <w:tabs>
          <w:tab w:val="left" w:pos="1800"/>
        </w:tabs>
      </w:pPr>
      <w:r w:rsidRPr="00410DC0">
        <w:t>Participant, Workgroup on Effective Prevention and Treatment of Pathological Gambling. Substance Abuse and Mental Health Services Administration. Jan 30, 2002.</w:t>
      </w:r>
    </w:p>
    <w:p w14:paraId="1B002A1B" w14:textId="77777777" w:rsidR="00125647" w:rsidRPr="00410DC0" w:rsidRDefault="00125647">
      <w:pPr>
        <w:numPr>
          <w:ilvl w:val="0"/>
          <w:numId w:val="9"/>
        </w:numPr>
        <w:tabs>
          <w:tab w:val="left" w:pos="1800"/>
        </w:tabs>
      </w:pPr>
      <w:r w:rsidRPr="00410DC0">
        <w:t>Evaluator, Effective Programs, National Registry of Effective Programs, 2002- present.</w:t>
      </w:r>
    </w:p>
    <w:p w14:paraId="705C1C55" w14:textId="77777777" w:rsidR="00125647" w:rsidRPr="00410DC0" w:rsidRDefault="00125647">
      <w:pPr>
        <w:numPr>
          <w:ilvl w:val="0"/>
          <w:numId w:val="9"/>
        </w:numPr>
        <w:tabs>
          <w:tab w:val="left" w:pos="1800"/>
        </w:tabs>
      </w:pPr>
      <w:r w:rsidRPr="00410DC0">
        <w:t>Psychopharmacological Guideline Development Committee Member, National Registry of Effective Programs, 2002.</w:t>
      </w:r>
    </w:p>
    <w:p w14:paraId="18B7D082" w14:textId="77777777" w:rsidR="00125647" w:rsidRPr="00410DC0" w:rsidRDefault="00125647">
      <w:pPr>
        <w:numPr>
          <w:ilvl w:val="0"/>
          <w:numId w:val="9"/>
        </w:numPr>
        <w:tabs>
          <w:tab w:val="left" w:pos="1800"/>
        </w:tabs>
      </w:pPr>
      <w:r w:rsidRPr="00410DC0">
        <w:t>Participant, "Treatment Outcome Studies in Pathological Gambling" Think-tank on Effective Treatments for Pathological Gambling, Quebec City, CAN. May, 2002.</w:t>
      </w:r>
    </w:p>
    <w:p w14:paraId="5EC6C6CB" w14:textId="77777777" w:rsidR="00125647" w:rsidRPr="00410DC0" w:rsidRDefault="00125647">
      <w:pPr>
        <w:numPr>
          <w:ilvl w:val="0"/>
          <w:numId w:val="9"/>
        </w:numPr>
        <w:tabs>
          <w:tab w:val="left" w:pos="1800"/>
        </w:tabs>
      </w:pPr>
      <w:r w:rsidRPr="00410DC0">
        <w:t>Participant, "Adolescent Gambling and Other Risk Behaviors" Annenberg Adolescent Risk Conference, Philadelphia, PA. June, 2002.</w:t>
      </w:r>
    </w:p>
    <w:p w14:paraId="0AC54319" w14:textId="77777777" w:rsidR="00125647" w:rsidRPr="00410DC0" w:rsidRDefault="00125647">
      <w:pPr>
        <w:numPr>
          <w:ilvl w:val="0"/>
          <w:numId w:val="9"/>
        </w:numPr>
        <w:tabs>
          <w:tab w:val="left" w:pos="1800"/>
        </w:tabs>
      </w:pPr>
      <w:r w:rsidRPr="00410DC0">
        <w:t>Grant Reviewer, Nova Scotia Health Research Foundation</w:t>
      </w:r>
    </w:p>
    <w:p w14:paraId="4CABD865" w14:textId="77777777" w:rsidR="00125647" w:rsidRPr="00410DC0" w:rsidRDefault="00125647">
      <w:pPr>
        <w:numPr>
          <w:ilvl w:val="0"/>
          <w:numId w:val="9"/>
        </w:numPr>
        <w:tabs>
          <w:tab w:val="left" w:pos="1800"/>
        </w:tabs>
      </w:pPr>
      <w:r w:rsidRPr="00410DC0">
        <w:t>Ad-Hoc Grant Review, B/START Program, NIMH</w:t>
      </w:r>
    </w:p>
    <w:p w14:paraId="77996B03" w14:textId="77777777" w:rsidR="00125647" w:rsidRPr="00410DC0" w:rsidRDefault="00125647">
      <w:pPr>
        <w:numPr>
          <w:ilvl w:val="0"/>
          <w:numId w:val="9"/>
        </w:numPr>
        <w:tabs>
          <w:tab w:val="left" w:pos="1800"/>
        </w:tabs>
      </w:pPr>
      <w:r w:rsidRPr="00410DC0">
        <w:t>Participant, Workgroup on Co-Occurring Disorders Initiative. National Registry of Effective Programs, Substance Abuse and Mental Health Services Administration Nov 8, 2002.</w:t>
      </w:r>
    </w:p>
    <w:p w14:paraId="53AB4780" w14:textId="77777777" w:rsidR="00125647" w:rsidRPr="00410DC0" w:rsidRDefault="00125647">
      <w:pPr>
        <w:numPr>
          <w:ilvl w:val="0"/>
          <w:numId w:val="9"/>
        </w:numPr>
        <w:tabs>
          <w:tab w:val="left" w:pos="1800"/>
        </w:tabs>
      </w:pPr>
      <w:r w:rsidRPr="00410DC0">
        <w:t>Co-Occurring Disorder Guideline Development Committee Member, National Registry of Effective Programs, 2002-3.</w:t>
      </w:r>
    </w:p>
    <w:p w14:paraId="6CE2EB9D" w14:textId="77777777" w:rsidR="00125647" w:rsidRPr="00410DC0" w:rsidRDefault="00125647">
      <w:pPr>
        <w:numPr>
          <w:ilvl w:val="0"/>
          <w:numId w:val="9"/>
        </w:numPr>
        <w:tabs>
          <w:tab w:val="left" w:pos="1800"/>
        </w:tabs>
      </w:pPr>
      <w:r w:rsidRPr="00410DC0">
        <w:t xml:space="preserve">Guest Editor, </w:t>
      </w:r>
      <w:r w:rsidRPr="00410DC0">
        <w:rPr>
          <w:i/>
        </w:rPr>
        <w:t>J Gambling Stud</w:t>
      </w:r>
      <w:r w:rsidRPr="00410DC0">
        <w:t xml:space="preserve"> (2003 issue on neurobiology)</w:t>
      </w:r>
    </w:p>
    <w:p w14:paraId="5875D860" w14:textId="77777777" w:rsidR="00125647" w:rsidRPr="00410DC0" w:rsidRDefault="00125647">
      <w:pPr>
        <w:numPr>
          <w:ilvl w:val="0"/>
          <w:numId w:val="9"/>
        </w:numPr>
        <w:tabs>
          <w:tab w:val="left" w:pos="1800"/>
        </w:tabs>
      </w:pPr>
      <w:r w:rsidRPr="00410DC0">
        <w:t>Grant Reviewer, COSIG Applications, Substance Abuse and Mental Health Services Administration</w:t>
      </w:r>
    </w:p>
    <w:p w14:paraId="3BFABBE8" w14:textId="77777777" w:rsidR="00125647" w:rsidRPr="00410DC0" w:rsidRDefault="00125647">
      <w:pPr>
        <w:numPr>
          <w:ilvl w:val="0"/>
          <w:numId w:val="9"/>
        </w:numPr>
        <w:tabs>
          <w:tab w:val="left" w:pos="1800"/>
        </w:tabs>
      </w:pPr>
      <w:r w:rsidRPr="00410DC0">
        <w:t>Participant, Reviewer Training Program, National Registry of Effective Programs, Feb 21, 2003.</w:t>
      </w:r>
    </w:p>
    <w:p w14:paraId="1D0795BD" w14:textId="77777777" w:rsidR="00125647" w:rsidRPr="00410DC0" w:rsidRDefault="00125647">
      <w:pPr>
        <w:numPr>
          <w:ilvl w:val="0"/>
          <w:numId w:val="9"/>
        </w:numPr>
        <w:tabs>
          <w:tab w:val="left" w:pos="1800"/>
        </w:tabs>
      </w:pPr>
      <w:r w:rsidRPr="00410DC0">
        <w:t>Advisory Council, Arizona Council on Problem Gambling, 2003 – present.</w:t>
      </w:r>
    </w:p>
    <w:p w14:paraId="47084110" w14:textId="77777777" w:rsidR="00125647" w:rsidRPr="00410DC0" w:rsidRDefault="00125647">
      <w:pPr>
        <w:numPr>
          <w:ilvl w:val="0"/>
          <w:numId w:val="9"/>
        </w:numPr>
        <w:tabs>
          <w:tab w:val="left" w:pos="1800"/>
        </w:tabs>
        <w:rPr>
          <w:b/>
        </w:rPr>
      </w:pPr>
      <w:r w:rsidRPr="00410DC0">
        <w:lastRenderedPageBreak/>
        <w:t>Participant,</w:t>
      </w:r>
      <w:r w:rsidRPr="00410DC0">
        <w:rPr>
          <w:b/>
        </w:rPr>
        <w:t xml:space="preserve"> </w:t>
      </w:r>
      <w:r w:rsidRPr="00410DC0">
        <w:t>“Neurobiology of Treatment: Recovery of Brain Structure and Function through Behavioral Treatments” NIDA Meeting. Miami Beach, FL. October 15-16, 2003.</w:t>
      </w:r>
    </w:p>
    <w:p w14:paraId="22B4CEA4" w14:textId="77777777" w:rsidR="00125647" w:rsidRPr="00410DC0" w:rsidRDefault="00125647">
      <w:pPr>
        <w:numPr>
          <w:ilvl w:val="0"/>
          <w:numId w:val="9"/>
        </w:numPr>
        <w:tabs>
          <w:tab w:val="left" w:pos="1800"/>
        </w:tabs>
      </w:pPr>
      <w:r w:rsidRPr="00410DC0">
        <w:t>Reviewer, Student Award Applications, National Council on Problem Gambling</w:t>
      </w:r>
      <w:r w:rsidRPr="00410DC0">
        <w:rPr>
          <w:b/>
        </w:rPr>
        <w:t xml:space="preserve">, </w:t>
      </w:r>
      <w:r w:rsidRPr="00410DC0">
        <w:t>2003 and 2004</w:t>
      </w:r>
      <w:r w:rsidRPr="00410DC0">
        <w:rPr>
          <w:b/>
        </w:rPr>
        <w:t xml:space="preserve"> </w:t>
      </w:r>
    </w:p>
    <w:p w14:paraId="0D683C87" w14:textId="77777777" w:rsidR="00125647" w:rsidRPr="00410DC0" w:rsidRDefault="00125647">
      <w:pPr>
        <w:numPr>
          <w:ilvl w:val="0"/>
          <w:numId w:val="9"/>
        </w:numPr>
        <w:tabs>
          <w:tab w:val="left" w:pos="1800"/>
        </w:tabs>
        <w:rPr>
          <w:b/>
        </w:rPr>
      </w:pPr>
      <w:r w:rsidRPr="00410DC0">
        <w:t>Ad-hoc Grant Reviewer, National Institute on Drug Abuse, Loan Repayment Program, 2003 and 2004</w:t>
      </w:r>
    </w:p>
    <w:p w14:paraId="72E6BD70" w14:textId="77777777" w:rsidR="00125647" w:rsidRPr="00410DC0" w:rsidRDefault="00125647">
      <w:pPr>
        <w:numPr>
          <w:ilvl w:val="0"/>
          <w:numId w:val="9"/>
        </w:numPr>
        <w:tabs>
          <w:tab w:val="left" w:pos="1800"/>
        </w:tabs>
        <w:rPr>
          <w:b/>
        </w:rPr>
      </w:pPr>
      <w:r w:rsidRPr="00410DC0">
        <w:t>Participant, Neuropsychiatric and Metabolic CME Lecture Series for Speakers, January, 2004.</w:t>
      </w:r>
    </w:p>
    <w:p w14:paraId="18FE6CF2" w14:textId="77777777" w:rsidR="00125647" w:rsidRPr="00410DC0" w:rsidRDefault="00125647">
      <w:pPr>
        <w:numPr>
          <w:ilvl w:val="0"/>
          <w:numId w:val="9"/>
        </w:numPr>
        <w:tabs>
          <w:tab w:val="left" w:pos="1800"/>
        </w:tabs>
        <w:rPr>
          <w:b/>
        </w:rPr>
      </w:pPr>
      <w:r w:rsidRPr="00410DC0">
        <w:t>Reviewer, Student Award Applications, McGill International Centre for Youth Gambling, 2004</w:t>
      </w:r>
    </w:p>
    <w:p w14:paraId="73A6521C" w14:textId="77777777" w:rsidR="00125647" w:rsidRPr="00410DC0" w:rsidRDefault="00125647">
      <w:pPr>
        <w:numPr>
          <w:ilvl w:val="0"/>
          <w:numId w:val="9"/>
        </w:numPr>
        <w:tabs>
          <w:tab w:val="left" w:pos="1800"/>
        </w:tabs>
        <w:rPr>
          <w:b/>
        </w:rPr>
      </w:pPr>
      <w:r w:rsidRPr="00410DC0">
        <w:t>Ad-hoc Reviewer, Grant National Institute on Drug Abuse, Special Emphasis Panel, 2004</w:t>
      </w:r>
    </w:p>
    <w:p w14:paraId="4EA8DFFA" w14:textId="77777777" w:rsidR="00125647" w:rsidRPr="00410DC0" w:rsidRDefault="00125647">
      <w:pPr>
        <w:numPr>
          <w:ilvl w:val="0"/>
          <w:numId w:val="9"/>
        </w:numPr>
        <w:tabs>
          <w:tab w:val="left" w:pos="1800"/>
        </w:tabs>
      </w:pPr>
      <w:r w:rsidRPr="00410DC0">
        <w:t>Grant Reviewer, United States-Israel Binational Science Foundation</w:t>
      </w:r>
    </w:p>
    <w:p w14:paraId="3FA55190" w14:textId="77777777" w:rsidR="00125647" w:rsidRPr="00410DC0" w:rsidRDefault="00125647">
      <w:pPr>
        <w:numPr>
          <w:ilvl w:val="0"/>
          <w:numId w:val="9"/>
        </w:numPr>
        <w:tabs>
          <w:tab w:val="left" w:pos="1800"/>
        </w:tabs>
      </w:pPr>
      <w:r w:rsidRPr="00410DC0">
        <w:t>Participant, Emerging Science of Impulsivity, Phoenix, AZ, March, 2004.</w:t>
      </w:r>
    </w:p>
    <w:p w14:paraId="4436CFB0" w14:textId="77777777" w:rsidR="00125647" w:rsidRPr="00410DC0" w:rsidRDefault="00125647">
      <w:pPr>
        <w:numPr>
          <w:ilvl w:val="0"/>
          <w:numId w:val="9"/>
        </w:numPr>
        <w:tabs>
          <w:tab w:val="left" w:pos="1800"/>
        </w:tabs>
        <w:rPr>
          <w:b/>
        </w:rPr>
      </w:pPr>
      <w:r w:rsidRPr="00410DC0">
        <w:t>Participant, Impulsivity Workgroup Initiative, International Society for Research on Impulsivity, Phoenix, AZ, March, 2004 (NB: Separate Meeting from ESI meeting, #29 above)</w:t>
      </w:r>
    </w:p>
    <w:p w14:paraId="05CA6CA1" w14:textId="77777777" w:rsidR="00125647" w:rsidRPr="00410DC0" w:rsidRDefault="00125647">
      <w:pPr>
        <w:numPr>
          <w:ilvl w:val="0"/>
          <w:numId w:val="9"/>
        </w:numPr>
        <w:tabs>
          <w:tab w:val="left" w:pos="1800"/>
        </w:tabs>
      </w:pPr>
      <w:r w:rsidRPr="00410DC0">
        <w:t>Participant, Workgroup on Effective Treatments for Pathological Gambling, Banff, CAN. May, 2004.</w:t>
      </w:r>
    </w:p>
    <w:p w14:paraId="41B62039" w14:textId="77777777" w:rsidR="00125647" w:rsidRPr="00410DC0" w:rsidRDefault="00125647">
      <w:pPr>
        <w:numPr>
          <w:ilvl w:val="0"/>
          <w:numId w:val="9"/>
        </w:numPr>
        <w:tabs>
          <w:tab w:val="left" w:pos="1800"/>
        </w:tabs>
      </w:pPr>
      <w:r w:rsidRPr="00410DC0">
        <w:t>Grant Reviewer, Alberta Gaming Research Institute, 2004</w:t>
      </w:r>
    </w:p>
    <w:p w14:paraId="02FF0C58" w14:textId="77777777" w:rsidR="00125647" w:rsidRPr="00410DC0" w:rsidRDefault="00125647">
      <w:pPr>
        <w:numPr>
          <w:ilvl w:val="0"/>
          <w:numId w:val="9"/>
        </w:numPr>
        <w:tabs>
          <w:tab w:val="left" w:pos="1800"/>
        </w:tabs>
      </w:pPr>
      <w:r w:rsidRPr="00410DC0">
        <w:t>Grant Reviewer, Ontario Problem Gambling Research Centre, 2004</w:t>
      </w:r>
    </w:p>
    <w:p w14:paraId="0D893316" w14:textId="77777777" w:rsidR="00125647" w:rsidRPr="00410DC0" w:rsidRDefault="00125647">
      <w:pPr>
        <w:numPr>
          <w:ilvl w:val="0"/>
          <w:numId w:val="9"/>
        </w:numPr>
        <w:tabs>
          <w:tab w:val="left" w:pos="1800"/>
        </w:tabs>
      </w:pPr>
      <w:r w:rsidRPr="00410DC0">
        <w:t>Grant Reviewer, Frank Guggenheim Foundation, 2004</w:t>
      </w:r>
    </w:p>
    <w:p w14:paraId="63797F6D" w14:textId="77777777" w:rsidR="00125647" w:rsidRPr="00410DC0" w:rsidRDefault="00125647">
      <w:pPr>
        <w:numPr>
          <w:ilvl w:val="0"/>
          <w:numId w:val="9"/>
        </w:numPr>
        <w:tabs>
          <w:tab w:val="left" w:pos="1800"/>
        </w:tabs>
      </w:pPr>
      <w:r w:rsidRPr="00410DC0">
        <w:t>Grant Reviewer, NIH CSR ZRG1 RPHB-H (02). Dec 2004</w:t>
      </w:r>
    </w:p>
    <w:p w14:paraId="471A5E6D" w14:textId="77777777" w:rsidR="00125647" w:rsidRPr="00410DC0" w:rsidRDefault="00125647">
      <w:pPr>
        <w:numPr>
          <w:ilvl w:val="0"/>
          <w:numId w:val="9"/>
        </w:numPr>
        <w:tabs>
          <w:tab w:val="left" w:pos="1800"/>
        </w:tabs>
      </w:pPr>
      <w:r w:rsidRPr="00410DC0">
        <w:t>Grant Reviewer, Ontario Problem Gambling Research Centre, 2005</w:t>
      </w:r>
    </w:p>
    <w:p w14:paraId="59A54FAA" w14:textId="77777777" w:rsidR="00125647" w:rsidRPr="00410DC0" w:rsidRDefault="00125647">
      <w:pPr>
        <w:numPr>
          <w:ilvl w:val="0"/>
          <w:numId w:val="9"/>
        </w:numPr>
        <w:tabs>
          <w:tab w:val="left" w:pos="1800"/>
        </w:tabs>
      </w:pPr>
      <w:r w:rsidRPr="00410DC0">
        <w:t>Participant, DSM-V Substance Use Disorders Research Committee Meeting, Washington, DC, February, 2005.</w:t>
      </w:r>
    </w:p>
    <w:p w14:paraId="35EE2552" w14:textId="77777777" w:rsidR="00125647" w:rsidRPr="00410DC0" w:rsidRDefault="00125647">
      <w:pPr>
        <w:numPr>
          <w:ilvl w:val="0"/>
          <w:numId w:val="9"/>
        </w:numPr>
        <w:tabs>
          <w:tab w:val="left" w:pos="1800"/>
        </w:tabs>
      </w:pPr>
      <w:r w:rsidRPr="00410DC0">
        <w:t>Invited Participant, NIDA meeting, “The Science of Addiction: Policy Implications” Paris, France, July, 2005.</w:t>
      </w:r>
    </w:p>
    <w:p w14:paraId="0C1A783C" w14:textId="77777777" w:rsidR="00125647" w:rsidRPr="00410DC0" w:rsidRDefault="00125647">
      <w:pPr>
        <w:numPr>
          <w:ilvl w:val="0"/>
          <w:numId w:val="9"/>
        </w:numPr>
        <w:tabs>
          <w:tab w:val="left" w:pos="1800"/>
        </w:tabs>
      </w:pPr>
      <w:r w:rsidRPr="00410DC0">
        <w:t>Grant Reviewer, Bell Foundation, 2005</w:t>
      </w:r>
    </w:p>
    <w:p w14:paraId="6E83472C" w14:textId="77777777" w:rsidR="00125647" w:rsidRPr="00410DC0" w:rsidRDefault="00125647">
      <w:pPr>
        <w:numPr>
          <w:ilvl w:val="0"/>
          <w:numId w:val="9"/>
        </w:numPr>
        <w:tabs>
          <w:tab w:val="left" w:pos="1800"/>
        </w:tabs>
      </w:pPr>
      <w:r w:rsidRPr="00410DC0">
        <w:t>Grant Reviewer, Ontario Problem Gambling Research Center, 2005</w:t>
      </w:r>
    </w:p>
    <w:p w14:paraId="3D4E57B9" w14:textId="77777777" w:rsidR="00125647" w:rsidRPr="00410DC0" w:rsidRDefault="00125647">
      <w:pPr>
        <w:numPr>
          <w:ilvl w:val="0"/>
          <w:numId w:val="9"/>
        </w:numPr>
        <w:tabs>
          <w:tab w:val="left" w:pos="1800"/>
        </w:tabs>
      </w:pPr>
      <w:r w:rsidRPr="00410DC0">
        <w:t>Invited Grant Reviewer, VA Merit Neurobiology A Section, 2005, 2006</w:t>
      </w:r>
    </w:p>
    <w:p w14:paraId="01882E0D" w14:textId="77777777" w:rsidR="00125647" w:rsidRPr="00410DC0" w:rsidRDefault="00125647">
      <w:pPr>
        <w:numPr>
          <w:ilvl w:val="0"/>
          <w:numId w:val="9"/>
        </w:numPr>
        <w:tabs>
          <w:tab w:val="left" w:pos="1800"/>
        </w:tabs>
      </w:pPr>
      <w:r w:rsidRPr="00410DC0">
        <w:t>Co-Chair of Membership Committee, International Society for research on Impulsivity, 2005-present</w:t>
      </w:r>
    </w:p>
    <w:p w14:paraId="605B5408" w14:textId="77777777" w:rsidR="00125647" w:rsidRPr="00410DC0" w:rsidRDefault="00125647">
      <w:pPr>
        <w:numPr>
          <w:ilvl w:val="0"/>
          <w:numId w:val="9"/>
        </w:numPr>
        <w:tabs>
          <w:tab w:val="left" w:pos="1800"/>
        </w:tabs>
      </w:pPr>
      <w:r w:rsidRPr="00410DC0">
        <w:t>Participant, NIEHS/NIAAA Workshop, “Chemical Intolerance and Addiction: Shared Etiologies”, Durham, NC Sept 19-20, 2005</w:t>
      </w:r>
    </w:p>
    <w:p w14:paraId="2AB3904C" w14:textId="77777777" w:rsidR="00125647" w:rsidRPr="00410DC0" w:rsidRDefault="00125647">
      <w:pPr>
        <w:numPr>
          <w:ilvl w:val="0"/>
          <w:numId w:val="9"/>
        </w:numPr>
        <w:tabs>
          <w:tab w:val="left" w:pos="1800"/>
        </w:tabs>
      </w:pPr>
      <w:r w:rsidRPr="00410DC0">
        <w:t>Editorial Board, (Biomedical Communication) BMC Psychiatry, 2005-present</w:t>
      </w:r>
    </w:p>
    <w:p w14:paraId="7E0D88E1" w14:textId="1BF86EF3" w:rsidR="001052C8" w:rsidRDefault="001052C8" w:rsidP="001052C8">
      <w:pPr>
        <w:numPr>
          <w:ilvl w:val="0"/>
          <w:numId w:val="9"/>
        </w:numPr>
        <w:tabs>
          <w:tab w:val="left" w:pos="1800"/>
        </w:tabs>
      </w:pPr>
      <w:r>
        <w:t xml:space="preserve">Executive Committee of </w:t>
      </w:r>
      <w:r w:rsidRPr="001052C8">
        <w:t>International Society for Research on Impulsivity</w:t>
      </w:r>
      <w:r>
        <w:t>, 2005-present</w:t>
      </w:r>
    </w:p>
    <w:p w14:paraId="45B38D4C" w14:textId="77777777" w:rsidR="00125647" w:rsidRPr="00410DC0" w:rsidRDefault="00125647">
      <w:pPr>
        <w:numPr>
          <w:ilvl w:val="0"/>
          <w:numId w:val="9"/>
        </w:numPr>
        <w:tabs>
          <w:tab w:val="left" w:pos="1800"/>
        </w:tabs>
      </w:pPr>
      <w:r w:rsidRPr="00410DC0">
        <w:t>Participant, NIDA/NIMH/NIHCD/NINDS Workshop, “Reward Neurocircuitry in Adolescent Development and Decision Making”, Bethesda, MD Jan 20, 2006</w:t>
      </w:r>
    </w:p>
    <w:p w14:paraId="144086B6" w14:textId="77777777" w:rsidR="00125647" w:rsidRPr="00410DC0" w:rsidRDefault="00125647">
      <w:pPr>
        <w:numPr>
          <w:ilvl w:val="0"/>
          <w:numId w:val="9"/>
        </w:numPr>
        <w:tabs>
          <w:tab w:val="left" w:pos="1800"/>
        </w:tabs>
      </w:pPr>
      <w:r w:rsidRPr="00410DC0">
        <w:t>Invited Grant Reviewer, SAMHSA, Homeless Treatment, 2006</w:t>
      </w:r>
    </w:p>
    <w:p w14:paraId="0A7CAF64" w14:textId="77777777" w:rsidR="00125647" w:rsidRPr="00410DC0" w:rsidRDefault="00125647">
      <w:pPr>
        <w:numPr>
          <w:ilvl w:val="0"/>
          <w:numId w:val="9"/>
        </w:numPr>
        <w:tabs>
          <w:tab w:val="left" w:pos="1800"/>
        </w:tabs>
      </w:pPr>
      <w:r w:rsidRPr="00410DC0">
        <w:t>Invited Grant Reviewer, NIMH, Loan Repayment Program, 2006</w:t>
      </w:r>
    </w:p>
    <w:p w14:paraId="6C613670" w14:textId="77777777" w:rsidR="00125647" w:rsidRPr="00410DC0" w:rsidRDefault="00125647">
      <w:pPr>
        <w:numPr>
          <w:ilvl w:val="0"/>
          <w:numId w:val="9"/>
        </w:numPr>
        <w:tabs>
          <w:tab w:val="left" w:pos="1800"/>
        </w:tabs>
      </w:pPr>
      <w:r w:rsidRPr="00410DC0">
        <w:t>Invited Grant Reviewer, NIDA, Loan Repayment Program, 2006</w:t>
      </w:r>
    </w:p>
    <w:p w14:paraId="68725FD8" w14:textId="77777777" w:rsidR="00125647" w:rsidRPr="00410DC0" w:rsidRDefault="00125647" w:rsidP="00125647">
      <w:pPr>
        <w:numPr>
          <w:ilvl w:val="0"/>
          <w:numId w:val="9"/>
        </w:numPr>
        <w:tabs>
          <w:tab w:val="left" w:pos="1800"/>
        </w:tabs>
      </w:pPr>
      <w:r w:rsidRPr="00410DC0">
        <w:t>Invited Grant Reviewer, Michael Smith Foundation for Health Research, 2006</w:t>
      </w:r>
    </w:p>
    <w:p w14:paraId="06D3D6BC" w14:textId="77777777" w:rsidR="00125647" w:rsidRPr="00410DC0" w:rsidRDefault="00125647" w:rsidP="00125647">
      <w:pPr>
        <w:numPr>
          <w:ilvl w:val="0"/>
          <w:numId w:val="9"/>
        </w:numPr>
        <w:tabs>
          <w:tab w:val="left" w:pos="1800"/>
        </w:tabs>
      </w:pPr>
      <w:r w:rsidRPr="00410DC0">
        <w:t xml:space="preserve">Invited Grant Reviewer, SAMHSA, </w:t>
      </w:r>
      <w:r w:rsidRPr="00410DC0">
        <w:rPr>
          <w:color w:val="000000"/>
        </w:rPr>
        <w:t>Strengthening Treatment Access and Retention-State Implementation Cooperative Agreements, April, 2006</w:t>
      </w:r>
    </w:p>
    <w:p w14:paraId="07E1A80B" w14:textId="77777777" w:rsidR="00125647" w:rsidRPr="00410DC0" w:rsidRDefault="00125647" w:rsidP="00125647">
      <w:pPr>
        <w:numPr>
          <w:ilvl w:val="0"/>
          <w:numId w:val="9"/>
        </w:numPr>
        <w:tabs>
          <w:tab w:val="left" w:pos="1800"/>
        </w:tabs>
      </w:pPr>
      <w:r w:rsidRPr="00410DC0">
        <w:t xml:space="preserve">Invited Grant Reviewer, SAMHSA, </w:t>
      </w:r>
      <w:r w:rsidRPr="00410DC0">
        <w:rPr>
          <w:color w:val="000000"/>
        </w:rPr>
        <w:t>Development of Comprehensive Drug/Alcohol and Mental Health Treatment Systems for Persons Who are Homeless, May, 2006</w:t>
      </w:r>
    </w:p>
    <w:p w14:paraId="76F854E1" w14:textId="77777777" w:rsidR="00125647" w:rsidRPr="00410DC0" w:rsidRDefault="00125647" w:rsidP="00125647">
      <w:pPr>
        <w:numPr>
          <w:ilvl w:val="0"/>
          <w:numId w:val="9"/>
        </w:numPr>
        <w:tabs>
          <w:tab w:val="left" w:pos="1800"/>
        </w:tabs>
      </w:pPr>
      <w:r w:rsidRPr="00410DC0">
        <w:lastRenderedPageBreak/>
        <w:t xml:space="preserve">Invited Grant Reviewer, SAMHSA, </w:t>
      </w:r>
      <w:r w:rsidRPr="00410DC0">
        <w:rPr>
          <w:color w:val="000000"/>
        </w:rPr>
        <w:t>Targeted Capacity Expansion Program for Substance Abuse Treatment and HIV/AIDS Services, June, 2006</w:t>
      </w:r>
    </w:p>
    <w:p w14:paraId="2FDD465B" w14:textId="77777777" w:rsidR="00125647" w:rsidRPr="00410DC0" w:rsidRDefault="00125647" w:rsidP="00125647">
      <w:pPr>
        <w:numPr>
          <w:ilvl w:val="0"/>
          <w:numId w:val="9"/>
        </w:numPr>
        <w:tabs>
          <w:tab w:val="left" w:pos="1800"/>
        </w:tabs>
      </w:pPr>
      <w:r w:rsidRPr="00410DC0">
        <w:t>Grant Reviewer, VA Merit Neurobiology Section, June 2006</w:t>
      </w:r>
    </w:p>
    <w:p w14:paraId="56E0EC65" w14:textId="77777777" w:rsidR="00125647" w:rsidRPr="00410DC0" w:rsidRDefault="00125647" w:rsidP="00125647">
      <w:pPr>
        <w:numPr>
          <w:ilvl w:val="0"/>
          <w:numId w:val="9"/>
        </w:numPr>
        <w:tabs>
          <w:tab w:val="left" w:pos="1800"/>
        </w:tabs>
      </w:pPr>
      <w:r w:rsidRPr="00410DC0">
        <w:t>Editorial Board, Journal of Addiction Medicine, 2006 – present</w:t>
      </w:r>
    </w:p>
    <w:p w14:paraId="0DD9C8A5" w14:textId="77777777" w:rsidR="00125647" w:rsidRPr="00410DC0" w:rsidRDefault="00125647" w:rsidP="00125647">
      <w:pPr>
        <w:numPr>
          <w:ilvl w:val="0"/>
          <w:numId w:val="9"/>
        </w:numPr>
        <w:tabs>
          <w:tab w:val="left" w:pos="1800"/>
        </w:tabs>
      </w:pPr>
      <w:r w:rsidRPr="00410DC0">
        <w:t>Grant Reviewer, New Zealand Ministry of Health, Gambling and Crime, June 2006</w:t>
      </w:r>
    </w:p>
    <w:p w14:paraId="76F30F45" w14:textId="77777777" w:rsidR="00125647" w:rsidRPr="00410DC0" w:rsidRDefault="00125647" w:rsidP="00125647">
      <w:pPr>
        <w:numPr>
          <w:ilvl w:val="0"/>
          <w:numId w:val="9"/>
        </w:numPr>
        <w:tabs>
          <w:tab w:val="left" w:pos="1800"/>
        </w:tabs>
      </w:pPr>
      <w:r w:rsidRPr="00410DC0">
        <w:t>Grant Reviewer, New Zealand Ministry of Health, Gambling and the Public Health, June 2006</w:t>
      </w:r>
    </w:p>
    <w:p w14:paraId="659DC625" w14:textId="77777777" w:rsidR="00125647" w:rsidRPr="00410DC0" w:rsidRDefault="00125647" w:rsidP="00125647">
      <w:pPr>
        <w:numPr>
          <w:ilvl w:val="0"/>
          <w:numId w:val="9"/>
        </w:numPr>
        <w:tabs>
          <w:tab w:val="left" w:pos="1800"/>
        </w:tabs>
      </w:pPr>
      <w:r w:rsidRPr="00410DC0">
        <w:t>Participant, DSM V Research Workgroup Meeting, OC Spectrum Disorders, Washington, DC, June 21-22, 2006</w:t>
      </w:r>
    </w:p>
    <w:p w14:paraId="70C771D9" w14:textId="77777777" w:rsidR="00125647" w:rsidRPr="00410DC0" w:rsidRDefault="00125647" w:rsidP="00125647">
      <w:pPr>
        <w:numPr>
          <w:ilvl w:val="0"/>
          <w:numId w:val="9"/>
        </w:numPr>
        <w:tabs>
          <w:tab w:val="left" w:pos="1800"/>
        </w:tabs>
      </w:pPr>
      <w:r w:rsidRPr="00410DC0">
        <w:t>Grant Reviewer, Alberta Gambling Research institute, July 2006</w:t>
      </w:r>
    </w:p>
    <w:p w14:paraId="2E678E11" w14:textId="77777777" w:rsidR="00125647" w:rsidRPr="00410DC0" w:rsidRDefault="00125647" w:rsidP="00125647">
      <w:pPr>
        <w:numPr>
          <w:ilvl w:val="0"/>
          <w:numId w:val="9"/>
        </w:numPr>
        <w:tabs>
          <w:tab w:val="left" w:pos="1800"/>
        </w:tabs>
      </w:pPr>
      <w:r w:rsidRPr="00410DC0">
        <w:t>Grant Reviewer, Ontario Problem Gambling Research Institute, Nov 2006</w:t>
      </w:r>
    </w:p>
    <w:p w14:paraId="55C1DBF2" w14:textId="77777777" w:rsidR="00125647" w:rsidRPr="00410DC0" w:rsidRDefault="00125647" w:rsidP="00125647">
      <w:pPr>
        <w:numPr>
          <w:ilvl w:val="0"/>
          <w:numId w:val="9"/>
        </w:numPr>
        <w:tabs>
          <w:tab w:val="left" w:pos="1800"/>
        </w:tabs>
      </w:pPr>
      <w:r w:rsidRPr="00410DC0">
        <w:t>Grant Reviewer, NIDA I/START, Oct 2006</w:t>
      </w:r>
    </w:p>
    <w:p w14:paraId="091FAE7B" w14:textId="77777777" w:rsidR="00125647" w:rsidRPr="00410DC0" w:rsidRDefault="00125647" w:rsidP="00125647">
      <w:pPr>
        <w:numPr>
          <w:ilvl w:val="0"/>
          <w:numId w:val="9"/>
        </w:numPr>
        <w:tabs>
          <w:tab w:val="left" w:pos="1800"/>
        </w:tabs>
      </w:pPr>
      <w:r w:rsidRPr="00410DC0">
        <w:t>Invited Grant Reviewer, NIH SRG for Gambling Applications, Nov 2006</w:t>
      </w:r>
    </w:p>
    <w:p w14:paraId="1F7556D0" w14:textId="77777777" w:rsidR="00125647" w:rsidRPr="00410DC0" w:rsidRDefault="00125647" w:rsidP="00125647">
      <w:pPr>
        <w:numPr>
          <w:ilvl w:val="0"/>
          <w:numId w:val="9"/>
        </w:numPr>
        <w:tabs>
          <w:tab w:val="left" w:pos="1800"/>
        </w:tabs>
      </w:pPr>
      <w:r w:rsidRPr="00410DC0">
        <w:t>Grant Reviewer, NIMH, ZMH1 ERB-Y (C1) (S), March 2007</w:t>
      </w:r>
    </w:p>
    <w:p w14:paraId="739030E4" w14:textId="77777777" w:rsidR="00125647" w:rsidRPr="00410DC0" w:rsidRDefault="00125647" w:rsidP="00125647">
      <w:pPr>
        <w:numPr>
          <w:ilvl w:val="0"/>
          <w:numId w:val="9"/>
        </w:numPr>
        <w:tabs>
          <w:tab w:val="left" w:pos="1800"/>
        </w:tabs>
      </w:pPr>
      <w:r w:rsidRPr="00410DC0">
        <w:t>Grant Reviewer, NIDA, ZDA1 LXF-L (25), April 2007</w:t>
      </w:r>
    </w:p>
    <w:p w14:paraId="7DB09808" w14:textId="77777777" w:rsidR="00125647" w:rsidRPr="00410DC0" w:rsidRDefault="00125647">
      <w:pPr>
        <w:numPr>
          <w:ilvl w:val="0"/>
          <w:numId w:val="9"/>
        </w:numPr>
        <w:tabs>
          <w:tab w:val="left" w:pos="1800"/>
        </w:tabs>
      </w:pPr>
      <w:r w:rsidRPr="00410DC0">
        <w:t>Grant Reviewer, Ontario Problem Gambling Research Center, July, 2007</w:t>
      </w:r>
    </w:p>
    <w:p w14:paraId="7AC558D3" w14:textId="77777777" w:rsidR="00125647" w:rsidRPr="00410DC0" w:rsidRDefault="00125647">
      <w:pPr>
        <w:numPr>
          <w:ilvl w:val="0"/>
          <w:numId w:val="9"/>
        </w:numPr>
        <w:tabs>
          <w:tab w:val="left" w:pos="1800"/>
        </w:tabs>
      </w:pPr>
      <w:r w:rsidRPr="00410DC0">
        <w:t>Participant, NINDS/Movement Disorder Society Workshop, “Impulse Control Disorders in Parkinson’s Disease”, Toronto, Canada, July 12-13, 2007</w:t>
      </w:r>
    </w:p>
    <w:p w14:paraId="7FED8278" w14:textId="77777777" w:rsidR="00125647" w:rsidRPr="00410DC0" w:rsidRDefault="00125647">
      <w:pPr>
        <w:numPr>
          <w:ilvl w:val="0"/>
          <w:numId w:val="9"/>
        </w:numPr>
        <w:tabs>
          <w:tab w:val="left" w:pos="1800"/>
        </w:tabs>
      </w:pPr>
      <w:r w:rsidRPr="00410DC0">
        <w:t>Invited Grant Reviewer, NIDA-E, August, 2007</w:t>
      </w:r>
    </w:p>
    <w:p w14:paraId="55B3447B" w14:textId="77777777" w:rsidR="00125647" w:rsidRPr="00410DC0" w:rsidRDefault="00125647">
      <w:pPr>
        <w:numPr>
          <w:ilvl w:val="0"/>
          <w:numId w:val="9"/>
        </w:numPr>
        <w:tabs>
          <w:tab w:val="left" w:pos="1800"/>
        </w:tabs>
      </w:pPr>
      <w:r w:rsidRPr="00410DC0">
        <w:t>Invited Grant Reviewer, Adult Psychopathology and Disorders of Aging (APDA) Study Section (</w:t>
      </w:r>
      <w:r w:rsidRPr="00410DC0">
        <w:rPr>
          <w:color w:val="000000"/>
        </w:rPr>
        <w:t>ZRG1 BBBP-M)</w:t>
      </w:r>
    </w:p>
    <w:p w14:paraId="59570B82" w14:textId="77777777" w:rsidR="00125647" w:rsidRPr="00410DC0" w:rsidRDefault="00125647">
      <w:pPr>
        <w:numPr>
          <w:ilvl w:val="0"/>
          <w:numId w:val="9"/>
        </w:numPr>
        <w:tabs>
          <w:tab w:val="left" w:pos="1800"/>
        </w:tabs>
      </w:pPr>
      <w:r w:rsidRPr="00410DC0">
        <w:t>Grant Reviewer, Ontario Problem Gambling Research Center, August, 2007</w:t>
      </w:r>
    </w:p>
    <w:p w14:paraId="7B61587C" w14:textId="77777777" w:rsidR="00125647" w:rsidRPr="00410DC0" w:rsidRDefault="00125647" w:rsidP="00125647">
      <w:pPr>
        <w:numPr>
          <w:ilvl w:val="0"/>
          <w:numId w:val="9"/>
        </w:numPr>
        <w:tabs>
          <w:tab w:val="left" w:pos="1800"/>
        </w:tabs>
      </w:pPr>
      <w:r w:rsidRPr="00410DC0">
        <w:t>Editorial Board, The American Journal on Addictions, 2007 – present</w:t>
      </w:r>
    </w:p>
    <w:p w14:paraId="608C7A37" w14:textId="77777777" w:rsidR="00125647" w:rsidRPr="00410DC0" w:rsidRDefault="00125647" w:rsidP="00125647">
      <w:pPr>
        <w:numPr>
          <w:ilvl w:val="0"/>
          <w:numId w:val="9"/>
        </w:numPr>
        <w:tabs>
          <w:tab w:val="left" w:pos="1800"/>
        </w:tabs>
      </w:pPr>
      <w:r w:rsidRPr="00410DC0">
        <w:t>Editorial Board, Substance Abuse: Research and Treatment, 2007 – present</w:t>
      </w:r>
    </w:p>
    <w:p w14:paraId="083982D9" w14:textId="77777777" w:rsidR="00125647" w:rsidRPr="00410DC0" w:rsidRDefault="00125647" w:rsidP="00125647">
      <w:pPr>
        <w:numPr>
          <w:ilvl w:val="0"/>
          <w:numId w:val="9"/>
        </w:numPr>
        <w:tabs>
          <w:tab w:val="left" w:pos="1800"/>
        </w:tabs>
        <w:rPr>
          <w:b/>
        </w:rPr>
      </w:pPr>
      <w:r w:rsidRPr="00410DC0">
        <w:t>National Council on Problem Gambling Research Awards Review Committee, Jan, 2007 (annual commitment – invited, deferred this year)</w:t>
      </w:r>
    </w:p>
    <w:p w14:paraId="215D83C5" w14:textId="77777777" w:rsidR="00125647" w:rsidRPr="00410DC0" w:rsidRDefault="00125647" w:rsidP="00125647">
      <w:pPr>
        <w:numPr>
          <w:ilvl w:val="0"/>
          <w:numId w:val="9"/>
        </w:numPr>
        <w:tabs>
          <w:tab w:val="left" w:pos="1800"/>
        </w:tabs>
        <w:rPr>
          <w:b/>
        </w:rPr>
      </w:pPr>
      <w:r w:rsidRPr="00410DC0">
        <w:t xml:space="preserve">Editorial Board, </w:t>
      </w:r>
      <w:r w:rsidRPr="00410DC0">
        <w:rPr>
          <w:color w:val="000000"/>
        </w:rPr>
        <w:t>The Open Addiction Journal</w:t>
      </w:r>
      <w:r w:rsidRPr="00410DC0">
        <w:t>, 2008-present</w:t>
      </w:r>
    </w:p>
    <w:p w14:paraId="1B94D43E" w14:textId="77777777" w:rsidR="00125647" w:rsidRPr="00410DC0" w:rsidRDefault="00125647" w:rsidP="00125647">
      <w:pPr>
        <w:numPr>
          <w:ilvl w:val="0"/>
          <w:numId w:val="9"/>
        </w:numPr>
        <w:tabs>
          <w:tab w:val="left" w:pos="1800"/>
        </w:tabs>
        <w:rPr>
          <w:b/>
        </w:rPr>
      </w:pPr>
      <w:r w:rsidRPr="00410DC0">
        <w:t xml:space="preserve">Editorial Board, </w:t>
      </w:r>
      <w:r w:rsidRPr="00410DC0">
        <w:rPr>
          <w:color w:val="000000"/>
        </w:rPr>
        <w:t>Psychology Research &amp; Behaviour Management</w:t>
      </w:r>
      <w:r w:rsidRPr="00410DC0">
        <w:t>, 2008-present</w:t>
      </w:r>
    </w:p>
    <w:p w14:paraId="379F006D" w14:textId="2190F3B3" w:rsidR="00125647" w:rsidRPr="00F66B76" w:rsidRDefault="00125647" w:rsidP="00125647">
      <w:pPr>
        <w:numPr>
          <w:ilvl w:val="0"/>
          <w:numId w:val="9"/>
        </w:numPr>
        <w:tabs>
          <w:tab w:val="left" w:pos="1800"/>
        </w:tabs>
        <w:rPr>
          <w:b/>
        </w:rPr>
      </w:pPr>
      <w:r w:rsidRPr="00F66B76">
        <w:t xml:space="preserve">Editorial Board, </w:t>
      </w:r>
      <w:r w:rsidRPr="00F66B76">
        <w:rPr>
          <w:color w:val="000000"/>
        </w:rPr>
        <w:t>Neuropsychopharmacology</w:t>
      </w:r>
      <w:r w:rsidRPr="00F66B76">
        <w:t>, 2009-</w:t>
      </w:r>
      <w:r w:rsidR="007342E7">
        <w:t>2012</w:t>
      </w:r>
    </w:p>
    <w:p w14:paraId="69E02E63" w14:textId="67046696" w:rsidR="00125647" w:rsidRPr="00F66B76" w:rsidRDefault="00125647" w:rsidP="00125647">
      <w:pPr>
        <w:numPr>
          <w:ilvl w:val="0"/>
          <w:numId w:val="9"/>
        </w:numPr>
        <w:tabs>
          <w:tab w:val="left" w:pos="1800"/>
        </w:tabs>
        <w:rPr>
          <w:b/>
        </w:rPr>
      </w:pPr>
      <w:r w:rsidRPr="00F66B76">
        <w:t>President-Elect, International Society for Research on Impulsivity and Impulse Control Disorders, 2009-</w:t>
      </w:r>
      <w:r w:rsidR="001052C8" w:rsidRPr="00F66B76">
        <w:t>2010</w:t>
      </w:r>
      <w:r w:rsidRPr="00F66B76">
        <w:t xml:space="preserve"> </w:t>
      </w:r>
    </w:p>
    <w:p w14:paraId="79E3FE94" w14:textId="5E224847" w:rsidR="001E358B" w:rsidRPr="001E358B" w:rsidRDefault="001E358B" w:rsidP="001E358B">
      <w:pPr>
        <w:numPr>
          <w:ilvl w:val="0"/>
          <w:numId w:val="9"/>
        </w:numPr>
        <w:tabs>
          <w:tab w:val="left" w:pos="360"/>
          <w:tab w:val="left" w:pos="1800"/>
        </w:tabs>
      </w:pPr>
      <w:r w:rsidRPr="001E358B">
        <w:t xml:space="preserve">Guest Editor (with Hariett de Wit), </w:t>
      </w:r>
      <w:r w:rsidRPr="001E358B">
        <w:rPr>
          <w:i/>
        </w:rPr>
        <w:t>Alcoholism: Clinical and Experimental Research on Impulsivity and Alcohol</w:t>
      </w:r>
      <w:r w:rsidRPr="001E358B">
        <w:t>, 2010</w:t>
      </w:r>
    </w:p>
    <w:p w14:paraId="55CAF080" w14:textId="0DE145A0" w:rsidR="001052C8" w:rsidRPr="001052C8" w:rsidRDefault="001052C8" w:rsidP="00443ECF">
      <w:pPr>
        <w:numPr>
          <w:ilvl w:val="0"/>
          <w:numId w:val="9"/>
        </w:numPr>
        <w:tabs>
          <w:tab w:val="left" w:pos="360"/>
          <w:tab w:val="left" w:pos="1800"/>
        </w:tabs>
        <w:rPr>
          <w:b/>
        </w:rPr>
      </w:pPr>
      <w:r>
        <w:t xml:space="preserve">President, </w:t>
      </w:r>
      <w:r w:rsidRPr="001052C8">
        <w:t>International Society for Research on Impulsivity</w:t>
      </w:r>
      <w:r>
        <w:t>, 2010-2012</w:t>
      </w:r>
    </w:p>
    <w:p w14:paraId="0C16CF0A" w14:textId="5E53C7B3" w:rsidR="00443ECF" w:rsidRPr="00410DC0" w:rsidRDefault="00443ECF" w:rsidP="00443ECF">
      <w:pPr>
        <w:numPr>
          <w:ilvl w:val="0"/>
          <w:numId w:val="9"/>
        </w:numPr>
        <w:tabs>
          <w:tab w:val="left" w:pos="360"/>
          <w:tab w:val="left" w:pos="1800"/>
        </w:tabs>
        <w:rPr>
          <w:b/>
        </w:rPr>
      </w:pPr>
      <w:r w:rsidRPr="00410DC0">
        <w:t xml:space="preserve">Associate Editor, </w:t>
      </w:r>
      <w:r w:rsidRPr="00410DC0">
        <w:rPr>
          <w:i/>
        </w:rPr>
        <w:t>Frontiers in Impulsivity, Compulsivity, and Behavioral Dyscontrol</w:t>
      </w:r>
      <w:r w:rsidR="007342E7">
        <w:rPr>
          <w:i/>
        </w:rPr>
        <w:t xml:space="preserve"> </w:t>
      </w:r>
      <w:r w:rsidR="007342E7" w:rsidRPr="007342E7">
        <w:t>(now</w:t>
      </w:r>
      <w:r w:rsidR="007342E7">
        <w:rPr>
          <w:i/>
        </w:rPr>
        <w:t xml:space="preserve"> </w:t>
      </w:r>
      <w:r w:rsidR="007342E7" w:rsidRPr="00410DC0">
        <w:rPr>
          <w:i/>
        </w:rPr>
        <w:t>Frontiers in</w:t>
      </w:r>
      <w:r w:rsidR="007342E7">
        <w:rPr>
          <w:i/>
        </w:rPr>
        <w:t xml:space="preserve"> Psychiatry</w:t>
      </w:r>
      <w:r w:rsidR="007342E7">
        <w:t>)</w:t>
      </w:r>
      <w:r w:rsidRPr="00410DC0">
        <w:t>, 2010-present</w:t>
      </w:r>
      <w:r w:rsidR="001143B5">
        <w:t xml:space="preserve"> (Associate Editor since 2016)</w:t>
      </w:r>
    </w:p>
    <w:p w14:paraId="58606F2B" w14:textId="6DE14394" w:rsidR="00125647" w:rsidRPr="00410DC0" w:rsidRDefault="00125647" w:rsidP="00125647">
      <w:pPr>
        <w:numPr>
          <w:ilvl w:val="0"/>
          <w:numId w:val="9"/>
        </w:numPr>
        <w:tabs>
          <w:tab w:val="left" w:pos="360"/>
          <w:tab w:val="left" w:pos="1800"/>
        </w:tabs>
        <w:rPr>
          <w:b/>
        </w:rPr>
      </w:pPr>
      <w:r w:rsidRPr="00410DC0">
        <w:t xml:space="preserve">Editorial Board, </w:t>
      </w:r>
      <w:r w:rsidRPr="00410DC0">
        <w:rPr>
          <w:i/>
        </w:rPr>
        <w:t xml:space="preserve">Journal of Behavioral Addictions, </w:t>
      </w:r>
      <w:r w:rsidRPr="00410DC0">
        <w:t>2011-present</w:t>
      </w:r>
      <w:r w:rsidR="007342E7">
        <w:t xml:space="preserve"> (A</w:t>
      </w:r>
      <w:r w:rsidR="00464CA9">
        <w:t>ssociate Editor since 201</w:t>
      </w:r>
      <w:r w:rsidR="001143B5">
        <w:t>6</w:t>
      </w:r>
      <w:r w:rsidR="00464CA9">
        <w:t>)</w:t>
      </w:r>
    </w:p>
    <w:p w14:paraId="0695B159" w14:textId="77777777" w:rsidR="00125647" w:rsidRPr="00410DC0" w:rsidRDefault="00125647" w:rsidP="00125647">
      <w:pPr>
        <w:numPr>
          <w:ilvl w:val="0"/>
          <w:numId w:val="9"/>
        </w:numPr>
        <w:tabs>
          <w:tab w:val="left" w:pos="360"/>
          <w:tab w:val="left" w:pos="1800"/>
        </w:tabs>
        <w:rPr>
          <w:b/>
        </w:rPr>
      </w:pPr>
      <w:r w:rsidRPr="00410DC0">
        <w:t xml:space="preserve">Editorial Board, </w:t>
      </w:r>
      <w:r w:rsidRPr="00410DC0">
        <w:rPr>
          <w:i/>
        </w:rPr>
        <w:t xml:space="preserve">World Journal of Neurology, </w:t>
      </w:r>
      <w:r w:rsidRPr="00410DC0">
        <w:t>2011-present</w:t>
      </w:r>
    </w:p>
    <w:p w14:paraId="293897EE" w14:textId="77777777" w:rsidR="00443ECF" w:rsidRPr="00443ECF" w:rsidRDefault="00443ECF" w:rsidP="00443ECF">
      <w:pPr>
        <w:numPr>
          <w:ilvl w:val="0"/>
          <w:numId w:val="9"/>
        </w:numPr>
        <w:tabs>
          <w:tab w:val="left" w:pos="360"/>
          <w:tab w:val="left" w:pos="1800"/>
        </w:tabs>
        <w:rPr>
          <w:b/>
        </w:rPr>
      </w:pPr>
      <w:r>
        <w:t xml:space="preserve">Editorial Board, </w:t>
      </w:r>
      <w:r>
        <w:rPr>
          <w:i/>
        </w:rPr>
        <w:t>Journal of Adolescent Health</w:t>
      </w:r>
      <w:r>
        <w:t>, 2012-present</w:t>
      </w:r>
    </w:p>
    <w:p w14:paraId="787155BC" w14:textId="77777777" w:rsidR="00443ECF" w:rsidRPr="00443ECF" w:rsidRDefault="00443ECF" w:rsidP="00443ECF">
      <w:pPr>
        <w:numPr>
          <w:ilvl w:val="0"/>
          <w:numId w:val="9"/>
        </w:numPr>
        <w:tabs>
          <w:tab w:val="left" w:pos="360"/>
          <w:tab w:val="left" w:pos="1800"/>
        </w:tabs>
        <w:rPr>
          <w:b/>
        </w:rPr>
      </w:pPr>
      <w:r>
        <w:t xml:space="preserve">Editorial Board, </w:t>
      </w:r>
      <w:r>
        <w:rPr>
          <w:i/>
        </w:rPr>
        <w:t>Journal of Women’s Health Care</w:t>
      </w:r>
      <w:r>
        <w:t>, 2012-present</w:t>
      </w:r>
    </w:p>
    <w:p w14:paraId="6EEB05DA" w14:textId="3D883CF6" w:rsidR="008F2742" w:rsidRPr="00410DC0" w:rsidRDefault="008F2742" w:rsidP="00125647">
      <w:pPr>
        <w:numPr>
          <w:ilvl w:val="0"/>
          <w:numId w:val="9"/>
        </w:numPr>
        <w:tabs>
          <w:tab w:val="left" w:pos="360"/>
          <w:tab w:val="left" w:pos="1800"/>
        </w:tabs>
        <w:rPr>
          <w:b/>
        </w:rPr>
      </w:pPr>
      <w:r w:rsidRPr="00410DC0">
        <w:t>Editor</w:t>
      </w:r>
      <w:r w:rsidR="00464CA9">
        <w:t>-in-Chief</w:t>
      </w:r>
      <w:r w:rsidRPr="00410DC0">
        <w:t xml:space="preserve">, </w:t>
      </w:r>
      <w:r w:rsidRPr="00410DC0">
        <w:rPr>
          <w:i/>
        </w:rPr>
        <w:t xml:space="preserve">Current Addiction Reports, </w:t>
      </w:r>
      <w:r w:rsidRPr="00410DC0">
        <w:t>2013-present</w:t>
      </w:r>
    </w:p>
    <w:p w14:paraId="1E8C607E" w14:textId="234D573D" w:rsidR="001052C8" w:rsidRPr="001052C8" w:rsidRDefault="001052C8" w:rsidP="00443ECF">
      <w:pPr>
        <w:numPr>
          <w:ilvl w:val="0"/>
          <w:numId w:val="9"/>
        </w:numPr>
        <w:tabs>
          <w:tab w:val="left" w:pos="360"/>
          <w:tab w:val="left" w:pos="1800"/>
        </w:tabs>
        <w:rPr>
          <w:b/>
        </w:rPr>
      </w:pPr>
      <w:r>
        <w:t>Executive Committee of the National Council on Problem Gambling, 2013-</w:t>
      </w:r>
      <w:r w:rsidR="00464CA9">
        <w:t>2018</w:t>
      </w:r>
    </w:p>
    <w:p w14:paraId="3BE9C9CD" w14:textId="77777777" w:rsidR="00443ECF" w:rsidRPr="001E358B" w:rsidRDefault="00443ECF" w:rsidP="00443ECF">
      <w:pPr>
        <w:numPr>
          <w:ilvl w:val="0"/>
          <w:numId w:val="9"/>
        </w:numPr>
        <w:tabs>
          <w:tab w:val="left" w:pos="360"/>
          <w:tab w:val="left" w:pos="1800"/>
        </w:tabs>
        <w:rPr>
          <w:b/>
        </w:rPr>
      </w:pPr>
      <w:r>
        <w:t xml:space="preserve">Editorial Board, </w:t>
      </w:r>
      <w:r>
        <w:rPr>
          <w:i/>
        </w:rPr>
        <w:t>Journal of Depression and Anxiety</w:t>
      </w:r>
      <w:r>
        <w:t>, 2013-present</w:t>
      </w:r>
    </w:p>
    <w:p w14:paraId="643BB7B0" w14:textId="692098C5" w:rsidR="001E358B" w:rsidRPr="001E358B" w:rsidRDefault="001E358B" w:rsidP="001E358B">
      <w:pPr>
        <w:numPr>
          <w:ilvl w:val="0"/>
          <w:numId w:val="9"/>
        </w:numPr>
        <w:tabs>
          <w:tab w:val="left" w:pos="360"/>
          <w:tab w:val="left" w:pos="1800"/>
        </w:tabs>
      </w:pPr>
      <w:r w:rsidRPr="001E358B">
        <w:t xml:space="preserve">Guest Editor (with </w:t>
      </w:r>
      <w:r>
        <w:t>Matt Gullo</w:t>
      </w:r>
      <w:r w:rsidRPr="001E358B">
        <w:t xml:space="preserve">), </w:t>
      </w:r>
      <w:r w:rsidRPr="001E358B">
        <w:rPr>
          <w:i/>
        </w:rPr>
        <w:t>A</w:t>
      </w:r>
      <w:r>
        <w:rPr>
          <w:i/>
        </w:rPr>
        <w:t xml:space="preserve">ddictive Behavior </w:t>
      </w:r>
      <w:r w:rsidRPr="00464CA9">
        <w:t>on</w:t>
      </w:r>
      <w:r w:rsidRPr="001E358B">
        <w:rPr>
          <w:i/>
        </w:rPr>
        <w:t xml:space="preserve"> Impulsivity and </w:t>
      </w:r>
      <w:r>
        <w:rPr>
          <w:i/>
        </w:rPr>
        <w:t>Addiction</w:t>
      </w:r>
      <w:r>
        <w:t>, 2014</w:t>
      </w:r>
    </w:p>
    <w:p w14:paraId="34950B0D" w14:textId="24B1EBD8" w:rsidR="00464CA9" w:rsidRPr="00443ECF" w:rsidRDefault="00464CA9" w:rsidP="00464CA9">
      <w:pPr>
        <w:numPr>
          <w:ilvl w:val="0"/>
          <w:numId w:val="9"/>
        </w:numPr>
        <w:tabs>
          <w:tab w:val="left" w:pos="360"/>
          <w:tab w:val="left" w:pos="1800"/>
        </w:tabs>
        <w:rPr>
          <w:b/>
        </w:rPr>
      </w:pPr>
      <w:r w:rsidRPr="00410DC0">
        <w:t xml:space="preserve">Editorial Board, </w:t>
      </w:r>
      <w:r w:rsidRPr="00410DC0">
        <w:rPr>
          <w:i/>
        </w:rPr>
        <w:t xml:space="preserve">Addictive Behaviors, </w:t>
      </w:r>
      <w:r w:rsidRPr="00410DC0">
        <w:t>2014-present</w:t>
      </w:r>
    </w:p>
    <w:p w14:paraId="3C7F7BED" w14:textId="30B23BA5" w:rsidR="008F2742" w:rsidRPr="00443ECF" w:rsidRDefault="008F2742" w:rsidP="008F2742">
      <w:pPr>
        <w:numPr>
          <w:ilvl w:val="0"/>
          <w:numId w:val="9"/>
        </w:numPr>
        <w:tabs>
          <w:tab w:val="left" w:pos="360"/>
          <w:tab w:val="left" w:pos="1800"/>
        </w:tabs>
        <w:rPr>
          <w:b/>
        </w:rPr>
      </w:pPr>
      <w:r w:rsidRPr="00410DC0">
        <w:lastRenderedPageBreak/>
        <w:t xml:space="preserve">Editorial Board, </w:t>
      </w:r>
      <w:r w:rsidRPr="00410DC0">
        <w:rPr>
          <w:i/>
        </w:rPr>
        <w:t xml:space="preserve">Addictive Behavior Reports, </w:t>
      </w:r>
      <w:r w:rsidRPr="00410DC0">
        <w:t>2014-present</w:t>
      </w:r>
    </w:p>
    <w:p w14:paraId="1846451E" w14:textId="0847736F" w:rsidR="00443ECF" w:rsidRDefault="00443ECF" w:rsidP="00D80D4C">
      <w:pPr>
        <w:numPr>
          <w:ilvl w:val="0"/>
          <w:numId w:val="9"/>
        </w:numPr>
        <w:tabs>
          <w:tab w:val="left" w:pos="360"/>
          <w:tab w:val="left" w:pos="1800"/>
        </w:tabs>
        <w:rPr>
          <w:b/>
        </w:rPr>
      </w:pPr>
      <w:r>
        <w:t xml:space="preserve">Editorial Board, </w:t>
      </w:r>
      <w:r>
        <w:rPr>
          <w:i/>
        </w:rPr>
        <w:t>Journal of Reward Deficiency Syndrome</w:t>
      </w:r>
      <w:r>
        <w:t>, 2015-present</w:t>
      </w:r>
    </w:p>
    <w:p w14:paraId="5BB9BE6C" w14:textId="77777777" w:rsidR="00D80D4C" w:rsidRPr="00BD78FD" w:rsidRDefault="00D80D4C" w:rsidP="00D80D4C">
      <w:pPr>
        <w:numPr>
          <w:ilvl w:val="0"/>
          <w:numId w:val="9"/>
        </w:numPr>
        <w:tabs>
          <w:tab w:val="left" w:pos="360"/>
          <w:tab w:val="left" w:pos="1800"/>
        </w:tabs>
        <w:rPr>
          <w:b/>
        </w:rPr>
      </w:pPr>
      <w:r>
        <w:t>Advisory Board, National Council on Problem Gambling, 2012-2018</w:t>
      </w:r>
    </w:p>
    <w:p w14:paraId="47DEFA67" w14:textId="12B78B78" w:rsidR="001143B5" w:rsidRPr="00BD78FD" w:rsidRDefault="001143B5" w:rsidP="001143B5">
      <w:pPr>
        <w:numPr>
          <w:ilvl w:val="0"/>
          <w:numId w:val="9"/>
        </w:numPr>
        <w:tabs>
          <w:tab w:val="left" w:pos="360"/>
          <w:tab w:val="left" w:pos="1800"/>
        </w:tabs>
        <w:rPr>
          <w:b/>
        </w:rPr>
      </w:pPr>
      <w:r>
        <w:t>Advisory Board, International Society for the Study of Behavioral Addictions, 2017-present</w:t>
      </w:r>
    </w:p>
    <w:p w14:paraId="38241801" w14:textId="2D20FB92" w:rsidR="00D80D4C" w:rsidRPr="007342E7" w:rsidRDefault="00D80D4C" w:rsidP="00D80D4C">
      <w:pPr>
        <w:numPr>
          <w:ilvl w:val="0"/>
          <w:numId w:val="9"/>
        </w:numPr>
        <w:tabs>
          <w:tab w:val="left" w:pos="360"/>
          <w:tab w:val="left" w:pos="1800"/>
        </w:tabs>
        <w:rPr>
          <w:b/>
        </w:rPr>
      </w:pPr>
      <w:r>
        <w:t>Advisory Board, Opiant/Lightlake Pharmaceuticals, 2016-present</w:t>
      </w:r>
    </w:p>
    <w:p w14:paraId="7E297FD3" w14:textId="0E013227" w:rsidR="001143B5" w:rsidRPr="001143B5" w:rsidRDefault="001143B5" w:rsidP="00464CA9">
      <w:pPr>
        <w:numPr>
          <w:ilvl w:val="0"/>
          <w:numId w:val="9"/>
        </w:numPr>
        <w:tabs>
          <w:tab w:val="left" w:pos="360"/>
          <w:tab w:val="left" w:pos="1800"/>
        </w:tabs>
        <w:rPr>
          <w:b/>
        </w:rPr>
      </w:pPr>
      <w:r>
        <w:rPr>
          <w:rFonts w:cs="Arial"/>
          <w:szCs w:val="22"/>
        </w:rPr>
        <w:t xml:space="preserve">Associate Editor, </w:t>
      </w:r>
      <w:r>
        <w:rPr>
          <w:rFonts w:cs="Arial"/>
          <w:i/>
          <w:szCs w:val="22"/>
        </w:rPr>
        <w:t xml:space="preserve">Addicta, </w:t>
      </w:r>
      <w:r>
        <w:t>2018-present</w:t>
      </w:r>
    </w:p>
    <w:p w14:paraId="4E163ED4" w14:textId="63694990" w:rsidR="001143B5" w:rsidRPr="001143B5" w:rsidRDefault="001143B5" w:rsidP="00464CA9">
      <w:pPr>
        <w:numPr>
          <w:ilvl w:val="0"/>
          <w:numId w:val="9"/>
        </w:numPr>
        <w:tabs>
          <w:tab w:val="left" w:pos="360"/>
          <w:tab w:val="left" w:pos="1800"/>
        </w:tabs>
        <w:rPr>
          <w:b/>
        </w:rPr>
      </w:pPr>
      <w:r>
        <w:rPr>
          <w:rFonts w:cs="Arial"/>
          <w:szCs w:val="22"/>
        </w:rPr>
        <w:t xml:space="preserve">Associate Editor, </w:t>
      </w:r>
      <w:r>
        <w:rPr>
          <w:rFonts w:cs="Arial"/>
          <w:i/>
          <w:szCs w:val="22"/>
        </w:rPr>
        <w:t xml:space="preserve">PLoS One, </w:t>
      </w:r>
      <w:r>
        <w:t>2018-present</w:t>
      </w:r>
    </w:p>
    <w:p w14:paraId="5AA78B17" w14:textId="7DE4D041" w:rsidR="001143B5" w:rsidRPr="001143B5" w:rsidRDefault="001143B5" w:rsidP="00464CA9">
      <w:pPr>
        <w:numPr>
          <w:ilvl w:val="0"/>
          <w:numId w:val="9"/>
        </w:numPr>
        <w:tabs>
          <w:tab w:val="left" w:pos="360"/>
          <w:tab w:val="left" w:pos="1800"/>
        </w:tabs>
        <w:rPr>
          <w:b/>
        </w:rPr>
      </w:pPr>
      <w:r>
        <w:rPr>
          <w:rFonts w:cs="Arial"/>
          <w:szCs w:val="22"/>
        </w:rPr>
        <w:t>Scientific Advisory Board, Addiction Policy Forum</w:t>
      </w:r>
      <w:r>
        <w:t xml:space="preserve">, 2019-present </w:t>
      </w:r>
    </w:p>
    <w:p w14:paraId="2E79D538" w14:textId="48EA2C05" w:rsidR="00464CA9" w:rsidRPr="00BD78FD" w:rsidRDefault="00464CA9" w:rsidP="00464CA9">
      <w:pPr>
        <w:numPr>
          <w:ilvl w:val="0"/>
          <w:numId w:val="9"/>
        </w:numPr>
        <w:tabs>
          <w:tab w:val="left" w:pos="360"/>
          <w:tab w:val="left" w:pos="1800"/>
        </w:tabs>
        <w:rPr>
          <w:b/>
        </w:rPr>
      </w:pPr>
      <w:r>
        <w:t>Advisory Board, National Council on Problem Gambling, 2019-present</w:t>
      </w:r>
    </w:p>
    <w:p w14:paraId="6E7941AB" w14:textId="5212CCCB" w:rsidR="00464CA9" w:rsidRDefault="00464CA9" w:rsidP="00D80D4C">
      <w:pPr>
        <w:numPr>
          <w:ilvl w:val="0"/>
          <w:numId w:val="9"/>
        </w:numPr>
        <w:tabs>
          <w:tab w:val="left" w:pos="360"/>
          <w:tab w:val="left" w:pos="1800"/>
        </w:tabs>
      </w:pPr>
      <w:r>
        <w:t>Advisory Board</w:t>
      </w:r>
      <w:r>
        <w:rPr>
          <w:rFonts w:cs="Arial"/>
          <w:szCs w:val="22"/>
        </w:rPr>
        <w:t>, International Society of Addiction Medicine</w:t>
      </w:r>
      <w:r>
        <w:t>, 2019-present</w:t>
      </w:r>
    </w:p>
    <w:p w14:paraId="655FCE74" w14:textId="56CEC81F" w:rsidR="007342E7" w:rsidRDefault="007342E7" w:rsidP="00D80D4C">
      <w:pPr>
        <w:numPr>
          <w:ilvl w:val="0"/>
          <w:numId w:val="9"/>
        </w:numPr>
        <w:tabs>
          <w:tab w:val="left" w:pos="360"/>
          <w:tab w:val="left" w:pos="1800"/>
        </w:tabs>
      </w:pPr>
      <w:r w:rsidRPr="007342E7">
        <w:t>Advisor, Idorsia Pharmaceuticals, 2020-present</w:t>
      </w:r>
    </w:p>
    <w:p w14:paraId="160082D3" w14:textId="0BD231DB" w:rsidR="001143B5" w:rsidRDefault="001143B5" w:rsidP="001143B5">
      <w:pPr>
        <w:numPr>
          <w:ilvl w:val="0"/>
          <w:numId w:val="9"/>
        </w:numPr>
        <w:tabs>
          <w:tab w:val="left" w:pos="360"/>
          <w:tab w:val="left" w:pos="1800"/>
        </w:tabs>
        <w:rPr>
          <w:b/>
        </w:rPr>
      </w:pPr>
      <w:r>
        <w:t xml:space="preserve">Editorial Board, </w:t>
      </w:r>
      <w:r>
        <w:rPr>
          <w:i/>
        </w:rPr>
        <w:t>Sucht</w:t>
      </w:r>
      <w:r>
        <w:t>, 2020-present</w:t>
      </w:r>
    </w:p>
    <w:p w14:paraId="55E0393B" w14:textId="67A5EA76" w:rsidR="001143B5" w:rsidRPr="000E1F27" w:rsidRDefault="001143B5" w:rsidP="001143B5">
      <w:pPr>
        <w:numPr>
          <w:ilvl w:val="0"/>
          <w:numId w:val="9"/>
        </w:numPr>
        <w:tabs>
          <w:tab w:val="left" w:pos="360"/>
          <w:tab w:val="left" w:pos="1800"/>
        </w:tabs>
        <w:rPr>
          <w:b/>
        </w:rPr>
      </w:pPr>
      <w:r>
        <w:t xml:space="preserve">Editorial Board, </w:t>
      </w:r>
      <w:r>
        <w:rPr>
          <w:i/>
        </w:rPr>
        <w:t>Addiction Neuroscience</w:t>
      </w:r>
      <w:r>
        <w:t>, 2021-present</w:t>
      </w:r>
    </w:p>
    <w:p w14:paraId="2974AC03" w14:textId="77777777" w:rsidR="0014758C" w:rsidRPr="0014758C" w:rsidRDefault="0014758C" w:rsidP="0014758C">
      <w:pPr>
        <w:numPr>
          <w:ilvl w:val="0"/>
          <w:numId w:val="9"/>
        </w:numPr>
        <w:tabs>
          <w:tab w:val="left" w:pos="360"/>
          <w:tab w:val="left" w:pos="1800"/>
        </w:tabs>
        <w:rPr>
          <w:b/>
        </w:rPr>
      </w:pPr>
      <w:r w:rsidRPr="0014758C">
        <w:t xml:space="preserve">Editorial Board, </w:t>
      </w:r>
      <w:r w:rsidRPr="0014758C">
        <w:rPr>
          <w:i/>
        </w:rPr>
        <w:t>Dialogs in Clinical Neuroscience</w:t>
      </w:r>
      <w:r w:rsidRPr="0014758C">
        <w:t>, 2022-present</w:t>
      </w:r>
    </w:p>
    <w:p w14:paraId="7BF7AE1A" w14:textId="77777777" w:rsidR="0014758C" w:rsidRPr="000E1F27" w:rsidRDefault="0014758C" w:rsidP="0014758C">
      <w:pPr>
        <w:numPr>
          <w:ilvl w:val="0"/>
          <w:numId w:val="9"/>
        </w:numPr>
        <w:tabs>
          <w:tab w:val="left" w:pos="360"/>
          <w:tab w:val="left" w:pos="1800"/>
        </w:tabs>
        <w:rPr>
          <w:b/>
        </w:rPr>
      </w:pPr>
      <w:r w:rsidRPr="000E1F27">
        <w:t>Advisory Board, Children and Screens, 2023-present</w:t>
      </w:r>
    </w:p>
    <w:p w14:paraId="63209E30" w14:textId="1E221BF8" w:rsidR="0014758C" w:rsidRPr="0014758C" w:rsidRDefault="0014758C" w:rsidP="0014758C">
      <w:pPr>
        <w:numPr>
          <w:ilvl w:val="0"/>
          <w:numId w:val="9"/>
        </w:numPr>
        <w:tabs>
          <w:tab w:val="left" w:pos="360"/>
          <w:tab w:val="left" w:pos="1800"/>
        </w:tabs>
        <w:rPr>
          <w:b/>
        </w:rPr>
      </w:pPr>
      <w:r w:rsidRPr="000E1F27">
        <w:t xml:space="preserve">President Elect, </w:t>
      </w:r>
      <w:r w:rsidRPr="000E1F27">
        <w:rPr>
          <w:rFonts w:cs="Arial"/>
          <w:szCs w:val="22"/>
        </w:rPr>
        <w:t>International Society of Addiction Medicine</w:t>
      </w:r>
      <w:r w:rsidRPr="000E1F27">
        <w:t>, 2023-present</w:t>
      </w:r>
    </w:p>
    <w:p w14:paraId="0CA551F9" w14:textId="77777777" w:rsidR="00125647" w:rsidRPr="00410DC0" w:rsidRDefault="00125647">
      <w:pPr>
        <w:tabs>
          <w:tab w:val="left" w:pos="1800"/>
        </w:tabs>
        <w:rPr>
          <w:b/>
        </w:rPr>
      </w:pPr>
    </w:p>
    <w:p w14:paraId="3D467701" w14:textId="77777777" w:rsidR="00125647" w:rsidRPr="00410DC0" w:rsidRDefault="00125647">
      <w:pPr>
        <w:tabs>
          <w:tab w:val="left" w:pos="1800"/>
        </w:tabs>
        <w:rPr>
          <w:rStyle w:val="PageNumber"/>
        </w:rPr>
      </w:pPr>
      <w:r w:rsidRPr="00410DC0">
        <w:rPr>
          <w:rStyle w:val="PageNumber"/>
          <w:b/>
        </w:rPr>
        <w:t>BIBLIOGRAPHY:</w:t>
      </w:r>
    </w:p>
    <w:p w14:paraId="53502805" w14:textId="77777777" w:rsidR="00125647" w:rsidRPr="00410DC0" w:rsidRDefault="00125647">
      <w:pPr>
        <w:tabs>
          <w:tab w:val="left" w:pos="1800"/>
        </w:tabs>
        <w:rPr>
          <w:b/>
        </w:rPr>
      </w:pPr>
      <w:r w:rsidRPr="00410DC0">
        <w:rPr>
          <w:rStyle w:val="PageNumber"/>
          <w:b/>
        </w:rPr>
        <w:t xml:space="preserve">A) PEER-REVIEWED ORIGINAL RESEARCH </w:t>
      </w:r>
      <w:r w:rsidRPr="00410DC0">
        <w:rPr>
          <w:b/>
        </w:rPr>
        <w:t>ARTICLES:</w:t>
      </w:r>
    </w:p>
    <w:p w14:paraId="451C2CAB" w14:textId="77777777" w:rsidR="00125647" w:rsidRPr="00410DC0" w:rsidRDefault="00125647">
      <w:pPr>
        <w:numPr>
          <w:ilvl w:val="0"/>
          <w:numId w:val="10"/>
        </w:numPr>
      </w:pPr>
      <w:r w:rsidRPr="00410DC0">
        <w:t xml:space="preserve">Jameson D, </w:t>
      </w:r>
      <w:r w:rsidRPr="00410DC0">
        <w:rPr>
          <w:b/>
        </w:rPr>
        <w:t>Potenza MN</w:t>
      </w:r>
      <w:r w:rsidRPr="00410DC0">
        <w:t xml:space="preserve">, Potenza JA, Schugar HJ (1985) Structure of Bis[1-H-imidazole-4-ethaneamine-N-2-propenyl] Nickel (II) Diperchlorate, a Ni (II) - Schiff Base Complex Derived from Histamine and Acetone. </w:t>
      </w:r>
      <w:r w:rsidRPr="00410DC0">
        <w:rPr>
          <w:i/>
        </w:rPr>
        <w:t xml:space="preserve">Acta Cryst </w:t>
      </w:r>
      <w:r w:rsidRPr="00410DC0">
        <w:rPr>
          <w:b/>
        </w:rPr>
        <w:t>C41:</w:t>
      </w:r>
      <w:r w:rsidRPr="00410DC0">
        <w:t xml:space="preserve"> 1736-1738.</w:t>
      </w:r>
      <w:r w:rsidRPr="00410DC0">
        <w:tab/>
      </w:r>
    </w:p>
    <w:p w14:paraId="64EA88B1" w14:textId="06832795" w:rsidR="00125647" w:rsidRPr="00410DC0" w:rsidRDefault="00125647" w:rsidP="00125647">
      <w:pPr>
        <w:numPr>
          <w:ilvl w:val="0"/>
          <w:numId w:val="10"/>
        </w:numPr>
        <w:tabs>
          <w:tab w:val="left" w:pos="440"/>
        </w:tabs>
      </w:pPr>
      <w:r w:rsidRPr="00410DC0">
        <w:rPr>
          <w:b/>
        </w:rPr>
        <w:t>Potenza MN</w:t>
      </w:r>
      <w:r w:rsidRPr="00410DC0">
        <w:t>, Potenza JA, Schugar HJ (1988</w:t>
      </w:r>
      <w:r w:rsidR="00FE586F" w:rsidRPr="00410DC0">
        <w:t>) Crystal</w:t>
      </w:r>
      <w:r w:rsidRPr="00410DC0">
        <w:t xml:space="preserve"> Structures of Tetrakis (1,2-dimethylimidazole) M (II) Diperchlorates (M (II) = Ni, Cu). </w:t>
      </w:r>
      <w:r w:rsidRPr="00410DC0">
        <w:rPr>
          <w:i/>
        </w:rPr>
        <w:t xml:space="preserve">Acta Cryst </w:t>
      </w:r>
      <w:r w:rsidRPr="00410DC0">
        <w:rPr>
          <w:b/>
        </w:rPr>
        <w:t xml:space="preserve">C44: </w:t>
      </w:r>
      <w:r w:rsidRPr="00410DC0">
        <w:t>1201-1204.</w:t>
      </w:r>
    </w:p>
    <w:p w14:paraId="148ACFB6" w14:textId="77777777" w:rsidR="00125647" w:rsidRPr="00410DC0" w:rsidRDefault="00125647" w:rsidP="00125647">
      <w:pPr>
        <w:numPr>
          <w:ilvl w:val="0"/>
          <w:numId w:val="10"/>
        </w:numPr>
        <w:tabs>
          <w:tab w:val="left" w:pos="440"/>
        </w:tabs>
      </w:pPr>
      <w:r w:rsidRPr="00410DC0">
        <w:rPr>
          <w:b/>
        </w:rPr>
        <w:t>Potenza MN</w:t>
      </w:r>
      <w:r w:rsidRPr="00410DC0">
        <w:t xml:space="preserve">, Lerner MR (1991) A Recombinant Vaccinia Virus Infects </w:t>
      </w:r>
      <w:r w:rsidRPr="00410DC0">
        <w:rPr>
          <w:i/>
        </w:rPr>
        <w:t>Xenopus</w:t>
      </w:r>
      <w:r w:rsidRPr="00410DC0">
        <w:t xml:space="preserve"> Melanophores. </w:t>
      </w:r>
      <w:r w:rsidRPr="00410DC0">
        <w:rPr>
          <w:i/>
        </w:rPr>
        <w:t>Pigment Cell Res</w:t>
      </w:r>
      <w:r w:rsidRPr="00410DC0">
        <w:t xml:space="preserve"> </w:t>
      </w:r>
      <w:r w:rsidRPr="00410DC0">
        <w:rPr>
          <w:b/>
        </w:rPr>
        <w:t xml:space="preserve">4: </w:t>
      </w:r>
      <w:r w:rsidRPr="00410DC0">
        <w:t>186-192.</w:t>
      </w:r>
    </w:p>
    <w:p w14:paraId="2C4F31B1" w14:textId="77777777" w:rsidR="00125647" w:rsidRPr="00410DC0" w:rsidRDefault="00125647" w:rsidP="00125647">
      <w:pPr>
        <w:numPr>
          <w:ilvl w:val="0"/>
          <w:numId w:val="10"/>
        </w:numPr>
        <w:tabs>
          <w:tab w:val="left" w:pos="440"/>
        </w:tabs>
      </w:pPr>
      <w:r w:rsidRPr="00410DC0">
        <w:rPr>
          <w:b/>
        </w:rPr>
        <w:t>Potenza M</w:t>
      </w:r>
      <w:r w:rsidRPr="00410DC0">
        <w:t xml:space="preserve">, Bowser R, Mueller H, Novick P (1992) </w:t>
      </w:r>
      <w:r w:rsidRPr="00410DC0">
        <w:rPr>
          <w:u w:val="single"/>
        </w:rPr>
        <w:t>SEC 6</w:t>
      </w:r>
      <w:r w:rsidRPr="00410DC0">
        <w:t xml:space="preserve"> Encodes an 85 kDa Soluble Protein Required for Exocytosis in Yeast. </w:t>
      </w:r>
      <w:r w:rsidRPr="00410DC0">
        <w:rPr>
          <w:i/>
        </w:rPr>
        <w:t xml:space="preserve">Yeast </w:t>
      </w:r>
      <w:r w:rsidRPr="00410DC0">
        <w:rPr>
          <w:b/>
        </w:rPr>
        <w:t>8:</w:t>
      </w:r>
      <w:r w:rsidRPr="00410DC0">
        <w:t xml:space="preserve"> 549-558.</w:t>
      </w:r>
    </w:p>
    <w:p w14:paraId="75320C18" w14:textId="77777777" w:rsidR="00125647" w:rsidRPr="00410DC0" w:rsidRDefault="00125647" w:rsidP="00125647">
      <w:pPr>
        <w:numPr>
          <w:ilvl w:val="0"/>
          <w:numId w:val="10"/>
        </w:numPr>
        <w:tabs>
          <w:tab w:val="left" w:pos="440"/>
        </w:tabs>
      </w:pPr>
      <w:r w:rsidRPr="00410DC0">
        <w:rPr>
          <w:b/>
        </w:rPr>
        <w:t>Potenza MN</w:t>
      </w:r>
      <w:r w:rsidRPr="00410DC0">
        <w:t>, Stibrany RT, Potenza JA, Schugar, HJ (1992) Crystal Structures of Zn(II) with Tetradentate N</w:t>
      </w:r>
      <w:r w:rsidRPr="00410DC0">
        <w:rPr>
          <w:position w:val="-4"/>
        </w:rPr>
        <w:t>2</w:t>
      </w:r>
      <w:r w:rsidRPr="00410DC0">
        <w:t>S</w:t>
      </w:r>
      <w:r w:rsidRPr="00410DC0">
        <w:rPr>
          <w:position w:val="-4"/>
        </w:rPr>
        <w:t>2</w:t>
      </w:r>
      <w:r w:rsidRPr="00410DC0">
        <w:t xml:space="preserve"> Ligation. </w:t>
      </w:r>
      <w:r w:rsidRPr="00410DC0">
        <w:rPr>
          <w:i/>
        </w:rPr>
        <w:t>Acta Cryst</w:t>
      </w:r>
      <w:r w:rsidRPr="00410DC0">
        <w:t xml:space="preserve"> </w:t>
      </w:r>
      <w:r w:rsidRPr="00410DC0">
        <w:rPr>
          <w:b/>
        </w:rPr>
        <w:t xml:space="preserve">C48: </w:t>
      </w:r>
      <w:r w:rsidRPr="00410DC0">
        <w:t>454-457.</w:t>
      </w:r>
    </w:p>
    <w:p w14:paraId="1C06E8C9" w14:textId="77777777" w:rsidR="00125647" w:rsidRPr="00410DC0" w:rsidRDefault="00125647" w:rsidP="00125647">
      <w:pPr>
        <w:numPr>
          <w:ilvl w:val="0"/>
          <w:numId w:val="10"/>
        </w:numPr>
        <w:tabs>
          <w:tab w:val="left" w:pos="440"/>
        </w:tabs>
      </w:pPr>
      <w:r w:rsidRPr="00410DC0">
        <w:rPr>
          <w:b/>
        </w:rPr>
        <w:t>Potenza MN</w:t>
      </w:r>
      <w:r w:rsidRPr="00410DC0">
        <w:t xml:space="preserve">, Lerner MR (1992) A Rapid Quantitative Bioassay for Evaluating the Effects of Ligands Upon Receptors that Modulate cAMP Levels in a Melanophore Cell Line. </w:t>
      </w:r>
      <w:r w:rsidRPr="00410DC0">
        <w:rPr>
          <w:i/>
        </w:rPr>
        <w:t>Pigment Cell Res</w:t>
      </w:r>
      <w:r w:rsidRPr="00410DC0">
        <w:t xml:space="preserve"> </w:t>
      </w:r>
      <w:r w:rsidRPr="00410DC0">
        <w:rPr>
          <w:b/>
        </w:rPr>
        <w:t xml:space="preserve">5: </w:t>
      </w:r>
      <w:r w:rsidRPr="00410DC0">
        <w:t>372-378.</w:t>
      </w:r>
    </w:p>
    <w:p w14:paraId="501D286E" w14:textId="77777777" w:rsidR="00125647" w:rsidRPr="00410DC0" w:rsidRDefault="00125647" w:rsidP="00125647">
      <w:pPr>
        <w:numPr>
          <w:ilvl w:val="0"/>
          <w:numId w:val="10"/>
        </w:numPr>
        <w:tabs>
          <w:tab w:val="left" w:pos="440"/>
        </w:tabs>
      </w:pPr>
      <w:r w:rsidRPr="00410DC0">
        <w:rPr>
          <w:b/>
        </w:rPr>
        <w:t>Potenza MN</w:t>
      </w:r>
      <w:r w:rsidRPr="00410DC0">
        <w:t>, Graminski GF, Lerner MR (1992) A Method for Evaluating the Effects of Ligands Upon G</w:t>
      </w:r>
      <w:r w:rsidRPr="00410DC0">
        <w:rPr>
          <w:position w:val="-4"/>
        </w:rPr>
        <w:t>s</w:t>
      </w:r>
      <w:r w:rsidRPr="00410DC0">
        <w:t xml:space="preserve"> Protein-Coupled Receptors Using a Recombinant Melanophore-Based Bioassay. </w:t>
      </w:r>
      <w:r w:rsidRPr="00410DC0">
        <w:rPr>
          <w:i/>
        </w:rPr>
        <w:t xml:space="preserve">Anal Biochem </w:t>
      </w:r>
      <w:r w:rsidRPr="00410DC0">
        <w:rPr>
          <w:b/>
        </w:rPr>
        <w:t xml:space="preserve">206: </w:t>
      </w:r>
      <w:r w:rsidRPr="00410DC0">
        <w:t>315-322.</w:t>
      </w:r>
    </w:p>
    <w:p w14:paraId="09A4F3C2" w14:textId="77777777" w:rsidR="00125647" w:rsidRPr="00410DC0" w:rsidRDefault="00125647" w:rsidP="00125647">
      <w:pPr>
        <w:numPr>
          <w:ilvl w:val="0"/>
          <w:numId w:val="10"/>
        </w:numPr>
        <w:tabs>
          <w:tab w:val="left" w:pos="440"/>
        </w:tabs>
      </w:pPr>
      <w:r w:rsidRPr="00410DC0">
        <w:t xml:space="preserve">McClintock TS, Graminski GF, </w:t>
      </w:r>
      <w:r w:rsidRPr="00410DC0">
        <w:rPr>
          <w:b/>
        </w:rPr>
        <w:t>Potenza MN</w:t>
      </w:r>
      <w:r w:rsidRPr="00410DC0">
        <w:t xml:space="preserve">, Jayawickreme CK, Roby-Shemkovitz A, Lerner MR (1993) Functional Expression of Recombinant G-Protein-Coupled Receptors Monitored by Video Imaging of Pigment Movement in Melanophores. </w:t>
      </w:r>
      <w:r w:rsidRPr="00410DC0">
        <w:rPr>
          <w:i/>
        </w:rPr>
        <w:t xml:space="preserve">Anal Biochem </w:t>
      </w:r>
      <w:r w:rsidRPr="00410DC0">
        <w:rPr>
          <w:b/>
        </w:rPr>
        <w:t xml:space="preserve">209: </w:t>
      </w:r>
      <w:r w:rsidRPr="00410DC0">
        <w:t>298-305.</w:t>
      </w:r>
    </w:p>
    <w:p w14:paraId="18280D41" w14:textId="77777777" w:rsidR="00125647" w:rsidRPr="00410DC0" w:rsidRDefault="00125647" w:rsidP="00125647">
      <w:pPr>
        <w:numPr>
          <w:ilvl w:val="0"/>
          <w:numId w:val="10"/>
        </w:numPr>
        <w:tabs>
          <w:tab w:val="left" w:pos="440"/>
        </w:tabs>
      </w:pPr>
      <w:r w:rsidRPr="00410DC0">
        <w:t xml:space="preserve">Graminski GF, Jayawickreme CK, </w:t>
      </w:r>
      <w:r w:rsidRPr="00410DC0">
        <w:rPr>
          <w:b/>
        </w:rPr>
        <w:t>Potenza MN</w:t>
      </w:r>
      <w:r w:rsidRPr="00410DC0">
        <w:t xml:space="preserve">, and Lerner MR (1993) Pigment Dispersion in Frog Melanophores Can be Induced by a Phorbol Ester or Stimulation of a Recombinant Receptor that Activates Phospholipase C. </w:t>
      </w:r>
      <w:r w:rsidRPr="00410DC0">
        <w:rPr>
          <w:i/>
        </w:rPr>
        <w:t xml:space="preserve">J Biol Chem </w:t>
      </w:r>
      <w:r w:rsidRPr="00410DC0">
        <w:rPr>
          <w:b/>
        </w:rPr>
        <w:t xml:space="preserve">266: </w:t>
      </w:r>
      <w:r w:rsidRPr="00410DC0">
        <w:t>5957-5964.</w:t>
      </w:r>
    </w:p>
    <w:p w14:paraId="53913DCB" w14:textId="77777777" w:rsidR="00125647" w:rsidRPr="00410DC0" w:rsidRDefault="00125647" w:rsidP="00125647">
      <w:pPr>
        <w:numPr>
          <w:ilvl w:val="0"/>
          <w:numId w:val="10"/>
        </w:numPr>
        <w:tabs>
          <w:tab w:val="left" w:pos="440"/>
        </w:tabs>
      </w:pPr>
      <w:r w:rsidRPr="00410DC0">
        <w:rPr>
          <w:b/>
        </w:rPr>
        <w:t>Potenza MN</w:t>
      </w:r>
      <w:r w:rsidRPr="00410DC0">
        <w:t>, Graminski GF, Schmauss C, Lerner MR (1994) Functional Expression and Characterization of Human D</w:t>
      </w:r>
      <w:r w:rsidRPr="00410DC0">
        <w:rPr>
          <w:position w:val="-4"/>
        </w:rPr>
        <w:t>2</w:t>
      </w:r>
      <w:r w:rsidRPr="00410DC0">
        <w:t xml:space="preserve"> and D</w:t>
      </w:r>
      <w:r w:rsidRPr="00410DC0">
        <w:rPr>
          <w:position w:val="-4"/>
        </w:rPr>
        <w:t>3</w:t>
      </w:r>
      <w:r w:rsidRPr="00410DC0">
        <w:t xml:space="preserve"> Dopamine Receptors. </w:t>
      </w:r>
      <w:r w:rsidRPr="00410DC0">
        <w:rPr>
          <w:i/>
        </w:rPr>
        <w:t xml:space="preserve">J Neurosci </w:t>
      </w:r>
      <w:r w:rsidRPr="00410DC0">
        <w:rPr>
          <w:b/>
        </w:rPr>
        <w:t xml:space="preserve">14: </w:t>
      </w:r>
      <w:r w:rsidRPr="00410DC0">
        <w:t>1463-1476.</w:t>
      </w:r>
    </w:p>
    <w:p w14:paraId="05FC8405" w14:textId="77777777" w:rsidR="00125647" w:rsidRPr="00410DC0" w:rsidRDefault="00125647" w:rsidP="00125647">
      <w:pPr>
        <w:numPr>
          <w:ilvl w:val="0"/>
          <w:numId w:val="10"/>
        </w:numPr>
        <w:tabs>
          <w:tab w:val="left" w:pos="440"/>
        </w:tabs>
      </w:pPr>
      <w:r w:rsidRPr="00410DC0">
        <w:rPr>
          <w:b/>
        </w:rPr>
        <w:lastRenderedPageBreak/>
        <w:t>Potenza MN</w:t>
      </w:r>
      <w:r w:rsidRPr="00410DC0">
        <w:t xml:space="preserve">, Lerner MR (1994) Characterization of a Serotonin Receptor Endogenous to Frog Melanophores. </w:t>
      </w:r>
      <w:r w:rsidRPr="00410DC0">
        <w:rPr>
          <w:i/>
        </w:rPr>
        <w:t xml:space="preserve">Arch Pharmacol </w:t>
      </w:r>
      <w:r w:rsidRPr="00410DC0">
        <w:rPr>
          <w:b/>
        </w:rPr>
        <w:t xml:space="preserve">349: </w:t>
      </w:r>
      <w:r w:rsidRPr="00410DC0">
        <w:t>11-19.</w:t>
      </w:r>
    </w:p>
    <w:p w14:paraId="43615D2D" w14:textId="395F0922" w:rsidR="00125647" w:rsidRPr="00410DC0" w:rsidRDefault="00125647" w:rsidP="00125647">
      <w:pPr>
        <w:numPr>
          <w:ilvl w:val="0"/>
          <w:numId w:val="10"/>
        </w:numPr>
        <w:tabs>
          <w:tab w:val="left" w:pos="440"/>
        </w:tabs>
      </w:pPr>
      <w:r w:rsidRPr="00410DC0">
        <w:rPr>
          <w:b/>
        </w:rPr>
        <w:t>Potenza MN</w:t>
      </w:r>
      <w:r w:rsidRPr="00410DC0">
        <w:t>, Holmes JP, Kanes SJ, McDougle CJ (1999</w:t>
      </w:r>
      <w:r w:rsidR="00FE586F" w:rsidRPr="00410DC0">
        <w:t>) Olanzapine</w:t>
      </w:r>
      <w:r w:rsidRPr="00410DC0">
        <w:t xml:space="preserve"> Treatment of Children, Adolescents, and Adults with Pervasive Developmental Disorders: An Open-Label Pilot Study. </w:t>
      </w:r>
      <w:r w:rsidRPr="00410DC0">
        <w:rPr>
          <w:i/>
        </w:rPr>
        <w:t>J Clin Psychopharmacol</w:t>
      </w:r>
      <w:r w:rsidRPr="00410DC0">
        <w:t>.</w:t>
      </w:r>
      <w:r w:rsidRPr="00410DC0">
        <w:rPr>
          <w:b/>
        </w:rPr>
        <w:t>19</w:t>
      </w:r>
      <w:r w:rsidRPr="00410DC0">
        <w:t>: 37-44.</w:t>
      </w:r>
    </w:p>
    <w:p w14:paraId="09406B61" w14:textId="77777777" w:rsidR="00125647" w:rsidRPr="00410DC0" w:rsidRDefault="00125647" w:rsidP="00125647">
      <w:pPr>
        <w:numPr>
          <w:ilvl w:val="0"/>
          <w:numId w:val="10"/>
        </w:numPr>
        <w:tabs>
          <w:tab w:val="left" w:pos="440"/>
        </w:tabs>
      </w:pPr>
      <w:r w:rsidRPr="00410DC0">
        <w:t xml:space="preserve">Rahman Z, Gold SJ, </w:t>
      </w:r>
      <w:r w:rsidRPr="00410DC0">
        <w:rPr>
          <w:b/>
        </w:rPr>
        <w:t>Potenza MN</w:t>
      </w:r>
      <w:r w:rsidRPr="00410DC0">
        <w:t xml:space="preserve">, Ni Y, Cowan CW, He W, Wensel TG, Nestler EJ (1999) Cloning and Characterization of RGS9-2: A Striatal-Enriched, Alternatively-Spliced Product of the RGS9 Gene. </w:t>
      </w:r>
      <w:r w:rsidRPr="00410DC0">
        <w:rPr>
          <w:i/>
        </w:rPr>
        <w:t>J Neurosci</w:t>
      </w:r>
      <w:r w:rsidRPr="00410DC0">
        <w:rPr>
          <w:b/>
        </w:rPr>
        <w:t xml:space="preserve"> 19</w:t>
      </w:r>
      <w:r w:rsidRPr="00410DC0">
        <w:t>: 2016-2026.</w:t>
      </w:r>
    </w:p>
    <w:p w14:paraId="07642E86" w14:textId="3CD42A7F" w:rsidR="00125647" w:rsidRPr="00410DC0" w:rsidRDefault="00125647" w:rsidP="00125647">
      <w:pPr>
        <w:numPr>
          <w:ilvl w:val="0"/>
          <w:numId w:val="10"/>
        </w:numPr>
        <w:tabs>
          <w:tab w:val="left" w:pos="440"/>
        </w:tabs>
      </w:pPr>
      <w:r w:rsidRPr="00410DC0">
        <w:t xml:space="preserve">Weiss EL, </w:t>
      </w:r>
      <w:r w:rsidRPr="00410DC0">
        <w:rPr>
          <w:b/>
        </w:rPr>
        <w:t>Potenza MN</w:t>
      </w:r>
      <w:r w:rsidRPr="00410DC0">
        <w:t>, McDougle CJ, Epperso</w:t>
      </w:r>
      <w:r w:rsidR="00E03CAF">
        <w:t>n</w:t>
      </w:r>
      <w:r w:rsidRPr="00410DC0">
        <w:t xml:space="preserve"> CN (1999) Olanzapine Addition in Obsessive-Compulsive Disorder Refractory to Selective Serotonin Reuptake Inhibitors: An Open-Label Case Series. </w:t>
      </w:r>
      <w:r w:rsidRPr="00410DC0">
        <w:rPr>
          <w:i/>
        </w:rPr>
        <w:t xml:space="preserve">J Clin Psychiatry </w:t>
      </w:r>
      <w:r w:rsidRPr="00410DC0">
        <w:rPr>
          <w:b/>
        </w:rPr>
        <w:t>60:</w:t>
      </w:r>
      <w:r w:rsidRPr="00410DC0">
        <w:t>524-527.</w:t>
      </w:r>
    </w:p>
    <w:p w14:paraId="29598CB1" w14:textId="77777777" w:rsidR="00125647" w:rsidRPr="00410DC0" w:rsidRDefault="00125647" w:rsidP="00125647">
      <w:pPr>
        <w:numPr>
          <w:ilvl w:val="0"/>
          <w:numId w:val="10"/>
        </w:numPr>
        <w:tabs>
          <w:tab w:val="left" w:pos="440"/>
        </w:tabs>
      </w:pPr>
      <w:r w:rsidRPr="00410DC0">
        <w:rPr>
          <w:b/>
        </w:rPr>
        <w:t>Potenza MN</w:t>
      </w:r>
      <w:r w:rsidRPr="00410DC0">
        <w:t xml:space="preserve">, Gold SJ, Roby-Shemkowitz A, Lerner MR, Nestler EJ (1999) Effects of Regulators of G Protein-Signaling Proteins on the Functional Response of the µ-Opioid Receptor in a Melanophore-Based Assay </w:t>
      </w:r>
      <w:r w:rsidRPr="00410DC0">
        <w:rPr>
          <w:i/>
        </w:rPr>
        <w:t>J Pharm Exp Ther</w:t>
      </w:r>
      <w:r w:rsidRPr="00410DC0">
        <w:t xml:space="preserve"> </w:t>
      </w:r>
      <w:r w:rsidRPr="00410DC0">
        <w:rPr>
          <w:b/>
        </w:rPr>
        <w:t>291</w:t>
      </w:r>
      <w:r w:rsidRPr="00410DC0">
        <w:t>:482-491.</w:t>
      </w:r>
    </w:p>
    <w:p w14:paraId="6B773D1D" w14:textId="77777777" w:rsidR="00125647" w:rsidRPr="00410DC0" w:rsidRDefault="00125647" w:rsidP="00125647">
      <w:pPr>
        <w:numPr>
          <w:ilvl w:val="0"/>
          <w:numId w:val="10"/>
        </w:numPr>
        <w:tabs>
          <w:tab w:val="left" w:pos="440"/>
        </w:tabs>
      </w:pPr>
      <w:r w:rsidRPr="00410DC0">
        <w:rPr>
          <w:b/>
        </w:rPr>
        <w:t>Potenza MN</w:t>
      </w:r>
      <w:r w:rsidRPr="00410DC0">
        <w:t xml:space="preserve">, Steinberg MA, McLaughlin SD, Wu R, Rounsaville BJ, O'Malley SS (2000) Illegal Behaviors in Problem Gambling: Analysis of Data from a Gambling Helpline. </w:t>
      </w:r>
      <w:r w:rsidRPr="00410DC0">
        <w:rPr>
          <w:i/>
        </w:rPr>
        <w:t>J Am Acad Psychiatry Law</w:t>
      </w:r>
      <w:r w:rsidRPr="00410DC0">
        <w:t xml:space="preserve"> </w:t>
      </w:r>
      <w:r w:rsidRPr="00410DC0">
        <w:rPr>
          <w:b/>
        </w:rPr>
        <w:t>28</w:t>
      </w:r>
      <w:r w:rsidRPr="00410DC0">
        <w:t>: 389-403.</w:t>
      </w:r>
    </w:p>
    <w:p w14:paraId="58706111" w14:textId="77777777" w:rsidR="00125647" w:rsidRPr="00410DC0" w:rsidRDefault="00125647" w:rsidP="00125647">
      <w:pPr>
        <w:numPr>
          <w:ilvl w:val="0"/>
          <w:numId w:val="10"/>
        </w:numPr>
        <w:tabs>
          <w:tab w:val="left" w:pos="440"/>
        </w:tabs>
      </w:pPr>
      <w:r w:rsidRPr="00410DC0">
        <w:rPr>
          <w:b/>
        </w:rPr>
        <w:t>Potenza MN</w:t>
      </w:r>
      <w:r w:rsidRPr="00410DC0">
        <w:t xml:space="preserve">, Steinberg MA, McLaughlin SD, Wu R, Rounsaville BJ, O'Malley SS (2001) Gender-related differences in the characteristics of problem gamblers using a gambling helpline. </w:t>
      </w:r>
      <w:r w:rsidRPr="00410DC0">
        <w:rPr>
          <w:i/>
        </w:rPr>
        <w:t>Am J Psychiatry</w:t>
      </w:r>
      <w:r w:rsidRPr="00410DC0">
        <w:rPr>
          <w:b/>
        </w:rPr>
        <w:t xml:space="preserve"> 158: </w:t>
      </w:r>
      <w:r w:rsidRPr="00410DC0">
        <w:t>1500-1505.</w:t>
      </w:r>
    </w:p>
    <w:p w14:paraId="6A48B9CA" w14:textId="77777777" w:rsidR="00125647" w:rsidRPr="00410DC0" w:rsidRDefault="00125647" w:rsidP="00125647">
      <w:pPr>
        <w:numPr>
          <w:ilvl w:val="0"/>
          <w:numId w:val="10"/>
        </w:numPr>
        <w:tabs>
          <w:tab w:val="left" w:pos="440"/>
        </w:tabs>
      </w:pPr>
      <w:r w:rsidRPr="00410DC0">
        <w:t xml:space="preserve">Stirbany RT, Fikar R, Brader M, </w:t>
      </w:r>
      <w:r w:rsidRPr="00410DC0">
        <w:rPr>
          <w:b/>
        </w:rPr>
        <w:t>Potenza MN</w:t>
      </w:r>
      <w:r w:rsidRPr="00410DC0">
        <w:t xml:space="preserve">, Potenza JA, Schugar HJ (2002) Charge-transfer Spectra of Structurally-characterized Mixed-valence Thiolate-bridged Cu(I)/Cu(II) Cluster Complexes. </w:t>
      </w:r>
      <w:r w:rsidRPr="00410DC0">
        <w:rPr>
          <w:i/>
        </w:rPr>
        <w:t>Inorg Chem</w:t>
      </w:r>
      <w:r w:rsidRPr="00410DC0">
        <w:t xml:space="preserve"> </w:t>
      </w:r>
      <w:r w:rsidRPr="00410DC0">
        <w:rPr>
          <w:b/>
        </w:rPr>
        <w:t>41</w:t>
      </w:r>
      <w:r w:rsidRPr="00410DC0">
        <w:t>:5203-5215.</w:t>
      </w:r>
    </w:p>
    <w:p w14:paraId="030C7AD0" w14:textId="77777777" w:rsidR="00125647" w:rsidRPr="00410DC0" w:rsidRDefault="00125647" w:rsidP="00125647">
      <w:pPr>
        <w:numPr>
          <w:ilvl w:val="0"/>
          <w:numId w:val="10"/>
        </w:numPr>
        <w:tabs>
          <w:tab w:val="left" w:pos="440"/>
        </w:tabs>
      </w:pPr>
      <w:r w:rsidRPr="00410DC0">
        <w:t xml:space="preserve">Grant JE, Kim SW, </w:t>
      </w:r>
      <w:r w:rsidRPr="00410DC0">
        <w:rPr>
          <w:b/>
        </w:rPr>
        <w:t>Potenza MN,</w:t>
      </w:r>
      <w:r w:rsidRPr="00410DC0">
        <w:t xml:space="preserve"> Blanco C, Ibanez A, Stevens L, Hektner JM, Zaninelli R (2003) Paroxetine treatment of pathological gambling: A multi-centre randomized controlled trial. </w:t>
      </w:r>
      <w:r w:rsidRPr="00410DC0">
        <w:rPr>
          <w:i/>
        </w:rPr>
        <w:t>Int Clin Psychopharmacol</w:t>
      </w:r>
      <w:r w:rsidRPr="00410DC0">
        <w:t xml:space="preserve"> </w:t>
      </w:r>
      <w:r w:rsidRPr="00410DC0">
        <w:rPr>
          <w:b/>
        </w:rPr>
        <w:t>18:</w:t>
      </w:r>
      <w:r w:rsidRPr="00410DC0">
        <w:t xml:space="preserve"> 243-249.</w:t>
      </w:r>
    </w:p>
    <w:p w14:paraId="10D03DC7" w14:textId="77777777" w:rsidR="00125647" w:rsidRPr="00410DC0" w:rsidRDefault="00125647" w:rsidP="00205AD9">
      <w:pPr>
        <w:numPr>
          <w:ilvl w:val="0"/>
          <w:numId w:val="10"/>
        </w:numPr>
        <w:tabs>
          <w:tab w:val="left" w:pos="440"/>
          <w:tab w:val="left" w:pos="1260"/>
        </w:tabs>
      </w:pPr>
      <w:r w:rsidRPr="00410DC0">
        <w:rPr>
          <w:b/>
        </w:rPr>
        <w:t>Potenza MN</w:t>
      </w:r>
      <w:r w:rsidRPr="00410DC0">
        <w:t xml:space="preserve">, Steinberg MA, Skudlarski P, Fulbright RK, Lacadie CM, Wilber MK, Rounsaville BJ, Gore JC, Wexler BE (2003) Gambling urges in pathological gamblers: An fMRI study. </w:t>
      </w:r>
      <w:r w:rsidRPr="00410DC0">
        <w:rPr>
          <w:i/>
        </w:rPr>
        <w:t xml:space="preserve">Arch Gen Psychiatry </w:t>
      </w:r>
      <w:r w:rsidRPr="00410DC0">
        <w:rPr>
          <w:b/>
        </w:rPr>
        <w:t xml:space="preserve">60: </w:t>
      </w:r>
      <w:r w:rsidRPr="00410DC0">
        <w:t>828-836.</w:t>
      </w:r>
    </w:p>
    <w:p w14:paraId="1FDEC853" w14:textId="77777777" w:rsidR="00125647" w:rsidRPr="00410DC0" w:rsidRDefault="00125647" w:rsidP="00125647">
      <w:pPr>
        <w:numPr>
          <w:ilvl w:val="0"/>
          <w:numId w:val="10"/>
        </w:numPr>
        <w:tabs>
          <w:tab w:val="left" w:pos="440"/>
        </w:tabs>
      </w:pPr>
      <w:r w:rsidRPr="00410DC0">
        <w:rPr>
          <w:b/>
        </w:rPr>
        <w:t>Potenza MN</w:t>
      </w:r>
      <w:r w:rsidRPr="00410DC0">
        <w:t xml:space="preserve">, </w:t>
      </w:r>
      <w:r w:rsidRPr="00410DC0">
        <w:rPr>
          <w:color w:val="000000"/>
        </w:rPr>
        <w:t xml:space="preserve">Leung HC, Blumberg HP, Peterson BS, Fulbright RK, Lacadie CM, Skudlarski P, Gore JC (2003) An fMRI Stroop study of ventromedial prefrontal cortical function in pathological gamblers. </w:t>
      </w:r>
      <w:r w:rsidRPr="00410DC0">
        <w:rPr>
          <w:i/>
        </w:rPr>
        <w:t>Am J Psychiatry</w:t>
      </w:r>
      <w:r w:rsidRPr="00410DC0">
        <w:rPr>
          <w:b/>
        </w:rPr>
        <w:t xml:space="preserve"> 160: </w:t>
      </w:r>
      <w:r w:rsidRPr="00410DC0">
        <w:t>1990-1994.</w:t>
      </w:r>
    </w:p>
    <w:p w14:paraId="40B7D824" w14:textId="77777777" w:rsidR="00125647" w:rsidRPr="00410DC0" w:rsidRDefault="00125647" w:rsidP="00125647">
      <w:pPr>
        <w:numPr>
          <w:ilvl w:val="0"/>
          <w:numId w:val="10"/>
        </w:numPr>
        <w:tabs>
          <w:tab w:val="left" w:pos="440"/>
        </w:tabs>
      </w:pPr>
      <w:r w:rsidRPr="00410DC0">
        <w:t xml:space="preserve">Grant JE, Steinberg MA, Kim SW, Rounsaville BJ, </w:t>
      </w:r>
      <w:r w:rsidRPr="00410DC0">
        <w:rPr>
          <w:b/>
        </w:rPr>
        <w:t>Potenza MN</w:t>
      </w:r>
      <w:r w:rsidRPr="00410DC0">
        <w:t xml:space="preserve"> (2004) Preliminary validity and reliability testing of a structured clinical interview for pathological gambling (SCI-PG). </w:t>
      </w:r>
      <w:r w:rsidRPr="00410DC0">
        <w:rPr>
          <w:i/>
        </w:rPr>
        <w:t>Psychiatry Res</w:t>
      </w:r>
      <w:r w:rsidRPr="00410DC0">
        <w:rPr>
          <w:b/>
        </w:rPr>
        <w:t xml:space="preserve"> 128:</w:t>
      </w:r>
      <w:r w:rsidRPr="00410DC0">
        <w:t>79-88.</w:t>
      </w:r>
    </w:p>
    <w:p w14:paraId="67EBBB90" w14:textId="77777777" w:rsidR="00125647" w:rsidRPr="00410DC0" w:rsidRDefault="00125647" w:rsidP="00125647">
      <w:pPr>
        <w:numPr>
          <w:ilvl w:val="0"/>
          <w:numId w:val="10"/>
        </w:numPr>
        <w:tabs>
          <w:tab w:val="left" w:pos="440"/>
        </w:tabs>
      </w:pPr>
      <w:r w:rsidRPr="00410DC0">
        <w:rPr>
          <w:b/>
        </w:rPr>
        <w:t>Potenza MN</w:t>
      </w:r>
      <w:r w:rsidRPr="00410DC0">
        <w:t xml:space="preserve">, Brodkin ES, Joe B, Luo X, Remmers EF, Wilder RL, Nestler EJ, Gelernter J (2004) Genomic regions controlling corticosterone levels in rats. </w:t>
      </w:r>
      <w:r w:rsidRPr="00410DC0">
        <w:rPr>
          <w:i/>
        </w:rPr>
        <w:t xml:space="preserve">Biol Psychiatry </w:t>
      </w:r>
      <w:r w:rsidRPr="00410DC0">
        <w:rPr>
          <w:b/>
        </w:rPr>
        <w:t>55:</w:t>
      </w:r>
      <w:r w:rsidRPr="00410DC0">
        <w:t xml:space="preserve"> 634-641.</w:t>
      </w:r>
    </w:p>
    <w:p w14:paraId="59875F06" w14:textId="77777777" w:rsidR="00125647" w:rsidRPr="00410DC0" w:rsidRDefault="00125647" w:rsidP="00125647">
      <w:pPr>
        <w:numPr>
          <w:ilvl w:val="0"/>
          <w:numId w:val="10"/>
        </w:numPr>
        <w:tabs>
          <w:tab w:val="left" w:pos="440"/>
        </w:tabs>
      </w:pPr>
      <w:r w:rsidRPr="00410DC0">
        <w:t xml:space="preserve">Chambers RA, </w:t>
      </w:r>
      <w:r w:rsidRPr="00410DC0">
        <w:rPr>
          <w:b/>
        </w:rPr>
        <w:t>Potenza MN</w:t>
      </w:r>
      <w:r w:rsidRPr="00410DC0">
        <w:t xml:space="preserve">, Hoffman RE, Miranker W (2004) Simulated apoptosis/neurogenesis regulates learning and memory of adaptive multilayer neural networks. </w:t>
      </w:r>
      <w:r w:rsidRPr="00410DC0">
        <w:rPr>
          <w:i/>
        </w:rPr>
        <w:t xml:space="preserve">Neuropsychopharmacol </w:t>
      </w:r>
      <w:r w:rsidRPr="00410DC0">
        <w:rPr>
          <w:b/>
        </w:rPr>
        <w:t xml:space="preserve">29: </w:t>
      </w:r>
      <w:r w:rsidRPr="00410DC0">
        <w:t>747-758.</w:t>
      </w:r>
    </w:p>
    <w:p w14:paraId="39554F9B" w14:textId="77777777" w:rsidR="00125647" w:rsidRPr="00410DC0" w:rsidRDefault="00125647" w:rsidP="00125647">
      <w:pPr>
        <w:numPr>
          <w:ilvl w:val="0"/>
          <w:numId w:val="10"/>
        </w:numPr>
        <w:tabs>
          <w:tab w:val="left" w:pos="440"/>
        </w:tabs>
      </w:pPr>
      <w:r w:rsidRPr="00410DC0">
        <w:t xml:space="preserve">Desai RA, Maciejewski PK, Dausey DJ, Caldarone BJ, </w:t>
      </w:r>
      <w:r w:rsidRPr="00410DC0">
        <w:rPr>
          <w:b/>
        </w:rPr>
        <w:t>Potenza MN</w:t>
      </w:r>
      <w:r w:rsidRPr="00410DC0">
        <w:t xml:space="preserve"> (2004) Health correlates of recreational gambling in older adults. </w:t>
      </w:r>
      <w:r w:rsidRPr="00410DC0">
        <w:rPr>
          <w:i/>
        </w:rPr>
        <w:t>Am J Psychiatry</w:t>
      </w:r>
      <w:r w:rsidRPr="00410DC0">
        <w:t xml:space="preserve"> </w:t>
      </w:r>
      <w:r w:rsidRPr="00410DC0">
        <w:rPr>
          <w:b/>
        </w:rPr>
        <w:t>161:</w:t>
      </w:r>
      <w:r w:rsidRPr="00410DC0">
        <w:t xml:space="preserve"> 1672-1679.</w:t>
      </w:r>
    </w:p>
    <w:p w14:paraId="18DBD2C4" w14:textId="77777777" w:rsidR="00125647" w:rsidRPr="00410DC0" w:rsidRDefault="00125647" w:rsidP="00125647">
      <w:pPr>
        <w:numPr>
          <w:ilvl w:val="0"/>
          <w:numId w:val="10"/>
        </w:numPr>
        <w:tabs>
          <w:tab w:val="left" w:pos="440"/>
        </w:tabs>
      </w:pPr>
      <w:r w:rsidRPr="00410DC0">
        <w:t xml:space="preserve">Tucker KA, </w:t>
      </w:r>
      <w:r w:rsidRPr="00410DC0">
        <w:rPr>
          <w:b/>
        </w:rPr>
        <w:t>Potenza MN</w:t>
      </w:r>
      <w:r w:rsidRPr="00410DC0">
        <w:t xml:space="preserve">, Beauvais JE, Browndyke JN, Gottschalk PC, Kosten TR (2004) Perfusion abnormalities and decision-making in cocaine dependence. </w:t>
      </w:r>
      <w:r w:rsidRPr="00410DC0">
        <w:rPr>
          <w:i/>
        </w:rPr>
        <w:t xml:space="preserve">Biol Psychiatry </w:t>
      </w:r>
      <w:r w:rsidRPr="00410DC0">
        <w:rPr>
          <w:b/>
        </w:rPr>
        <w:t>56:</w:t>
      </w:r>
      <w:r w:rsidRPr="00410DC0">
        <w:t>527-530.</w:t>
      </w:r>
    </w:p>
    <w:p w14:paraId="44315A6E" w14:textId="77777777" w:rsidR="00125647" w:rsidRPr="00410DC0" w:rsidRDefault="00125647" w:rsidP="00125647">
      <w:pPr>
        <w:numPr>
          <w:ilvl w:val="0"/>
          <w:numId w:val="10"/>
        </w:numPr>
        <w:tabs>
          <w:tab w:val="left" w:pos="440"/>
        </w:tabs>
      </w:pPr>
      <w:r w:rsidRPr="00410DC0">
        <w:lastRenderedPageBreak/>
        <w:t xml:space="preserve">Lynch WJ, Maciejewski PK, </w:t>
      </w:r>
      <w:r w:rsidRPr="00410DC0">
        <w:rPr>
          <w:b/>
        </w:rPr>
        <w:t>Potenza MN</w:t>
      </w:r>
      <w:r w:rsidRPr="00410DC0">
        <w:t xml:space="preserve"> (2004) Psychiatric correlates of gambling in adolescents and young adults grouped by age at gambling onset. </w:t>
      </w:r>
      <w:r w:rsidRPr="00410DC0">
        <w:rPr>
          <w:i/>
        </w:rPr>
        <w:t>Arch Gen Psychiatry</w:t>
      </w:r>
      <w:r w:rsidRPr="00410DC0">
        <w:t xml:space="preserve"> </w:t>
      </w:r>
      <w:r w:rsidRPr="00410DC0">
        <w:rPr>
          <w:b/>
        </w:rPr>
        <w:t>61:</w:t>
      </w:r>
      <w:r w:rsidRPr="00410DC0">
        <w:t>1116-1122.</w:t>
      </w:r>
    </w:p>
    <w:p w14:paraId="346714C3" w14:textId="77777777" w:rsidR="00125647" w:rsidRPr="00410DC0" w:rsidRDefault="00125647" w:rsidP="00125647">
      <w:pPr>
        <w:numPr>
          <w:ilvl w:val="0"/>
          <w:numId w:val="10"/>
        </w:numPr>
        <w:tabs>
          <w:tab w:val="left" w:pos="440"/>
        </w:tabs>
      </w:pPr>
      <w:r w:rsidRPr="00410DC0">
        <w:rPr>
          <w:b/>
        </w:rPr>
        <w:t>Potenza MN</w:t>
      </w:r>
      <w:r w:rsidRPr="00410DC0">
        <w:t xml:space="preserve">, Steinberg MA, McLaughlin SD, Wu R, Rounsaville BJ, Krishnan-Sarin S, George TP, O’Malley SS (2004) Characteristics of tobacco-smoking problem gamblers calling a gambling helpline. </w:t>
      </w:r>
      <w:r w:rsidRPr="00410DC0">
        <w:rPr>
          <w:i/>
        </w:rPr>
        <w:t>Am J Addictions</w:t>
      </w:r>
      <w:r w:rsidRPr="00410DC0">
        <w:rPr>
          <w:b/>
        </w:rPr>
        <w:t>13:</w:t>
      </w:r>
      <w:r w:rsidRPr="00410DC0">
        <w:t xml:space="preserve">471-493. </w:t>
      </w:r>
    </w:p>
    <w:p w14:paraId="71945EC5" w14:textId="77777777" w:rsidR="00125647" w:rsidRPr="00410DC0" w:rsidRDefault="00125647" w:rsidP="00125647">
      <w:pPr>
        <w:numPr>
          <w:ilvl w:val="0"/>
          <w:numId w:val="10"/>
        </w:numPr>
        <w:tabs>
          <w:tab w:val="left" w:pos="440"/>
        </w:tabs>
      </w:pPr>
      <w:r w:rsidRPr="00410DC0">
        <w:rPr>
          <w:b/>
        </w:rPr>
        <w:t>Potenza MN</w:t>
      </w:r>
      <w:r w:rsidRPr="00410DC0">
        <w:t xml:space="preserve">, Steinberg MA, Wu R (2005) Characteristics of gambling helpline callers with self-reported gambling and alcohol use problems. </w:t>
      </w:r>
      <w:r w:rsidRPr="00410DC0">
        <w:rPr>
          <w:i/>
        </w:rPr>
        <w:t xml:space="preserve">J Gambling Stud </w:t>
      </w:r>
      <w:r w:rsidRPr="00410DC0">
        <w:rPr>
          <w:b/>
        </w:rPr>
        <w:t>21:</w:t>
      </w:r>
      <w:r w:rsidRPr="00410DC0">
        <w:t>233-254.</w:t>
      </w:r>
    </w:p>
    <w:p w14:paraId="640494EA" w14:textId="77777777" w:rsidR="00125647" w:rsidRPr="00410DC0" w:rsidRDefault="00125647" w:rsidP="00125647">
      <w:pPr>
        <w:numPr>
          <w:ilvl w:val="0"/>
          <w:numId w:val="10"/>
        </w:numPr>
        <w:tabs>
          <w:tab w:val="left" w:pos="440"/>
        </w:tabs>
      </w:pPr>
      <w:r w:rsidRPr="00410DC0">
        <w:t>Ledgerwood DM, Steinberg MA, Wu R,</w:t>
      </w:r>
      <w:r w:rsidRPr="00410DC0">
        <w:rPr>
          <w:b/>
        </w:rPr>
        <w:t xml:space="preserve"> Potenza MN</w:t>
      </w:r>
      <w:r w:rsidRPr="00410DC0">
        <w:t xml:space="preserve"> (2005) Self-reported gambling-related suicidality among gambling helpline callers.</w:t>
      </w:r>
      <w:r w:rsidRPr="00410DC0">
        <w:rPr>
          <w:i/>
          <w:color w:val="000000"/>
        </w:rPr>
        <w:t xml:space="preserve"> Psychol Addict Behav</w:t>
      </w:r>
      <w:r w:rsidRPr="00410DC0">
        <w:rPr>
          <w:color w:val="000000"/>
        </w:rPr>
        <w:t xml:space="preserve"> </w:t>
      </w:r>
      <w:r w:rsidRPr="00410DC0">
        <w:rPr>
          <w:b/>
          <w:color w:val="000000"/>
        </w:rPr>
        <w:t>19:</w:t>
      </w:r>
      <w:r w:rsidRPr="00410DC0">
        <w:rPr>
          <w:color w:val="000000"/>
        </w:rPr>
        <w:t>175-183.</w:t>
      </w:r>
    </w:p>
    <w:p w14:paraId="1ED1BDD6" w14:textId="77777777" w:rsidR="00125647" w:rsidRPr="00410DC0" w:rsidRDefault="00125647" w:rsidP="00125647">
      <w:pPr>
        <w:numPr>
          <w:ilvl w:val="0"/>
          <w:numId w:val="10"/>
        </w:numPr>
        <w:tabs>
          <w:tab w:val="left" w:pos="440"/>
        </w:tabs>
      </w:pPr>
      <w:r w:rsidRPr="00410DC0">
        <w:rPr>
          <w:b/>
        </w:rPr>
        <w:t>Potenza MN</w:t>
      </w:r>
      <w:r w:rsidRPr="00410DC0">
        <w:t xml:space="preserve">, Xian H, Shah KR, Scherrer JF, Eisen SA (2005) Shared genetic contributions to pathological gambling and major depression in men. </w:t>
      </w:r>
      <w:r w:rsidRPr="00410DC0">
        <w:rPr>
          <w:i/>
        </w:rPr>
        <w:t>Arch Gen Psychiatry</w:t>
      </w:r>
      <w:r w:rsidRPr="00410DC0">
        <w:rPr>
          <w:b/>
        </w:rPr>
        <w:t>62:</w:t>
      </w:r>
      <w:r w:rsidRPr="00410DC0">
        <w:t>1015-1021.</w:t>
      </w:r>
    </w:p>
    <w:p w14:paraId="6F6C72A3" w14:textId="77777777" w:rsidR="00125647" w:rsidRPr="00410DC0" w:rsidRDefault="00125647" w:rsidP="00125647">
      <w:pPr>
        <w:numPr>
          <w:ilvl w:val="0"/>
          <w:numId w:val="10"/>
        </w:numPr>
        <w:tabs>
          <w:tab w:val="left" w:pos="440"/>
        </w:tabs>
      </w:pPr>
      <w:r w:rsidRPr="00410DC0">
        <w:t xml:space="preserve">Grant JE, Levine L, Kim D, </w:t>
      </w:r>
      <w:r w:rsidRPr="00410DC0">
        <w:rPr>
          <w:b/>
        </w:rPr>
        <w:t xml:space="preserve">Potenza MN </w:t>
      </w:r>
      <w:r w:rsidRPr="00410DC0">
        <w:t xml:space="preserve">(2005) Prevalence of impulse control disorders in adult psychiatric inpatients. </w:t>
      </w:r>
      <w:r w:rsidRPr="00410DC0">
        <w:rPr>
          <w:i/>
        </w:rPr>
        <w:t>Am J Psychiatry</w:t>
      </w:r>
      <w:r w:rsidRPr="00410DC0">
        <w:rPr>
          <w:b/>
        </w:rPr>
        <w:t xml:space="preserve">162: </w:t>
      </w:r>
      <w:r w:rsidRPr="00410DC0">
        <w:t>2184-2188.</w:t>
      </w:r>
    </w:p>
    <w:p w14:paraId="2E76C463" w14:textId="77777777" w:rsidR="00125647" w:rsidRPr="00410DC0" w:rsidRDefault="00125647" w:rsidP="00125647">
      <w:pPr>
        <w:numPr>
          <w:ilvl w:val="0"/>
          <w:numId w:val="10"/>
        </w:numPr>
        <w:tabs>
          <w:tab w:val="left" w:pos="440"/>
        </w:tabs>
      </w:pPr>
      <w:r w:rsidRPr="00410DC0">
        <w:t xml:space="preserve">Grant JE, </w:t>
      </w:r>
      <w:r w:rsidRPr="00410DC0">
        <w:rPr>
          <w:b/>
        </w:rPr>
        <w:t xml:space="preserve">Potenza MN </w:t>
      </w:r>
      <w:r w:rsidRPr="00410DC0">
        <w:t xml:space="preserve">(2005) Tobacco use and pathological gambling. </w:t>
      </w:r>
      <w:r w:rsidRPr="00410DC0">
        <w:rPr>
          <w:i/>
        </w:rPr>
        <w:t xml:space="preserve">Ann Clin Psychiatry </w:t>
      </w:r>
      <w:r w:rsidRPr="00410DC0">
        <w:rPr>
          <w:b/>
        </w:rPr>
        <w:t xml:space="preserve">17: </w:t>
      </w:r>
      <w:r w:rsidRPr="00410DC0">
        <w:t>237-241.</w:t>
      </w:r>
    </w:p>
    <w:p w14:paraId="1D58D678" w14:textId="77777777" w:rsidR="00125647" w:rsidRPr="00410DC0" w:rsidRDefault="00125647" w:rsidP="00125647">
      <w:pPr>
        <w:numPr>
          <w:ilvl w:val="0"/>
          <w:numId w:val="10"/>
        </w:numPr>
        <w:tabs>
          <w:tab w:val="left" w:pos="440"/>
        </w:tabs>
      </w:pPr>
      <w:r w:rsidRPr="00410DC0">
        <w:t xml:space="preserve">Desai RA, Maciejewski PK, Pantalon MV, </w:t>
      </w:r>
      <w:r w:rsidRPr="00410DC0">
        <w:rPr>
          <w:b/>
        </w:rPr>
        <w:t>Potenza MN</w:t>
      </w:r>
      <w:r w:rsidRPr="00410DC0">
        <w:t xml:space="preserve"> (2005) Gender differences in adolescent gambling. </w:t>
      </w:r>
      <w:r w:rsidRPr="00410DC0">
        <w:rPr>
          <w:i/>
          <w:color w:val="000000"/>
        </w:rPr>
        <w:t>Ann Clin Psychiatry</w:t>
      </w:r>
      <w:r w:rsidRPr="00410DC0">
        <w:rPr>
          <w:color w:val="000000"/>
        </w:rPr>
        <w:t xml:space="preserve"> </w:t>
      </w:r>
      <w:r w:rsidRPr="00410DC0">
        <w:rPr>
          <w:b/>
          <w:color w:val="000000"/>
        </w:rPr>
        <w:t>17:</w:t>
      </w:r>
      <w:r w:rsidRPr="00410DC0">
        <w:rPr>
          <w:color w:val="000000"/>
        </w:rPr>
        <w:t xml:space="preserve"> 249-258.</w:t>
      </w:r>
    </w:p>
    <w:p w14:paraId="74287E86" w14:textId="77777777" w:rsidR="00125647" w:rsidRPr="00410DC0" w:rsidRDefault="00125647" w:rsidP="00125647">
      <w:pPr>
        <w:numPr>
          <w:ilvl w:val="0"/>
          <w:numId w:val="10"/>
        </w:numPr>
        <w:tabs>
          <w:tab w:val="left" w:pos="440"/>
        </w:tabs>
      </w:pPr>
      <w:r w:rsidRPr="00410DC0">
        <w:t xml:space="preserve">Kosten, TR, Scanley BE, Tucker KA, Oliveto A, Prince C, Sinha R, </w:t>
      </w:r>
      <w:r w:rsidRPr="00410DC0">
        <w:rPr>
          <w:b/>
        </w:rPr>
        <w:t>Potenza MN</w:t>
      </w:r>
      <w:r w:rsidRPr="00410DC0">
        <w:t xml:space="preserve">, Skudlarski P, Wexler BE (2006) Cue-induced brain activity changes and relapse in cocaine dependent patients. </w:t>
      </w:r>
      <w:r w:rsidRPr="00410DC0">
        <w:rPr>
          <w:i/>
        </w:rPr>
        <w:t xml:space="preserve">Neuropsychopharmacol </w:t>
      </w:r>
      <w:r w:rsidRPr="00410DC0">
        <w:rPr>
          <w:b/>
        </w:rPr>
        <w:t>31:</w:t>
      </w:r>
      <w:r w:rsidRPr="00410DC0">
        <w:t>644-650.</w:t>
      </w:r>
    </w:p>
    <w:p w14:paraId="508ADF14" w14:textId="77777777" w:rsidR="00125647" w:rsidRPr="00410DC0" w:rsidRDefault="00125647" w:rsidP="00125647">
      <w:pPr>
        <w:numPr>
          <w:ilvl w:val="0"/>
          <w:numId w:val="10"/>
        </w:numPr>
        <w:tabs>
          <w:tab w:val="left" w:pos="440"/>
        </w:tabs>
      </w:pPr>
      <w:r w:rsidRPr="00410DC0">
        <w:rPr>
          <w:b/>
        </w:rPr>
        <w:t>Potenza MN</w:t>
      </w:r>
      <w:r w:rsidRPr="00410DC0">
        <w:t xml:space="preserve">, Maciejewski, PK, Mazure CM (2006) A gender-based examination of the correlates of past-year recreational gambling. </w:t>
      </w:r>
      <w:r w:rsidRPr="00410DC0">
        <w:rPr>
          <w:i/>
        </w:rPr>
        <w:t>J Gambling Stud</w:t>
      </w:r>
      <w:r w:rsidRPr="00410DC0">
        <w:t xml:space="preserve"> </w:t>
      </w:r>
      <w:r w:rsidRPr="00410DC0">
        <w:rPr>
          <w:b/>
        </w:rPr>
        <w:t>22:</w:t>
      </w:r>
      <w:r w:rsidRPr="00410DC0">
        <w:t>41-64.</w:t>
      </w:r>
    </w:p>
    <w:p w14:paraId="7A9CDA9A" w14:textId="77777777" w:rsidR="00125647" w:rsidRPr="00410DC0" w:rsidRDefault="00125647" w:rsidP="00125647">
      <w:pPr>
        <w:numPr>
          <w:ilvl w:val="0"/>
          <w:numId w:val="10"/>
        </w:numPr>
        <w:tabs>
          <w:tab w:val="left" w:pos="440"/>
        </w:tabs>
      </w:pPr>
      <w:r w:rsidRPr="00410DC0">
        <w:rPr>
          <w:lang w:val="fr-FR"/>
        </w:rPr>
        <w:t>Grant JE,</w:t>
      </w:r>
      <w:r w:rsidRPr="00410DC0">
        <w:t xml:space="preserve"> </w:t>
      </w:r>
      <w:r w:rsidRPr="00410DC0">
        <w:rPr>
          <w:b/>
        </w:rPr>
        <w:t>Potenza MN</w:t>
      </w:r>
      <w:r w:rsidRPr="00410DC0">
        <w:t xml:space="preserve">, Hollander E, Cunningham-Williams RM, </w:t>
      </w:r>
      <w:r w:rsidRPr="00410DC0">
        <w:rPr>
          <w:rStyle w:val="Strong"/>
          <w:b w:val="0"/>
        </w:rPr>
        <w:t xml:space="preserve">Nurminen T, Smits G, Kallio A </w:t>
      </w:r>
      <w:r w:rsidRPr="00410DC0">
        <w:t xml:space="preserve">(2006) A Multicenter Investigation of the Opioid Antagonist Nalmefene in the Treatment of Pathological Gambling. </w:t>
      </w:r>
      <w:r w:rsidRPr="00410DC0">
        <w:rPr>
          <w:i/>
        </w:rPr>
        <w:t xml:space="preserve"> Am J Psychiatry</w:t>
      </w:r>
      <w:r w:rsidRPr="00410DC0">
        <w:t xml:space="preserve"> 163:303-312</w:t>
      </w:r>
    </w:p>
    <w:p w14:paraId="6E7B4C11" w14:textId="77777777" w:rsidR="00125647" w:rsidRPr="00410DC0" w:rsidRDefault="00125647" w:rsidP="00125647">
      <w:pPr>
        <w:numPr>
          <w:ilvl w:val="0"/>
          <w:numId w:val="10"/>
        </w:numPr>
        <w:tabs>
          <w:tab w:val="left" w:pos="440"/>
        </w:tabs>
      </w:pPr>
      <w:r w:rsidRPr="00410DC0">
        <w:rPr>
          <w:b/>
        </w:rPr>
        <w:t>Potenza MN</w:t>
      </w:r>
      <w:r w:rsidRPr="00410DC0">
        <w:t xml:space="preserve">, Steinberg MA, Wu R, Rounsaville BJ, O'Malley SS (2006) Characteristics of older adult problem gamblers calling a gambling helpline. </w:t>
      </w:r>
      <w:r w:rsidRPr="00410DC0">
        <w:rPr>
          <w:i/>
        </w:rPr>
        <w:t xml:space="preserve">J Gambling Stud </w:t>
      </w:r>
      <w:r w:rsidRPr="00410DC0">
        <w:rPr>
          <w:b/>
        </w:rPr>
        <w:t>22:</w:t>
      </w:r>
      <w:r w:rsidRPr="00410DC0">
        <w:t>241-154.</w:t>
      </w:r>
    </w:p>
    <w:p w14:paraId="0B22076A" w14:textId="77777777" w:rsidR="00125647" w:rsidRPr="00410DC0" w:rsidRDefault="00125647" w:rsidP="00125647">
      <w:pPr>
        <w:numPr>
          <w:ilvl w:val="0"/>
          <w:numId w:val="10"/>
        </w:numPr>
        <w:tabs>
          <w:tab w:val="left" w:pos="440"/>
        </w:tabs>
      </w:pPr>
      <w:r w:rsidRPr="00410DC0">
        <w:t xml:space="preserve">Desai RA, Maciejewski PK, Pantalon MV, </w:t>
      </w:r>
      <w:r w:rsidRPr="00410DC0">
        <w:rPr>
          <w:b/>
        </w:rPr>
        <w:t>Potenza MN</w:t>
      </w:r>
      <w:r w:rsidRPr="00410DC0">
        <w:t xml:space="preserve"> (2006) </w:t>
      </w:r>
      <w:r w:rsidRPr="00410DC0">
        <w:rPr>
          <w:color w:val="000000"/>
        </w:rPr>
        <w:t>Gender differences among recreational gamblers: association with the frequency of alcohol use</w:t>
      </w:r>
      <w:r w:rsidRPr="00410DC0">
        <w:t xml:space="preserve">. </w:t>
      </w:r>
      <w:r w:rsidRPr="00410DC0">
        <w:rPr>
          <w:i/>
        </w:rPr>
        <w:t xml:space="preserve">Psychology Addict Behav </w:t>
      </w:r>
      <w:r w:rsidRPr="00410DC0">
        <w:rPr>
          <w:b/>
        </w:rPr>
        <w:t>20:</w:t>
      </w:r>
      <w:r w:rsidRPr="00410DC0">
        <w:t>145-153.</w:t>
      </w:r>
    </w:p>
    <w:p w14:paraId="33831BE4" w14:textId="77777777" w:rsidR="00125647" w:rsidRPr="00410DC0" w:rsidRDefault="00125647" w:rsidP="00125647">
      <w:pPr>
        <w:numPr>
          <w:ilvl w:val="0"/>
          <w:numId w:val="10"/>
        </w:numPr>
        <w:tabs>
          <w:tab w:val="left" w:pos="440"/>
        </w:tabs>
      </w:pPr>
      <w:r w:rsidRPr="00410DC0">
        <w:t xml:space="preserve">Grant JE, </w:t>
      </w:r>
      <w:r w:rsidRPr="00410DC0">
        <w:rPr>
          <w:b/>
        </w:rPr>
        <w:t xml:space="preserve">Potenza MN </w:t>
      </w:r>
      <w:r w:rsidRPr="00410DC0">
        <w:t xml:space="preserve">(2006) Escitalopram Treatment of Pathological Gambling with Co-Occurring Anxiety: An Open-Label Pilot Study with Double-Blind Discontinuation. </w:t>
      </w:r>
      <w:r w:rsidRPr="00410DC0">
        <w:rPr>
          <w:i/>
        </w:rPr>
        <w:t xml:space="preserve">Int Clin Psychopharmacol </w:t>
      </w:r>
      <w:r w:rsidRPr="00410DC0">
        <w:rPr>
          <w:b/>
        </w:rPr>
        <w:t>21:</w:t>
      </w:r>
      <w:r w:rsidRPr="00410DC0">
        <w:t>203-209.</w:t>
      </w:r>
    </w:p>
    <w:p w14:paraId="47D1BE03" w14:textId="77777777" w:rsidR="00125647" w:rsidRPr="00410DC0" w:rsidRDefault="00125647" w:rsidP="00125647">
      <w:pPr>
        <w:numPr>
          <w:ilvl w:val="0"/>
          <w:numId w:val="10"/>
        </w:numPr>
        <w:tabs>
          <w:tab w:val="left" w:pos="440"/>
        </w:tabs>
      </w:pPr>
      <w:r w:rsidRPr="00410DC0">
        <w:t xml:space="preserve">Weintraub D, Siderowf AD, </w:t>
      </w:r>
      <w:r w:rsidRPr="00410DC0">
        <w:rPr>
          <w:b/>
        </w:rPr>
        <w:t>Potenza MN</w:t>
      </w:r>
      <w:r w:rsidRPr="00410DC0">
        <w:t xml:space="preserve">, Goveas J, Morales KH, Duda JE, Moberg PJ, Katz IR, Stern MB (2006) Dopamine Agonist Use is Associated with Impulse Control Disorders in Parkinson's Disease </w:t>
      </w:r>
      <w:r w:rsidRPr="00410DC0">
        <w:rPr>
          <w:i/>
        </w:rPr>
        <w:t xml:space="preserve">Arch Neurology </w:t>
      </w:r>
      <w:r w:rsidRPr="00410DC0">
        <w:rPr>
          <w:b/>
        </w:rPr>
        <w:t>63:</w:t>
      </w:r>
      <w:r w:rsidRPr="00410DC0">
        <w:t>969-973.</w:t>
      </w:r>
    </w:p>
    <w:p w14:paraId="54735E2B" w14:textId="77777777" w:rsidR="00125647" w:rsidRPr="00410DC0" w:rsidRDefault="00125647" w:rsidP="00125647">
      <w:pPr>
        <w:numPr>
          <w:ilvl w:val="0"/>
          <w:numId w:val="10"/>
        </w:numPr>
        <w:tabs>
          <w:tab w:val="left" w:pos="440"/>
        </w:tabs>
      </w:pPr>
      <w:r w:rsidRPr="00410DC0">
        <w:t xml:space="preserve">Grant JE, </w:t>
      </w:r>
      <w:r w:rsidRPr="00410DC0">
        <w:rPr>
          <w:b/>
        </w:rPr>
        <w:t xml:space="preserve">Potenza MN </w:t>
      </w:r>
      <w:r w:rsidRPr="00410DC0">
        <w:t xml:space="preserve">(2006) Sexual Orientation of Men with Pathological Gambling: Prevalence and Psychiatric Comorbidity in a Treatment-Seeking Sample. </w:t>
      </w:r>
      <w:r w:rsidRPr="00410DC0">
        <w:rPr>
          <w:i/>
        </w:rPr>
        <w:t xml:space="preserve">Comp Psychiatry </w:t>
      </w:r>
      <w:r w:rsidRPr="00410DC0">
        <w:rPr>
          <w:b/>
        </w:rPr>
        <w:t>47:</w:t>
      </w:r>
      <w:r w:rsidRPr="00410DC0">
        <w:t>515-518.</w:t>
      </w:r>
    </w:p>
    <w:p w14:paraId="68F072BB" w14:textId="77777777" w:rsidR="00125647" w:rsidRPr="00410DC0" w:rsidRDefault="00125647" w:rsidP="00125647">
      <w:pPr>
        <w:numPr>
          <w:ilvl w:val="0"/>
          <w:numId w:val="10"/>
        </w:numPr>
        <w:tabs>
          <w:tab w:val="left" w:pos="440"/>
        </w:tabs>
      </w:pPr>
      <w:r w:rsidRPr="00410DC0">
        <w:t xml:space="preserve">Duhig AM, Maciejewski PK, Desai RA, Krishnan-Sarin S, </w:t>
      </w:r>
      <w:r w:rsidRPr="00410DC0">
        <w:rPr>
          <w:b/>
        </w:rPr>
        <w:t>Potenza MN</w:t>
      </w:r>
      <w:r w:rsidRPr="00410DC0">
        <w:t xml:space="preserve"> (2007) Characteristics of Adolescent Past-Year Gamblers and Non-Gamblers in Relation to Alcohol Drinking. </w:t>
      </w:r>
      <w:r w:rsidRPr="00410DC0">
        <w:rPr>
          <w:i/>
        </w:rPr>
        <w:t xml:space="preserve">Addict Behav </w:t>
      </w:r>
      <w:r w:rsidRPr="00410DC0">
        <w:rPr>
          <w:b/>
        </w:rPr>
        <w:t>32:</w:t>
      </w:r>
      <w:r w:rsidRPr="00410DC0">
        <w:t>80-89.</w:t>
      </w:r>
    </w:p>
    <w:p w14:paraId="6B6E6B57" w14:textId="77777777" w:rsidR="00125647" w:rsidRPr="00410DC0" w:rsidRDefault="00125647" w:rsidP="00125647">
      <w:pPr>
        <w:numPr>
          <w:ilvl w:val="0"/>
          <w:numId w:val="10"/>
        </w:numPr>
        <w:tabs>
          <w:tab w:val="left" w:pos="440"/>
        </w:tabs>
      </w:pPr>
      <w:r w:rsidRPr="00410DC0">
        <w:t xml:space="preserve">Krishnan-Sarin S, Reynolds B, Duhig AM, Smith A, Liss T, McFetridge A, Cavallo DA, Carroll KM, </w:t>
      </w:r>
      <w:r w:rsidRPr="00410DC0">
        <w:rPr>
          <w:b/>
        </w:rPr>
        <w:t xml:space="preserve">Potenza MN </w:t>
      </w:r>
      <w:r w:rsidRPr="00410DC0">
        <w:t xml:space="preserve">(2007) Behavioral impulsivity predicts treatment outcome in a smoking cessation program for adolescent smokers. </w:t>
      </w:r>
      <w:r w:rsidRPr="00410DC0">
        <w:rPr>
          <w:i/>
        </w:rPr>
        <w:t xml:space="preserve">Drug Alc Depend </w:t>
      </w:r>
      <w:r w:rsidRPr="00410DC0">
        <w:rPr>
          <w:b/>
        </w:rPr>
        <w:t>88:</w:t>
      </w:r>
      <w:r w:rsidRPr="00410DC0">
        <w:t>79-82</w:t>
      </w:r>
    </w:p>
    <w:p w14:paraId="0618C8AB" w14:textId="77777777" w:rsidR="00125647" w:rsidRPr="00410DC0" w:rsidRDefault="00125647" w:rsidP="00125647">
      <w:pPr>
        <w:numPr>
          <w:ilvl w:val="0"/>
          <w:numId w:val="10"/>
        </w:numPr>
        <w:tabs>
          <w:tab w:val="left" w:pos="440"/>
        </w:tabs>
      </w:pPr>
      <w:r w:rsidRPr="00410DC0">
        <w:lastRenderedPageBreak/>
        <w:t xml:space="preserve">Barry DT, Maciejewski PK, Desai RA, </w:t>
      </w:r>
      <w:r w:rsidRPr="00410DC0">
        <w:rPr>
          <w:b/>
        </w:rPr>
        <w:t xml:space="preserve">Potenza MN </w:t>
      </w:r>
      <w:r w:rsidRPr="00410DC0">
        <w:t xml:space="preserve">(2007) Income differences and recreational gambling. </w:t>
      </w:r>
      <w:r w:rsidRPr="00410DC0">
        <w:rPr>
          <w:i/>
        </w:rPr>
        <w:t>J Addict Med</w:t>
      </w:r>
      <w:r w:rsidRPr="00410DC0">
        <w:t xml:space="preserve"> </w:t>
      </w:r>
      <w:r w:rsidRPr="00410DC0">
        <w:rPr>
          <w:b/>
        </w:rPr>
        <w:t>1:</w:t>
      </w:r>
      <w:r w:rsidRPr="00410DC0">
        <w:t>145-153</w:t>
      </w:r>
    </w:p>
    <w:p w14:paraId="7FD6F680" w14:textId="77777777" w:rsidR="00125647" w:rsidRPr="00410DC0" w:rsidRDefault="00125647" w:rsidP="00125647">
      <w:pPr>
        <w:numPr>
          <w:ilvl w:val="0"/>
          <w:numId w:val="10"/>
        </w:numPr>
        <w:tabs>
          <w:tab w:val="left" w:pos="440"/>
        </w:tabs>
      </w:pPr>
      <w:r w:rsidRPr="00410DC0">
        <w:t xml:space="preserve">Cronce JM, Corbin WR, Steinberg MA, </w:t>
      </w:r>
      <w:r w:rsidRPr="00410DC0">
        <w:rPr>
          <w:b/>
        </w:rPr>
        <w:t>Potenza MN</w:t>
      </w:r>
      <w:r w:rsidRPr="00410DC0">
        <w:t xml:space="preserve"> (2007) Self-perception of gambling problems among adolescents identified as at-risk or problem gamblers. </w:t>
      </w:r>
      <w:r w:rsidRPr="00410DC0">
        <w:rPr>
          <w:i/>
        </w:rPr>
        <w:t>J Gambling Stud</w:t>
      </w:r>
      <w:r w:rsidRPr="00410DC0">
        <w:t xml:space="preserve"> </w:t>
      </w:r>
      <w:r w:rsidRPr="00410DC0">
        <w:rPr>
          <w:b/>
        </w:rPr>
        <w:t>23:</w:t>
      </w:r>
      <w:r w:rsidRPr="00410DC0">
        <w:t>363-375.</w:t>
      </w:r>
    </w:p>
    <w:p w14:paraId="74BB770C" w14:textId="77777777" w:rsidR="00125647" w:rsidRPr="00410DC0" w:rsidRDefault="00125647" w:rsidP="00125647">
      <w:pPr>
        <w:numPr>
          <w:ilvl w:val="0"/>
          <w:numId w:val="10"/>
        </w:numPr>
        <w:tabs>
          <w:tab w:val="left" w:pos="440"/>
        </w:tabs>
      </w:pPr>
      <w:r w:rsidRPr="00410DC0">
        <w:t xml:space="preserve">Grant JE, Williams KA, </w:t>
      </w:r>
      <w:r w:rsidRPr="00410DC0">
        <w:rPr>
          <w:b/>
        </w:rPr>
        <w:t xml:space="preserve">Potenza MN </w:t>
      </w:r>
      <w:r w:rsidRPr="00410DC0">
        <w:t xml:space="preserve">(2007) Impulse control disorders in adolescent inpatients: Co-occurring disorders and sex differences. </w:t>
      </w:r>
      <w:r w:rsidRPr="00410DC0">
        <w:rPr>
          <w:i/>
        </w:rPr>
        <w:t>J Clin Psychiatry</w:t>
      </w:r>
      <w:r w:rsidRPr="00410DC0">
        <w:rPr>
          <w:b/>
        </w:rPr>
        <w:t xml:space="preserve"> 68:</w:t>
      </w:r>
      <w:r w:rsidRPr="00410DC0">
        <w:t>1584-1591.</w:t>
      </w:r>
    </w:p>
    <w:p w14:paraId="56D2EC96" w14:textId="77777777" w:rsidR="00125647" w:rsidRPr="00410DC0" w:rsidRDefault="00125647" w:rsidP="00125647">
      <w:pPr>
        <w:numPr>
          <w:ilvl w:val="0"/>
          <w:numId w:val="10"/>
        </w:numPr>
        <w:tabs>
          <w:tab w:val="left" w:pos="440"/>
        </w:tabs>
      </w:pPr>
      <w:r w:rsidRPr="00410DC0">
        <w:t xml:space="preserve">Desai RA, Desai MM, </w:t>
      </w:r>
      <w:r w:rsidRPr="00410DC0">
        <w:rPr>
          <w:b/>
        </w:rPr>
        <w:t>Potenza MN</w:t>
      </w:r>
      <w:r w:rsidRPr="00410DC0">
        <w:t xml:space="preserve"> (2007) Gambling, health, and age: Data from the National Epidemiologic Survey on Alcohol and Related Conditions. </w:t>
      </w:r>
      <w:r w:rsidRPr="00410DC0">
        <w:rPr>
          <w:i/>
        </w:rPr>
        <w:t xml:space="preserve"> Psychology Addict Behav </w:t>
      </w:r>
      <w:r w:rsidRPr="00410DC0">
        <w:rPr>
          <w:b/>
        </w:rPr>
        <w:t>21:</w:t>
      </w:r>
      <w:r w:rsidRPr="00410DC0">
        <w:t>431-440</w:t>
      </w:r>
    </w:p>
    <w:p w14:paraId="7FCE7163" w14:textId="77777777" w:rsidR="00FE586F" w:rsidRPr="00410DC0" w:rsidRDefault="00FE586F" w:rsidP="00FE586F">
      <w:pPr>
        <w:numPr>
          <w:ilvl w:val="0"/>
          <w:numId w:val="10"/>
        </w:numPr>
        <w:tabs>
          <w:tab w:val="left" w:pos="440"/>
        </w:tabs>
      </w:pPr>
      <w:r w:rsidRPr="00410DC0">
        <w:t xml:space="preserve">Pantalon MV, Maciejewski PK, Desai RA, </w:t>
      </w:r>
      <w:r w:rsidRPr="00410DC0">
        <w:rPr>
          <w:b/>
        </w:rPr>
        <w:t xml:space="preserve">Potenza MN </w:t>
      </w:r>
      <w:r w:rsidRPr="00410DC0">
        <w:t xml:space="preserve">(2008) Excitement-seeking in a nationally representative sample of recreational gamblers. </w:t>
      </w:r>
      <w:r w:rsidRPr="00410DC0">
        <w:rPr>
          <w:i/>
        </w:rPr>
        <w:t xml:space="preserve">J Gambling Stud </w:t>
      </w:r>
      <w:r w:rsidRPr="00410DC0">
        <w:rPr>
          <w:b/>
        </w:rPr>
        <w:t>24</w:t>
      </w:r>
      <w:r w:rsidRPr="00410DC0">
        <w:t>:63-78.</w:t>
      </w:r>
    </w:p>
    <w:p w14:paraId="74CB1F9D" w14:textId="49C04807" w:rsidR="00125647" w:rsidRPr="00410DC0" w:rsidRDefault="00125647" w:rsidP="00125647">
      <w:pPr>
        <w:numPr>
          <w:ilvl w:val="0"/>
          <w:numId w:val="10"/>
        </w:numPr>
        <w:tabs>
          <w:tab w:val="left" w:pos="440"/>
        </w:tabs>
      </w:pPr>
      <w:r w:rsidRPr="00410DC0">
        <w:t xml:space="preserve">Mamikonyan E, Siderowf AD, Duda JE, </w:t>
      </w:r>
      <w:r w:rsidRPr="00410DC0">
        <w:rPr>
          <w:b/>
        </w:rPr>
        <w:t>Potenza MN</w:t>
      </w:r>
      <w:r w:rsidRPr="00410DC0">
        <w:t xml:space="preserve">, Horn S, Stern MB, Weintraub D (2008) Long-Term Follow-Up of Impulse Control Disorders in Parkinson’s Disease. </w:t>
      </w:r>
      <w:r w:rsidRPr="00410DC0">
        <w:rPr>
          <w:i/>
        </w:rPr>
        <w:t>Movement Disorders</w:t>
      </w:r>
      <w:r w:rsidRPr="00410DC0">
        <w:t xml:space="preserve"> </w:t>
      </w:r>
      <w:r w:rsidRPr="00410DC0">
        <w:rPr>
          <w:b/>
          <w:color w:val="000000"/>
        </w:rPr>
        <w:t>23:</w:t>
      </w:r>
      <w:r w:rsidRPr="00410DC0">
        <w:rPr>
          <w:color w:val="000000"/>
        </w:rPr>
        <w:t>75-80</w:t>
      </w:r>
      <w:r w:rsidR="00FD4765" w:rsidRPr="00410DC0">
        <w:rPr>
          <w:color w:val="000000"/>
        </w:rPr>
        <w:t>. (</w:t>
      </w:r>
      <w:r w:rsidR="00FD4765" w:rsidRPr="00410DC0">
        <w:t>PMC2651355)</w:t>
      </w:r>
    </w:p>
    <w:p w14:paraId="2F88C42B" w14:textId="7CE626C4" w:rsidR="00125647" w:rsidRPr="00410DC0" w:rsidRDefault="00125647" w:rsidP="00125647">
      <w:pPr>
        <w:numPr>
          <w:ilvl w:val="0"/>
          <w:numId w:val="10"/>
        </w:numPr>
        <w:tabs>
          <w:tab w:val="left" w:pos="440"/>
        </w:tabs>
      </w:pPr>
      <w:r w:rsidRPr="00410DC0">
        <w:t xml:space="preserve">Desai RA, </w:t>
      </w:r>
      <w:r w:rsidRPr="00410DC0">
        <w:rPr>
          <w:b/>
        </w:rPr>
        <w:t xml:space="preserve">Potenza MN </w:t>
      </w:r>
      <w:r w:rsidRPr="00410DC0">
        <w:t xml:space="preserve">(2008) Gender differences in the association between gambling problems and psychiatric disorders. </w:t>
      </w:r>
      <w:r w:rsidRPr="00410DC0">
        <w:rPr>
          <w:i/>
        </w:rPr>
        <w:t xml:space="preserve">Soc Psychiatry Psychiatr Epidem </w:t>
      </w:r>
      <w:r w:rsidRPr="00410DC0">
        <w:rPr>
          <w:b/>
          <w:color w:val="000000"/>
        </w:rPr>
        <w:t>43:</w:t>
      </w:r>
      <w:r w:rsidRPr="00410DC0">
        <w:rPr>
          <w:color w:val="000000"/>
        </w:rPr>
        <w:t>173-183</w:t>
      </w:r>
      <w:r w:rsidR="00FE586F">
        <w:rPr>
          <w:color w:val="000000"/>
        </w:rPr>
        <w:t>. (</w:t>
      </w:r>
      <w:r w:rsidR="00FE586F" w:rsidRPr="00FE586F">
        <w:rPr>
          <w:color w:val="000000"/>
        </w:rPr>
        <w:t>PMC3700360</w:t>
      </w:r>
      <w:r w:rsidR="00FE586F">
        <w:rPr>
          <w:color w:val="000000"/>
        </w:rPr>
        <w:t>)</w:t>
      </w:r>
    </w:p>
    <w:p w14:paraId="55CB9E5D" w14:textId="64BB06FB" w:rsidR="00125647" w:rsidRPr="00410DC0" w:rsidRDefault="00125647" w:rsidP="00125647">
      <w:pPr>
        <w:numPr>
          <w:ilvl w:val="0"/>
          <w:numId w:val="10"/>
        </w:numPr>
        <w:tabs>
          <w:tab w:val="left" w:pos="440"/>
        </w:tabs>
      </w:pPr>
      <w:r w:rsidRPr="00410DC0">
        <w:t xml:space="preserve">Grant JE, </w:t>
      </w:r>
      <w:r w:rsidRPr="00410DC0">
        <w:rPr>
          <w:b/>
        </w:rPr>
        <w:t xml:space="preserve">Potenza MN </w:t>
      </w:r>
      <w:r w:rsidRPr="00410DC0">
        <w:t xml:space="preserve">(2008) Gender-related differences in individuals seeking treatment for kleptomania. </w:t>
      </w:r>
      <w:r w:rsidRPr="00410DC0">
        <w:rPr>
          <w:i/>
        </w:rPr>
        <w:t>CNS Spectrums</w:t>
      </w:r>
      <w:r w:rsidRPr="00410DC0">
        <w:t xml:space="preserve"> 13:235-245.</w:t>
      </w:r>
      <w:r w:rsidR="00FE586F">
        <w:t xml:space="preserve"> (</w:t>
      </w:r>
      <w:r w:rsidR="00FE586F" w:rsidRPr="00FE586F">
        <w:t>PMC3676680</w:t>
      </w:r>
      <w:r w:rsidR="00FE586F">
        <w:t>)</w:t>
      </w:r>
    </w:p>
    <w:p w14:paraId="7F874A25" w14:textId="39597AAB" w:rsidR="00125647" w:rsidRPr="00410DC0" w:rsidRDefault="00125647" w:rsidP="00125647">
      <w:pPr>
        <w:numPr>
          <w:ilvl w:val="0"/>
          <w:numId w:val="10"/>
        </w:numPr>
        <w:tabs>
          <w:tab w:val="left" w:pos="440"/>
        </w:tabs>
      </w:pPr>
      <w:r w:rsidRPr="00410DC0">
        <w:t xml:space="preserve">George TP, Vessicchio JC, Sacco KA, Weinberger AH, Dudas MM, Allen TM, Creeden CL, </w:t>
      </w:r>
      <w:r w:rsidRPr="00410DC0">
        <w:rPr>
          <w:b/>
        </w:rPr>
        <w:t>Potenza MN</w:t>
      </w:r>
      <w:r w:rsidRPr="00410DC0">
        <w:t xml:space="preserve">, Feingold A, Jatlow PI (2008) A Randomized, Double-Blind, Placebo-Controlled Trial of Sustained-Release Bupropion Combined with Transdermal Nicotine Patch for Smoking Cessation in Schizophrenia.  </w:t>
      </w:r>
      <w:r w:rsidRPr="00410DC0">
        <w:rPr>
          <w:i/>
        </w:rPr>
        <w:t>Biol Psychiatry</w:t>
      </w:r>
      <w:r w:rsidRPr="00410DC0">
        <w:t xml:space="preserve"> </w:t>
      </w:r>
      <w:r w:rsidRPr="00410DC0">
        <w:rPr>
          <w:b/>
        </w:rPr>
        <w:t>63:</w:t>
      </w:r>
      <w:r w:rsidRPr="00410DC0">
        <w:t>1092-1096.</w:t>
      </w:r>
      <w:r w:rsidR="00FD4765" w:rsidRPr="00410DC0">
        <w:t xml:space="preserve"> (PMC2693008)</w:t>
      </w:r>
    </w:p>
    <w:p w14:paraId="04347105" w14:textId="1901B7FB" w:rsidR="00125647" w:rsidRPr="00410DC0" w:rsidRDefault="00125647" w:rsidP="00125647">
      <w:pPr>
        <w:numPr>
          <w:ilvl w:val="0"/>
          <w:numId w:val="10"/>
        </w:numPr>
        <w:tabs>
          <w:tab w:val="left" w:pos="440"/>
        </w:tabs>
      </w:pPr>
      <w:r w:rsidRPr="00410DC0">
        <w:t xml:space="preserve">Xian H, Shah K, </w:t>
      </w:r>
      <w:r w:rsidRPr="00410DC0">
        <w:rPr>
          <w:b/>
        </w:rPr>
        <w:t>Potenza MN</w:t>
      </w:r>
      <w:r w:rsidRPr="00410DC0">
        <w:t xml:space="preserve">, Volberg RA, Chantarujikapong S, True WR, Lyons MJ, Tsuang MT, Eisen SA (2008) A latent class analysis of DSM-III-R pathological gambling criteria in middle-aged men: associations with psychiatric disorders. </w:t>
      </w:r>
      <w:r w:rsidRPr="00410DC0">
        <w:rPr>
          <w:i/>
        </w:rPr>
        <w:t xml:space="preserve">J Addiction Med </w:t>
      </w:r>
      <w:r w:rsidRPr="00410DC0">
        <w:rPr>
          <w:b/>
        </w:rPr>
        <w:t>2:</w:t>
      </w:r>
      <w:r w:rsidRPr="00410DC0">
        <w:t>85-95.</w:t>
      </w:r>
      <w:r w:rsidR="00FE586F">
        <w:t xml:space="preserve"> (</w:t>
      </w:r>
      <w:r w:rsidR="00FE586F" w:rsidRPr="00FE586F">
        <w:t>PMC3691106</w:t>
      </w:r>
      <w:r w:rsidR="00FE586F">
        <w:t>)</w:t>
      </w:r>
    </w:p>
    <w:p w14:paraId="6AE07ECB" w14:textId="1620363E" w:rsidR="00125647" w:rsidRPr="00410DC0" w:rsidRDefault="00125647" w:rsidP="00360826">
      <w:pPr>
        <w:numPr>
          <w:ilvl w:val="0"/>
          <w:numId w:val="10"/>
        </w:numPr>
      </w:pPr>
      <w:r w:rsidRPr="00410DC0">
        <w:rPr>
          <w:b/>
        </w:rPr>
        <w:t>Potenza MN</w:t>
      </w:r>
      <w:r w:rsidRPr="00410DC0">
        <w:t xml:space="preserve">, </w:t>
      </w:r>
      <w:r w:rsidRPr="00410DC0">
        <w:rPr>
          <w:lang w:val="de-DE"/>
        </w:rPr>
        <w:t>Brodkin ES,</w:t>
      </w:r>
      <w:r w:rsidR="000B7AD6" w:rsidRPr="000B7AD6">
        <w:rPr>
          <w:szCs w:val="22"/>
          <w:lang w:val="de-DE"/>
        </w:rPr>
        <w:t xml:space="preserve"> </w:t>
      </w:r>
      <w:r w:rsidR="000B7AD6" w:rsidRPr="003848C1">
        <w:rPr>
          <w:szCs w:val="22"/>
          <w:lang w:val="de-DE"/>
        </w:rPr>
        <w:t>Yang BZ, Birnbaum SG,</w:t>
      </w:r>
      <w:r w:rsidRPr="00410DC0">
        <w:rPr>
          <w:lang w:val="de-DE"/>
        </w:rPr>
        <w:t xml:space="preserve"> Nestler EJ, Gelernter J (2008) </w:t>
      </w:r>
      <w:r w:rsidR="00360826" w:rsidRPr="00360826">
        <w:t>Quantitative trait locus analysis identifies rat genomic regions related to amphetamine-induced locomotion and Galpha(i3) levels in nucleus accumbens</w:t>
      </w:r>
      <w:r w:rsidRPr="00410DC0">
        <w:t xml:space="preserve">. </w:t>
      </w:r>
      <w:r w:rsidRPr="00410DC0">
        <w:rPr>
          <w:i/>
        </w:rPr>
        <w:t xml:space="preserve">Neuropsychopharmacology </w:t>
      </w:r>
      <w:r w:rsidRPr="00410DC0">
        <w:rPr>
          <w:b/>
        </w:rPr>
        <w:t>33:</w:t>
      </w:r>
      <w:r w:rsidRPr="00410DC0">
        <w:t>2735-2746.</w:t>
      </w:r>
      <w:r w:rsidR="00FD4765" w:rsidRPr="00410DC0">
        <w:t xml:space="preserve"> (PMC2818767)</w:t>
      </w:r>
    </w:p>
    <w:p w14:paraId="416D1181" w14:textId="574DD805" w:rsidR="00125647" w:rsidRPr="00410DC0" w:rsidRDefault="00125647" w:rsidP="00FD4765">
      <w:pPr>
        <w:numPr>
          <w:ilvl w:val="0"/>
          <w:numId w:val="10"/>
        </w:numPr>
        <w:tabs>
          <w:tab w:val="left" w:pos="440"/>
        </w:tabs>
      </w:pPr>
      <w:r w:rsidRPr="00410DC0">
        <w:rPr>
          <w:b/>
        </w:rPr>
        <w:t xml:space="preserve">Potenza MN </w:t>
      </w:r>
      <w:r w:rsidRPr="00410DC0">
        <w:t xml:space="preserve">(2008) The neurobiology of pathological gambling and drug addiction: an overview and new findings. </w:t>
      </w:r>
      <w:r w:rsidRPr="00410DC0">
        <w:rPr>
          <w:i/>
        </w:rPr>
        <w:t>Phil</w:t>
      </w:r>
      <w:r w:rsidR="00965A10">
        <w:rPr>
          <w:i/>
        </w:rPr>
        <w:t>os Trans R</w:t>
      </w:r>
      <w:r w:rsidRPr="00410DC0">
        <w:rPr>
          <w:i/>
        </w:rPr>
        <w:t xml:space="preserve"> Soc</w:t>
      </w:r>
      <w:r w:rsidR="00965A10">
        <w:rPr>
          <w:i/>
        </w:rPr>
        <w:t xml:space="preserve"> Lond</w:t>
      </w:r>
      <w:r w:rsidRPr="00410DC0">
        <w:rPr>
          <w:i/>
        </w:rPr>
        <w:t xml:space="preserve"> B</w:t>
      </w:r>
      <w:r w:rsidR="00965A10">
        <w:rPr>
          <w:i/>
        </w:rPr>
        <w:t xml:space="preserve"> Biol Sci</w:t>
      </w:r>
      <w:r w:rsidRPr="00410DC0">
        <w:rPr>
          <w:i/>
        </w:rPr>
        <w:t xml:space="preserve"> </w:t>
      </w:r>
      <w:r w:rsidRPr="00410DC0">
        <w:rPr>
          <w:b/>
        </w:rPr>
        <w:t>363:</w:t>
      </w:r>
      <w:r w:rsidRPr="00410DC0">
        <w:t>3181-3189.</w:t>
      </w:r>
      <w:r w:rsidR="00FD4765" w:rsidRPr="00410DC0">
        <w:t xml:space="preserve"> (PMC2607329)</w:t>
      </w:r>
    </w:p>
    <w:p w14:paraId="46F94A4F" w14:textId="77777777" w:rsidR="00FD4765" w:rsidRPr="00410DC0" w:rsidRDefault="00FD4765" w:rsidP="00FD4765">
      <w:pPr>
        <w:numPr>
          <w:ilvl w:val="0"/>
          <w:numId w:val="10"/>
        </w:numPr>
        <w:tabs>
          <w:tab w:val="left" w:pos="440"/>
        </w:tabs>
      </w:pPr>
      <w:r w:rsidRPr="00410DC0">
        <w:t xml:space="preserve">Barry DT, Steinberg MA, Wu R, </w:t>
      </w:r>
      <w:r w:rsidRPr="00410DC0">
        <w:rPr>
          <w:b/>
        </w:rPr>
        <w:t>Potenza MN</w:t>
      </w:r>
      <w:r w:rsidRPr="00410DC0">
        <w:t xml:space="preserve"> (2008) Characteristics of Black and White Callers to a Gambling Helpline. </w:t>
      </w:r>
      <w:r w:rsidRPr="00410DC0">
        <w:rPr>
          <w:i/>
        </w:rPr>
        <w:t xml:space="preserve">Psychiatric Services </w:t>
      </w:r>
      <w:r w:rsidRPr="00410DC0">
        <w:rPr>
          <w:b/>
        </w:rPr>
        <w:t>59:</w:t>
      </w:r>
      <w:r w:rsidRPr="00410DC0">
        <w:t>1347-1350. (PMC2587264)</w:t>
      </w:r>
    </w:p>
    <w:p w14:paraId="64A485B9" w14:textId="77777777" w:rsidR="00FD4765" w:rsidRPr="00410DC0" w:rsidRDefault="00FD4765" w:rsidP="00FD4765">
      <w:pPr>
        <w:numPr>
          <w:ilvl w:val="0"/>
          <w:numId w:val="10"/>
        </w:numPr>
        <w:tabs>
          <w:tab w:val="left" w:pos="440"/>
        </w:tabs>
      </w:pPr>
      <w:r w:rsidRPr="00410DC0">
        <w:t xml:space="preserve">Brewer JA, Worhunsky PD, Carroll KM, Rounsaville BJ, </w:t>
      </w:r>
      <w:r w:rsidRPr="00410DC0">
        <w:rPr>
          <w:b/>
        </w:rPr>
        <w:t>Potenza MN</w:t>
      </w:r>
      <w:r w:rsidRPr="00410DC0">
        <w:t xml:space="preserve"> (2008) </w:t>
      </w:r>
      <w:r w:rsidRPr="00410DC0">
        <w:rPr>
          <w:color w:val="000000"/>
        </w:rPr>
        <w:t>Pre-Treatment Brain Activation During Stroop Task is Associated with Outcomes in Cocaine Dependent Patients</w:t>
      </w:r>
      <w:r w:rsidRPr="00410DC0">
        <w:t xml:space="preserve">. </w:t>
      </w:r>
      <w:r w:rsidRPr="00410DC0">
        <w:rPr>
          <w:i/>
        </w:rPr>
        <w:t xml:space="preserve">Biol Psychiatry </w:t>
      </w:r>
      <w:r w:rsidRPr="00410DC0">
        <w:rPr>
          <w:b/>
        </w:rPr>
        <w:t>64:</w:t>
      </w:r>
      <w:r w:rsidRPr="00410DC0">
        <w:t>998-1004. (PMC2601637)</w:t>
      </w:r>
    </w:p>
    <w:p w14:paraId="16AAFFEC" w14:textId="77777777" w:rsidR="00FD4765" w:rsidRPr="00410DC0" w:rsidRDefault="00FD4765" w:rsidP="00FD4765">
      <w:pPr>
        <w:numPr>
          <w:ilvl w:val="0"/>
          <w:numId w:val="10"/>
        </w:numPr>
        <w:tabs>
          <w:tab w:val="left" w:pos="440"/>
        </w:tabs>
      </w:pPr>
      <w:r w:rsidRPr="00410DC0">
        <w:t xml:space="preserve">Grant JE, Kim SW, Odlaug BL, </w:t>
      </w:r>
      <w:r w:rsidRPr="00410DC0">
        <w:rPr>
          <w:b/>
        </w:rPr>
        <w:t xml:space="preserve">Potenza MN </w:t>
      </w:r>
      <w:r w:rsidRPr="00410DC0">
        <w:t xml:space="preserve">(2008) Daily tobacco smoking in treatment-seeking pathological gamblers: clinical correlates and co-occurring psychiatric disorders. </w:t>
      </w:r>
      <w:r w:rsidRPr="00410DC0">
        <w:rPr>
          <w:i/>
        </w:rPr>
        <w:t xml:space="preserve">J Addiction Med </w:t>
      </w:r>
      <w:r w:rsidRPr="00410DC0" w:rsidDel="004E0E69">
        <w:rPr>
          <w:b/>
        </w:rPr>
        <w:t>2:</w:t>
      </w:r>
      <w:r w:rsidRPr="00410DC0" w:rsidDel="004E0E69">
        <w:t>178-184.</w:t>
      </w:r>
      <w:r w:rsidRPr="00410DC0">
        <w:t xml:space="preserve"> (PMC2727939)</w:t>
      </w:r>
    </w:p>
    <w:p w14:paraId="3928C1EC" w14:textId="77777777" w:rsidR="00FD4765" w:rsidRPr="00410DC0" w:rsidDel="004E0E69" w:rsidRDefault="00FD4765" w:rsidP="00FD4765">
      <w:pPr>
        <w:numPr>
          <w:ilvl w:val="0"/>
          <w:numId w:val="10"/>
        </w:numPr>
        <w:tabs>
          <w:tab w:val="left" w:pos="440"/>
        </w:tabs>
      </w:pPr>
      <w:r w:rsidRPr="00410DC0">
        <w:t xml:space="preserve">Schepis TS, Desai RA, Smith AE, Cavallo DA, Liss TB, McFetridge A, </w:t>
      </w:r>
      <w:r w:rsidRPr="00410DC0">
        <w:rPr>
          <w:b/>
        </w:rPr>
        <w:t>Potenza MN</w:t>
      </w:r>
      <w:r w:rsidRPr="00410DC0">
        <w:t xml:space="preserve">, Krishnan-Sarin S (2008) Impulsive sensation seeking, parental history of alcohol problems, </w:t>
      </w:r>
      <w:r w:rsidRPr="00410DC0">
        <w:lastRenderedPageBreak/>
        <w:t xml:space="preserve">and current alcohol and tobacco use in adolescents. </w:t>
      </w:r>
      <w:r w:rsidRPr="00410DC0">
        <w:rPr>
          <w:i/>
        </w:rPr>
        <w:t>J Addiction Med</w:t>
      </w:r>
      <w:r w:rsidRPr="00410DC0" w:rsidDel="004E0E69">
        <w:t xml:space="preserve"> </w:t>
      </w:r>
      <w:r w:rsidRPr="00410DC0" w:rsidDel="004E0E69">
        <w:rPr>
          <w:b/>
        </w:rPr>
        <w:t>2:</w:t>
      </w:r>
      <w:r w:rsidRPr="00410DC0" w:rsidDel="004E0E69">
        <w:t>185-193.</w:t>
      </w:r>
      <w:r w:rsidRPr="00410DC0">
        <w:t xml:space="preserve"> (PMC2678841)</w:t>
      </w:r>
    </w:p>
    <w:p w14:paraId="6BA4559F" w14:textId="388A366B" w:rsidR="00FD4765" w:rsidRPr="00410DC0" w:rsidRDefault="00FD4765" w:rsidP="00FD4765">
      <w:pPr>
        <w:numPr>
          <w:ilvl w:val="0"/>
          <w:numId w:val="10"/>
        </w:numPr>
        <w:tabs>
          <w:tab w:val="left" w:pos="440"/>
        </w:tabs>
      </w:pPr>
      <w:r w:rsidRPr="00410DC0">
        <w:t xml:space="preserve">Grant JE, Kim SW, Hollander E, </w:t>
      </w:r>
      <w:r w:rsidRPr="00410DC0">
        <w:rPr>
          <w:b/>
        </w:rPr>
        <w:t xml:space="preserve">Potenza MN </w:t>
      </w:r>
      <w:r w:rsidRPr="00410DC0">
        <w:t xml:space="preserve">(2008) Predicting Response to Opiate Antagonists and Placebo in the Treatment of Pathological Gambling. </w:t>
      </w:r>
      <w:r w:rsidRPr="00410DC0">
        <w:rPr>
          <w:i/>
        </w:rPr>
        <w:t>Psychopharmacol</w:t>
      </w:r>
      <w:r w:rsidRPr="00410DC0">
        <w:t xml:space="preserve"> </w:t>
      </w:r>
      <w:r w:rsidRPr="00410DC0">
        <w:rPr>
          <w:b/>
        </w:rPr>
        <w:t>200:</w:t>
      </w:r>
      <w:r w:rsidRPr="00410DC0">
        <w:t xml:space="preserve">521-527. </w:t>
      </w:r>
      <w:r w:rsidR="00FE586F">
        <w:t>(</w:t>
      </w:r>
      <w:r w:rsidR="00FE586F" w:rsidRPr="00FE586F">
        <w:t>PMC3683409</w:t>
      </w:r>
      <w:r w:rsidR="00FE586F">
        <w:t>)</w:t>
      </w:r>
    </w:p>
    <w:p w14:paraId="1A759B44" w14:textId="77777777" w:rsidR="00FD4765" w:rsidRPr="00410DC0" w:rsidRDefault="00FD4765" w:rsidP="00FD4765">
      <w:pPr>
        <w:numPr>
          <w:ilvl w:val="0"/>
          <w:numId w:val="10"/>
        </w:numPr>
        <w:tabs>
          <w:tab w:val="left" w:pos="440"/>
        </w:tabs>
      </w:pPr>
      <w:r w:rsidRPr="00410DC0">
        <w:t xml:space="preserve">Barry DT, Steinberg MA, Wu R, </w:t>
      </w:r>
      <w:r w:rsidRPr="00410DC0">
        <w:rPr>
          <w:b/>
        </w:rPr>
        <w:t>Potenza MN</w:t>
      </w:r>
      <w:r w:rsidRPr="00410DC0">
        <w:t xml:space="preserve"> (2009) Differences in Characteristics of Asian American and White Problem Gamblers Calling a Gambling Helpline. </w:t>
      </w:r>
      <w:r w:rsidRPr="00410DC0">
        <w:rPr>
          <w:i/>
        </w:rPr>
        <w:t xml:space="preserve">CNS Spectrums </w:t>
      </w:r>
      <w:r w:rsidRPr="00410DC0">
        <w:rPr>
          <w:b/>
        </w:rPr>
        <w:t>14:</w:t>
      </w:r>
      <w:r w:rsidRPr="00410DC0">
        <w:t>83-91. (PMC2651150)</w:t>
      </w:r>
    </w:p>
    <w:p w14:paraId="2CD245C3" w14:textId="77777777" w:rsidR="00FD4765" w:rsidRPr="00410DC0" w:rsidRDefault="00FD4765" w:rsidP="00FD4765">
      <w:pPr>
        <w:numPr>
          <w:ilvl w:val="0"/>
          <w:numId w:val="10"/>
        </w:numPr>
        <w:tabs>
          <w:tab w:val="left" w:pos="440"/>
        </w:tabs>
      </w:pPr>
      <w:r w:rsidRPr="00410DC0" w:rsidDel="004E0E69">
        <w:t xml:space="preserve">Liu T, Maciejewski PK, </w:t>
      </w:r>
      <w:r w:rsidRPr="00410DC0" w:rsidDel="004E0E69">
        <w:rPr>
          <w:b/>
        </w:rPr>
        <w:t xml:space="preserve">Potenza MN </w:t>
      </w:r>
      <w:r w:rsidRPr="00410DC0" w:rsidDel="004E0E69">
        <w:t xml:space="preserve">(2009) The relationship between recreational gambling and substance abuse/dependence: Data from a nationally representative sample. </w:t>
      </w:r>
      <w:r w:rsidRPr="00410DC0" w:rsidDel="004E0E69">
        <w:rPr>
          <w:i/>
        </w:rPr>
        <w:t xml:space="preserve">Drug Alcohol Dep </w:t>
      </w:r>
      <w:r w:rsidRPr="00410DC0" w:rsidDel="004E0E69">
        <w:rPr>
          <w:b/>
        </w:rPr>
        <w:t>100:</w:t>
      </w:r>
      <w:r w:rsidRPr="00410DC0" w:rsidDel="004E0E69">
        <w:t>164-168.</w:t>
      </w:r>
      <w:r w:rsidRPr="00410DC0">
        <w:t xml:space="preserve"> (PMC2656572)</w:t>
      </w:r>
    </w:p>
    <w:p w14:paraId="19CB1D50" w14:textId="77777777" w:rsidR="00FD4765" w:rsidRPr="00410DC0" w:rsidRDefault="00FD4765" w:rsidP="00FD4765">
      <w:pPr>
        <w:numPr>
          <w:ilvl w:val="0"/>
          <w:numId w:val="10"/>
        </w:numPr>
        <w:tabs>
          <w:tab w:val="left" w:pos="440"/>
        </w:tabs>
      </w:pPr>
      <w:r w:rsidRPr="00410DC0">
        <w:t xml:space="preserve">Grant JE, Kim SW, Odlaug BL, Buchanan SN, </w:t>
      </w:r>
      <w:r w:rsidRPr="00410DC0">
        <w:rPr>
          <w:b/>
        </w:rPr>
        <w:t xml:space="preserve">Potenza MN </w:t>
      </w:r>
      <w:r w:rsidRPr="00410DC0">
        <w:t xml:space="preserve">(2009) Clinical correlates of late-onset pathological gambling. </w:t>
      </w:r>
      <w:r w:rsidRPr="00410DC0">
        <w:rPr>
          <w:i/>
        </w:rPr>
        <w:t xml:space="preserve">J Psychiatry Res </w:t>
      </w:r>
      <w:r w:rsidRPr="00410DC0">
        <w:rPr>
          <w:b/>
        </w:rPr>
        <w:t>43:</w:t>
      </w:r>
      <w:r w:rsidRPr="00410DC0">
        <w:t>380-387. (PMC2655127)</w:t>
      </w:r>
    </w:p>
    <w:p w14:paraId="203046E1" w14:textId="42F931E8" w:rsidR="00FD4765" w:rsidRPr="00410DC0" w:rsidRDefault="00FD4765" w:rsidP="00FD4765">
      <w:pPr>
        <w:numPr>
          <w:ilvl w:val="0"/>
          <w:numId w:val="10"/>
        </w:numPr>
        <w:tabs>
          <w:tab w:val="left" w:pos="440"/>
        </w:tabs>
      </w:pPr>
      <w:r w:rsidRPr="00410DC0">
        <w:t xml:space="preserve">Kim SW, Grant JE, </w:t>
      </w:r>
      <w:r w:rsidRPr="00410DC0">
        <w:rPr>
          <w:b/>
        </w:rPr>
        <w:t xml:space="preserve">Potenza MN, </w:t>
      </w:r>
      <w:r w:rsidRPr="00410DC0">
        <w:t xml:space="preserve">Blanco C, Hollander E (2009) </w:t>
      </w:r>
      <w:r w:rsidRPr="00410DC0">
        <w:rPr>
          <w:bCs/>
        </w:rPr>
        <w:t xml:space="preserve">The Gambling Symptom Assessment Scale (G-SAS): A reliability and validity study. </w:t>
      </w:r>
      <w:r w:rsidRPr="00410DC0">
        <w:rPr>
          <w:bCs/>
          <w:i/>
        </w:rPr>
        <w:t>Psychiatry Res</w:t>
      </w:r>
      <w:r w:rsidRPr="00410DC0">
        <w:t xml:space="preserve"> </w:t>
      </w:r>
      <w:r w:rsidRPr="00410DC0">
        <w:rPr>
          <w:b/>
        </w:rPr>
        <w:t>166:</w:t>
      </w:r>
      <w:r w:rsidRPr="00410DC0">
        <w:t>76-84 (</w:t>
      </w:r>
      <w:r w:rsidR="00FE586F">
        <w:t>PMC3641525</w:t>
      </w:r>
      <w:r w:rsidRPr="00410DC0">
        <w:rPr>
          <w:iCs/>
        </w:rPr>
        <w:t>)</w:t>
      </w:r>
    </w:p>
    <w:p w14:paraId="771BDDC8" w14:textId="11CDF16A" w:rsidR="00FD4765" w:rsidRPr="00410DC0" w:rsidRDefault="00FD4765" w:rsidP="00FE586F">
      <w:pPr>
        <w:numPr>
          <w:ilvl w:val="0"/>
          <w:numId w:val="10"/>
        </w:numPr>
      </w:pPr>
      <w:r w:rsidRPr="00410DC0">
        <w:t xml:space="preserve">Grant JE, Desai RA, </w:t>
      </w:r>
      <w:r w:rsidRPr="00410DC0">
        <w:rPr>
          <w:b/>
        </w:rPr>
        <w:t xml:space="preserve">Potenza MN </w:t>
      </w:r>
      <w:r w:rsidRPr="00410DC0">
        <w:t xml:space="preserve">(2009) </w:t>
      </w:r>
      <w:r w:rsidR="00FE586F" w:rsidRPr="00FE586F">
        <w:t>Relationship of nicotine dependence, subsyndromal and pathological gambling, and other psychiatric disorders: data from the National Epidemiologic Survey on Alcohol and Related Conditions</w:t>
      </w:r>
      <w:r w:rsidRPr="00410DC0">
        <w:t xml:space="preserve">. </w:t>
      </w:r>
      <w:r w:rsidRPr="00410DC0">
        <w:rPr>
          <w:i/>
        </w:rPr>
        <w:t>J Clin Psychiatry</w:t>
      </w:r>
      <w:r w:rsidRPr="00410DC0">
        <w:t xml:space="preserve"> </w:t>
      </w:r>
      <w:r w:rsidRPr="00410DC0">
        <w:rPr>
          <w:b/>
        </w:rPr>
        <w:t>70:</w:t>
      </w:r>
      <w:r w:rsidRPr="00410DC0">
        <w:t>334-343</w:t>
      </w:r>
      <w:r w:rsidR="00FE586F">
        <w:t>. (</w:t>
      </w:r>
      <w:r w:rsidR="00FE586F" w:rsidRPr="00FE586F">
        <w:t>PMC3691098</w:t>
      </w:r>
      <w:r w:rsidR="00FE586F">
        <w:t>)</w:t>
      </w:r>
    </w:p>
    <w:p w14:paraId="03183CC4" w14:textId="77777777" w:rsidR="00FD4765" w:rsidRPr="00410DC0" w:rsidRDefault="00FD4765" w:rsidP="00FD4765">
      <w:pPr>
        <w:numPr>
          <w:ilvl w:val="0"/>
          <w:numId w:val="10"/>
        </w:numPr>
        <w:tabs>
          <w:tab w:val="left" w:pos="440"/>
        </w:tabs>
      </w:pPr>
      <w:r w:rsidRPr="00410DC0">
        <w:t xml:space="preserve">Blanco C, </w:t>
      </w:r>
      <w:r w:rsidRPr="00410DC0">
        <w:rPr>
          <w:b/>
        </w:rPr>
        <w:t>Potenza MN</w:t>
      </w:r>
      <w:r w:rsidRPr="00410DC0">
        <w:t xml:space="preserve">, Kim SW, Ibanez A, Zaninelli R, Saiz-Ruiz J, Grant JE (2009) A pilot study of impulsivity and compulsivity in pathological gambling. </w:t>
      </w:r>
      <w:r w:rsidRPr="00410DC0">
        <w:rPr>
          <w:i/>
        </w:rPr>
        <w:t xml:space="preserve">Psychiatry Res </w:t>
      </w:r>
      <w:r w:rsidRPr="00410DC0">
        <w:rPr>
          <w:b/>
        </w:rPr>
        <w:t>167:</w:t>
      </w:r>
      <w:r w:rsidRPr="00410DC0">
        <w:t>161-168 (PMC3039479)</w:t>
      </w:r>
    </w:p>
    <w:p w14:paraId="53DFEF76" w14:textId="77777777" w:rsidR="00FD4765" w:rsidRPr="00410DC0" w:rsidRDefault="00FD4765" w:rsidP="00FD4765">
      <w:pPr>
        <w:numPr>
          <w:ilvl w:val="0"/>
          <w:numId w:val="10"/>
        </w:numPr>
        <w:tabs>
          <w:tab w:val="left" w:pos="440"/>
        </w:tabs>
      </w:pPr>
      <w:r w:rsidRPr="00410DC0">
        <w:t xml:space="preserve">Yip SW, Sacco KA, Creeden CL, George TP, </w:t>
      </w:r>
      <w:r w:rsidRPr="00410DC0">
        <w:rPr>
          <w:b/>
        </w:rPr>
        <w:t>Potenza MN</w:t>
      </w:r>
      <w:r w:rsidRPr="00410DC0">
        <w:t xml:space="preserve"> (2009) Risk/reward decision-making in schizophrenia: Influence of tobacco smoking and relationship to Wisconsin Card Sorting Task performance. </w:t>
      </w:r>
      <w:r w:rsidRPr="00410DC0">
        <w:rPr>
          <w:i/>
        </w:rPr>
        <w:t xml:space="preserve">Schizophrenia Res </w:t>
      </w:r>
      <w:r w:rsidRPr="00410DC0">
        <w:rPr>
          <w:b/>
        </w:rPr>
        <w:t>110:</w:t>
      </w:r>
      <w:r w:rsidRPr="00410DC0">
        <w:t>156-164.  (</w:t>
      </w:r>
      <w:r w:rsidRPr="00410DC0">
        <w:rPr>
          <w:iCs/>
        </w:rPr>
        <w:t>PMC2817985)</w:t>
      </w:r>
    </w:p>
    <w:p w14:paraId="670D5791" w14:textId="543A5A4D" w:rsidR="00125647" w:rsidRPr="00410DC0" w:rsidRDefault="00FD4765" w:rsidP="00FD4765">
      <w:pPr>
        <w:numPr>
          <w:ilvl w:val="0"/>
          <w:numId w:val="10"/>
        </w:numPr>
        <w:tabs>
          <w:tab w:val="left" w:pos="440"/>
        </w:tabs>
      </w:pPr>
      <w:r w:rsidRPr="00410DC0">
        <w:t xml:space="preserve">Desai RA, </w:t>
      </w:r>
      <w:r w:rsidRPr="00410DC0">
        <w:rPr>
          <w:b/>
        </w:rPr>
        <w:t xml:space="preserve">Potenza MN </w:t>
      </w:r>
      <w:r w:rsidRPr="00410DC0">
        <w:t xml:space="preserve">(2009) A cross-sectional study of problem and pathological gambling in patients with schizophrenia/schizoaffective disorder. </w:t>
      </w:r>
      <w:r w:rsidRPr="00410DC0">
        <w:rPr>
          <w:i/>
        </w:rPr>
        <w:t xml:space="preserve">J Clin Psychiatry </w:t>
      </w:r>
      <w:r w:rsidRPr="00410DC0">
        <w:rPr>
          <w:b/>
        </w:rPr>
        <w:t>70:</w:t>
      </w:r>
      <w:r w:rsidRPr="00410DC0">
        <w:t>1250-1257.</w:t>
      </w:r>
      <w:r w:rsidR="00FE586F">
        <w:t xml:space="preserve"> (</w:t>
      </w:r>
      <w:r w:rsidR="00FE586F" w:rsidRPr="00FE586F">
        <w:t>PMC3695825</w:t>
      </w:r>
      <w:r w:rsidR="00FE586F">
        <w:t>)</w:t>
      </w:r>
    </w:p>
    <w:p w14:paraId="477EA88B" w14:textId="416A7D54" w:rsidR="00125647" w:rsidRPr="00410DC0" w:rsidRDefault="00125647" w:rsidP="00125647">
      <w:pPr>
        <w:numPr>
          <w:ilvl w:val="0"/>
          <w:numId w:val="10"/>
        </w:numPr>
        <w:tabs>
          <w:tab w:val="left" w:pos="440"/>
        </w:tabs>
      </w:pPr>
      <w:r w:rsidRPr="00410DC0">
        <w:t xml:space="preserve">Weintraub D, Stewart S, Shea JA, Lyons KE, Pahwa R, Driver-Dunckley ED, Adler CH, </w:t>
      </w:r>
      <w:r w:rsidRPr="00410DC0">
        <w:rPr>
          <w:b/>
        </w:rPr>
        <w:t>Potenza MN</w:t>
      </w:r>
      <w:r w:rsidRPr="00410DC0">
        <w:t>, Miyasaki J,</w:t>
      </w:r>
      <w:r w:rsidRPr="00410DC0">
        <w:rPr>
          <w:bCs/>
        </w:rPr>
        <w:t xml:space="preserve"> </w:t>
      </w:r>
      <w:r w:rsidRPr="00410DC0">
        <w:t xml:space="preserve">Siderowf AD, Duda JE, Hurtig HI, Colcher A, Horn SS, Stern MB, Voon V (2009) </w:t>
      </w:r>
      <w:r w:rsidRPr="00410DC0">
        <w:rPr>
          <w:color w:val="000000"/>
        </w:rPr>
        <w:t xml:space="preserve">Validation of the Questionnaire for Impulsive-Compulsive Disorders in Parkinson's Disease (QUIP). </w:t>
      </w:r>
      <w:r w:rsidRPr="00410DC0">
        <w:rPr>
          <w:i/>
          <w:color w:val="000000"/>
        </w:rPr>
        <w:t xml:space="preserve">Movement Disorders </w:t>
      </w:r>
      <w:r w:rsidR="000B1D7B" w:rsidRPr="00410DC0">
        <w:rPr>
          <w:b/>
          <w:color w:val="000000"/>
        </w:rPr>
        <w:t>24:</w:t>
      </w:r>
      <w:r w:rsidR="000B1D7B" w:rsidRPr="00410DC0">
        <w:rPr>
          <w:color w:val="000000"/>
        </w:rPr>
        <w:t>1461-1467.</w:t>
      </w:r>
      <w:r w:rsidR="00FD4765" w:rsidRPr="00410DC0">
        <w:rPr>
          <w:color w:val="000000"/>
        </w:rPr>
        <w:t xml:space="preserve"> (PMC2848971)</w:t>
      </w:r>
    </w:p>
    <w:p w14:paraId="6114B702" w14:textId="13C5C3CD" w:rsidR="00125647" w:rsidRPr="00410DC0" w:rsidRDefault="00125647" w:rsidP="00125647">
      <w:pPr>
        <w:numPr>
          <w:ilvl w:val="0"/>
          <w:numId w:val="10"/>
        </w:numPr>
        <w:rPr>
          <w:i/>
        </w:rPr>
      </w:pPr>
      <w:r w:rsidRPr="00410DC0">
        <w:t xml:space="preserve">Grant JE, Black DW, Stein DJ, </w:t>
      </w:r>
      <w:r w:rsidRPr="00410DC0">
        <w:rPr>
          <w:b/>
        </w:rPr>
        <w:t>Potenza MN</w:t>
      </w:r>
      <w:r w:rsidRPr="00410DC0">
        <w:t xml:space="preserve"> (2009) </w:t>
      </w:r>
      <w:r w:rsidRPr="00410DC0">
        <w:rPr>
          <w:bCs/>
        </w:rPr>
        <w:t xml:space="preserve">Clinical Case Discussion: Pathological Gambling and Nicotine Dependence. </w:t>
      </w:r>
      <w:r w:rsidRPr="00410DC0">
        <w:rPr>
          <w:bCs/>
          <w:i/>
        </w:rPr>
        <w:t>J Addiction Med</w:t>
      </w:r>
      <w:r w:rsidRPr="00410DC0">
        <w:rPr>
          <w:bCs/>
        </w:rPr>
        <w:t xml:space="preserve"> </w:t>
      </w:r>
      <w:r w:rsidRPr="00410DC0">
        <w:rPr>
          <w:b/>
          <w:bCs/>
        </w:rPr>
        <w:t>3:</w:t>
      </w:r>
      <w:r w:rsidRPr="00410DC0">
        <w:rPr>
          <w:bCs/>
        </w:rPr>
        <w:t>120-127.</w:t>
      </w:r>
      <w:r w:rsidR="00FD4765" w:rsidRPr="00410DC0">
        <w:rPr>
          <w:bCs/>
        </w:rPr>
        <w:t xml:space="preserve"> (PMC2806062)</w:t>
      </w:r>
    </w:p>
    <w:p w14:paraId="72BDB1BF" w14:textId="6B81CDD7" w:rsidR="00125647" w:rsidRPr="00410DC0" w:rsidRDefault="00125647" w:rsidP="00125647">
      <w:pPr>
        <w:numPr>
          <w:ilvl w:val="0"/>
          <w:numId w:val="10"/>
        </w:numPr>
      </w:pPr>
      <w:r w:rsidRPr="00410DC0">
        <w:rPr>
          <w:bCs/>
          <w:lang w:bidi="hi-IN"/>
        </w:rPr>
        <w:t xml:space="preserve">Meda SA, </w:t>
      </w:r>
      <w:r w:rsidRPr="00410DC0">
        <w:rPr>
          <w:bCs/>
        </w:rPr>
        <w:t xml:space="preserve">Stevens MC, </w:t>
      </w:r>
      <w:r w:rsidRPr="00410DC0">
        <w:rPr>
          <w:b/>
          <w:bCs/>
        </w:rPr>
        <w:t>Potenza MN</w:t>
      </w:r>
      <w:r w:rsidRPr="00410DC0">
        <w:rPr>
          <w:bCs/>
        </w:rPr>
        <w:t xml:space="preserve">, </w:t>
      </w:r>
      <w:r w:rsidRPr="00410DC0">
        <w:rPr>
          <w:bCs/>
          <w:lang w:bidi="hi-IN"/>
        </w:rPr>
        <w:t xml:space="preserve">Pittman B, </w:t>
      </w:r>
      <w:r w:rsidRPr="00410DC0">
        <w:rPr>
          <w:bCs/>
        </w:rPr>
        <w:t xml:space="preserve">Gueorguieva R, Andrews MA, Thomas AD, Muska C, Hylton JL, Pearlson GD (2009) </w:t>
      </w:r>
      <w:r w:rsidRPr="00410DC0">
        <w:rPr>
          <w:bCs/>
          <w:lang w:bidi="hi-IN"/>
        </w:rPr>
        <w:t xml:space="preserve">Investigating the behavioral constructs of impulsivity domains using principal component analysis. </w:t>
      </w:r>
      <w:r w:rsidRPr="00410DC0">
        <w:rPr>
          <w:bCs/>
          <w:i/>
          <w:lang w:bidi="hi-IN"/>
        </w:rPr>
        <w:t>Behav Pharmacol</w:t>
      </w:r>
      <w:r w:rsidRPr="00410DC0">
        <w:rPr>
          <w:bCs/>
          <w:lang w:bidi="hi-IN"/>
        </w:rPr>
        <w:t xml:space="preserve"> </w:t>
      </w:r>
      <w:r w:rsidRPr="00410DC0">
        <w:rPr>
          <w:b/>
          <w:bCs/>
          <w:lang w:bidi="hi-IN"/>
        </w:rPr>
        <w:t>20:</w:t>
      </w:r>
      <w:r w:rsidRPr="00410DC0">
        <w:rPr>
          <w:bCs/>
          <w:lang w:bidi="hi-IN"/>
        </w:rPr>
        <w:t>390-399.</w:t>
      </w:r>
      <w:r w:rsidR="00FD4765" w:rsidRPr="00410DC0">
        <w:rPr>
          <w:bCs/>
          <w:lang w:bidi="hi-IN"/>
        </w:rPr>
        <w:t xml:space="preserve"> (PMC3268653)</w:t>
      </w:r>
    </w:p>
    <w:p w14:paraId="3B81350C" w14:textId="77777777" w:rsidR="00FD4765" w:rsidRPr="00410DC0" w:rsidRDefault="00FD4765" w:rsidP="00FD4765">
      <w:pPr>
        <w:numPr>
          <w:ilvl w:val="0"/>
          <w:numId w:val="10"/>
        </w:numPr>
        <w:rPr>
          <w:color w:val="000000"/>
        </w:rPr>
      </w:pPr>
      <w:r w:rsidRPr="00410DC0">
        <w:t xml:space="preserve">Balodis IM, </w:t>
      </w:r>
      <w:r w:rsidRPr="00410DC0">
        <w:rPr>
          <w:b/>
        </w:rPr>
        <w:t>Potenza MN</w:t>
      </w:r>
      <w:r w:rsidRPr="00410DC0">
        <w:t xml:space="preserve">, Olmstead MC (2009) Binge drinking in undergraduates: relationships with gender, drinking behaviors, impulsivity and perceived effects of alcohol. </w:t>
      </w:r>
      <w:r w:rsidRPr="00410DC0">
        <w:rPr>
          <w:bCs/>
          <w:i/>
          <w:lang w:bidi="hi-IN"/>
        </w:rPr>
        <w:t>Behav Pharmacol</w:t>
      </w:r>
      <w:r w:rsidRPr="00410DC0">
        <w:rPr>
          <w:bCs/>
          <w:lang w:bidi="hi-IN"/>
        </w:rPr>
        <w:t xml:space="preserve"> </w:t>
      </w:r>
      <w:r w:rsidRPr="00410DC0">
        <w:rPr>
          <w:b/>
          <w:bCs/>
          <w:lang w:bidi="hi-IN"/>
        </w:rPr>
        <w:t>20:</w:t>
      </w:r>
      <w:r w:rsidRPr="00410DC0">
        <w:rPr>
          <w:bCs/>
          <w:lang w:bidi="hi-IN"/>
        </w:rPr>
        <w:t>518-526. (PMC2917241)</w:t>
      </w:r>
    </w:p>
    <w:p w14:paraId="66DCF0A3" w14:textId="77777777" w:rsidR="00FD4765" w:rsidRPr="00410DC0" w:rsidRDefault="00FD4765" w:rsidP="00FD4765">
      <w:pPr>
        <w:numPr>
          <w:ilvl w:val="0"/>
          <w:numId w:val="10"/>
        </w:numPr>
        <w:tabs>
          <w:tab w:val="left" w:pos="440"/>
        </w:tabs>
      </w:pPr>
      <w:r w:rsidRPr="00410DC0">
        <w:t xml:space="preserve">Peterson BS, </w:t>
      </w:r>
      <w:r w:rsidRPr="00410DC0">
        <w:rPr>
          <w:b/>
        </w:rPr>
        <w:t>Potenza MN</w:t>
      </w:r>
      <w:r w:rsidRPr="00410DC0">
        <w:t xml:space="preserve">, Zhu H, Martin A, Marsh R, Plessen KJ, Wang Z, Yu S (2009) A functional MRI study of the effects of psychostimulants on default-mode processing during performance of the word-color Stroop task in youth with ADHD. </w:t>
      </w:r>
      <w:r w:rsidRPr="00410DC0">
        <w:rPr>
          <w:i/>
        </w:rPr>
        <w:t>Am J Psychiatry</w:t>
      </w:r>
      <w:r w:rsidRPr="00410DC0">
        <w:t xml:space="preserve"> </w:t>
      </w:r>
      <w:r w:rsidRPr="00410DC0">
        <w:rPr>
          <w:b/>
        </w:rPr>
        <w:t>166:</w:t>
      </w:r>
      <w:r w:rsidRPr="00410DC0">
        <w:t>1286-1294. (PMC3289412)</w:t>
      </w:r>
    </w:p>
    <w:p w14:paraId="450890E7" w14:textId="77777777" w:rsidR="00FD4765" w:rsidRPr="00410DC0" w:rsidRDefault="00FD4765" w:rsidP="00FD4765">
      <w:pPr>
        <w:numPr>
          <w:ilvl w:val="0"/>
          <w:numId w:val="10"/>
        </w:numPr>
        <w:tabs>
          <w:tab w:val="left" w:pos="440"/>
        </w:tabs>
      </w:pPr>
      <w:r w:rsidRPr="00410DC0">
        <w:lastRenderedPageBreak/>
        <w:t>Brewer</w:t>
      </w:r>
      <w:r w:rsidRPr="00410DC0">
        <w:rPr>
          <w:vertAlign w:val="superscript"/>
        </w:rPr>
        <w:t xml:space="preserve"> </w:t>
      </w:r>
      <w:r w:rsidRPr="00410DC0">
        <w:t xml:space="preserve">JA, Sinha R, Chen JA, Michalsen RN, Babuscio TA, Nich C, Grier A, Bergquist KL, Reis DL, </w:t>
      </w:r>
      <w:r w:rsidRPr="00410DC0">
        <w:rPr>
          <w:b/>
        </w:rPr>
        <w:t>Potenza MN</w:t>
      </w:r>
      <w:r w:rsidRPr="00410DC0">
        <w:t>, Carroll KM, Rounsaville BJ (2009)</w:t>
      </w:r>
      <w:r w:rsidRPr="00410DC0">
        <w:rPr>
          <w:vertAlign w:val="superscript"/>
        </w:rPr>
        <w:t xml:space="preserve"> </w:t>
      </w:r>
      <w:r w:rsidRPr="00410DC0">
        <w:t xml:space="preserve">Mindfulness Training Reduces Stress Reactivity and Relapse in Substance Abuse: Results from A Randomized, Controlled Pilot Study. </w:t>
      </w:r>
      <w:r w:rsidRPr="00410DC0">
        <w:rPr>
          <w:i/>
        </w:rPr>
        <w:t xml:space="preserve">Substance Abuse </w:t>
      </w:r>
      <w:r w:rsidRPr="00410DC0">
        <w:rPr>
          <w:b/>
        </w:rPr>
        <w:t>30:</w:t>
      </w:r>
      <w:r w:rsidRPr="00410DC0">
        <w:t>306-317. (PMC3045038)</w:t>
      </w:r>
    </w:p>
    <w:p w14:paraId="74ABD923" w14:textId="77777777" w:rsidR="00FD4765" w:rsidRPr="00410DC0" w:rsidRDefault="00FD4765" w:rsidP="00FD4765">
      <w:pPr>
        <w:numPr>
          <w:ilvl w:val="0"/>
          <w:numId w:val="10"/>
        </w:numPr>
        <w:tabs>
          <w:tab w:val="left" w:pos="440"/>
        </w:tabs>
      </w:pPr>
      <w:r w:rsidRPr="00410DC0">
        <w:t xml:space="preserve">Tull MT, Trotman A, Duplinsky MS, Reynolds EK, Daughters SB, </w:t>
      </w:r>
      <w:r w:rsidRPr="00410DC0">
        <w:rPr>
          <w:b/>
        </w:rPr>
        <w:t>Potenza MN</w:t>
      </w:r>
      <w:r w:rsidRPr="00410DC0">
        <w:t xml:space="preserve">, Lejuez CW (2009) Risk-taking propensity among crack/cocaine users with and without posttraumatic stress disorder. </w:t>
      </w:r>
      <w:r w:rsidRPr="00410DC0">
        <w:rPr>
          <w:i/>
        </w:rPr>
        <w:t xml:space="preserve"> Depression and Anxiety</w:t>
      </w:r>
      <w:r w:rsidRPr="00410DC0">
        <w:rPr>
          <w:b/>
        </w:rPr>
        <w:t>26:</w:t>
      </w:r>
      <w:r w:rsidRPr="00410DC0">
        <w:t>1158-1164. (PMC2963041)</w:t>
      </w:r>
    </w:p>
    <w:p w14:paraId="7FB61124" w14:textId="4B4229A8" w:rsidR="00FD4765" w:rsidRPr="00410DC0" w:rsidRDefault="00FD4765" w:rsidP="00FD4765">
      <w:pPr>
        <w:numPr>
          <w:ilvl w:val="0"/>
          <w:numId w:val="10"/>
        </w:numPr>
        <w:tabs>
          <w:tab w:val="left" w:pos="440"/>
        </w:tabs>
      </w:pPr>
      <w:r w:rsidRPr="00410DC0">
        <w:t xml:space="preserve">Voon V, Reynolds R, Brezing C, Gallea C, Skaljic M, Ekanayake V, Fernandez H, </w:t>
      </w:r>
      <w:r w:rsidRPr="00410DC0">
        <w:rPr>
          <w:b/>
        </w:rPr>
        <w:t>Potenza MN</w:t>
      </w:r>
      <w:r w:rsidRPr="00410DC0">
        <w:t xml:space="preserve">, Dolan RJ, Hallett M (2010) </w:t>
      </w:r>
      <w:r w:rsidRPr="00410DC0">
        <w:rPr>
          <w:color w:val="000000"/>
        </w:rPr>
        <w:t>Impulsive choice and response in dopamine agonist-related impulse control behaviors.</w:t>
      </w:r>
      <w:r w:rsidRPr="00410DC0">
        <w:t xml:space="preserve"> </w:t>
      </w:r>
      <w:r w:rsidRPr="00410DC0">
        <w:rPr>
          <w:i/>
        </w:rPr>
        <w:t>Psychopharmacol</w:t>
      </w:r>
      <w:r w:rsidRPr="00410DC0">
        <w:rPr>
          <w:b/>
        </w:rPr>
        <w:t>207:</w:t>
      </w:r>
      <w:r w:rsidRPr="00410DC0">
        <w:t>645-659.</w:t>
      </w:r>
      <w:r w:rsidR="00F0354C">
        <w:t xml:space="preserve"> (</w:t>
      </w:r>
      <w:r w:rsidR="00F0354C" w:rsidRPr="00F0354C">
        <w:t>PMC3676926</w:t>
      </w:r>
      <w:r w:rsidR="00F0354C">
        <w:t>)</w:t>
      </w:r>
    </w:p>
    <w:p w14:paraId="06BC94FB" w14:textId="5B99988F" w:rsidR="00FD4765" w:rsidRPr="00410DC0" w:rsidRDefault="00FD4765" w:rsidP="00FD4765">
      <w:pPr>
        <w:numPr>
          <w:ilvl w:val="0"/>
          <w:numId w:val="10"/>
        </w:numPr>
        <w:tabs>
          <w:tab w:val="left" w:pos="440"/>
        </w:tabs>
        <w:rPr>
          <w:color w:val="000000"/>
        </w:rPr>
      </w:pPr>
      <w:r w:rsidRPr="00410DC0" w:rsidDel="004E0E69">
        <w:t xml:space="preserve">Brewer JA, </w:t>
      </w:r>
      <w:r w:rsidRPr="00410DC0" w:rsidDel="004E0E69">
        <w:rPr>
          <w:b/>
        </w:rPr>
        <w:t>Potenza MN</w:t>
      </w:r>
      <w:r w:rsidRPr="00410DC0" w:rsidDel="004E0E69">
        <w:t>,</w:t>
      </w:r>
      <w:r w:rsidRPr="00410DC0" w:rsidDel="004E0E69">
        <w:rPr>
          <w:b/>
        </w:rPr>
        <w:t xml:space="preserve"> </w:t>
      </w:r>
      <w:r w:rsidRPr="00410DC0" w:rsidDel="004E0E69">
        <w:t xml:space="preserve">Desai RA (2010) </w:t>
      </w:r>
      <w:r w:rsidRPr="00410DC0">
        <w:t xml:space="preserve">Differential Associations Between Problem and Pathological Gambling and Psychiatric Disorders in Individuals with and without Alcohol Abuse or Dependence. </w:t>
      </w:r>
      <w:r w:rsidRPr="00410DC0">
        <w:rPr>
          <w:i/>
        </w:rPr>
        <w:t xml:space="preserve">CNS Spectrums </w:t>
      </w:r>
      <w:r w:rsidRPr="00410DC0">
        <w:rPr>
          <w:b/>
        </w:rPr>
        <w:t>15:</w:t>
      </w:r>
      <w:r w:rsidRPr="00410DC0">
        <w:t>33-44.</w:t>
      </w:r>
      <w:r w:rsidR="00F0354C">
        <w:t xml:space="preserve"> (</w:t>
      </w:r>
      <w:r w:rsidR="00F0354C" w:rsidRPr="00F0354C">
        <w:t>PMC3676871</w:t>
      </w:r>
      <w:r w:rsidR="00F0354C">
        <w:t>)</w:t>
      </w:r>
    </w:p>
    <w:p w14:paraId="0BAC2140" w14:textId="77777777" w:rsidR="00FD4765" w:rsidRPr="00410DC0" w:rsidRDefault="00FD4765" w:rsidP="00FD4765">
      <w:pPr>
        <w:numPr>
          <w:ilvl w:val="0"/>
          <w:numId w:val="10"/>
        </w:numPr>
        <w:tabs>
          <w:tab w:val="clear" w:pos="440"/>
          <w:tab w:val="left" w:pos="450"/>
        </w:tabs>
      </w:pPr>
      <w:r w:rsidRPr="00410DC0">
        <w:t xml:space="preserve">Weinberger AH, Reutenauer EL, Jatlow PI, O’Malley SS, </w:t>
      </w:r>
      <w:r w:rsidRPr="00410DC0">
        <w:rPr>
          <w:b/>
        </w:rPr>
        <w:t>Potenza MN</w:t>
      </w:r>
      <w:r w:rsidRPr="00410DC0">
        <w:t xml:space="preserve">, George TP (2010) A Double-Blind, Placebo-Controlled, Randomized Clinical Trial of Oral Selegiline Hydrochloride for Smoking Cessation in Nicotine Dependent Community-Dwelling Cigarette Smokers. </w:t>
      </w:r>
      <w:r w:rsidRPr="00410DC0">
        <w:rPr>
          <w:i/>
        </w:rPr>
        <w:t xml:space="preserve">Drug Alc Depend </w:t>
      </w:r>
      <w:r w:rsidRPr="00410DC0">
        <w:rPr>
          <w:b/>
        </w:rPr>
        <w:t>107:</w:t>
      </w:r>
      <w:r w:rsidRPr="00410DC0">
        <w:t>188-195. (PMC2822098)</w:t>
      </w:r>
    </w:p>
    <w:p w14:paraId="65845356" w14:textId="77777777" w:rsidR="00FD4765" w:rsidRPr="00410DC0" w:rsidRDefault="00FD4765" w:rsidP="00FD4765">
      <w:pPr>
        <w:numPr>
          <w:ilvl w:val="0"/>
          <w:numId w:val="10"/>
        </w:numPr>
        <w:tabs>
          <w:tab w:val="clear" w:pos="440"/>
          <w:tab w:val="left" w:pos="450"/>
        </w:tabs>
      </w:pPr>
      <w:r w:rsidRPr="00410DC0">
        <w:rPr>
          <w:rFonts w:eastAsia="SimSun"/>
          <w:lang w:eastAsia="zh-CN"/>
        </w:rPr>
        <w:t xml:space="preserve">White MA, Grilo CM, O’Malley SS, </w:t>
      </w:r>
      <w:r w:rsidRPr="00410DC0">
        <w:rPr>
          <w:rFonts w:eastAsia="SimSun"/>
          <w:b/>
          <w:lang w:eastAsia="zh-CN"/>
        </w:rPr>
        <w:t xml:space="preserve">Potenza MN </w:t>
      </w:r>
      <w:r w:rsidRPr="00410DC0">
        <w:rPr>
          <w:rFonts w:eastAsia="SimSun"/>
          <w:lang w:eastAsia="zh-CN"/>
        </w:rPr>
        <w:t xml:space="preserve">(2010) Binge eating, obesity and tobacco smoking. </w:t>
      </w:r>
      <w:r w:rsidRPr="00410DC0">
        <w:rPr>
          <w:rFonts w:eastAsia="SimSun"/>
          <w:i/>
          <w:lang w:eastAsia="zh-CN"/>
        </w:rPr>
        <w:t xml:space="preserve">J Addict Med </w:t>
      </w:r>
      <w:r w:rsidRPr="00410DC0">
        <w:rPr>
          <w:rFonts w:eastAsia="SimSun"/>
          <w:b/>
          <w:lang w:eastAsia="zh-CN"/>
        </w:rPr>
        <w:t>4:</w:t>
      </w:r>
      <w:r w:rsidRPr="00410DC0">
        <w:rPr>
          <w:rFonts w:eastAsia="SimSun"/>
          <w:lang w:eastAsia="zh-CN"/>
        </w:rPr>
        <w:t>11-19. (PMC2860740)</w:t>
      </w:r>
    </w:p>
    <w:p w14:paraId="207E0833" w14:textId="77777777" w:rsidR="00FD4765" w:rsidRPr="00410DC0" w:rsidRDefault="00FD4765" w:rsidP="00FD4765">
      <w:pPr>
        <w:numPr>
          <w:ilvl w:val="0"/>
          <w:numId w:val="10"/>
        </w:numPr>
        <w:rPr>
          <w:color w:val="000000"/>
        </w:rPr>
      </w:pPr>
      <w:r w:rsidRPr="00410DC0">
        <w:t xml:space="preserve">Hu J, Henry S, Gallezot J-D, Ropchan J, Neumaier JF, </w:t>
      </w:r>
      <w:r w:rsidRPr="00410DC0">
        <w:rPr>
          <w:b/>
        </w:rPr>
        <w:t>Potenza MN</w:t>
      </w:r>
      <w:r w:rsidRPr="00410DC0">
        <w:t xml:space="preserve">, Sinha R, Krystal JH, Huang Y, Ding Y-S, Carson RE, Neumeister A (2010) Serotonin 1B Receptor Imaging in Alcohol Dependence. </w:t>
      </w:r>
      <w:r w:rsidRPr="00410DC0">
        <w:rPr>
          <w:i/>
        </w:rPr>
        <w:t xml:space="preserve">Biol Psychiatry </w:t>
      </w:r>
      <w:r w:rsidRPr="00410DC0">
        <w:rPr>
          <w:b/>
        </w:rPr>
        <w:t>67:</w:t>
      </w:r>
      <w:r w:rsidRPr="00410DC0">
        <w:t>300-303. (PMC3112181)</w:t>
      </w:r>
    </w:p>
    <w:p w14:paraId="1E0D4CF8" w14:textId="77777777" w:rsidR="00FD4765" w:rsidRPr="00410DC0" w:rsidRDefault="00FD4765" w:rsidP="00FD4765">
      <w:pPr>
        <w:numPr>
          <w:ilvl w:val="0"/>
          <w:numId w:val="10"/>
        </w:numPr>
        <w:rPr>
          <w:color w:val="000000"/>
        </w:rPr>
      </w:pPr>
      <w:r w:rsidRPr="00410DC0">
        <w:t xml:space="preserve">Weintraub D, Koester J, </w:t>
      </w:r>
      <w:r w:rsidRPr="00410DC0">
        <w:rPr>
          <w:b/>
        </w:rPr>
        <w:t>Potenza MN</w:t>
      </w:r>
      <w:r w:rsidRPr="00410DC0">
        <w:t>, Siderowf AD,</w:t>
      </w:r>
      <w:r w:rsidRPr="00410DC0">
        <w:rPr>
          <w:vertAlign w:val="superscript"/>
        </w:rPr>
        <w:t xml:space="preserve"> </w:t>
      </w:r>
      <w:r w:rsidRPr="00410DC0">
        <w:t xml:space="preserve">Stacy, MA, Voon V, Whetteckey J, Wunderlich GR, Lang AE, for the DOMINION Study Group (2010) Impulse Control Disorders in Parkinson's Disease: A Cross-Sectional Study of 3,090 Patients. </w:t>
      </w:r>
      <w:r w:rsidRPr="00410DC0">
        <w:rPr>
          <w:i/>
        </w:rPr>
        <w:t xml:space="preserve">Arch Neurol </w:t>
      </w:r>
      <w:r w:rsidRPr="00410DC0">
        <w:rPr>
          <w:b/>
        </w:rPr>
        <w:t xml:space="preserve">67: </w:t>
      </w:r>
      <w:r w:rsidRPr="00410DC0">
        <w:t>589-595.</w:t>
      </w:r>
    </w:p>
    <w:p w14:paraId="1BCA7BE6" w14:textId="7F4E81A9" w:rsidR="00125647" w:rsidRPr="00410DC0" w:rsidRDefault="00FD4765" w:rsidP="00FD4765">
      <w:pPr>
        <w:numPr>
          <w:ilvl w:val="0"/>
          <w:numId w:val="10"/>
        </w:numPr>
        <w:rPr>
          <w:color w:val="000000"/>
        </w:rPr>
      </w:pPr>
      <w:r w:rsidRPr="00410DC0">
        <w:t xml:space="preserve">Xu J, DeVito EE, Worhunsky PD, Carroll KM, Rounsaville BJ, </w:t>
      </w:r>
      <w:r w:rsidRPr="00410DC0">
        <w:rPr>
          <w:b/>
        </w:rPr>
        <w:t>Potenza MN</w:t>
      </w:r>
      <w:r w:rsidRPr="00410DC0">
        <w:t xml:space="preserve"> (2010) White Matter Integrity is Associated with Treatment Outcome Measures in Cocaine Dependence. </w:t>
      </w:r>
      <w:r w:rsidRPr="00410DC0">
        <w:rPr>
          <w:i/>
        </w:rPr>
        <w:t xml:space="preserve">Neuropsychopharmacol </w:t>
      </w:r>
      <w:r w:rsidRPr="00410DC0">
        <w:rPr>
          <w:b/>
        </w:rPr>
        <w:t xml:space="preserve">35: </w:t>
      </w:r>
      <w:r w:rsidRPr="00410DC0">
        <w:t>1541-1549. (PMC2965037)</w:t>
      </w:r>
    </w:p>
    <w:p w14:paraId="41FFE100" w14:textId="75F71387" w:rsidR="00125647" w:rsidRPr="00410DC0" w:rsidRDefault="00125647" w:rsidP="00125647">
      <w:pPr>
        <w:numPr>
          <w:ilvl w:val="0"/>
          <w:numId w:val="10"/>
        </w:numPr>
        <w:rPr>
          <w:color w:val="000000"/>
        </w:rPr>
      </w:pPr>
      <w:r w:rsidRPr="00410DC0">
        <w:t xml:space="preserve">Sadeh N, Javdani S, Jackson J, Reynolds L, </w:t>
      </w:r>
      <w:r w:rsidRPr="00410DC0">
        <w:rPr>
          <w:b/>
        </w:rPr>
        <w:t>Potenza MN</w:t>
      </w:r>
      <w:r w:rsidRPr="00410DC0">
        <w:t xml:space="preserve">, Gelernter J, Lejuez CW, Verona E (2010) Serotonin transporter gene associations with psychopathic traits in youth vary as a function of socioeconomic resources. </w:t>
      </w:r>
      <w:r w:rsidRPr="00410DC0">
        <w:rPr>
          <w:i/>
        </w:rPr>
        <w:t>J Abnorm Psychology</w:t>
      </w:r>
      <w:r w:rsidRPr="00410DC0">
        <w:t xml:space="preserve"> </w:t>
      </w:r>
      <w:r w:rsidRPr="00410DC0">
        <w:rPr>
          <w:b/>
        </w:rPr>
        <w:t>119:</w:t>
      </w:r>
      <w:r w:rsidRPr="00410DC0">
        <w:t>604-609.</w:t>
      </w:r>
      <w:r w:rsidR="00FD4765" w:rsidRPr="00410DC0">
        <w:t xml:space="preserve"> (PMC2916190)</w:t>
      </w:r>
    </w:p>
    <w:p w14:paraId="10678A8E" w14:textId="3C963312" w:rsidR="00125647" w:rsidRPr="00410DC0" w:rsidRDefault="00125647" w:rsidP="00125647">
      <w:pPr>
        <w:numPr>
          <w:ilvl w:val="0"/>
          <w:numId w:val="10"/>
        </w:numPr>
      </w:pPr>
      <w:r w:rsidRPr="00410DC0">
        <w:t xml:space="preserve">Cavallo DA, Smith AE, Schepis TS, Desai RA, </w:t>
      </w:r>
      <w:r w:rsidRPr="00410DC0">
        <w:rPr>
          <w:b/>
        </w:rPr>
        <w:t xml:space="preserve">Potenza MN, </w:t>
      </w:r>
      <w:r w:rsidRPr="00410DC0">
        <w:t xml:space="preserve">Krishnan-Sarin S (2010) Smoking expectancies, weight concerns, and dietary behaviors in adolescents. </w:t>
      </w:r>
      <w:r w:rsidRPr="00410DC0">
        <w:rPr>
          <w:i/>
        </w:rPr>
        <w:t xml:space="preserve">Pediatrics </w:t>
      </w:r>
      <w:r w:rsidRPr="00410DC0">
        <w:rPr>
          <w:b/>
        </w:rPr>
        <w:t>126:</w:t>
      </w:r>
      <w:r w:rsidRPr="00410DC0">
        <w:t>e66-e72 (doi:10.1542/peds.2009-2381)</w:t>
      </w:r>
      <w:r w:rsidR="00F0354C">
        <w:t xml:space="preserve"> (</w:t>
      </w:r>
      <w:r w:rsidR="00F0354C" w:rsidRPr="00F0354C">
        <w:t>PMC3662026</w:t>
      </w:r>
      <w:r w:rsidR="00F0354C">
        <w:t>)</w:t>
      </w:r>
    </w:p>
    <w:p w14:paraId="6F3B1CFC" w14:textId="77777777" w:rsidR="00125647" w:rsidRPr="00410DC0" w:rsidRDefault="00125647" w:rsidP="00125647">
      <w:pPr>
        <w:numPr>
          <w:ilvl w:val="0"/>
          <w:numId w:val="10"/>
        </w:numPr>
        <w:tabs>
          <w:tab w:val="left" w:pos="440"/>
        </w:tabs>
        <w:rPr>
          <w:b/>
        </w:rPr>
      </w:pPr>
      <w:r w:rsidRPr="00410DC0">
        <w:t xml:space="preserve">Grant JE, Odlaug BL, </w:t>
      </w:r>
      <w:r w:rsidRPr="00410DC0">
        <w:rPr>
          <w:b/>
        </w:rPr>
        <w:t>Potenza MN</w:t>
      </w:r>
      <w:r w:rsidRPr="00410DC0">
        <w:t xml:space="preserve">, Hollander E, Kim SW (2010) A Multi-Center, Double-Blind, Placebo-Controlled Study of the Opioid Antagonist Nalmefene in the Treatment of Pathological Gambling. </w:t>
      </w:r>
      <w:r w:rsidRPr="00410DC0">
        <w:rPr>
          <w:i/>
        </w:rPr>
        <w:t>Brit J Psychiatry</w:t>
      </w:r>
      <w:r w:rsidRPr="00410DC0">
        <w:t xml:space="preserve"> </w:t>
      </w:r>
      <w:r w:rsidRPr="00410DC0">
        <w:rPr>
          <w:b/>
        </w:rPr>
        <w:t>197:</w:t>
      </w:r>
      <w:r w:rsidRPr="00410DC0">
        <w:t>330-331</w:t>
      </w:r>
    </w:p>
    <w:p w14:paraId="49D3E09D" w14:textId="5079A75B" w:rsidR="00125647" w:rsidRPr="00410DC0" w:rsidRDefault="00125647" w:rsidP="00125647">
      <w:pPr>
        <w:numPr>
          <w:ilvl w:val="0"/>
          <w:numId w:val="10"/>
        </w:numPr>
        <w:rPr>
          <w:color w:val="000000"/>
        </w:rPr>
      </w:pPr>
      <w:r w:rsidRPr="00410DC0">
        <w:t xml:space="preserve">Morgan PT, Desai RA, </w:t>
      </w:r>
      <w:r w:rsidRPr="00410DC0">
        <w:rPr>
          <w:b/>
        </w:rPr>
        <w:t xml:space="preserve">Potenza MN </w:t>
      </w:r>
      <w:r w:rsidRPr="00410DC0">
        <w:t xml:space="preserve">(2010) Gender-related influences of parental alcoholism on the prevalence of psychiatric illnesses: Analysis of the National Epidemiologic Survey on Alcohol and Related Conditions. </w:t>
      </w:r>
      <w:r w:rsidRPr="00410DC0">
        <w:rPr>
          <w:i/>
        </w:rPr>
        <w:t xml:space="preserve">Alc Clin Expt Res </w:t>
      </w:r>
      <w:r w:rsidRPr="00410DC0">
        <w:rPr>
          <w:b/>
        </w:rPr>
        <w:t>34:</w:t>
      </w:r>
      <w:r w:rsidRPr="00410DC0">
        <w:t>1-9</w:t>
      </w:r>
      <w:r w:rsidR="007D1A8C" w:rsidRPr="00410DC0">
        <w:t>. (PMC2950877)</w:t>
      </w:r>
    </w:p>
    <w:p w14:paraId="605CC49E" w14:textId="656FE482" w:rsidR="00125647" w:rsidRPr="00410DC0" w:rsidRDefault="00125647" w:rsidP="00125647">
      <w:pPr>
        <w:numPr>
          <w:ilvl w:val="0"/>
          <w:numId w:val="10"/>
        </w:numPr>
      </w:pPr>
      <w:r w:rsidRPr="00410DC0">
        <w:rPr>
          <w:color w:val="000000"/>
        </w:rPr>
        <w:t xml:space="preserve">Grant JE, Odlaug BL, Chamberlain SR, </w:t>
      </w:r>
      <w:r w:rsidRPr="00410DC0">
        <w:rPr>
          <w:b/>
          <w:color w:val="000000"/>
        </w:rPr>
        <w:t>Potenza MN</w:t>
      </w:r>
      <w:r w:rsidRPr="00410DC0">
        <w:rPr>
          <w:color w:val="000000"/>
        </w:rPr>
        <w:t xml:space="preserve">, Kim SW (2010) </w:t>
      </w:r>
      <w:r w:rsidRPr="00410DC0">
        <w:t>Open-Label Memantine Treatment of Pathological Gambling Reduces Gambling Severity and Cognitive Inflexibility.</w:t>
      </w:r>
      <w:r w:rsidRPr="00410DC0">
        <w:rPr>
          <w:b/>
        </w:rPr>
        <w:t xml:space="preserve"> </w:t>
      </w:r>
      <w:r w:rsidRPr="00410DC0">
        <w:rPr>
          <w:i/>
        </w:rPr>
        <w:t>Psychopharmacol</w:t>
      </w:r>
      <w:r w:rsidRPr="00410DC0">
        <w:t xml:space="preserve"> </w:t>
      </w:r>
      <w:r w:rsidRPr="00410DC0">
        <w:rPr>
          <w:b/>
        </w:rPr>
        <w:t>212:</w:t>
      </w:r>
      <w:r w:rsidRPr="00410DC0">
        <w:t xml:space="preserve"> 603-612.</w:t>
      </w:r>
      <w:r w:rsidR="007D1A8C" w:rsidRPr="00410DC0">
        <w:t xml:space="preserve"> (PMC3465841)</w:t>
      </w:r>
    </w:p>
    <w:p w14:paraId="61EFDC94" w14:textId="79A752C4" w:rsidR="00125647" w:rsidRPr="00410DC0" w:rsidRDefault="00125647" w:rsidP="00125647">
      <w:pPr>
        <w:numPr>
          <w:ilvl w:val="0"/>
          <w:numId w:val="10"/>
        </w:numPr>
        <w:tabs>
          <w:tab w:val="left" w:pos="440"/>
        </w:tabs>
      </w:pPr>
      <w:r w:rsidRPr="00410DC0">
        <w:lastRenderedPageBreak/>
        <w:t xml:space="preserve">Desai RA, Krishnan-Sarin S, Cavallo DA, </w:t>
      </w:r>
      <w:r w:rsidRPr="00410DC0">
        <w:rPr>
          <w:b/>
        </w:rPr>
        <w:t>Potenza MN</w:t>
      </w:r>
      <w:r w:rsidRPr="00410DC0">
        <w:t xml:space="preserve"> (2010) Video-gaming among high school students: health correlates, gender differences and problematic gaming. </w:t>
      </w:r>
      <w:r w:rsidRPr="00410DC0">
        <w:rPr>
          <w:i/>
        </w:rPr>
        <w:t xml:space="preserve">Pediatrics </w:t>
      </w:r>
      <w:r w:rsidRPr="00410DC0">
        <w:rPr>
          <w:b/>
        </w:rPr>
        <w:t>126:</w:t>
      </w:r>
      <w:r w:rsidRPr="00410DC0">
        <w:rPr>
          <w:rFonts w:eastAsia="Times"/>
        </w:rPr>
        <w:t xml:space="preserve">e1414-e1424. </w:t>
      </w:r>
      <w:r w:rsidR="00F0354C">
        <w:rPr>
          <w:rFonts w:eastAsia="Times"/>
        </w:rPr>
        <w:t>(</w:t>
      </w:r>
      <w:r w:rsidR="00F0354C" w:rsidRPr="00F0354C">
        <w:rPr>
          <w:rFonts w:eastAsia="Times"/>
        </w:rPr>
        <w:t>PMC3678538</w:t>
      </w:r>
      <w:r w:rsidR="00F0354C">
        <w:rPr>
          <w:rFonts w:eastAsia="Times"/>
        </w:rPr>
        <w:t>)</w:t>
      </w:r>
    </w:p>
    <w:p w14:paraId="49EE0B48" w14:textId="7C40892C" w:rsidR="00125647" w:rsidRPr="00410DC0" w:rsidRDefault="00125647" w:rsidP="00F0354C">
      <w:pPr>
        <w:numPr>
          <w:ilvl w:val="0"/>
          <w:numId w:val="10"/>
        </w:numPr>
        <w:rPr>
          <w:b/>
        </w:rPr>
      </w:pPr>
      <w:r w:rsidRPr="00410DC0">
        <w:rPr>
          <w:bCs/>
        </w:rPr>
        <w:t xml:space="preserve">Rao H, Mamikonyan E, Detre JA, Siderowf AD, Stern MB, </w:t>
      </w:r>
      <w:r w:rsidRPr="00410DC0">
        <w:rPr>
          <w:b/>
        </w:rPr>
        <w:t>Potenza MN</w:t>
      </w:r>
      <w:r w:rsidRPr="00410DC0">
        <w:rPr>
          <w:bCs/>
        </w:rPr>
        <w:t xml:space="preserve">, Weintraub D (2010) </w:t>
      </w:r>
      <w:r w:rsidR="00F0354C" w:rsidRPr="00F0354C">
        <w:t>Decreased ventral striatal activity with impulse control disorders in Parkinson's disease</w:t>
      </w:r>
      <w:r w:rsidRPr="00410DC0">
        <w:t xml:space="preserve">. </w:t>
      </w:r>
      <w:r w:rsidRPr="00410DC0">
        <w:rPr>
          <w:i/>
        </w:rPr>
        <w:t>Movement Disorders</w:t>
      </w:r>
      <w:r w:rsidRPr="00410DC0">
        <w:t xml:space="preserve"> </w:t>
      </w:r>
      <w:r w:rsidRPr="00410DC0">
        <w:rPr>
          <w:b/>
        </w:rPr>
        <w:t xml:space="preserve">25: </w:t>
      </w:r>
      <w:r w:rsidRPr="00410DC0">
        <w:t>1660-1669.</w:t>
      </w:r>
      <w:r w:rsidR="00F0354C">
        <w:t xml:space="preserve"> (</w:t>
      </w:r>
      <w:r w:rsidR="00F0354C" w:rsidRPr="00F0354C">
        <w:t>PMC3063061</w:t>
      </w:r>
      <w:r w:rsidR="00F0354C">
        <w:t>)</w:t>
      </w:r>
    </w:p>
    <w:p w14:paraId="4C33AA1D" w14:textId="667F27BC" w:rsidR="00125647" w:rsidRPr="00410DC0" w:rsidRDefault="00125647" w:rsidP="00125647">
      <w:pPr>
        <w:numPr>
          <w:ilvl w:val="0"/>
          <w:numId w:val="10"/>
        </w:numPr>
        <w:tabs>
          <w:tab w:val="left" w:pos="440"/>
        </w:tabs>
        <w:rPr>
          <w:i/>
        </w:rPr>
      </w:pPr>
      <w:r w:rsidRPr="00410DC0">
        <w:t xml:space="preserve">Balodis IM, </w:t>
      </w:r>
      <w:r w:rsidRPr="00410DC0">
        <w:rPr>
          <w:b/>
        </w:rPr>
        <w:t>Potenza MN</w:t>
      </w:r>
      <w:r w:rsidRPr="00410DC0">
        <w:t xml:space="preserve">, Olmstead MC (2010) Recreational Drug Use and Impulsivity in a Population of Canadian Undergraduate Drinkers. </w:t>
      </w:r>
      <w:r w:rsidRPr="00410DC0">
        <w:rPr>
          <w:i/>
        </w:rPr>
        <w:t>Frontiers in Psychiatry:</w:t>
      </w:r>
      <w:r w:rsidRPr="00410DC0">
        <w:t xml:space="preserve"> </w:t>
      </w:r>
      <w:r w:rsidRPr="00410DC0">
        <w:rPr>
          <w:i/>
        </w:rPr>
        <w:t xml:space="preserve">Imp Comp Behav Dyscontrol </w:t>
      </w:r>
      <w:r w:rsidRPr="00410DC0">
        <w:rPr>
          <w:b/>
        </w:rPr>
        <w:t xml:space="preserve">1(Article 129): </w:t>
      </w:r>
      <w:r w:rsidRPr="00410DC0">
        <w:t>1-7.</w:t>
      </w:r>
      <w:r w:rsidR="007D1A8C" w:rsidRPr="00410DC0">
        <w:t xml:space="preserve"> (PMC3059653)</w:t>
      </w:r>
    </w:p>
    <w:p w14:paraId="7511F605" w14:textId="31975251" w:rsidR="00125647" w:rsidRPr="00410DC0" w:rsidRDefault="00125647" w:rsidP="00157466">
      <w:pPr>
        <w:pStyle w:val="ListParagraph"/>
        <w:numPr>
          <w:ilvl w:val="0"/>
          <w:numId w:val="10"/>
        </w:numPr>
      </w:pPr>
      <w:r w:rsidRPr="00410DC0">
        <w:t xml:space="preserve">Weintraub D, Koester J, Sohr M, </w:t>
      </w:r>
      <w:r w:rsidRPr="00157466">
        <w:rPr>
          <w:b/>
        </w:rPr>
        <w:t>Potenza MN</w:t>
      </w:r>
      <w:r w:rsidRPr="00410DC0">
        <w:t>, Siderowf AD,</w:t>
      </w:r>
      <w:r w:rsidRPr="00157466">
        <w:rPr>
          <w:vertAlign w:val="superscript"/>
        </w:rPr>
        <w:t xml:space="preserve"> </w:t>
      </w:r>
      <w:r w:rsidRPr="00410DC0">
        <w:t xml:space="preserve">Stacy, MA, Voon V, Whetteckey J, Wunderlich GR, Lang AE (2010) Amantadine use associated with impulse control disorders in Parkinson disease. </w:t>
      </w:r>
      <w:r w:rsidRPr="00157466">
        <w:rPr>
          <w:i/>
        </w:rPr>
        <w:t xml:space="preserve">Ann Neurol </w:t>
      </w:r>
      <w:r w:rsidRPr="00157466">
        <w:rPr>
          <w:b/>
        </w:rPr>
        <w:t>68:</w:t>
      </w:r>
      <w:r w:rsidRPr="00410DC0">
        <w:t>963-968.</w:t>
      </w:r>
      <w:r w:rsidR="00157466">
        <w:t xml:space="preserve"> PMID: </w:t>
      </w:r>
      <w:r w:rsidR="00157466" w:rsidRPr="00157466">
        <w:t>21154480</w:t>
      </w:r>
      <w:r w:rsidR="00157466">
        <w:t>.</w:t>
      </w:r>
    </w:p>
    <w:p w14:paraId="4D1815B4" w14:textId="6F2142D0" w:rsidR="00125647" w:rsidRPr="00410DC0" w:rsidRDefault="00125647" w:rsidP="00125647">
      <w:pPr>
        <w:numPr>
          <w:ilvl w:val="0"/>
          <w:numId w:val="10"/>
        </w:numPr>
      </w:pPr>
      <w:r w:rsidRPr="00410DC0">
        <w:t xml:space="preserve">Carroll KM, Kiluk B, Nich C, Babuscio T, Brewer JA, </w:t>
      </w:r>
      <w:r w:rsidRPr="00410DC0">
        <w:rPr>
          <w:b/>
        </w:rPr>
        <w:t>Potenza MN</w:t>
      </w:r>
      <w:r w:rsidRPr="00410DC0">
        <w:t xml:space="preserve">, Ball S, Martino S, Rounsaville BJ, Lejuez CW (2011) Cognitive function and treatment response in a randomized clinical trial of Computer-Based Training in Cognitive-Behavioral Therapy. </w:t>
      </w:r>
      <w:r w:rsidRPr="00410DC0">
        <w:rPr>
          <w:i/>
        </w:rPr>
        <w:t xml:space="preserve">Substance Use Misuse </w:t>
      </w:r>
      <w:r w:rsidRPr="00410DC0">
        <w:rPr>
          <w:b/>
        </w:rPr>
        <w:t xml:space="preserve">46: </w:t>
      </w:r>
      <w:r w:rsidRPr="00410DC0">
        <w:t>23-34.</w:t>
      </w:r>
      <w:r w:rsidR="007D1A8C" w:rsidRPr="00410DC0">
        <w:t xml:space="preserve"> (PMC3083447)</w:t>
      </w:r>
    </w:p>
    <w:p w14:paraId="300565D8" w14:textId="623D59CD" w:rsidR="00125647" w:rsidRPr="00410DC0" w:rsidRDefault="00125647" w:rsidP="00125647">
      <w:pPr>
        <w:numPr>
          <w:ilvl w:val="0"/>
          <w:numId w:val="10"/>
        </w:numPr>
      </w:pPr>
      <w:r w:rsidRPr="00410DC0">
        <w:t xml:space="preserve">Schepis TS, Desai RA, Cavallo DA, Smith AE, McFetridge A, Liss TB, </w:t>
      </w:r>
      <w:r w:rsidRPr="00410DC0">
        <w:rPr>
          <w:b/>
        </w:rPr>
        <w:t>Potenza MN</w:t>
      </w:r>
      <w:r w:rsidRPr="00410DC0">
        <w:t xml:space="preserve">, Krishnan-Sarin S (2011) Gender differences in adolescent marijuana use and associated psychosocial characteristics. </w:t>
      </w:r>
      <w:r w:rsidRPr="00410DC0">
        <w:rPr>
          <w:i/>
        </w:rPr>
        <w:t xml:space="preserve">J Addict Med </w:t>
      </w:r>
      <w:r w:rsidRPr="00410DC0">
        <w:rPr>
          <w:b/>
        </w:rPr>
        <w:t>5:</w:t>
      </w:r>
      <w:r w:rsidRPr="00410DC0">
        <w:t>65-73.</w:t>
      </w:r>
      <w:r w:rsidR="007D1A8C" w:rsidRPr="00410DC0">
        <w:t xml:space="preserve"> (PMC3359836)</w:t>
      </w:r>
    </w:p>
    <w:p w14:paraId="5A20E5EF" w14:textId="0C2E23DF" w:rsidR="00125647" w:rsidRPr="00410DC0" w:rsidRDefault="00125647" w:rsidP="00125647">
      <w:pPr>
        <w:numPr>
          <w:ilvl w:val="0"/>
          <w:numId w:val="10"/>
        </w:numPr>
      </w:pPr>
      <w:r w:rsidRPr="00410DC0">
        <w:t xml:space="preserve">Barry DT, Stefanovics EA, Desai RA, </w:t>
      </w:r>
      <w:r w:rsidRPr="00410DC0">
        <w:rPr>
          <w:b/>
        </w:rPr>
        <w:t>Potenza MN</w:t>
      </w:r>
      <w:r w:rsidRPr="00410DC0">
        <w:t xml:space="preserve"> (2011) Differences in the Associations between Gambling Problem Severity and Psychiatric Disorders among Black and White Adults: Findings from the </w:t>
      </w:r>
      <w:r w:rsidRPr="00410DC0">
        <w:rPr>
          <w:rFonts w:eastAsia="SimSun"/>
          <w:lang w:eastAsia="zh-CN"/>
        </w:rPr>
        <w:t xml:space="preserve">National Epidemiologic Survey on Alcohol and Related Conditions. </w:t>
      </w:r>
      <w:r w:rsidRPr="00410DC0">
        <w:rPr>
          <w:rFonts w:eastAsia="SimSun"/>
          <w:i/>
          <w:lang w:eastAsia="zh-CN"/>
        </w:rPr>
        <w:t xml:space="preserve">Am J Addictions </w:t>
      </w:r>
      <w:r w:rsidRPr="00410DC0">
        <w:rPr>
          <w:rFonts w:eastAsia="SimSun"/>
          <w:b/>
          <w:lang w:eastAsia="zh-CN"/>
        </w:rPr>
        <w:t>20:</w:t>
      </w:r>
      <w:r w:rsidRPr="00410DC0">
        <w:rPr>
          <w:rFonts w:eastAsia="SimSun"/>
          <w:lang w:eastAsia="zh-CN"/>
        </w:rPr>
        <w:t>69-77.</w:t>
      </w:r>
      <w:r w:rsidR="007D1A8C" w:rsidRPr="00410DC0">
        <w:rPr>
          <w:rFonts w:eastAsia="SimSun"/>
          <w:lang w:eastAsia="zh-CN"/>
        </w:rPr>
        <w:t xml:space="preserve"> (PMC3059256)</w:t>
      </w:r>
    </w:p>
    <w:p w14:paraId="3B21F331" w14:textId="14354FD3" w:rsidR="00125647" w:rsidRPr="00410DC0" w:rsidRDefault="00125647" w:rsidP="00125647">
      <w:pPr>
        <w:numPr>
          <w:ilvl w:val="0"/>
          <w:numId w:val="10"/>
        </w:numPr>
      </w:pPr>
      <w:r w:rsidRPr="00410DC0">
        <w:t xml:space="preserve">Grant JE, </w:t>
      </w:r>
      <w:r w:rsidRPr="00410DC0">
        <w:rPr>
          <w:b/>
        </w:rPr>
        <w:t xml:space="preserve">Potenza MN, </w:t>
      </w:r>
      <w:r w:rsidRPr="00410DC0">
        <w:t xml:space="preserve">Krishnan-Sarin S, Cavallo D, Desai RA (2011) Stealing among high school students: prevalence and clinical correlates. </w:t>
      </w:r>
      <w:r w:rsidRPr="00410DC0">
        <w:rPr>
          <w:i/>
        </w:rPr>
        <w:t xml:space="preserve">J Am Acad Psychiatry Law </w:t>
      </w:r>
      <w:r w:rsidRPr="00410DC0">
        <w:rPr>
          <w:b/>
        </w:rPr>
        <w:t>39:</w:t>
      </w:r>
      <w:r w:rsidRPr="00410DC0">
        <w:t>44-52.</w:t>
      </w:r>
      <w:r w:rsidR="00F0354C">
        <w:t xml:space="preserve"> (</w:t>
      </w:r>
      <w:r w:rsidR="00F0354C" w:rsidRPr="00F0354C">
        <w:t>PMC3671850</w:t>
      </w:r>
      <w:r w:rsidR="00F0354C">
        <w:t>)</w:t>
      </w:r>
    </w:p>
    <w:p w14:paraId="207B71D3" w14:textId="2B70D8CC" w:rsidR="00125647" w:rsidRPr="00F0354C" w:rsidRDefault="00125647" w:rsidP="00F0354C">
      <w:pPr>
        <w:numPr>
          <w:ilvl w:val="0"/>
          <w:numId w:val="10"/>
        </w:numPr>
        <w:rPr>
          <w:rFonts w:eastAsia="SimSun"/>
          <w:lang w:eastAsia="zh-CN"/>
        </w:rPr>
      </w:pPr>
      <w:r w:rsidRPr="00410DC0">
        <w:t xml:space="preserve">Barry DT, Stefanovics EA, Desai RA, </w:t>
      </w:r>
      <w:r w:rsidRPr="00410DC0">
        <w:rPr>
          <w:b/>
        </w:rPr>
        <w:t>Potenza MN</w:t>
      </w:r>
      <w:r w:rsidRPr="00410DC0">
        <w:t xml:space="preserve"> (2011) Gambling Problem Severity and Psychiatric Disorders among Hispanic and White Adults:  Findings from a Nationally Representative Sample</w:t>
      </w:r>
      <w:r w:rsidRPr="00410DC0">
        <w:rPr>
          <w:rFonts w:eastAsia="SimSun"/>
          <w:lang w:eastAsia="zh-CN"/>
        </w:rPr>
        <w:t xml:space="preserve">. </w:t>
      </w:r>
      <w:r w:rsidRPr="00410DC0">
        <w:rPr>
          <w:rFonts w:eastAsia="SimSun"/>
          <w:i/>
          <w:lang w:eastAsia="zh-CN"/>
        </w:rPr>
        <w:t xml:space="preserve">J Psychiatry Res </w:t>
      </w:r>
      <w:r w:rsidRPr="00410DC0">
        <w:rPr>
          <w:rFonts w:eastAsia="SimSun"/>
          <w:b/>
          <w:lang w:eastAsia="zh-CN"/>
        </w:rPr>
        <w:t>45:</w:t>
      </w:r>
      <w:r w:rsidRPr="00410DC0">
        <w:rPr>
          <w:rFonts w:eastAsia="SimSun"/>
          <w:lang w:eastAsia="zh-CN"/>
        </w:rPr>
        <w:t>404-411.</w:t>
      </w:r>
      <w:r w:rsidR="00F0354C">
        <w:rPr>
          <w:rFonts w:eastAsia="SimSun"/>
          <w:lang w:eastAsia="zh-CN"/>
        </w:rPr>
        <w:t xml:space="preserve"> (</w:t>
      </w:r>
      <w:r w:rsidR="00F0354C" w:rsidRPr="00F0354C">
        <w:rPr>
          <w:rFonts w:eastAsia="SimSun"/>
          <w:lang w:eastAsia="zh-CN"/>
        </w:rPr>
        <w:t>PMC3651857</w:t>
      </w:r>
      <w:r w:rsidR="00F0354C">
        <w:rPr>
          <w:rFonts w:eastAsia="SimSun"/>
          <w:lang w:eastAsia="zh-CN"/>
        </w:rPr>
        <w:t>)</w:t>
      </w:r>
    </w:p>
    <w:p w14:paraId="3ACA6905" w14:textId="3A54277B" w:rsidR="00125647" w:rsidRPr="00410DC0" w:rsidRDefault="00125647" w:rsidP="00125647">
      <w:pPr>
        <w:numPr>
          <w:ilvl w:val="0"/>
          <w:numId w:val="10"/>
        </w:numPr>
      </w:pPr>
      <w:r w:rsidRPr="00410DC0">
        <w:rPr>
          <w:bCs/>
        </w:rPr>
        <w:t xml:space="preserve">Andrews MA, </w:t>
      </w:r>
      <w:r w:rsidRPr="00410DC0">
        <w:rPr>
          <w:bCs/>
          <w:lang w:bidi="hi-IN"/>
        </w:rPr>
        <w:t xml:space="preserve">Meda SA, </w:t>
      </w:r>
      <w:r w:rsidRPr="00410DC0">
        <w:rPr>
          <w:bCs/>
        </w:rPr>
        <w:t xml:space="preserve">Thomas AD, </w:t>
      </w:r>
      <w:r w:rsidRPr="00410DC0">
        <w:rPr>
          <w:b/>
          <w:bCs/>
        </w:rPr>
        <w:t>Potenza MN</w:t>
      </w:r>
      <w:r w:rsidRPr="00410DC0">
        <w:rPr>
          <w:bCs/>
        </w:rPr>
        <w:t xml:space="preserve">, Krystal JH, Worhunsky PD, Stevens MC, </w:t>
      </w:r>
      <w:r w:rsidRPr="00410DC0">
        <w:rPr>
          <w:bCs/>
          <w:lang w:bidi="hi-IN"/>
        </w:rPr>
        <w:t>O’Malley SS, Book GA</w:t>
      </w:r>
      <w:r w:rsidRPr="00410DC0">
        <w:rPr>
          <w:bCs/>
        </w:rPr>
        <w:t>, Pearlson GD (2011)</w:t>
      </w:r>
      <w:r w:rsidRPr="00410DC0">
        <w:rPr>
          <w:b/>
        </w:rPr>
        <w:t xml:space="preserve"> </w:t>
      </w:r>
      <w:r w:rsidRPr="00410DC0">
        <w:t xml:space="preserve">Individuals Family History Positive for Alcoholism Show fMRI Abnormalities in Reward Sensitivity That Are Related to Impulsivity Factors. </w:t>
      </w:r>
      <w:r w:rsidRPr="00410DC0">
        <w:rPr>
          <w:i/>
        </w:rPr>
        <w:t xml:space="preserve">Biol Psychiatry </w:t>
      </w:r>
      <w:r w:rsidRPr="00410DC0">
        <w:rPr>
          <w:b/>
        </w:rPr>
        <w:t>69:</w:t>
      </w:r>
      <w:r w:rsidRPr="00410DC0">
        <w:t>675-683.</w:t>
      </w:r>
      <w:r w:rsidR="00F0354C">
        <w:t xml:space="preserve"> (</w:t>
      </w:r>
      <w:r w:rsidR="00F0354C" w:rsidRPr="00F0354C">
        <w:t>PMC3677031</w:t>
      </w:r>
      <w:r w:rsidR="00F0354C">
        <w:t>)</w:t>
      </w:r>
    </w:p>
    <w:p w14:paraId="022BB598" w14:textId="3FF4165C" w:rsidR="00125647" w:rsidRPr="00410DC0" w:rsidRDefault="00125647" w:rsidP="00125647">
      <w:pPr>
        <w:numPr>
          <w:ilvl w:val="0"/>
          <w:numId w:val="10"/>
        </w:numPr>
      </w:pPr>
      <w:r w:rsidRPr="00410DC0">
        <w:t>Jast</w:t>
      </w:r>
      <w:r w:rsidRPr="00410DC0">
        <w:rPr>
          <w:spacing w:val="-3"/>
        </w:rPr>
        <w:t xml:space="preserve">reboff AM, </w:t>
      </w:r>
      <w:r w:rsidRPr="00410DC0">
        <w:rPr>
          <w:b/>
          <w:spacing w:val="-3"/>
        </w:rPr>
        <w:t>Potenza MN</w:t>
      </w:r>
      <w:r w:rsidRPr="00410DC0">
        <w:rPr>
          <w:spacing w:val="-3"/>
        </w:rPr>
        <w:t xml:space="preserve">, Lacadie C, Hong K, Sherwin R, Sinha R (2011) Body mass index, metabolic factors and striatal activation during stressful and neutral/relaxing states: an fMRI study. </w:t>
      </w:r>
      <w:r w:rsidRPr="00410DC0">
        <w:rPr>
          <w:i/>
        </w:rPr>
        <w:t xml:space="preserve">Neuropsychopharmacol </w:t>
      </w:r>
      <w:r w:rsidRPr="00410DC0">
        <w:rPr>
          <w:b/>
        </w:rPr>
        <w:t>36:</w:t>
      </w:r>
      <w:r w:rsidRPr="00410DC0">
        <w:t>627-637.</w:t>
      </w:r>
      <w:r w:rsidR="007D1A8C" w:rsidRPr="00410DC0">
        <w:t xml:space="preserve"> (PMC3055687)</w:t>
      </w:r>
    </w:p>
    <w:p w14:paraId="61E2345A" w14:textId="31274FC5" w:rsidR="00125647" w:rsidRPr="00410DC0" w:rsidRDefault="00125647" w:rsidP="00125647">
      <w:pPr>
        <w:numPr>
          <w:ilvl w:val="0"/>
          <w:numId w:val="10"/>
        </w:numPr>
      </w:pPr>
      <w:r w:rsidRPr="00410DC0">
        <w:rPr>
          <w:b/>
        </w:rPr>
        <w:t>Potenza MN</w:t>
      </w:r>
      <w:r w:rsidRPr="00410DC0">
        <w:t xml:space="preserve">, Wareham JD, Steinberg MA, Rugle L, Cavallo DA, Krishnan-Sarin S, Desai RA (2011) </w:t>
      </w:r>
      <w:r w:rsidRPr="00410DC0">
        <w:rPr>
          <w:bCs/>
          <w:color w:val="000000"/>
        </w:rPr>
        <w:t>Correlates of at-risk</w:t>
      </w:r>
      <w:r w:rsidRPr="00410DC0">
        <w:rPr>
          <w:bCs/>
        </w:rPr>
        <w:t>/problem internet gambling in adolescents</w:t>
      </w:r>
      <w:r w:rsidRPr="00410DC0">
        <w:t xml:space="preserve">. </w:t>
      </w:r>
      <w:r w:rsidRPr="00410DC0">
        <w:rPr>
          <w:i/>
        </w:rPr>
        <w:t xml:space="preserve">J Am Acad Child Adol Psychiatry </w:t>
      </w:r>
      <w:r w:rsidRPr="00410DC0">
        <w:rPr>
          <w:b/>
        </w:rPr>
        <w:t>50:</w:t>
      </w:r>
      <w:r w:rsidRPr="00410DC0">
        <w:t>150-159.</w:t>
      </w:r>
      <w:r w:rsidR="00040654">
        <w:t xml:space="preserve"> (</w:t>
      </w:r>
      <w:r w:rsidR="00040654" w:rsidRPr="00040654">
        <w:t>PMC3190180</w:t>
      </w:r>
      <w:r w:rsidR="00040654">
        <w:t>)</w:t>
      </w:r>
    </w:p>
    <w:p w14:paraId="3DFF3A03" w14:textId="0D37F1D2" w:rsidR="00125647" w:rsidRPr="00410DC0" w:rsidRDefault="00125647" w:rsidP="00125647">
      <w:pPr>
        <w:numPr>
          <w:ilvl w:val="0"/>
          <w:numId w:val="10"/>
        </w:numPr>
      </w:pPr>
      <w:r w:rsidRPr="00410DC0">
        <w:t xml:space="preserve">Xu J, Monterosso J, Balodis I, Kober H, </w:t>
      </w:r>
      <w:r w:rsidRPr="00410DC0">
        <w:rPr>
          <w:b/>
        </w:rPr>
        <w:t xml:space="preserve">Potenza MN </w:t>
      </w:r>
      <w:r w:rsidRPr="00410DC0">
        <w:t xml:space="preserve">(2011) Perceptual load-dependent neural correlates of distractor interference inhibition. </w:t>
      </w:r>
      <w:r w:rsidRPr="00410DC0">
        <w:rPr>
          <w:i/>
        </w:rPr>
        <w:t xml:space="preserve">PLoS One </w:t>
      </w:r>
      <w:r w:rsidRPr="00410DC0">
        <w:rPr>
          <w:b/>
        </w:rPr>
        <w:t>6:</w:t>
      </w:r>
      <w:r w:rsidRPr="00410DC0">
        <w:t>e14552.</w:t>
      </w:r>
      <w:r w:rsidR="007D1A8C" w:rsidRPr="00410DC0">
        <w:t xml:space="preserve"> (PMC3022587)</w:t>
      </w:r>
    </w:p>
    <w:p w14:paraId="0361635B" w14:textId="0B2FDD86" w:rsidR="00125647" w:rsidRPr="00410DC0" w:rsidRDefault="00125647" w:rsidP="00125647">
      <w:pPr>
        <w:numPr>
          <w:ilvl w:val="0"/>
          <w:numId w:val="10"/>
        </w:numPr>
      </w:pPr>
      <w:r w:rsidRPr="00410DC0">
        <w:t>Yip SW, Desai RA,</w:t>
      </w:r>
      <w:r w:rsidRPr="00410DC0">
        <w:rPr>
          <w:vertAlign w:val="superscript"/>
        </w:rPr>
        <w:t xml:space="preserve"> </w:t>
      </w:r>
      <w:r w:rsidRPr="00410DC0">
        <w:t xml:space="preserve">Steinberg MA, Rugle L, Cavallo D, Krishnan-Sarin S, </w:t>
      </w:r>
      <w:r w:rsidRPr="00410DC0">
        <w:rPr>
          <w:b/>
        </w:rPr>
        <w:t xml:space="preserve">Potenza MN </w:t>
      </w:r>
      <w:r w:rsidRPr="00410DC0">
        <w:t xml:space="preserve">(2011) Health/functioning characteristics, gambling behaviors and motivations in adolescents stratified by gambling severity: Findings from a High School Risk Survey. </w:t>
      </w:r>
      <w:r w:rsidRPr="00410DC0">
        <w:rPr>
          <w:i/>
        </w:rPr>
        <w:t xml:space="preserve">Am J Addiction </w:t>
      </w:r>
      <w:r w:rsidRPr="00410DC0">
        <w:rPr>
          <w:b/>
        </w:rPr>
        <w:t>20:</w:t>
      </w:r>
      <w:r w:rsidRPr="00410DC0">
        <w:t>495-508.</w:t>
      </w:r>
      <w:r w:rsidR="00040654">
        <w:t xml:space="preserve"> (</w:t>
      </w:r>
      <w:r w:rsidR="00040654" w:rsidRPr="00040654">
        <w:t>PMC3683237</w:t>
      </w:r>
      <w:r w:rsidR="00040654">
        <w:t>)</w:t>
      </w:r>
    </w:p>
    <w:p w14:paraId="4A2D3A81" w14:textId="72E3F587" w:rsidR="00125647" w:rsidRPr="00410DC0" w:rsidRDefault="00125647" w:rsidP="00125647">
      <w:pPr>
        <w:numPr>
          <w:ilvl w:val="0"/>
          <w:numId w:val="10"/>
        </w:numPr>
      </w:pPr>
      <w:r w:rsidRPr="00410DC0">
        <w:lastRenderedPageBreak/>
        <w:t xml:space="preserve">Liu TC, Desai RA, Krishnan-Sarin S, Cavallo DA, </w:t>
      </w:r>
      <w:r w:rsidRPr="00410DC0">
        <w:rPr>
          <w:b/>
        </w:rPr>
        <w:t xml:space="preserve">Potenza MN </w:t>
      </w:r>
      <w:r w:rsidRPr="00410DC0">
        <w:t xml:space="preserve">(2011) Problematic Internet Use and Health in Adolescents: Data from a High School Survey in Connecticut. </w:t>
      </w:r>
      <w:r w:rsidRPr="00410DC0">
        <w:rPr>
          <w:i/>
        </w:rPr>
        <w:t xml:space="preserve">J Clin Psychiatry </w:t>
      </w:r>
      <w:r w:rsidRPr="00410DC0">
        <w:rPr>
          <w:b/>
        </w:rPr>
        <w:t>72:</w:t>
      </w:r>
      <w:r w:rsidRPr="00410DC0">
        <w:t>836-845.</w:t>
      </w:r>
      <w:r w:rsidR="00040654">
        <w:t xml:space="preserve"> (</w:t>
      </w:r>
      <w:r w:rsidR="00040654" w:rsidRPr="00040654">
        <w:t>PMC3686276</w:t>
      </w:r>
      <w:r w:rsidR="00040654">
        <w:t>)</w:t>
      </w:r>
    </w:p>
    <w:p w14:paraId="442A334A" w14:textId="68766CE7" w:rsidR="00125647" w:rsidRPr="00410DC0" w:rsidRDefault="00125647" w:rsidP="00125647">
      <w:pPr>
        <w:numPr>
          <w:ilvl w:val="0"/>
          <w:numId w:val="10"/>
        </w:numPr>
      </w:pPr>
      <w:r w:rsidRPr="00410DC0">
        <w:t xml:space="preserve">Grant JE, </w:t>
      </w:r>
      <w:r w:rsidRPr="00410DC0">
        <w:rPr>
          <w:b/>
        </w:rPr>
        <w:t xml:space="preserve">Potenza MN, </w:t>
      </w:r>
      <w:r w:rsidRPr="00410DC0">
        <w:t xml:space="preserve">Krishnan-Sarin S, Cavallo D, Desai RA (2011) Shopping problems among high school students. </w:t>
      </w:r>
      <w:r w:rsidRPr="00410DC0">
        <w:rPr>
          <w:i/>
        </w:rPr>
        <w:t>Comprehensive Psychiatry</w:t>
      </w:r>
      <w:r w:rsidRPr="00410DC0">
        <w:t xml:space="preserve"> </w:t>
      </w:r>
      <w:r w:rsidRPr="00410DC0">
        <w:rPr>
          <w:b/>
        </w:rPr>
        <w:t>52:</w:t>
      </w:r>
      <w:r w:rsidRPr="00410DC0">
        <w:t>247-252.</w:t>
      </w:r>
      <w:r w:rsidR="007D1A8C" w:rsidRPr="00410DC0">
        <w:t xml:space="preserve"> (PMC3086496)</w:t>
      </w:r>
    </w:p>
    <w:p w14:paraId="21FE8237" w14:textId="69A6A86B" w:rsidR="00125647" w:rsidRPr="00410DC0" w:rsidRDefault="00125647" w:rsidP="00157466">
      <w:pPr>
        <w:pStyle w:val="ListParagraph"/>
        <w:numPr>
          <w:ilvl w:val="0"/>
          <w:numId w:val="10"/>
        </w:numPr>
      </w:pPr>
      <w:r w:rsidRPr="00410DC0">
        <w:t xml:space="preserve">Voon V, Sohr M, Lang AE, </w:t>
      </w:r>
      <w:r w:rsidRPr="00157466">
        <w:rPr>
          <w:b/>
        </w:rPr>
        <w:t>Potenza MN</w:t>
      </w:r>
      <w:r w:rsidRPr="00410DC0">
        <w:t>, Siderowf AD,</w:t>
      </w:r>
      <w:r w:rsidRPr="00157466">
        <w:rPr>
          <w:vertAlign w:val="superscript"/>
        </w:rPr>
        <w:t xml:space="preserve"> </w:t>
      </w:r>
      <w:r w:rsidRPr="00410DC0">
        <w:t xml:space="preserve">Whetteckey J, Weintraub D, Wunderlich GR, Stacy MA (2011) </w:t>
      </w:r>
      <w:r w:rsidRPr="00157466">
        <w:rPr>
          <w:lang w:val="en-GB"/>
        </w:rPr>
        <w:t>Impulse control disorders in Parkinson disease: a multicenter case-control study</w:t>
      </w:r>
      <w:r w:rsidRPr="00410DC0">
        <w:t xml:space="preserve">. </w:t>
      </w:r>
      <w:r w:rsidRPr="00157466">
        <w:rPr>
          <w:i/>
        </w:rPr>
        <w:t>Ann Neurology</w:t>
      </w:r>
      <w:r w:rsidRPr="00410DC0">
        <w:t xml:space="preserve"> </w:t>
      </w:r>
      <w:r w:rsidRPr="00157466">
        <w:rPr>
          <w:b/>
        </w:rPr>
        <w:t>69:</w:t>
      </w:r>
      <w:r w:rsidRPr="00410DC0">
        <w:t>986-996.</w:t>
      </w:r>
      <w:r w:rsidR="00157466">
        <w:t xml:space="preserve"> </w:t>
      </w:r>
      <w:r w:rsidR="00157466" w:rsidRPr="00157466">
        <w:t>PMID: 21416496</w:t>
      </w:r>
      <w:r w:rsidR="00157466">
        <w:t>.</w:t>
      </w:r>
    </w:p>
    <w:p w14:paraId="3BD633C6" w14:textId="596A507A" w:rsidR="00125647" w:rsidRPr="00410DC0" w:rsidRDefault="00125647" w:rsidP="00125647">
      <w:pPr>
        <w:numPr>
          <w:ilvl w:val="0"/>
          <w:numId w:val="10"/>
        </w:numPr>
        <w:tabs>
          <w:tab w:val="clear" w:pos="440"/>
          <w:tab w:val="num" w:pos="450"/>
        </w:tabs>
      </w:pPr>
      <w:r w:rsidRPr="00410DC0">
        <w:t xml:space="preserve">Giddens JL, Xian H, Scherrer JF, Eisen SA, </w:t>
      </w:r>
      <w:r w:rsidRPr="00410DC0">
        <w:rPr>
          <w:b/>
        </w:rPr>
        <w:t xml:space="preserve">Potenza MN </w:t>
      </w:r>
      <w:r w:rsidRPr="00410DC0">
        <w:t xml:space="preserve">(2011) Shared Genetic Contributions to Anxiety Disorders and Pathological Gambling in a Male Population. </w:t>
      </w:r>
      <w:r w:rsidRPr="00410DC0">
        <w:rPr>
          <w:i/>
        </w:rPr>
        <w:t>J Affective Dis</w:t>
      </w:r>
      <w:r w:rsidRPr="00410DC0">
        <w:rPr>
          <w:b/>
        </w:rPr>
        <w:t>132:</w:t>
      </w:r>
      <w:r w:rsidRPr="00410DC0">
        <w:t>406-412.</w:t>
      </w:r>
      <w:r w:rsidR="00040654">
        <w:t xml:space="preserve"> (</w:t>
      </w:r>
      <w:r w:rsidR="00040654" w:rsidRPr="00040654">
        <w:t>PMC3671371</w:t>
      </w:r>
      <w:r w:rsidR="00040654">
        <w:t>)</w:t>
      </w:r>
    </w:p>
    <w:p w14:paraId="238D0AD3" w14:textId="08AE26DF" w:rsidR="00776075" w:rsidRPr="00410DC0" w:rsidRDefault="00776075" w:rsidP="00776075">
      <w:pPr>
        <w:numPr>
          <w:ilvl w:val="0"/>
          <w:numId w:val="10"/>
        </w:numPr>
        <w:tabs>
          <w:tab w:val="clear" w:pos="440"/>
          <w:tab w:val="left" w:pos="450"/>
        </w:tabs>
      </w:pPr>
      <w:r w:rsidRPr="00410DC0">
        <w:t xml:space="preserve">Yip SW, White MA, Grilo CM, </w:t>
      </w:r>
      <w:r w:rsidRPr="00410DC0">
        <w:rPr>
          <w:b/>
        </w:rPr>
        <w:t>Potenza MN</w:t>
      </w:r>
      <w:r w:rsidRPr="00410DC0">
        <w:t xml:space="preserve"> (2011) An exploratory study of clinical measures associated with subsyndromal pathological gambling in patients with binge eating disorder. </w:t>
      </w:r>
      <w:r w:rsidRPr="00410DC0">
        <w:rPr>
          <w:i/>
        </w:rPr>
        <w:t xml:space="preserve">J Gambling Stud </w:t>
      </w:r>
      <w:r w:rsidRPr="00410DC0">
        <w:rPr>
          <w:b/>
        </w:rPr>
        <w:t>27:</w:t>
      </w:r>
      <w:r w:rsidRPr="00410DC0">
        <w:t>257-270.</w:t>
      </w:r>
      <w:r w:rsidR="00040654">
        <w:t xml:space="preserve"> (</w:t>
      </w:r>
      <w:r w:rsidR="00040654" w:rsidRPr="00040654">
        <w:t>PMC3655332</w:t>
      </w:r>
      <w:r w:rsidR="00040654">
        <w:t>)</w:t>
      </w:r>
    </w:p>
    <w:p w14:paraId="74E4F699" w14:textId="368B5E9D" w:rsidR="00125647" w:rsidRPr="00410DC0" w:rsidRDefault="00125647" w:rsidP="00125647">
      <w:pPr>
        <w:numPr>
          <w:ilvl w:val="0"/>
          <w:numId w:val="10"/>
        </w:numPr>
        <w:tabs>
          <w:tab w:val="left" w:pos="7380"/>
        </w:tabs>
      </w:pPr>
      <w:r w:rsidRPr="00410DC0">
        <w:rPr>
          <w:bCs/>
          <w:lang w:val="pt-BR"/>
        </w:rPr>
        <w:t xml:space="preserve">Jia Z*, Worhunsky PD*, Stevens MC, Pearlson GD, Carroll KM, Rounsaville BJ, </w:t>
      </w:r>
      <w:r w:rsidRPr="00410DC0">
        <w:rPr>
          <w:b/>
          <w:bCs/>
          <w:lang w:val="pt-BR"/>
        </w:rPr>
        <w:t xml:space="preserve">Potenza MN </w:t>
      </w:r>
      <w:r w:rsidRPr="00410DC0">
        <w:rPr>
          <w:bCs/>
          <w:lang w:val="pt-BR"/>
        </w:rPr>
        <w:t xml:space="preserve">(2011) </w:t>
      </w:r>
      <w:r w:rsidRPr="00410DC0">
        <w:t xml:space="preserve">An initial study of neural responses to monetary incentives as related to treatment outcomes in cocaine dependence. </w:t>
      </w:r>
      <w:r w:rsidRPr="00410DC0">
        <w:rPr>
          <w:i/>
        </w:rPr>
        <w:t xml:space="preserve">Biol Psychiatry </w:t>
      </w:r>
      <w:r w:rsidRPr="00410DC0">
        <w:rPr>
          <w:b/>
        </w:rPr>
        <w:t>70:</w:t>
      </w:r>
      <w:r w:rsidRPr="00410DC0">
        <w:t xml:space="preserve">553-560. </w:t>
      </w:r>
      <w:r w:rsidR="007D1A8C" w:rsidRPr="00410DC0">
        <w:t xml:space="preserve">(PMC3162064)      </w:t>
      </w:r>
      <w:r w:rsidRPr="00410DC0">
        <w:t>* authors contributed equally to the generation of the manuscript</w:t>
      </w:r>
    </w:p>
    <w:p w14:paraId="0ED54365" w14:textId="5BB0B65B" w:rsidR="00776075" w:rsidRPr="00410DC0" w:rsidRDefault="00776075" w:rsidP="00040654">
      <w:pPr>
        <w:numPr>
          <w:ilvl w:val="0"/>
          <w:numId w:val="10"/>
        </w:numPr>
      </w:pPr>
      <w:r w:rsidRPr="00410DC0">
        <w:t xml:space="preserve">Franco CA, Maciejewski PK, </w:t>
      </w:r>
      <w:r w:rsidRPr="00410DC0">
        <w:rPr>
          <w:b/>
        </w:rPr>
        <w:t>Potenza MN</w:t>
      </w:r>
      <w:r w:rsidRPr="00410DC0">
        <w:t xml:space="preserve"> (</w:t>
      </w:r>
      <w:r w:rsidRPr="00410DC0">
        <w:rPr>
          <w:bCs/>
          <w:lang w:val="pt-BR"/>
        </w:rPr>
        <w:t>2011</w:t>
      </w:r>
      <w:r w:rsidRPr="00410DC0">
        <w:t xml:space="preserve">) </w:t>
      </w:r>
      <w:r w:rsidR="00040654" w:rsidRPr="00040654">
        <w:rPr>
          <w:bCs/>
          <w:lang w:bidi="en-US"/>
        </w:rPr>
        <w:t>Past-year recreational gambling in a nationally representative sample: correlates of casino, non-casino, and both casino/non-casino gambling</w:t>
      </w:r>
      <w:r w:rsidRPr="00410DC0">
        <w:rPr>
          <w:bCs/>
          <w:lang w:bidi="en-US"/>
        </w:rPr>
        <w:t xml:space="preserve">. </w:t>
      </w:r>
      <w:r w:rsidRPr="00410DC0">
        <w:rPr>
          <w:bCs/>
          <w:i/>
          <w:lang w:bidi="en-US"/>
        </w:rPr>
        <w:t>Psychiatry Res</w:t>
      </w:r>
      <w:r w:rsidRPr="00410DC0">
        <w:rPr>
          <w:b/>
          <w:bCs/>
          <w:lang w:bidi="en-US"/>
        </w:rPr>
        <w:t>188:</w:t>
      </w:r>
      <w:r w:rsidRPr="00410DC0">
        <w:rPr>
          <w:bCs/>
          <w:lang w:bidi="en-US"/>
        </w:rPr>
        <w:t>269-275.</w:t>
      </w:r>
      <w:r w:rsidR="00040654">
        <w:rPr>
          <w:bCs/>
          <w:lang w:bidi="en-US"/>
        </w:rPr>
        <w:t xml:space="preserve"> (</w:t>
      </w:r>
      <w:r w:rsidR="00040654" w:rsidRPr="00040654">
        <w:rPr>
          <w:bCs/>
          <w:lang w:bidi="en-US"/>
        </w:rPr>
        <w:t>PMC3673308</w:t>
      </w:r>
      <w:r w:rsidR="00040654">
        <w:rPr>
          <w:bCs/>
          <w:lang w:bidi="en-US"/>
        </w:rPr>
        <w:t>)</w:t>
      </w:r>
    </w:p>
    <w:p w14:paraId="26873E41" w14:textId="4C49D42B" w:rsidR="00776075" w:rsidRPr="00410DC0" w:rsidRDefault="00776075" w:rsidP="00776075">
      <w:pPr>
        <w:numPr>
          <w:ilvl w:val="0"/>
          <w:numId w:val="10"/>
        </w:numPr>
        <w:tabs>
          <w:tab w:val="left" w:pos="7380"/>
        </w:tabs>
      </w:pPr>
      <w:r w:rsidRPr="00410DC0">
        <w:t xml:space="preserve">Landi N, Montoya JL, Kober H, Rutherford HJV, Mencl WE, Worhunsky PD, </w:t>
      </w:r>
      <w:r w:rsidRPr="00410DC0">
        <w:rPr>
          <w:b/>
        </w:rPr>
        <w:t>Potenza MN</w:t>
      </w:r>
      <w:r w:rsidRPr="00410DC0">
        <w:t xml:space="preserve">, Mayes LC (2011) Maternal responses to infant cries and faces: relationships with substance use. </w:t>
      </w:r>
      <w:r w:rsidRPr="00410DC0">
        <w:rPr>
          <w:i/>
        </w:rPr>
        <w:t xml:space="preserve">Frontiers in Child and Neurodevelopmental Psychiatry </w:t>
      </w:r>
      <w:r w:rsidRPr="00410DC0">
        <w:rPr>
          <w:b/>
        </w:rPr>
        <w:t>2:</w:t>
      </w:r>
      <w:r w:rsidRPr="00410DC0">
        <w:t>Article 32, 1-13</w:t>
      </w:r>
      <w:r w:rsidR="007D1A8C" w:rsidRPr="00410DC0">
        <w:t>. (PMC3118477)</w:t>
      </w:r>
    </w:p>
    <w:p w14:paraId="2D6BFECF" w14:textId="233FA4C7" w:rsidR="00125647" w:rsidRPr="00410DC0" w:rsidRDefault="00125647" w:rsidP="00125647">
      <w:pPr>
        <w:numPr>
          <w:ilvl w:val="0"/>
          <w:numId w:val="10"/>
        </w:numPr>
        <w:tabs>
          <w:tab w:val="left" w:pos="7380"/>
        </w:tabs>
      </w:pPr>
      <w:r w:rsidRPr="00410DC0">
        <w:t xml:space="preserve">Amstadter AB, Daughters SB, MacPherson L, Reynolds EK, Danielson CK, Wang F, </w:t>
      </w:r>
      <w:r w:rsidRPr="00410DC0">
        <w:rPr>
          <w:b/>
        </w:rPr>
        <w:t>Potenza MN</w:t>
      </w:r>
      <w:r w:rsidRPr="00410DC0">
        <w:t xml:space="preserve">, Gelernter J, Lejuez CW (2012) Genetic associations with performance on a behavioral measure of distress intolerance. </w:t>
      </w:r>
      <w:r w:rsidRPr="00410DC0">
        <w:rPr>
          <w:i/>
        </w:rPr>
        <w:t>J Psychiatry Res</w:t>
      </w:r>
      <w:r w:rsidRPr="00410DC0">
        <w:t xml:space="preserve"> </w:t>
      </w:r>
      <w:r w:rsidRPr="00410DC0">
        <w:rPr>
          <w:b/>
        </w:rPr>
        <w:t>46:</w:t>
      </w:r>
      <w:r w:rsidRPr="00410DC0">
        <w:t>87-94.</w:t>
      </w:r>
      <w:r w:rsidR="00040654">
        <w:t xml:space="preserve"> (</w:t>
      </w:r>
      <w:r w:rsidR="00040654" w:rsidRPr="00040654">
        <w:t>PMC3687355</w:t>
      </w:r>
      <w:r w:rsidR="00040654">
        <w:t>)</w:t>
      </w:r>
    </w:p>
    <w:p w14:paraId="231B11B5" w14:textId="2F65FBE6" w:rsidR="00125647" w:rsidRPr="00410DC0" w:rsidRDefault="00125647" w:rsidP="00125647">
      <w:pPr>
        <w:numPr>
          <w:ilvl w:val="0"/>
          <w:numId w:val="10"/>
        </w:numPr>
        <w:tabs>
          <w:tab w:val="left" w:pos="440"/>
        </w:tabs>
      </w:pPr>
      <w:r w:rsidRPr="00410DC0">
        <w:t xml:space="preserve">Xu J, </w:t>
      </w:r>
      <w:r w:rsidRPr="00410DC0">
        <w:rPr>
          <w:b/>
        </w:rPr>
        <w:t xml:space="preserve">Potenza MN </w:t>
      </w:r>
      <w:r w:rsidRPr="00410DC0">
        <w:t xml:space="preserve">(2012) White Matter Integrity and Five-Factor Personality Measures in Healthy Adults. </w:t>
      </w:r>
      <w:r w:rsidRPr="00410DC0">
        <w:rPr>
          <w:i/>
        </w:rPr>
        <w:t xml:space="preserve">Neuroimage </w:t>
      </w:r>
      <w:r w:rsidRPr="00410DC0">
        <w:rPr>
          <w:b/>
        </w:rPr>
        <w:t>59:</w:t>
      </w:r>
      <w:r w:rsidRPr="00410DC0">
        <w:t xml:space="preserve">800-807. </w:t>
      </w:r>
      <w:r w:rsidR="007D1A8C" w:rsidRPr="00410DC0">
        <w:t>(PMC3195960)</w:t>
      </w:r>
    </w:p>
    <w:p w14:paraId="319C7F4A" w14:textId="77777777" w:rsidR="007D1A8C" w:rsidRPr="00410DC0" w:rsidRDefault="007D1A8C" w:rsidP="007D1A8C">
      <w:pPr>
        <w:numPr>
          <w:ilvl w:val="0"/>
          <w:numId w:val="10"/>
        </w:numPr>
        <w:tabs>
          <w:tab w:val="left" w:pos="440"/>
        </w:tabs>
      </w:pPr>
      <w:r w:rsidRPr="00410DC0">
        <w:t xml:space="preserve">Barry DT, Pilver C, </w:t>
      </w:r>
      <w:r w:rsidRPr="00410DC0">
        <w:rPr>
          <w:b/>
        </w:rPr>
        <w:t xml:space="preserve">Potenza MN, </w:t>
      </w:r>
      <w:r w:rsidRPr="00410DC0">
        <w:t xml:space="preserve">Desai RA (2012) </w:t>
      </w:r>
      <w:r w:rsidRPr="00410DC0">
        <w:rPr>
          <w:rFonts w:eastAsia="Times"/>
        </w:rPr>
        <w:t xml:space="preserve">Prevalence and Psychiatric Correlates of Pain Interference Among Men and Women in the General Population. </w:t>
      </w:r>
      <w:r w:rsidRPr="00410DC0">
        <w:rPr>
          <w:rFonts w:eastAsia="Times"/>
          <w:i/>
        </w:rPr>
        <w:t xml:space="preserve">J Psychiatry Res </w:t>
      </w:r>
      <w:r w:rsidRPr="00410DC0">
        <w:rPr>
          <w:rFonts w:eastAsia="Times"/>
          <w:b/>
        </w:rPr>
        <w:t>46:</w:t>
      </w:r>
      <w:r w:rsidRPr="00410DC0">
        <w:rPr>
          <w:rFonts w:eastAsia="Times"/>
        </w:rPr>
        <w:t>118-127. (PMC3224186)</w:t>
      </w:r>
    </w:p>
    <w:p w14:paraId="5BCC112C" w14:textId="6CDCBB89" w:rsidR="007D1A8C" w:rsidRPr="00410DC0" w:rsidRDefault="007D1A8C" w:rsidP="007D1A8C">
      <w:pPr>
        <w:numPr>
          <w:ilvl w:val="0"/>
          <w:numId w:val="10"/>
        </w:numPr>
        <w:tabs>
          <w:tab w:val="left" w:pos="7380"/>
        </w:tabs>
      </w:pPr>
      <w:r w:rsidRPr="00410DC0">
        <w:rPr>
          <w:b/>
        </w:rPr>
        <w:t>Potenza MN,</w:t>
      </w:r>
      <w:r w:rsidRPr="00410DC0">
        <w:t xml:space="preserve"> Hong KA, Lacadie CM, Fulbright RK, </w:t>
      </w:r>
      <w:r w:rsidR="00A46C3D">
        <w:t xml:space="preserve">Tuit </w:t>
      </w:r>
      <w:r w:rsidRPr="00410DC0">
        <w:t>KL, Sinha R</w:t>
      </w:r>
      <w:r w:rsidRPr="00410DC0">
        <w:rPr>
          <w:b/>
        </w:rPr>
        <w:t xml:space="preserve"> </w:t>
      </w:r>
      <w:r w:rsidRPr="00410DC0">
        <w:t>(2012)</w:t>
      </w:r>
      <w:r w:rsidRPr="00410DC0">
        <w:rPr>
          <w:b/>
        </w:rPr>
        <w:t xml:space="preserve"> </w:t>
      </w:r>
      <w:r w:rsidRPr="00410DC0">
        <w:t>Neural Correlates of Stress-Induced and Cue-Induced Craving: Influences of Gender and Cocaine Dependence.</w:t>
      </w:r>
      <w:r w:rsidRPr="00410DC0">
        <w:rPr>
          <w:b/>
        </w:rPr>
        <w:t xml:space="preserve"> </w:t>
      </w:r>
      <w:r w:rsidRPr="00410DC0">
        <w:rPr>
          <w:i/>
        </w:rPr>
        <w:t>Am J Psychiatry</w:t>
      </w:r>
      <w:r w:rsidRPr="00410DC0">
        <w:t xml:space="preserve"> </w:t>
      </w:r>
      <w:r w:rsidRPr="00410DC0">
        <w:rPr>
          <w:b/>
        </w:rPr>
        <w:t>169:</w:t>
      </w:r>
      <w:r w:rsidRPr="00410DC0">
        <w:t>406-414.</w:t>
      </w:r>
      <w:r w:rsidR="00040654">
        <w:t xml:space="preserve"> (</w:t>
      </w:r>
      <w:r w:rsidR="00040654" w:rsidRPr="00040654">
        <w:t>PMC3690485</w:t>
      </w:r>
      <w:r w:rsidR="00040654">
        <w:t>)</w:t>
      </w:r>
    </w:p>
    <w:p w14:paraId="3EBBB647" w14:textId="77777777" w:rsidR="007D1A8C" w:rsidRPr="00410DC0" w:rsidRDefault="007D1A8C" w:rsidP="007D1A8C">
      <w:pPr>
        <w:numPr>
          <w:ilvl w:val="0"/>
          <w:numId w:val="10"/>
        </w:numPr>
        <w:tabs>
          <w:tab w:val="left" w:pos="7380"/>
        </w:tabs>
      </w:pPr>
      <w:r w:rsidRPr="00410DC0">
        <w:t xml:space="preserve">Rahman A, Pilver C, Steinberg MA, Rugle L, Desai RA, Krishnan-Sarin S, </w:t>
      </w:r>
      <w:r w:rsidRPr="00410DC0">
        <w:rPr>
          <w:b/>
        </w:rPr>
        <w:t xml:space="preserve">Potenza MN </w:t>
      </w:r>
      <w:r w:rsidRPr="00410DC0">
        <w:t xml:space="preserve">(2012) </w:t>
      </w:r>
      <w:r w:rsidRPr="00410DC0">
        <w:rPr>
          <w:bCs/>
        </w:rPr>
        <w:t>The Relationship Between Age of Gambling Onset and Adolescent Problematic Gambling Severity</w:t>
      </w:r>
      <w:r w:rsidRPr="00410DC0">
        <w:t xml:space="preserve">. </w:t>
      </w:r>
      <w:r w:rsidRPr="00410DC0">
        <w:rPr>
          <w:i/>
        </w:rPr>
        <w:t>J Psychiatry Res</w:t>
      </w:r>
      <w:r w:rsidRPr="00410DC0">
        <w:t xml:space="preserve"> </w:t>
      </w:r>
      <w:r w:rsidRPr="00410DC0">
        <w:rPr>
          <w:b/>
        </w:rPr>
        <w:t>46:</w:t>
      </w:r>
      <w:r w:rsidRPr="00410DC0">
        <w:t>675-683. (PMC3334397)</w:t>
      </w:r>
    </w:p>
    <w:p w14:paraId="424C8DD8" w14:textId="77777777" w:rsidR="007D1A8C" w:rsidRPr="00410DC0" w:rsidRDefault="007D1A8C" w:rsidP="007D1A8C">
      <w:pPr>
        <w:numPr>
          <w:ilvl w:val="0"/>
          <w:numId w:val="10"/>
        </w:numPr>
        <w:tabs>
          <w:tab w:val="left" w:pos="7380"/>
        </w:tabs>
      </w:pPr>
      <w:r w:rsidRPr="00410DC0">
        <w:t xml:space="preserve">Balodis IM, Kober H, Worhunsky PD, Stevens MC, Pearlson GD, </w:t>
      </w:r>
      <w:r w:rsidRPr="00410DC0">
        <w:rPr>
          <w:b/>
        </w:rPr>
        <w:t>Potenza MN</w:t>
      </w:r>
      <w:r w:rsidRPr="00410DC0">
        <w:t xml:space="preserve"> (2012) Diminished fronto-striatal activity during processing of monetary rewards and losses in pathological gambling. </w:t>
      </w:r>
      <w:r w:rsidRPr="00410DC0">
        <w:rPr>
          <w:i/>
        </w:rPr>
        <w:t xml:space="preserve">Biol Psychiatry </w:t>
      </w:r>
      <w:r w:rsidRPr="00410DC0">
        <w:rPr>
          <w:b/>
        </w:rPr>
        <w:t>71:</w:t>
      </w:r>
      <w:r w:rsidRPr="00410DC0">
        <w:t>749-757. (PMC3460522)</w:t>
      </w:r>
    </w:p>
    <w:p w14:paraId="0C6D2967" w14:textId="0DEA7F53" w:rsidR="00776075" w:rsidRPr="00410DC0" w:rsidRDefault="007D1A8C" w:rsidP="007D1A8C">
      <w:pPr>
        <w:numPr>
          <w:ilvl w:val="0"/>
          <w:numId w:val="10"/>
        </w:numPr>
        <w:tabs>
          <w:tab w:val="left" w:pos="7380"/>
        </w:tabs>
      </w:pPr>
      <w:r w:rsidRPr="00410DC0">
        <w:t xml:space="preserve">DeVito EE, Worhunsky PD, Kober H, Rounsaville BJ, Carroll KM, </w:t>
      </w:r>
      <w:r w:rsidRPr="00410DC0">
        <w:rPr>
          <w:b/>
        </w:rPr>
        <w:t>Potenza MN</w:t>
      </w:r>
      <w:r w:rsidRPr="00410DC0">
        <w:t xml:space="preserve"> (2012) A preliminary study of the neural effects of behavioral therapy for substance use disorders. </w:t>
      </w:r>
      <w:r w:rsidRPr="00410DC0">
        <w:rPr>
          <w:i/>
        </w:rPr>
        <w:t xml:space="preserve">Drug Alcohol Depend </w:t>
      </w:r>
      <w:r w:rsidRPr="00410DC0">
        <w:rPr>
          <w:b/>
        </w:rPr>
        <w:t>122:</w:t>
      </w:r>
      <w:r w:rsidRPr="00410DC0">
        <w:t>228-235. (PMC3296894)</w:t>
      </w:r>
    </w:p>
    <w:p w14:paraId="52DA1E5F" w14:textId="612EEB45" w:rsidR="00DD209A" w:rsidRPr="00410DC0" w:rsidRDefault="00DD209A" w:rsidP="00DD209A">
      <w:pPr>
        <w:numPr>
          <w:ilvl w:val="0"/>
          <w:numId w:val="10"/>
        </w:numPr>
        <w:tabs>
          <w:tab w:val="left" w:pos="440"/>
        </w:tabs>
      </w:pPr>
      <w:r w:rsidRPr="00410DC0">
        <w:lastRenderedPageBreak/>
        <w:t xml:space="preserve">Xu J, Kober H, Carroll KM, Rounsaville BJ, Pearlson GD, </w:t>
      </w:r>
      <w:r w:rsidRPr="00410DC0">
        <w:rPr>
          <w:b/>
        </w:rPr>
        <w:t>Potenza MN</w:t>
      </w:r>
      <w:r w:rsidRPr="00410DC0">
        <w:t xml:space="preserve"> (2012) White Matter Integrity and Behavioral Activation in Healthy Participants. </w:t>
      </w:r>
      <w:r w:rsidRPr="00410DC0">
        <w:rPr>
          <w:i/>
        </w:rPr>
        <w:t xml:space="preserve">Human Brain Mapping </w:t>
      </w:r>
      <w:r w:rsidRPr="00410DC0">
        <w:rPr>
          <w:b/>
        </w:rPr>
        <w:t>33:</w:t>
      </w:r>
      <w:r w:rsidRPr="00410DC0">
        <w:t>994-1002.</w:t>
      </w:r>
      <w:r w:rsidR="007D1A8C" w:rsidRPr="00410DC0">
        <w:t xml:space="preserve"> (PMC3169726)</w:t>
      </w:r>
    </w:p>
    <w:p w14:paraId="14CC0712" w14:textId="460A62AC" w:rsidR="00DD209A" w:rsidRPr="00410DC0" w:rsidRDefault="00DD209A" w:rsidP="00DD209A">
      <w:pPr>
        <w:numPr>
          <w:ilvl w:val="0"/>
          <w:numId w:val="10"/>
        </w:numPr>
        <w:tabs>
          <w:tab w:val="left" w:pos="7380"/>
        </w:tabs>
      </w:pPr>
      <w:r w:rsidRPr="00410DC0">
        <w:t xml:space="preserve">Montoya JL, Landi N, Kober H, Worhunsky PD, Rutherford HJV, Mencl WE, Mayes LC, </w:t>
      </w:r>
      <w:r w:rsidRPr="00410DC0">
        <w:rPr>
          <w:b/>
        </w:rPr>
        <w:t>Potenza MN</w:t>
      </w:r>
      <w:r w:rsidRPr="00410DC0">
        <w:t xml:space="preserve"> (2012) </w:t>
      </w:r>
      <w:r w:rsidRPr="00410DC0">
        <w:rPr>
          <w:iCs/>
        </w:rPr>
        <w:t xml:space="preserve">Regional Brain Responses in Nulliparous Women to Emotional Infant Stimuli. </w:t>
      </w:r>
      <w:r w:rsidRPr="00410DC0">
        <w:rPr>
          <w:i/>
          <w:iCs/>
        </w:rPr>
        <w:t xml:space="preserve">PLoS One </w:t>
      </w:r>
      <w:r w:rsidRPr="00410DC0">
        <w:rPr>
          <w:b/>
          <w:iCs/>
        </w:rPr>
        <w:t>7(5):</w:t>
      </w:r>
      <w:r w:rsidRPr="00410DC0">
        <w:rPr>
          <w:iCs/>
        </w:rPr>
        <w:t>e36270.</w:t>
      </w:r>
      <w:r w:rsidR="007D1A8C" w:rsidRPr="00410DC0">
        <w:rPr>
          <w:iCs/>
        </w:rPr>
        <w:t xml:space="preserve"> (PMC3349667)</w:t>
      </w:r>
    </w:p>
    <w:p w14:paraId="77343305" w14:textId="77777777" w:rsidR="00621E4A" w:rsidRPr="00410DC0" w:rsidRDefault="00621E4A" w:rsidP="00621E4A">
      <w:pPr>
        <w:numPr>
          <w:ilvl w:val="0"/>
          <w:numId w:val="10"/>
        </w:numPr>
        <w:tabs>
          <w:tab w:val="left" w:pos="440"/>
        </w:tabs>
      </w:pPr>
      <w:r w:rsidRPr="00410DC0">
        <w:t xml:space="preserve">Hyatt CJ, Assaf M, Muska C, Rosen RI, Thomas AD, </w:t>
      </w:r>
      <w:r w:rsidRPr="00410DC0">
        <w:rPr>
          <w:b/>
        </w:rPr>
        <w:t xml:space="preserve">Potenza MN, </w:t>
      </w:r>
      <w:r w:rsidRPr="00410DC0">
        <w:t xml:space="preserve">Johnson MR, Hylton JL, Andrews MM, Reynolds B, Krystal JH, Pearlson GD (2012) </w:t>
      </w:r>
      <w:r w:rsidRPr="00410DC0">
        <w:rPr>
          <w:bCs/>
        </w:rPr>
        <w:t xml:space="preserve">Reward-Related Dorsal Striatal Activity Differences Between Former and Current Cocaine Dependent Subjects during an Interactive Competitive Game. </w:t>
      </w:r>
      <w:r w:rsidRPr="00410DC0">
        <w:rPr>
          <w:bCs/>
          <w:i/>
        </w:rPr>
        <w:t xml:space="preserve">PLoS One </w:t>
      </w:r>
      <w:r w:rsidRPr="00410DC0">
        <w:rPr>
          <w:b/>
          <w:bCs/>
        </w:rPr>
        <w:t>7(5):</w:t>
      </w:r>
      <w:r w:rsidRPr="00410DC0">
        <w:rPr>
          <w:bCs/>
        </w:rPr>
        <w:t>e34917.(PMC3351439)</w:t>
      </w:r>
    </w:p>
    <w:p w14:paraId="28964898" w14:textId="77777777" w:rsidR="00621E4A" w:rsidRPr="00410DC0" w:rsidRDefault="00621E4A" w:rsidP="00621E4A">
      <w:pPr>
        <w:numPr>
          <w:ilvl w:val="0"/>
          <w:numId w:val="10"/>
        </w:numPr>
        <w:tabs>
          <w:tab w:val="left" w:pos="7380"/>
        </w:tabs>
      </w:pPr>
      <w:r w:rsidRPr="00410DC0">
        <w:t xml:space="preserve">Balodis IM, Lacadie CM, </w:t>
      </w:r>
      <w:r w:rsidRPr="00410DC0">
        <w:rPr>
          <w:b/>
        </w:rPr>
        <w:t>Potenza MN</w:t>
      </w:r>
      <w:r w:rsidRPr="00410DC0">
        <w:t xml:space="preserve"> (2012) Self-reported gambling urge intensity correlates with temporal pole activation in men with pathological gambling. </w:t>
      </w:r>
      <w:r w:rsidRPr="00410DC0">
        <w:rPr>
          <w:i/>
        </w:rPr>
        <w:t xml:space="preserve">J Gambling Stud </w:t>
      </w:r>
      <w:r w:rsidRPr="00410DC0">
        <w:rPr>
          <w:b/>
        </w:rPr>
        <w:t>28:</w:t>
      </w:r>
      <w:r w:rsidRPr="00410DC0">
        <w:t>493-513. (PMC3270216)</w:t>
      </w:r>
    </w:p>
    <w:p w14:paraId="291E465B" w14:textId="286BB9C6" w:rsidR="003906E8" w:rsidRPr="00410DC0" w:rsidRDefault="00621E4A" w:rsidP="00621E4A">
      <w:pPr>
        <w:numPr>
          <w:ilvl w:val="0"/>
          <w:numId w:val="10"/>
        </w:numPr>
        <w:tabs>
          <w:tab w:val="left" w:pos="440"/>
        </w:tabs>
      </w:pPr>
      <w:r w:rsidRPr="00410DC0">
        <w:t xml:space="preserve">Hamilton KR, Sinha R, </w:t>
      </w:r>
      <w:r w:rsidRPr="00410DC0">
        <w:rPr>
          <w:b/>
        </w:rPr>
        <w:t>Potenza MN</w:t>
      </w:r>
      <w:r w:rsidRPr="00410DC0">
        <w:t xml:space="preserve"> (2012) Hazardous drinking and dimensions of impulsivity, behavioral approach, and inhibition in adult men and women. </w:t>
      </w:r>
      <w:r w:rsidRPr="00410DC0">
        <w:rPr>
          <w:i/>
        </w:rPr>
        <w:t xml:space="preserve">Alc Clin Expt Res </w:t>
      </w:r>
      <w:r w:rsidRPr="00410DC0">
        <w:rPr>
          <w:b/>
        </w:rPr>
        <w:t>36:</w:t>
      </w:r>
      <w:r w:rsidRPr="00410DC0">
        <w:t>434-449. (PMC3370123)</w:t>
      </w:r>
    </w:p>
    <w:p w14:paraId="097DD7F2" w14:textId="66FC9F03" w:rsidR="003906E8" w:rsidRPr="00410DC0" w:rsidRDefault="003906E8" w:rsidP="00040654">
      <w:pPr>
        <w:numPr>
          <w:ilvl w:val="0"/>
          <w:numId w:val="10"/>
        </w:numPr>
        <w:tabs>
          <w:tab w:val="left" w:pos="7380"/>
        </w:tabs>
      </w:pPr>
      <w:r w:rsidRPr="00410DC0">
        <w:t xml:space="preserve">Jamadar S, DeVito EE, Meda SA, Stevens MC, </w:t>
      </w:r>
      <w:r w:rsidRPr="00410DC0">
        <w:rPr>
          <w:b/>
        </w:rPr>
        <w:t>Potenza MN</w:t>
      </w:r>
      <w:r w:rsidRPr="00410DC0">
        <w:t xml:space="preserve">, Krystal JH, Pearlson GD (2012) </w:t>
      </w:r>
      <w:r w:rsidR="00040654" w:rsidRPr="00040654">
        <w:t>Memantine, an NMDA receptor antagonist, differentially influences Go/No-Go performance and fMRI activity in individuals with and without a family history of alcoholism</w:t>
      </w:r>
      <w:r w:rsidRPr="00410DC0">
        <w:t xml:space="preserve">. </w:t>
      </w:r>
      <w:r w:rsidRPr="00410DC0">
        <w:rPr>
          <w:i/>
        </w:rPr>
        <w:t xml:space="preserve">Psychopharmacol </w:t>
      </w:r>
      <w:r w:rsidRPr="00410DC0">
        <w:rPr>
          <w:b/>
        </w:rPr>
        <w:t xml:space="preserve">222: </w:t>
      </w:r>
      <w:r w:rsidRPr="00410DC0">
        <w:t>129-140.</w:t>
      </w:r>
      <w:r w:rsidR="00040654">
        <w:t xml:space="preserve"> (</w:t>
      </w:r>
      <w:r w:rsidR="00040654" w:rsidRPr="00040654">
        <w:t>PMC3674025</w:t>
      </w:r>
      <w:r w:rsidR="00040654">
        <w:t>)</w:t>
      </w:r>
    </w:p>
    <w:p w14:paraId="3BD20BF2" w14:textId="6726FD36" w:rsidR="003906E8" w:rsidRPr="00410DC0" w:rsidRDefault="003906E8" w:rsidP="003906E8">
      <w:pPr>
        <w:numPr>
          <w:ilvl w:val="0"/>
          <w:numId w:val="10"/>
        </w:numPr>
        <w:tabs>
          <w:tab w:val="left" w:pos="7380"/>
        </w:tabs>
      </w:pPr>
      <w:r w:rsidRPr="00410DC0">
        <w:rPr>
          <w:bCs/>
          <w:color w:val="000000"/>
        </w:rPr>
        <w:t>Rutherford HJV*, Wareham</w:t>
      </w:r>
      <w:r w:rsidRPr="00410DC0">
        <w:rPr>
          <w:bCs/>
          <w:color w:val="000000"/>
          <w:vertAlign w:val="superscript"/>
        </w:rPr>
        <w:t xml:space="preserve"> </w:t>
      </w:r>
      <w:r w:rsidRPr="00410DC0">
        <w:rPr>
          <w:bCs/>
          <w:color w:val="000000"/>
        </w:rPr>
        <w:t xml:space="preserve">JD*, </w:t>
      </w:r>
      <w:r w:rsidRPr="00410DC0">
        <w:rPr>
          <w:color w:val="000000"/>
        </w:rPr>
        <w:t>Vrouva</w:t>
      </w:r>
      <w:r w:rsidRPr="00410DC0">
        <w:rPr>
          <w:color w:val="000000"/>
          <w:vertAlign w:val="superscript"/>
        </w:rPr>
        <w:t xml:space="preserve"> </w:t>
      </w:r>
      <w:r w:rsidRPr="00410DC0">
        <w:rPr>
          <w:color w:val="000000"/>
        </w:rPr>
        <w:t>I, Mayes</w:t>
      </w:r>
      <w:r w:rsidRPr="00410DC0">
        <w:rPr>
          <w:bCs/>
          <w:color w:val="000000"/>
        </w:rPr>
        <w:t xml:space="preserve"> LC, Fonagy P, </w:t>
      </w:r>
      <w:r w:rsidRPr="00410DC0">
        <w:rPr>
          <w:b/>
        </w:rPr>
        <w:t xml:space="preserve">Potenza MN </w:t>
      </w:r>
      <w:r w:rsidRPr="00410DC0">
        <w:t>(2012) Sex differences moderate the relationship between adolescent language and mentalization</w:t>
      </w:r>
      <w:r w:rsidRPr="00410DC0">
        <w:rPr>
          <w:bCs/>
          <w:color w:val="000000"/>
        </w:rPr>
        <w:t>.</w:t>
      </w:r>
      <w:r w:rsidRPr="00410DC0">
        <w:rPr>
          <w:i/>
        </w:rPr>
        <w:t xml:space="preserve"> Personality Disord Theory Res Treatment </w:t>
      </w:r>
      <w:r w:rsidRPr="00410DC0">
        <w:rPr>
          <w:b/>
        </w:rPr>
        <w:t xml:space="preserve">3: </w:t>
      </w:r>
      <w:r w:rsidRPr="00410DC0">
        <w:t>195-203.</w:t>
      </w:r>
      <w:r w:rsidR="00040654">
        <w:t xml:space="preserve"> (</w:t>
      </w:r>
      <w:r w:rsidR="00040654" w:rsidRPr="00040654">
        <w:t>PMC3691855</w:t>
      </w:r>
      <w:r w:rsidR="00040654">
        <w:t>)</w:t>
      </w:r>
      <w:r w:rsidRPr="00410DC0">
        <w:rPr>
          <w:i/>
        </w:rPr>
        <w:t xml:space="preserve">  </w:t>
      </w:r>
      <w:r w:rsidRPr="00410DC0">
        <w:t>* authors contributed equally to the generation of the manuscript</w:t>
      </w:r>
    </w:p>
    <w:p w14:paraId="04212320" w14:textId="1FA1031F" w:rsidR="003906E8" w:rsidRPr="00410DC0" w:rsidRDefault="003906E8" w:rsidP="003906E8">
      <w:pPr>
        <w:numPr>
          <w:ilvl w:val="0"/>
          <w:numId w:val="10"/>
        </w:numPr>
        <w:tabs>
          <w:tab w:val="left" w:pos="7380"/>
        </w:tabs>
      </w:pPr>
      <w:r w:rsidRPr="00410DC0">
        <w:t xml:space="preserve">Matuskey D, Pittman B, Chen JI, Wanriyi J, Nadim H, Jatlow P, Gueorguieva R, </w:t>
      </w:r>
      <w:r w:rsidRPr="00410DC0">
        <w:rPr>
          <w:b/>
        </w:rPr>
        <w:t xml:space="preserve">Potenza MN, </w:t>
      </w:r>
      <w:r w:rsidRPr="00410DC0">
        <w:t xml:space="preserve">Bhagwagar Z, Malison RT (2012) A single-day paradigm of self-regulated human cocaine administration. </w:t>
      </w:r>
      <w:r w:rsidRPr="00410DC0">
        <w:rPr>
          <w:i/>
        </w:rPr>
        <w:t xml:space="preserve">Pharmacol Biochem Behav </w:t>
      </w:r>
      <w:r w:rsidRPr="00410DC0">
        <w:rPr>
          <w:b/>
        </w:rPr>
        <w:t xml:space="preserve">103: </w:t>
      </w:r>
      <w:r w:rsidRPr="00410DC0">
        <w:t>95-101.</w:t>
      </w:r>
      <w:r w:rsidR="00040654">
        <w:t xml:space="preserve"> (</w:t>
      </w:r>
      <w:r w:rsidR="00040654" w:rsidRPr="00040654">
        <w:t>PMC3652339</w:t>
      </w:r>
      <w:r w:rsidR="00040654">
        <w:t>)</w:t>
      </w:r>
    </w:p>
    <w:p w14:paraId="064D3ECC" w14:textId="34708393" w:rsidR="00125647" w:rsidRPr="00410DC0" w:rsidRDefault="00125647" w:rsidP="00125647">
      <w:pPr>
        <w:numPr>
          <w:ilvl w:val="0"/>
          <w:numId w:val="10"/>
        </w:numPr>
        <w:tabs>
          <w:tab w:val="left" w:pos="440"/>
        </w:tabs>
        <w:ind w:left="446" w:hanging="446"/>
        <w:rPr>
          <w:b/>
          <w:u w:val="single"/>
        </w:rPr>
      </w:pPr>
      <w:r w:rsidRPr="00410DC0">
        <w:t xml:space="preserve">Neumeister A, Normandin M, Murrough JW, Henry S, Bailey CR, Luckenbaugh DA, Tuit K, Sinha R, Carson RE, </w:t>
      </w:r>
      <w:r w:rsidRPr="00410DC0">
        <w:rPr>
          <w:b/>
        </w:rPr>
        <w:t>Potenza MN</w:t>
      </w:r>
      <w:r w:rsidRPr="00410DC0">
        <w:t>, Huang Y (</w:t>
      </w:r>
      <w:r w:rsidR="003906E8" w:rsidRPr="00410DC0">
        <w:t>2012</w:t>
      </w:r>
      <w:r w:rsidRPr="00410DC0">
        <w:t xml:space="preserve">) Positron emission tomography shows elevate CB1 receptor binding in men with alcohol dependence. </w:t>
      </w:r>
      <w:r w:rsidRPr="00410DC0">
        <w:rPr>
          <w:i/>
        </w:rPr>
        <w:t>Alc Clin Expt Res</w:t>
      </w:r>
      <w:r w:rsidR="003906E8" w:rsidRPr="00410DC0">
        <w:rPr>
          <w:i/>
        </w:rPr>
        <w:t xml:space="preserve"> </w:t>
      </w:r>
      <w:r w:rsidR="003906E8" w:rsidRPr="00410DC0">
        <w:rPr>
          <w:b/>
        </w:rPr>
        <w:t>36:</w:t>
      </w:r>
      <w:r w:rsidR="003906E8" w:rsidRPr="00410DC0">
        <w:t>2104-2109.</w:t>
      </w:r>
      <w:r w:rsidR="00621E4A" w:rsidRPr="00410DC0">
        <w:t xml:space="preserve"> (PMC3418442)</w:t>
      </w:r>
    </w:p>
    <w:p w14:paraId="5C6EC61D" w14:textId="18A8C01B" w:rsidR="003906E8" w:rsidRPr="00410DC0" w:rsidRDefault="003906E8" w:rsidP="003906E8">
      <w:pPr>
        <w:numPr>
          <w:ilvl w:val="0"/>
          <w:numId w:val="10"/>
        </w:numPr>
        <w:tabs>
          <w:tab w:val="left" w:pos="7380"/>
        </w:tabs>
      </w:pPr>
      <w:r w:rsidRPr="00410DC0">
        <w:t xml:space="preserve">Giddens JL, Stefanovics E, Pilver C, Desai RA, </w:t>
      </w:r>
      <w:r w:rsidRPr="00410DC0">
        <w:rPr>
          <w:b/>
        </w:rPr>
        <w:t xml:space="preserve">Potenza MN </w:t>
      </w:r>
      <w:r w:rsidRPr="00410DC0">
        <w:t xml:space="preserve">(2012) Pathological Gambling Severity and Psychiatric Disorders in Individuals With and Without Anxiety Disorders in a Nationally Representative Population. </w:t>
      </w:r>
      <w:r w:rsidRPr="00410DC0">
        <w:rPr>
          <w:i/>
        </w:rPr>
        <w:t>Psychiatry Res</w:t>
      </w:r>
      <w:r w:rsidRPr="00410DC0">
        <w:t xml:space="preserve"> </w:t>
      </w:r>
      <w:r w:rsidRPr="00410DC0">
        <w:rPr>
          <w:b/>
        </w:rPr>
        <w:t xml:space="preserve">199: </w:t>
      </w:r>
      <w:r w:rsidRPr="00410DC0">
        <w:t>58-64.</w:t>
      </w:r>
      <w:r w:rsidR="00621E4A" w:rsidRPr="00410DC0">
        <w:t xml:space="preserve"> (PMC3572829)</w:t>
      </w:r>
    </w:p>
    <w:p w14:paraId="20B3349B" w14:textId="6D3C5F1E" w:rsidR="003906E8" w:rsidRPr="00410DC0" w:rsidRDefault="003906E8" w:rsidP="003906E8">
      <w:pPr>
        <w:numPr>
          <w:ilvl w:val="0"/>
          <w:numId w:val="10"/>
        </w:numPr>
        <w:tabs>
          <w:tab w:val="left" w:pos="7380"/>
        </w:tabs>
      </w:pPr>
      <w:r w:rsidRPr="00410DC0">
        <w:t xml:space="preserve">Amstadter AB, Daughters SB, MacPherson L, Reynolds EK, Danielson CK, Wang F, </w:t>
      </w:r>
      <w:r w:rsidRPr="00410DC0">
        <w:rPr>
          <w:b/>
        </w:rPr>
        <w:t>Potenza MN</w:t>
      </w:r>
      <w:r w:rsidRPr="00410DC0">
        <w:t>, Gelernter J, Lejuez CW (2012) The relationship between risk-taking propensity and the COMT Val</w:t>
      </w:r>
      <w:r w:rsidRPr="00410DC0">
        <w:rPr>
          <w:vertAlign w:val="superscript"/>
        </w:rPr>
        <w:t>158</w:t>
      </w:r>
      <w:r w:rsidRPr="00410DC0">
        <w:t xml:space="preserve">Met polymorphism among early adolescents as a function of sex. </w:t>
      </w:r>
      <w:r w:rsidRPr="00410DC0">
        <w:rPr>
          <w:i/>
        </w:rPr>
        <w:t xml:space="preserve">J Psychiatry Res </w:t>
      </w:r>
      <w:r w:rsidRPr="00410DC0">
        <w:rPr>
          <w:b/>
        </w:rPr>
        <w:t>47:</w:t>
      </w:r>
      <w:r w:rsidRPr="00410DC0">
        <w:t>940-945.</w:t>
      </w:r>
      <w:r w:rsidR="00040654">
        <w:t xml:space="preserve"> (</w:t>
      </w:r>
      <w:r w:rsidR="00040654" w:rsidRPr="00040654">
        <w:t>PMC3687344</w:t>
      </w:r>
      <w:r w:rsidR="00040654">
        <w:t>)</w:t>
      </w:r>
    </w:p>
    <w:p w14:paraId="15F5F1A2" w14:textId="476CDDAB" w:rsidR="003906E8" w:rsidRPr="00410DC0" w:rsidRDefault="003906E8" w:rsidP="003906E8">
      <w:pPr>
        <w:numPr>
          <w:ilvl w:val="0"/>
          <w:numId w:val="10"/>
        </w:numPr>
        <w:tabs>
          <w:tab w:val="left" w:pos="7380"/>
        </w:tabs>
      </w:pPr>
      <w:r w:rsidRPr="00410DC0">
        <w:t xml:space="preserve">Chamorro J, Bernardi S, </w:t>
      </w:r>
      <w:r w:rsidRPr="00410DC0">
        <w:rPr>
          <w:b/>
        </w:rPr>
        <w:t>Potenza</w:t>
      </w:r>
      <w:r w:rsidRPr="00410DC0">
        <w:rPr>
          <w:b/>
          <w:vertAlign w:val="superscript"/>
        </w:rPr>
        <w:t xml:space="preserve"> </w:t>
      </w:r>
      <w:r w:rsidRPr="00410DC0">
        <w:rPr>
          <w:b/>
        </w:rPr>
        <w:t>MN</w:t>
      </w:r>
      <w:r w:rsidRPr="00410DC0">
        <w:t>, Grant, JE, Marsh R, Wang S, Blanco C (2012)</w:t>
      </w:r>
      <w:r w:rsidRPr="00410DC0">
        <w:rPr>
          <w:vertAlign w:val="superscript"/>
        </w:rPr>
        <w:t xml:space="preserve"> </w:t>
      </w:r>
      <w:r w:rsidRPr="00410DC0">
        <w:t xml:space="preserve">Impulsivity in the general population: Results from the National Epidemiologic Survey on Alcohol and Related Conditions (NESARC). </w:t>
      </w:r>
      <w:r w:rsidRPr="00410DC0">
        <w:rPr>
          <w:i/>
        </w:rPr>
        <w:t xml:space="preserve">J Psychiatry Res </w:t>
      </w:r>
      <w:r w:rsidRPr="00410DC0">
        <w:rPr>
          <w:b/>
        </w:rPr>
        <w:t>46:</w:t>
      </w:r>
      <w:r w:rsidRPr="00410DC0">
        <w:t>994-1001.</w:t>
      </w:r>
      <w:r w:rsidR="00621E4A" w:rsidRPr="00410DC0">
        <w:t xml:space="preserve"> (PMC3564492)</w:t>
      </w:r>
    </w:p>
    <w:p w14:paraId="174386BB" w14:textId="7A34FA4A" w:rsidR="003906E8" w:rsidRPr="00410DC0" w:rsidRDefault="003906E8" w:rsidP="003906E8">
      <w:pPr>
        <w:numPr>
          <w:ilvl w:val="0"/>
          <w:numId w:val="10"/>
        </w:numPr>
        <w:tabs>
          <w:tab w:val="left" w:pos="7380"/>
        </w:tabs>
      </w:pPr>
      <w:r w:rsidRPr="00410DC0">
        <w:rPr>
          <w:bCs/>
        </w:rPr>
        <w:t xml:space="preserve">Balodis IM, Molina ND, Kober H, Worhunsky PD, White MA, Sinha R, Grilo CM, </w:t>
      </w:r>
      <w:r w:rsidRPr="00410DC0">
        <w:rPr>
          <w:b/>
          <w:bCs/>
        </w:rPr>
        <w:t xml:space="preserve">Potenza MN </w:t>
      </w:r>
      <w:r w:rsidRPr="00410DC0">
        <w:rPr>
          <w:bCs/>
        </w:rPr>
        <w:t>(2013) Divergent neural substrates of inhibitory control in binge eating disorder relative to other manifestations of obesity</w:t>
      </w:r>
      <w:r w:rsidRPr="00410DC0">
        <w:t xml:space="preserve">. </w:t>
      </w:r>
      <w:r w:rsidRPr="00410DC0">
        <w:rPr>
          <w:i/>
        </w:rPr>
        <w:t>Obesity</w:t>
      </w:r>
      <w:r w:rsidRPr="00410DC0">
        <w:rPr>
          <w:b/>
        </w:rPr>
        <w:t>21:</w:t>
      </w:r>
      <w:r w:rsidRPr="00410DC0">
        <w:t>367-377.</w:t>
      </w:r>
      <w:r w:rsidR="00040654">
        <w:t xml:space="preserve"> (</w:t>
      </w:r>
      <w:r w:rsidR="00040654" w:rsidRPr="00040654">
        <w:t>PMC3610836</w:t>
      </w:r>
      <w:r w:rsidR="00040654">
        <w:t>)</w:t>
      </w:r>
    </w:p>
    <w:p w14:paraId="1494743A" w14:textId="502C37D4" w:rsidR="00836385" w:rsidRPr="00410DC0" w:rsidRDefault="005D53AE" w:rsidP="00836385">
      <w:pPr>
        <w:numPr>
          <w:ilvl w:val="0"/>
          <w:numId w:val="10"/>
        </w:numPr>
        <w:tabs>
          <w:tab w:val="left" w:pos="440"/>
        </w:tabs>
        <w:ind w:left="446" w:hanging="446"/>
      </w:pPr>
      <w:r w:rsidRPr="00410DC0">
        <w:lastRenderedPageBreak/>
        <w:t>Kundu</w:t>
      </w:r>
      <w:r w:rsidR="00836385" w:rsidRPr="00410DC0">
        <w:t xml:space="preserve"> P, Pilver C, Steinberg MA, Rugle L, Desai RA, Krishnan-Sarin S, </w:t>
      </w:r>
      <w:r w:rsidR="00836385" w:rsidRPr="00410DC0">
        <w:rPr>
          <w:b/>
        </w:rPr>
        <w:t xml:space="preserve">Potenza MN </w:t>
      </w:r>
      <w:r w:rsidR="00836385" w:rsidRPr="00410DC0">
        <w:t>(</w:t>
      </w:r>
      <w:r w:rsidR="003906E8" w:rsidRPr="00410DC0">
        <w:rPr>
          <w:bCs/>
        </w:rPr>
        <w:t>2013</w:t>
      </w:r>
      <w:r w:rsidR="00836385" w:rsidRPr="00410DC0">
        <w:t xml:space="preserve">) Gambling-related attitudes and behaviors in adolescents who have received instant (scratch) lottery tickets as gifts. </w:t>
      </w:r>
      <w:r w:rsidR="00836385" w:rsidRPr="00410DC0">
        <w:rPr>
          <w:i/>
        </w:rPr>
        <w:t>J Adol Health</w:t>
      </w:r>
      <w:r w:rsidR="00836385" w:rsidRPr="00410DC0">
        <w:t xml:space="preserve"> </w:t>
      </w:r>
      <w:r w:rsidR="003906E8" w:rsidRPr="00410DC0">
        <w:rPr>
          <w:b/>
        </w:rPr>
        <w:t>52:</w:t>
      </w:r>
      <w:r w:rsidR="003906E8" w:rsidRPr="00410DC0">
        <w:t>456-464.</w:t>
      </w:r>
      <w:r w:rsidR="00040654">
        <w:t xml:space="preserve"> (</w:t>
      </w:r>
      <w:r w:rsidR="00040654" w:rsidRPr="00040654">
        <w:t>PMC3667499</w:t>
      </w:r>
      <w:r w:rsidR="00040654">
        <w:t>)</w:t>
      </w:r>
    </w:p>
    <w:p w14:paraId="1E3B82B4" w14:textId="7E3284E6" w:rsidR="00AA0187" w:rsidRPr="00410DC0" w:rsidRDefault="00AA0187" w:rsidP="00AA0187">
      <w:pPr>
        <w:numPr>
          <w:ilvl w:val="0"/>
          <w:numId w:val="10"/>
        </w:numPr>
        <w:tabs>
          <w:tab w:val="left" w:pos="440"/>
        </w:tabs>
        <w:ind w:left="446" w:hanging="446"/>
        <w:rPr>
          <w:b/>
          <w:u w:val="single"/>
        </w:rPr>
      </w:pPr>
      <w:r w:rsidRPr="00410DC0">
        <w:t xml:space="preserve">Jastreboff AM, Sinha R, Lacadie C, </w:t>
      </w:r>
      <w:r w:rsidR="004F7303" w:rsidRPr="00410DC0">
        <w:t>Small DM</w:t>
      </w:r>
      <w:r w:rsidRPr="00410DC0">
        <w:t xml:space="preserve">, Sherwin RS, </w:t>
      </w:r>
      <w:r w:rsidRPr="00410DC0">
        <w:rPr>
          <w:b/>
        </w:rPr>
        <w:t xml:space="preserve">Potenza MN </w:t>
      </w:r>
      <w:r w:rsidRPr="00410DC0">
        <w:t>(</w:t>
      </w:r>
      <w:r w:rsidR="003906E8" w:rsidRPr="00410DC0">
        <w:t>2013</w:t>
      </w:r>
      <w:r w:rsidRPr="00410DC0">
        <w:t xml:space="preserve">) </w:t>
      </w:r>
      <w:r w:rsidR="00D86FAE" w:rsidRPr="00410DC0">
        <w:t xml:space="preserve">Neural correlates of stress- and food-cue-induced </w:t>
      </w:r>
      <w:r w:rsidR="004F7303" w:rsidRPr="00410DC0">
        <w:t>food craving in obesity: Association with insulin levels</w:t>
      </w:r>
      <w:r w:rsidRPr="00410DC0">
        <w:t xml:space="preserve">. </w:t>
      </w:r>
      <w:r w:rsidRPr="00410DC0">
        <w:rPr>
          <w:i/>
        </w:rPr>
        <w:t>Diabetes Care</w:t>
      </w:r>
      <w:r w:rsidR="003906E8" w:rsidRPr="00410DC0">
        <w:rPr>
          <w:i/>
        </w:rPr>
        <w:t xml:space="preserve"> </w:t>
      </w:r>
      <w:r w:rsidR="003906E8" w:rsidRPr="00410DC0">
        <w:rPr>
          <w:b/>
        </w:rPr>
        <w:t>36:</w:t>
      </w:r>
      <w:r w:rsidR="003906E8" w:rsidRPr="00410DC0">
        <w:t>394-402.</w:t>
      </w:r>
      <w:r w:rsidR="00040654">
        <w:t xml:space="preserve"> (</w:t>
      </w:r>
      <w:r w:rsidR="00040654" w:rsidRPr="00040654">
        <w:t>PMC3554293</w:t>
      </w:r>
      <w:r w:rsidR="00040654">
        <w:t>)</w:t>
      </w:r>
    </w:p>
    <w:p w14:paraId="6C11FE9E" w14:textId="2EF88362" w:rsidR="003014B7" w:rsidRPr="00410DC0" w:rsidRDefault="00B61C6F" w:rsidP="003014B7">
      <w:pPr>
        <w:numPr>
          <w:ilvl w:val="0"/>
          <w:numId w:val="10"/>
        </w:numPr>
        <w:tabs>
          <w:tab w:val="left" w:pos="440"/>
        </w:tabs>
      </w:pPr>
      <w:r w:rsidRPr="00410DC0">
        <w:t xml:space="preserve">Pilver CE, Libby DJ, Hoff RA, </w:t>
      </w:r>
      <w:r w:rsidRPr="00410DC0">
        <w:rPr>
          <w:b/>
        </w:rPr>
        <w:t xml:space="preserve">Potenza MN </w:t>
      </w:r>
      <w:r w:rsidRPr="00410DC0">
        <w:t>(</w:t>
      </w:r>
      <w:r w:rsidR="003906E8" w:rsidRPr="00410DC0">
        <w:rPr>
          <w:noProof/>
        </w:rPr>
        <w:t>2013</w:t>
      </w:r>
      <w:r w:rsidRPr="00410DC0">
        <w:t xml:space="preserve">) </w:t>
      </w:r>
      <w:bookmarkStart w:id="0" w:name="abstractReportsOriginal"/>
      <w:bookmarkEnd w:id="0"/>
      <w:r w:rsidRPr="00410DC0">
        <w:t xml:space="preserve">Problem gambling severity and the incidence of Axis I psychopathology among older adults in the general population. </w:t>
      </w:r>
      <w:r w:rsidRPr="00410DC0">
        <w:rPr>
          <w:i/>
        </w:rPr>
        <w:t>J Psychiatry Res</w:t>
      </w:r>
      <w:r w:rsidR="003906E8" w:rsidRPr="00410DC0">
        <w:rPr>
          <w:i/>
        </w:rPr>
        <w:t xml:space="preserve"> </w:t>
      </w:r>
      <w:r w:rsidR="003906E8" w:rsidRPr="00410DC0">
        <w:rPr>
          <w:b/>
        </w:rPr>
        <w:t>47:</w:t>
      </w:r>
      <w:r w:rsidR="003906E8" w:rsidRPr="00410DC0">
        <w:t>534-541.</w:t>
      </w:r>
      <w:r w:rsidR="00040654">
        <w:t xml:space="preserve"> (</w:t>
      </w:r>
      <w:r w:rsidR="00040654" w:rsidRPr="00040654">
        <w:t>PMC3668329</w:t>
      </w:r>
      <w:r w:rsidR="00040654">
        <w:t>)</w:t>
      </w:r>
    </w:p>
    <w:p w14:paraId="0961DB54" w14:textId="77777777" w:rsidR="003906E8" w:rsidRPr="00410DC0" w:rsidRDefault="003906E8" w:rsidP="003906E8">
      <w:pPr>
        <w:numPr>
          <w:ilvl w:val="0"/>
          <w:numId w:val="10"/>
        </w:numPr>
        <w:tabs>
          <w:tab w:val="left" w:pos="440"/>
        </w:tabs>
      </w:pPr>
      <w:r w:rsidRPr="00410DC0">
        <w:rPr>
          <w:rFonts w:eastAsia="Calibri"/>
        </w:rPr>
        <w:t xml:space="preserve">Berlin H, Koran L, </w:t>
      </w:r>
      <w:r w:rsidRPr="00410DC0">
        <w:rPr>
          <w:rFonts w:eastAsia="Calibri"/>
          <w:b/>
        </w:rPr>
        <w:t>Potenza MN</w:t>
      </w:r>
      <w:r w:rsidRPr="00410DC0">
        <w:rPr>
          <w:rFonts w:eastAsia="Calibri"/>
        </w:rPr>
        <w:t xml:space="preserve">, McElroy S, Fong T, Malhotra S, Braun A, Simeon D, Pallanti S, Chaplin W, Hollander E (2013) A Double-blind, Placebo-Controlled Trial of Topiramate for Pathological Gambling. </w:t>
      </w:r>
      <w:r w:rsidRPr="00410DC0">
        <w:rPr>
          <w:rFonts w:eastAsia="Calibri"/>
          <w:i/>
        </w:rPr>
        <w:t xml:space="preserve">World J Biol Psychiatry </w:t>
      </w:r>
      <w:r w:rsidRPr="00410DC0">
        <w:rPr>
          <w:rFonts w:eastAsia="Calibri"/>
          <w:b/>
        </w:rPr>
        <w:t>14:</w:t>
      </w:r>
      <w:r w:rsidRPr="00410DC0">
        <w:rPr>
          <w:rFonts w:eastAsia="Calibri"/>
        </w:rPr>
        <w:t>121-128.</w:t>
      </w:r>
    </w:p>
    <w:p w14:paraId="0A27D699" w14:textId="2E1AF0EE" w:rsidR="003906E8" w:rsidRPr="00410DC0" w:rsidRDefault="003906E8" w:rsidP="00040654">
      <w:pPr>
        <w:numPr>
          <w:ilvl w:val="0"/>
          <w:numId w:val="10"/>
        </w:numPr>
        <w:rPr>
          <w:rFonts w:eastAsia="SimSun"/>
          <w:lang w:eastAsia="zh-CN"/>
        </w:rPr>
      </w:pPr>
      <w:r w:rsidRPr="00410DC0">
        <w:t xml:space="preserve">Yip SW, Lacadie C, Xu J, Worhunsky PD, Fulbright RK, Constable RT, </w:t>
      </w:r>
      <w:r w:rsidRPr="00410DC0">
        <w:rPr>
          <w:b/>
        </w:rPr>
        <w:t xml:space="preserve">Potenza MN </w:t>
      </w:r>
      <w:r w:rsidRPr="00410DC0">
        <w:t xml:space="preserve">(2013) </w:t>
      </w:r>
      <w:r w:rsidR="00040654" w:rsidRPr="00040654">
        <w:t>Reduced genual corpus callosal white matter integri</w:t>
      </w:r>
      <w:r w:rsidR="00F02DCB">
        <w:t>ty in pathological gambling and</w:t>
      </w:r>
      <w:r w:rsidR="00703CCB">
        <w:t xml:space="preserve"> </w:t>
      </w:r>
      <w:r w:rsidR="00703CCB" w:rsidRPr="00040654">
        <w:t>its relationship to alcohol abuse or dependence</w:t>
      </w:r>
      <w:r w:rsidR="00703CCB" w:rsidRPr="00410DC0">
        <w:t xml:space="preserve">. </w:t>
      </w:r>
      <w:r w:rsidR="00703CCB" w:rsidRPr="00410DC0">
        <w:rPr>
          <w:i/>
        </w:rPr>
        <w:t xml:space="preserve">World J Biol Psychiatry </w:t>
      </w:r>
      <w:r w:rsidR="00703CCB" w:rsidRPr="00410DC0">
        <w:rPr>
          <w:rFonts w:eastAsia="Calibri"/>
          <w:b/>
        </w:rPr>
        <w:t>14:</w:t>
      </w:r>
      <w:r w:rsidR="00703CCB" w:rsidRPr="00410DC0">
        <w:rPr>
          <w:rFonts w:eastAsia="Calibri"/>
        </w:rPr>
        <w:t>129-138.</w:t>
      </w:r>
      <w:r w:rsidR="00703CCB">
        <w:rPr>
          <w:rFonts w:eastAsia="Calibri"/>
        </w:rPr>
        <w:t xml:space="preserve"> (</w:t>
      </w:r>
      <w:r w:rsidR="00703CCB" w:rsidRPr="00040654">
        <w:rPr>
          <w:rFonts w:eastAsia="Calibri"/>
        </w:rPr>
        <w:t>PMC3689213</w:t>
      </w:r>
      <w:r w:rsidR="00703CCB">
        <w:rPr>
          <w:rFonts w:eastAsia="Calibri"/>
        </w:rPr>
        <w:t>)</w:t>
      </w:r>
    </w:p>
    <w:p w14:paraId="35605E16" w14:textId="0D09911F" w:rsidR="003906E8" w:rsidRPr="00410DC0" w:rsidDel="009135BB" w:rsidRDefault="003906E8" w:rsidP="003906E8">
      <w:pPr>
        <w:numPr>
          <w:ilvl w:val="0"/>
          <w:numId w:val="10"/>
        </w:numPr>
        <w:tabs>
          <w:tab w:val="left" w:pos="440"/>
        </w:tabs>
      </w:pPr>
      <w:r w:rsidRPr="00410DC0">
        <w:rPr>
          <w:b/>
        </w:rPr>
        <w:t>Potenza MN</w:t>
      </w:r>
      <w:r w:rsidRPr="00410DC0">
        <w:t>,</w:t>
      </w:r>
      <w:r w:rsidRPr="00410DC0">
        <w:rPr>
          <w:b/>
        </w:rPr>
        <w:t xml:space="preserve"> </w:t>
      </w:r>
      <w:r w:rsidRPr="00410DC0">
        <w:t xml:space="preserve">Walderhaug E, Henry S, Gallezot J-D, Planeta-Wilson B, Ropchan J, Neumeister A (2013) Serotonin 1B receptor imaging in pathological gambling. </w:t>
      </w:r>
      <w:r w:rsidRPr="00410DC0">
        <w:rPr>
          <w:i/>
        </w:rPr>
        <w:t xml:space="preserve">World J Biol Psychiatry </w:t>
      </w:r>
      <w:r w:rsidRPr="00410DC0">
        <w:rPr>
          <w:rFonts w:eastAsia="Calibri"/>
          <w:b/>
        </w:rPr>
        <w:t>14:</w:t>
      </w:r>
      <w:r w:rsidRPr="00410DC0">
        <w:rPr>
          <w:rFonts w:eastAsia="Calibri"/>
        </w:rPr>
        <w:t>1</w:t>
      </w:r>
      <w:r w:rsidR="0075117A" w:rsidRPr="00410DC0">
        <w:rPr>
          <w:rFonts w:eastAsia="Calibri"/>
        </w:rPr>
        <w:t>39-145</w:t>
      </w:r>
      <w:r w:rsidRPr="00410DC0">
        <w:rPr>
          <w:rFonts w:eastAsia="Calibri"/>
        </w:rPr>
        <w:t>.</w:t>
      </w:r>
      <w:r w:rsidR="00621E4A" w:rsidRPr="00410DC0">
        <w:t xml:space="preserve"> (PMC3595502)</w:t>
      </w:r>
    </w:p>
    <w:p w14:paraId="4D0635CD" w14:textId="3637AA57" w:rsidR="003906E8" w:rsidRPr="00410DC0" w:rsidRDefault="003906E8" w:rsidP="003906E8">
      <w:pPr>
        <w:numPr>
          <w:ilvl w:val="0"/>
          <w:numId w:val="10"/>
        </w:numPr>
        <w:tabs>
          <w:tab w:val="left" w:pos="7380"/>
        </w:tabs>
      </w:pPr>
      <w:r w:rsidRPr="00410DC0">
        <w:t xml:space="preserve">Hamilton KR, Ansell EB, Reynolds B, </w:t>
      </w:r>
      <w:r w:rsidRPr="00410DC0">
        <w:rPr>
          <w:b/>
        </w:rPr>
        <w:t>Potenza MN,</w:t>
      </w:r>
      <w:r w:rsidRPr="00410DC0">
        <w:t xml:space="preserve"> Sinha R (2013) Self-reported impulsivity, but not behavioral choice or response impulsivity, partially mediates the effect of stress on drinking behavior. </w:t>
      </w:r>
      <w:r w:rsidRPr="00410DC0">
        <w:rPr>
          <w:i/>
        </w:rPr>
        <w:t xml:space="preserve">Stress </w:t>
      </w:r>
      <w:r w:rsidRPr="00410DC0">
        <w:rPr>
          <w:b/>
        </w:rPr>
        <w:t>16:</w:t>
      </w:r>
      <w:r w:rsidRPr="00410DC0">
        <w:t>3-15.</w:t>
      </w:r>
      <w:r w:rsidR="0035104F">
        <w:t xml:space="preserve"> (</w:t>
      </w:r>
      <w:r w:rsidR="0035104F" w:rsidRPr="0035104F">
        <w:t>PMC3673559</w:t>
      </w:r>
      <w:r w:rsidR="0035104F">
        <w:t>)</w:t>
      </w:r>
    </w:p>
    <w:p w14:paraId="5B1BB239" w14:textId="7287D47B" w:rsidR="001B71D5" w:rsidRPr="00223F7A" w:rsidRDefault="001B71D5" w:rsidP="001B71D5">
      <w:pPr>
        <w:numPr>
          <w:ilvl w:val="0"/>
          <w:numId w:val="10"/>
        </w:numPr>
        <w:tabs>
          <w:tab w:val="left" w:pos="7380"/>
        </w:tabs>
      </w:pPr>
      <w:r w:rsidRPr="00410DC0">
        <w:t>Xu J, Li Y</w:t>
      </w:r>
      <w:r w:rsidRPr="00223F7A">
        <w:t xml:space="preserve">, Lin H, Sinha R, </w:t>
      </w:r>
      <w:r w:rsidRPr="00223F7A">
        <w:rPr>
          <w:b/>
        </w:rPr>
        <w:t xml:space="preserve">Potenza MN </w:t>
      </w:r>
      <w:r w:rsidRPr="00223F7A">
        <w:t xml:space="preserve">(2013) Body Mass Index Correlates Negatively With White Matter Integrity in The Fornix And Corpus Callosum: A Diffusion Tensor Imaging Study. </w:t>
      </w:r>
      <w:r w:rsidRPr="00223F7A">
        <w:rPr>
          <w:i/>
        </w:rPr>
        <w:t>Human Brain Mapping</w:t>
      </w:r>
      <w:r w:rsidRPr="00223F7A">
        <w:rPr>
          <w:b/>
          <w:i/>
        </w:rPr>
        <w:t xml:space="preserve"> </w:t>
      </w:r>
      <w:r w:rsidRPr="00223F7A">
        <w:rPr>
          <w:b/>
        </w:rPr>
        <w:t>34:</w:t>
      </w:r>
      <w:r w:rsidRPr="00223F7A">
        <w:t>1044-1052.</w:t>
      </w:r>
      <w:r w:rsidR="0035104F" w:rsidRPr="00223F7A">
        <w:t xml:space="preserve"> (PMC3314715)</w:t>
      </w:r>
    </w:p>
    <w:p w14:paraId="32D567B1" w14:textId="190180DF" w:rsidR="001B71D5" w:rsidRPr="00223F7A" w:rsidRDefault="001B71D5" w:rsidP="001B71D5">
      <w:pPr>
        <w:numPr>
          <w:ilvl w:val="0"/>
          <w:numId w:val="10"/>
        </w:numPr>
        <w:tabs>
          <w:tab w:val="left" w:pos="7380"/>
        </w:tabs>
      </w:pPr>
      <w:r w:rsidRPr="00223F7A">
        <w:t xml:space="preserve">Kong G, Smith AE, MacMahon TJ, Cavallo DA, Schepis TS, Desai RA, </w:t>
      </w:r>
      <w:r w:rsidRPr="00223F7A">
        <w:rPr>
          <w:b/>
        </w:rPr>
        <w:t>Potenza MN</w:t>
      </w:r>
      <w:r w:rsidRPr="00223F7A">
        <w:t xml:space="preserve">, Krishnan-Sarin S (2013) </w:t>
      </w:r>
      <w:r w:rsidRPr="00223F7A">
        <w:rPr>
          <w:rFonts w:eastAsia="Times"/>
        </w:rPr>
        <w:t>Pubertal status, sensation-seeking, impulsivity, and substance use in high-school-aged boys and girls</w:t>
      </w:r>
      <w:r w:rsidRPr="00223F7A">
        <w:t xml:space="preserve">. </w:t>
      </w:r>
      <w:r w:rsidRPr="00223F7A">
        <w:rPr>
          <w:i/>
        </w:rPr>
        <w:t xml:space="preserve">J Addict Med </w:t>
      </w:r>
      <w:r w:rsidRPr="00223F7A">
        <w:rPr>
          <w:b/>
        </w:rPr>
        <w:t>7:</w:t>
      </w:r>
      <w:r w:rsidRPr="00223F7A">
        <w:t>116-121.</w:t>
      </w:r>
      <w:r w:rsidR="0035104F" w:rsidRPr="00223F7A">
        <w:t xml:space="preserve"> (PMC3618523)</w:t>
      </w:r>
    </w:p>
    <w:p w14:paraId="1490FA0E" w14:textId="6412BB7C" w:rsidR="001B71D5" w:rsidRPr="00223F7A" w:rsidRDefault="001B71D5" w:rsidP="001B71D5">
      <w:pPr>
        <w:numPr>
          <w:ilvl w:val="0"/>
          <w:numId w:val="10"/>
        </w:numPr>
        <w:tabs>
          <w:tab w:val="left" w:pos="7380"/>
        </w:tabs>
      </w:pPr>
      <w:r w:rsidRPr="00223F7A">
        <w:rPr>
          <w:color w:val="000000"/>
        </w:rPr>
        <w:t xml:space="preserve">Balodis IM, Kober H, Worhunsky PD, White MA, Stevens MC, Pearlson GD, Sinha R, Grilo CM, </w:t>
      </w:r>
      <w:r w:rsidRPr="00223F7A">
        <w:rPr>
          <w:b/>
          <w:color w:val="000000"/>
        </w:rPr>
        <w:t>Potenza MN</w:t>
      </w:r>
      <w:r w:rsidRPr="00223F7A">
        <w:rPr>
          <w:color w:val="000000"/>
        </w:rPr>
        <w:t xml:space="preserve"> (2013)</w:t>
      </w:r>
      <w:r w:rsidRPr="00223F7A">
        <w:rPr>
          <w:bCs/>
        </w:rPr>
        <w:t xml:space="preserve"> Monetary reward processing in obese individuals with and without binge eating disorder. </w:t>
      </w:r>
      <w:r w:rsidRPr="00223F7A">
        <w:rPr>
          <w:bCs/>
          <w:i/>
        </w:rPr>
        <w:t xml:space="preserve">Biol Psychiatry </w:t>
      </w:r>
      <w:r w:rsidRPr="00223F7A">
        <w:rPr>
          <w:b/>
          <w:bCs/>
        </w:rPr>
        <w:t>73:</w:t>
      </w:r>
      <w:r w:rsidRPr="00223F7A">
        <w:rPr>
          <w:bCs/>
        </w:rPr>
        <w:t>877-886.</w:t>
      </w:r>
      <w:r w:rsidR="001364BB" w:rsidRPr="00223F7A">
        <w:rPr>
          <w:bCs/>
        </w:rPr>
        <w:t xml:space="preserve"> (PMC3686098)</w:t>
      </w:r>
    </w:p>
    <w:p w14:paraId="0DCFBC43" w14:textId="5F675EB3" w:rsidR="003906E8" w:rsidRPr="00223F7A" w:rsidRDefault="003906E8" w:rsidP="003906E8">
      <w:pPr>
        <w:numPr>
          <w:ilvl w:val="0"/>
          <w:numId w:val="10"/>
        </w:numPr>
        <w:tabs>
          <w:tab w:val="left" w:pos="440"/>
        </w:tabs>
      </w:pPr>
      <w:r w:rsidRPr="00223F7A">
        <w:t xml:space="preserve">Worhunsky PD, Stevens MC, Carroll KM, Rounsaville BJ, Calhoun VC, Pearlson GD, </w:t>
      </w:r>
      <w:r w:rsidRPr="00223F7A">
        <w:rPr>
          <w:b/>
        </w:rPr>
        <w:t>Potenza MN</w:t>
      </w:r>
      <w:r w:rsidRPr="00223F7A">
        <w:t xml:space="preserve"> (</w:t>
      </w:r>
      <w:r w:rsidR="0012158E" w:rsidRPr="00223F7A">
        <w:rPr>
          <w:bCs/>
          <w:lang w:val="pt-BR"/>
        </w:rPr>
        <w:t>2013</w:t>
      </w:r>
      <w:r w:rsidRPr="00223F7A">
        <w:t xml:space="preserve">) Functional Brain Networks Associated with Cognitive Control, Cocaine Dependence and Treatment Outcome. </w:t>
      </w:r>
      <w:r w:rsidRPr="00223F7A">
        <w:rPr>
          <w:i/>
        </w:rPr>
        <w:t>Psychol Addict Behav</w:t>
      </w:r>
      <w:r w:rsidR="0012158E" w:rsidRPr="00223F7A">
        <w:rPr>
          <w:i/>
        </w:rPr>
        <w:t xml:space="preserve"> </w:t>
      </w:r>
      <w:r w:rsidR="0012158E" w:rsidRPr="00223F7A">
        <w:rPr>
          <w:b/>
        </w:rPr>
        <w:t>27:</w:t>
      </w:r>
      <w:r w:rsidR="0012158E" w:rsidRPr="00223F7A">
        <w:t>477-488.</w:t>
      </w:r>
      <w:r w:rsidR="001364BB" w:rsidRPr="00223F7A">
        <w:t xml:space="preserve"> (PMC3743442)</w:t>
      </w:r>
    </w:p>
    <w:p w14:paraId="39E87EEB" w14:textId="6DD75AF1" w:rsidR="00DE3378" w:rsidRPr="00223F7A" w:rsidRDefault="00DE3378" w:rsidP="00BD6A56">
      <w:pPr>
        <w:numPr>
          <w:ilvl w:val="0"/>
          <w:numId w:val="10"/>
        </w:numPr>
        <w:tabs>
          <w:tab w:val="left" w:pos="440"/>
        </w:tabs>
      </w:pPr>
      <w:r w:rsidRPr="00223F7A">
        <w:rPr>
          <w:b/>
        </w:rPr>
        <w:t>Potenza MN</w:t>
      </w:r>
      <w:r w:rsidRPr="00223F7A">
        <w:t xml:space="preserve">, Balodis IM, Franco CA, Bullock S, Xu J, </w:t>
      </w:r>
      <w:r w:rsidR="00B9645E" w:rsidRPr="00223F7A">
        <w:t xml:space="preserve">Chung T, </w:t>
      </w:r>
      <w:r w:rsidRPr="00223F7A">
        <w:t xml:space="preserve">Grant JE (2013) Neurobiological considerations in understanding behavioral treatments for pathological gambling. </w:t>
      </w:r>
      <w:r w:rsidRPr="00BD6A56">
        <w:rPr>
          <w:i/>
        </w:rPr>
        <w:t xml:space="preserve">Psychology Addict Behav </w:t>
      </w:r>
      <w:r w:rsidRPr="00BD6A56">
        <w:rPr>
          <w:b/>
        </w:rPr>
        <w:t>27:</w:t>
      </w:r>
      <w:r w:rsidRPr="00223F7A">
        <w:t>380-392.</w:t>
      </w:r>
      <w:r w:rsidR="001364BB" w:rsidRPr="00223F7A">
        <w:t xml:space="preserve"> (PMC3700568)</w:t>
      </w:r>
    </w:p>
    <w:p w14:paraId="2759CE25" w14:textId="4D1DA61D" w:rsidR="00DE3378" w:rsidRPr="00223F7A" w:rsidRDefault="00DE3378" w:rsidP="001364BB">
      <w:pPr>
        <w:numPr>
          <w:ilvl w:val="0"/>
          <w:numId w:val="10"/>
        </w:numPr>
      </w:pPr>
      <w:r w:rsidRPr="00223F7A">
        <w:t xml:space="preserve">Krishnan-Sarin S, Balodis IM, Kober H, Worhunsky PD, Liss T, Xu J, </w:t>
      </w:r>
      <w:r w:rsidRPr="00223F7A">
        <w:rPr>
          <w:b/>
        </w:rPr>
        <w:t>Potenza MN</w:t>
      </w:r>
      <w:r w:rsidRPr="00223F7A">
        <w:t xml:space="preserve"> (2013) </w:t>
      </w:r>
      <w:r w:rsidR="001364BB" w:rsidRPr="00223F7A">
        <w:t>An exploratory pilot study of the relationship between neural correlates of cognitive control and reduction in cigarette use among treatment-seeking adolescent smokers</w:t>
      </w:r>
      <w:r w:rsidRPr="00223F7A">
        <w:t xml:space="preserve">. </w:t>
      </w:r>
      <w:r w:rsidRPr="00223F7A">
        <w:rPr>
          <w:i/>
        </w:rPr>
        <w:t xml:space="preserve">Psychology Addict Behav </w:t>
      </w:r>
      <w:r w:rsidRPr="00223F7A">
        <w:rPr>
          <w:b/>
        </w:rPr>
        <w:t>27:</w:t>
      </w:r>
      <w:r w:rsidRPr="00223F7A">
        <w:t>526-532.</w:t>
      </w:r>
      <w:r w:rsidR="001364BB" w:rsidRPr="00223F7A">
        <w:t xml:space="preserve"> (PMC4106014)</w:t>
      </w:r>
    </w:p>
    <w:p w14:paraId="42E51187" w14:textId="5D8B5481" w:rsidR="00DE3378" w:rsidRPr="00223F7A" w:rsidRDefault="00DE3378" w:rsidP="00DE3378">
      <w:pPr>
        <w:numPr>
          <w:ilvl w:val="0"/>
          <w:numId w:val="10"/>
        </w:numPr>
        <w:tabs>
          <w:tab w:val="left" w:pos="440"/>
        </w:tabs>
        <w:ind w:left="446" w:hanging="446"/>
      </w:pPr>
      <w:r w:rsidRPr="00223F7A">
        <w:t xml:space="preserve">Yau Y, </w:t>
      </w:r>
      <w:r w:rsidRPr="00223F7A">
        <w:rPr>
          <w:b/>
        </w:rPr>
        <w:t>Potenza MN</w:t>
      </w:r>
      <w:r w:rsidRPr="00223F7A">
        <w:t xml:space="preserve">, White MA (2013) Problematic Internet Use, Mental Health and Impulse Control in an Online Survey of Adults. </w:t>
      </w:r>
      <w:r w:rsidRPr="00223F7A">
        <w:rPr>
          <w:i/>
        </w:rPr>
        <w:t xml:space="preserve">J Behav Addiction </w:t>
      </w:r>
      <w:r w:rsidRPr="00223F7A">
        <w:rPr>
          <w:b/>
        </w:rPr>
        <w:t>2(2):</w:t>
      </w:r>
      <w:r w:rsidRPr="00223F7A">
        <w:t>72-81.</w:t>
      </w:r>
      <w:r w:rsidR="001364BB" w:rsidRPr="00223F7A">
        <w:t xml:space="preserve"> (PMC3840434)</w:t>
      </w:r>
    </w:p>
    <w:p w14:paraId="3C97DDAD" w14:textId="0D23B088" w:rsidR="00F93EB6" w:rsidRPr="00223F7A" w:rsidRDefault="00F93EB6" w:rsidP="001F38C2">
      <w:pPr>
        <w:numPr>
          <w:ilvl w:val="0"/>
          <w:numId w:val="10"/>
        </w:numPr>
        <w:tabs>
          <w:tab w:val="left" w:pos="440"/>
        </w:tabs>
        <w:ind w:left="446" w:hanging="446"/>
        <w:rPr>
          <w:u w:val="single"/>
        </w:rPr>
      </w:pPr>
      <w:r w:rsidRPr="00223F7A">
        <w:lastRenderedPageBreak/>
        <w:t xml:space="preserve">Rando K, Chaplain T, Mayes LC, </w:t>
      </w:r>
      <w:r w:rsidRPr="00223F7A">
        <w:rPr>
          <w:b/>
        </w:rPr>
        <w:t>Potenza MN</w:t>
      </w:r>
      <w:r w:rsidRPr="00223F7A">
        <w:t>, Sinha R (</w:t>
      </w:r>
      <w:r w:rsidRPr="00223F7A">
        <w:rPr>
          <w:noProof/>
        </w:rPr>
        <w:t>2013</w:t>
      </w:r>
      <w:r w:rsidRPr="00223F7A">
        <w:t xml:space="preserve">) Prenatal Cocaine Exposure and Effects on Gray Matter Volume in Adolescent Boys and Girls: Relationship to Substance Use Risk. </w:t>
      </w:r>
      <w:r w:rsidRPr="00223F7A">
        <w:rPr>
          <w:i/>
        </w:rPr>
        <w:t xml:space="preserve">Biol Psychiatry </w:t>
      </w:r>
      <w:r w:rsidRPr="00223F7A">
        <w:rPr>
          <w:b/>
        </w:rPr>
        <w:t>72:</w:t>
      </w:r>
      <w:r w:rsidRPr="00223F7A">
        <w:t>502-510.</w:t>
      </w:r>
      <w:r w:rsidR="001364BB" w:rsidRPr="00223F7A">
        <w:t xml:space="preserve"> (PMC3775853)</w:t>
      </w:r>
    </w:p>
    <w:p w14:paraId="074ECC34" w14:textId="0AD9097F" w:rsidR="00F93EB6" w:rsidRPr="00223F7A" w:rsidRDefault="00F93EB6" w:rsidP="00F93EB6">
      <w:pPr>
        <w:numPr>
          <w:ilvl w:val="0"/>
          <w:numId w:val="10"/>
        </w:numPr>
      </w:pPr>
      <w:r w:rsidRPr="00223F7A">
        <w:t xml:space="preserve">Patel KT, Stevens MC, Meda SA, Muska C, Thomas AD, </w:t>
      </w:r>
      <w:r w:rsidRPr="00223F7A">
        <w:rPr>
          <w:b/>
        </w:rPr>
        <w:t>Potenza MN</w:t>
      </w:r>
      <w:r w:rsidRPr="00223F7A">
        <w:t xml:space="preserve">, Pearlson GD (2013) </w:t>
      </w:r>
      <w:r w:rsidRPr="00223F7A">
        <w:rPr>
          <w:rFonts w:eastAsia="Times"/>
        </w:rPr>
        <w:t>Robust Changes in Reward Circuitry during Reward Loss in Current and Former Cocaine Users during Performance of a Monetary Incentive Delay Task</w:t>
      </w:r>
      <w:r w:rsidRPr="00223F7A">
        <w:t xml:space="preserve">. </w:t>
      </w:r>
      <w:r w:rsidRPr="00223F7A">
        <w:rPr>
          <w:i/>
        </w:rPr>
        <w:t xml:space="preserve">Biol Psychiatry </w:t>
      </w:r>
      <w:r w:rsidRPr="00223F7A">
        <w:rPr>
          <w:b/>
        </w:rPr>
        <w:t>72:</w:t>
      </w:r>
      <w:r w:rsidRPr="00223F7A">
        <w:t>529-537.</w:t>
      </w:r>
      <w:r w:rsidR="001364BB" w:rsidRPr="00223F7A">
        <w:t xml:space="preserve"> (PMC3775945)</w:t>
      </w:r>
    </w:p>
    <w:p w14:paraId="385724B5" w14:textId="77777777" w:rsidR="00A37C40" w:rsidRPr="00223F7A" w:rsidRDefault="00A37C40" w:rsidP="00A37C40">
      <w:pPr>
        <w:numPr>
          <w:ilvl w:val="0"/>
          <w:numId w:val="10"/>
        </w:numPr>
        <w:tabs>
          <w:tab w:val="left" w:pos="7380"/>
        </w:tabs>
      </w:pPr>
      <w:r w:rsidRPr="00223F7A">
        <w:t xml:space="preserve">DeVito EE, Meda SA, Jiantonio R, </w:t>
      </w:r>
      <w:r w:rsidRPr="00223F7A">
        <w:rPr>
          <w:b/>
        </w:rPr>
        <w:t>Potenza MN</w:t>
      </w:r>
      <w:r w:rsidRPr="00223F7A">
        <w:t xml:space="preserve">, Krystal JH, Pearlson GD </w:t>
      </w:r>
      <w:r w:rsidRPr="00223F7A">
        <w:rPr>
          <w:kern w:val="32"/>
        </w:rPr>
        <w:t xml:space="preserve">(2013) Neural Correlates of Impulsivity in Healthy Males and Females at Risk for Alcoholism. </w:t>
      </w:r>
      <w:r w:rsidRPr="00223F7A">
        <w:rPr>
          <w:i/>
          <w:kern w:val="32"/>
        </w:rPr>
        <w:t>Neuropsychopharmacol</w:t>
      </w:r>
      <w:r w:rsidRPr="00223F7A">
        <w:rPr>
          <w:kern w:val="32"/>
        </w:rPr>
        <w:t xml:space="preserve"> </w:t>
      </w:r>
      <w:r w:rsidRPr="00223F7A">
        <w:rPr>
          <w:b/>
          <w:kern w:val="32"/>
        </w:rPr>
        <w:t>38:</w:t>
      </w:r>
      <w:r w:rsidRPr="00223F7A">
        <w:rPr>
          <w:kern w:val="32"/>
        </w:rPr>
        <w:t>1854-63 (PMC3746701)</w:t>
      </w:r>
    </w:p>
    <w:p w14:paraId="30D71641" w14:textId="70827BB0" w:rsidR="007A36FF" w:rsidRPr="00223F7A" w:rsidRDefault="007A36FF" w:rsidP="007A36FF">
      <w:pPr>
        <w:numPr>
          <w:ilvl w:val="0"/>
          <w:numId w:val="10"/>
        </w:numPr>
        <w:tabs>
          <w:tab w:val="left" w:pos="7380"/>
        </w:tabs>
        <w:rPr>
          <w:b/>
          <w:bCs/>
        </w:rPr>
      </w:pPr>
      <w:r w:rsidRPr="00223F7A">
        <w:t xml:space="preserve">Hommer RE*, Seo D*, Lacadie CM, Chaplin TM, Mayes LC, Sinha R, </w:t>
      </w:r>
      <w:r w:rsidRPr="00223F7A">
        <w:rPr>
          <w:b/>
        </w:rPr>
        <w:t>Potenza MN</w:t>
      </w:r>
      <w:r w:rsidRPr="00223F7A">
        <w:t xml:space="preserve"> (2013) </w:t>
      </w:r>
      <w:r w:rsidRPr="00223F7A">
        <w:rPr>
          <w:bCs/>
        </w:rPr>
        <w:t>Neural correlates of stress and favorite-food cue exposure in adolescents: A functional magnetic resonance imaging study</w:t>
      </w:r>
      <w:r w:rsidRPr="00223F7A">
        <w:rPr>
          <w:rStyle w:val="quoted21"/>
          <w:color w:val="auto"/>
        </w:rPr>
        <w:t xml:space="preserve">. </w:t>
      </w:r>
      <w:r w:rsidRPr="00223F7A">
        <w:rPr>
          <w:rStyle w:val="quoted21"/>
          <w:i/>
          <w:color w:val="auto"/>
        </w:rPr>
        <w:t xml:space="preserve">Human Brain Mapping </w:t>
      </w:r>
      <w:r w:rsidRPr="00223F7A">
        <w:rPr>
          <w:b/>
        </w:rPr>
        <w:t>34(10):</w:t>
      </w:r>
      <w:r w:rsidRPr="00223F7A">
        <w:t xml:space="preserve">2561-73. </w:t>
      </w:r>
      <w:r w:rsidR="001364BB" w:rsidRPr="00223F7A">
        <w:t xml:space="preserve">(PMC3479342) </w:t>
      </w:r>
      <w:r w:rsidR="00295A12" w:rsidRPr="00223F7A">
        <w:t xml:space="preserve">* authors contributed equally to the generation of the manuscript. </w:t>
      </w:r>
    </w:p>
    <w:p w14:paraId="488E0F60" w14:textId="2DB65057" w:rsidR="006157A4" w:rsidRPr="00223F7A" w:rsidRDefault="006157A4" w:rsidP="006157A4">
      <w:pPr>
        <w:numPr>
          <w:ilvl w:val="0"/>
          <w:numId w:val="10"/>
        </w:numPr>
        <w:tabs>
          <w:tab w:val="left" w:pos="440"/>
        </w:tabs>
        <w:ind w:left="446" w:hanging="446"/>
        <w:rPr>
          <w:i/>
        </w:rPr>
      </w:pPr>
      <w:r w:rsidRPr="00223F7A">
        <w:rPr>
          <w:rFonts w:eastAsia="Adobe Fan Heiti Std B"/>
        </w:rPr>
        <w:t xml:space="preserve">Neumeister A, Normandin MD, Pietrzak RH, Piomelli D, </w:t>
      </w:r>
      <w:r w:rsidRPr="00ED1FD0">
        <w:rPr>
          <w:rFonts w:eastAsia="Adobe Fan Heiti Std B"/>
          <w:b/>
        </w:rPr>
        <w:t>Potenza MN</w:t>
      </w:r>
      <w:r w:rsidRPr="00223F7A">
        <w:rPr>
          <w:rFonts w:eastAsia="Adobe Fan Heiti Std B"/>
        </w:rPr>
        <w:t xml:space="preserve">, Bailey CR, Henry S, Corsi-Travali S, Carson RE, Huang H (2013) </w:t>
      </w:r>
      <w:r w:rsidRPr="00223F7A">
        <w:rPr>
          <w:rFonts w:eastAsia="Times"/>
          <w:color w:val="1A1718"/>
        </w:rPr>
        <w:t>Elevated brain cannabinoid CB</w:t>
      </w:r>
      <w:r w:rsidRPr="00223F7A">
        <w:rPr>
          <w:rFonts w:eastAsia="Times"/>
          <w:color w:val="1A1718"/>
          <w:position w:val="-8"/>
        </w:rPr>
        <w:t xml:space="preserve">1 </w:t>
      </w:r>
      <w:r w:rsidRPr="00223F7A">
        <w:rPr>
          <w:rFonts w:eastAsia="Times"/>
          <w:color w:val="1A1718"/>
        </w:rPr>
        <w:t>receptor availability in</w:t>
      </w:r>
      <w:r w:rsidRPr="00223F7A">
        <w:t xml:space="preserve"> </w:t>
      </w:r>
      <w:r w:rsidRPr="00223F7A">
        <w:rPr>
          <w:rFonts w:eastAsia="Times"/>
          <w:color w:val="1A1718"/>
        </w:rPr>
        <w:t>post-traumatic stress disorder: a positron emission</w:t>
      </w:r>
      <w:r w:rsidRPr="00223F7A">
        <w:t xml:space="preserve"> </w:t>
      </w:r>
      <w:r w:rsidRPr="00223F7A">
        <w:rPr>
          <w:rFonts w:eastAsia="Times"/>
          <w:color w:val="1A1718"/>
        </w:rPr>
        <w:t>tomography study</w:t>
      </w:r>
      <w:r w:rsidRPr="00223F7A">
        <w:t xml:space="preserve">. </w:t>
      </w:r>
      <w:r w:rsidRPr="00223F7A">
        <w:rPr>
          <w:i/>
        </w:rPr>
        <w:t xml:space="preserve">Mol Psychiatry </w:t>
      </w:r>
      <w:r w:rsidRPr="00223F7A">
        <w:rPr>
          <w:b/>
        </w:rPr>
        <w:t>18:</w:t>
      </w:r>
      <w:r w:rsidRPr="00223F7A">
        <w:t>1034-1040.</w:t>
      </w:r>
      <w:r w:rsidR="001364BB" w:rsidRPr="00223F7A">
        <w:t xml:space="preserve"> (PMC3752332)</w:t>
      </w:r>
    </w:p>
    <w:p w14:paraId="160B4935" w14:textId="0FFB7782" w:rsidR="006157A4" w:rsidRPr="00223F7A" w:rsidRDefault="006157A4" w:rsidP="006157A4">
      <w:pPr>
        <w:numPr>
          <w:ilvl w:val="0"/>
          <w:numId w:val="10"/>
        </w:numPr>
        <w:tabs>
          <w:tab w:val="left" w:pos="7380"/>
        </w:tabs>
      </w:pPr>
      <w:r w:rsidRPr="00223F7A">
        <w:t xml:space="preserve">Pilver CE, Libby DJ, Hoff RA, </w:t>
      </w:r>
      <w:r w:rsidRPr="00223F7A">
        <w:rPr>
          <w:b/>
        </w:rPr>
        <w:t xml:space="preserve">Potenza MN </w:t>
      </w:r>
      <w:r w:rsidRPr="00223F7A">
        <w:t xml:space="preserve">(2013) Gender differences in the relationship between gambling problems and the incidence of substance-use disorders in a nationally representative population sample. </w:t>
      </w:r>
      <w:r w:rsidRPr="00223F7A">
        <w:rPr>
          <w:i/>
        </w:rPr>
        <w:t xml:space="preserve">Drug Alcohol Depend </w:t>
      </w:r>
      <w:r w:rsidRPr="00223F7A">
        <w:rPr>
          <w:b/>
        </w:rPr>
        <w:t>133(1):</w:t>
      </w:r>
      <w:r w:rsidRPr="00223F7A">
        <w:t>204-211.</w:t>
      </w:r>
      <w:r w:rsidRPr="00223F7A">
        <w:rPr>
          <w:i/>
        </w:rPr>
        <w:t xml:space="preserve"> </w:t>
      </w:r>
      <w:r w:rsidR="00F54D68" w:rsidRPr="00223F7A">
        <w:t>(PMC3786018)</w:t>
      </w:r>
    </w:p>
    <w:p w14:paraId="4B92C2FE" w14:textId="61FDB2D4" w:rsidR="006157A4" w:rsidRPr="00223F7A" w:rsidRDefault="006157A4" w:rsidP="006157A4">
      <w:pPr>
        <w:numPr>
          <w:ilvl w:val="0"/>
          <w:numId w:val="10"/>
        </w:numPr>
        <w:tabs>
          <w:tab w:val="left" w:pos="7380"/>
        </w:tabs>
      </w:pPr>
      <w:r w:rsidRPr="00223F7A">
        <w:t xml:space="preserve">Leeman RF, Corbin WR, Nogueira C, Krishnan-Sarin S, </w:t>
      </w:r>
      <w:r w:rsidRPr="00223F7A">
        <w:rPr>
          <w:b/>
        </w:rPr>
        <w:t>Potenza MN</w:t>
      </w:r>
      <w:r w:rsidRPr="00223F7A">
        <w:t xml:space="preserve">, O’Malley SS (2013) A Novel Human Alcohol Self-Administration Paradigm to Model Impaired Control over Alcohol Use. </w:t>
      </w:r>
      <w:r w:rsidRPr="00223F7A">
        <w:rPr>
          <w:i/>
        </w:rPr>
        <w:t xml:space="preserve">Exp Clin Psychology </w:t>
      </w:r>
      <w:r w:rsidRPr="00223F7A">
        <w:rPr>
          <w:b/>
        </w:rPr>
        <w:t>21(4):</w:t>
      </w:r>
      <w:r w:rsidRPr="00223F7A">
        <w:t>303-314.</w:t>
      </w:r>
      <w:r w:rsidR="001364BB" w:rsidRPr="00223F7A">
        <w:t xml:space="preserve"> (PMC4131292)</w:t>
      </w:r>
    </w:p>
    <w:p w14:paraId="27EDC133" w14:textId="32001949" w:rsidR="006157A4" w:rsidRPr="00223F7A" w:rsidRDefault="006157A4" w:rsidP="006157A4">
      <w:pPr>
        <w:numPr>
          <w:ilvl w:val="0"/>
          <w:numId w:val="10"/>
        </w:numPr>
        <w:tabs>
          <w:tab w:val="left" w:pos="7380"/>
        </w:tabs>
      </w:pPr>
      <w:r w:rsidRPr="00223F7A">
        <w:t xml:space="preserve">Barry DT, Pilver CE, Hoff RA, </w:t>
      </w:r>
      <w:r w:rsidRPr="00223F7A">
        <w:rPr>
          <w:b/>
        </w:rPr>
        <w:t xml:space="preserve">Potenza MN </w:t>
      </w:r>
      <w:r w:rsidRPr="00223F7A">
        <w:t xml:space="preserve">(2013) Pain Interference and Incident Mood, Anxiety, and Substance Use Disorders: Findings from a Representative Sample of Men and Women in the General Population. </w:t>
      </w:r>
      <w:r w:rsidRPr="00223F7A">
        <w:rPr>
          <w:i/>
        </w:rPr>
        <w:t>J Psychiatr Res</w:t>
      </w:r>
      <w:r w:rsidRPr="00223F7A">
        <w:t xml:space="preserve"> </w:t>
      </w:r>
      <w:r w:rsidRPr="00223F7A">
        <w:rPr>
          <w:b/>
        </w:rPr>
        <w:t>47(11):</w:t>
      </w:r>
      <w:r w:rsidRPr="00223F7A">
        <w:t>1658-1664.</w:t>
      </w:r>
      <w:r w:rsidR="001364BB" w:rsidRPr="00223F7A">
        <w:t xml:space="preserve"> (PMC3835154)</w:t>
      </w:r>
    </w:p>
    <w:p w14:paraId="05BE26E4" w14:textId="319CB9D7" w:rsidR="00CB214B" w:rsidRPr="00223F7A" w:rsidRDefault="00CB214B" w:rsidP="00CB214B">
      <w:pPr>
        <w:numPr>
          <w:ilvl w:val="0"/>
          <w:numId w:val="10"/>
        </w:numPr>
        <w:tabs>
          <w:tab w:val="left" w:pos="440"/>
        </w:tabs>
      </w:pPr>
      <w:r w:rsidRPr="00223F7A">
        <w:t>Kong G, Tsai J, Pilver CE, Tan HS, Hoff RA, Cavallo D, Krishnan-Sarin S,</w:t>
      </w:r>
      <w:r w:rsidRPr="00223F7A">
        <w:rPr>
          <w:vertAlign w:val="superscript"/>
        </w:rPr>
        <w:t xml:space="preserve"> </w:t>
      </w:r>
      <w:r w:rsidRPr="00223F7A">
        <w:rPr>
          <w:color w:val="000000"/>
        </w:rPr>
        <w:t xml:space="preserve">Steinberg MA, Rugle L, </w:t>
      </w:r>
      <w:r w:rsidRPr="00223F7A">
        <w:rPr>
          <w:b/>
        </w:rPr>
        <w:t>Potenza MN</w:t>
      </w:r>
      <w:r w:rsidRPr="00223F7A">
        <w:t xml:space="preserve"> (2013) Gambling Behaviors and Health, Functioning, and Risk Behaviors among Asian American and Caucasian High School Students. </w:t>
      </w:r>
      <w:r w:rsidRPr="00223F7A">
        <w:rPr>
          <w:i/>
        </w:rPr>
        <w:t xml:space="preserve">Psychiatry Res </w:t>
      </w:r>
      <w:r w:rsidRPr="00223F7A">
        <w:rPr>
          <w:b/>
        </w:rPr>
        <w:t>210:</w:t>
      </w:r>
      <w:r w:rsidRPr="00223F7A">
        <w:t>1071-1078.</w:t>
      </w:r>
      <w:r w:rsidR="001364BB" w:rsidRPr="00223F7A">
        <w:t xml:space="preserve"> (PMC3869524)</w:t>
      </w:r>
    </w:p>
    <w:p w14:paraId="63F9CDD1" w14:textId="7BCFE55B" w:rsidR="007A36FF" w:rsidRPr="00223F7A" w:rsidRDefault="00764540" w:rsidP="007A36FF">
      <w:pPr>
        <w:numPr>
          <w:ilvl w:val="0"/>
          <w:numId w:val="10"/>
        </w:numPr>
        <w:tabs>
          <w:tab w:val="left" w:pos="440"/>
        </w:tabs>
        <w:ind w:left="446" w:hanging="446"/>
      </w:pPr>
      <w:r w:rsidRPr="00223F7A">
        <w:rPr>
          <w:rFonts w:eastAsia="Adobe Fan Heiti Std B"/>
        </w:rPr>
        <w:t xml:space="preserve">Pietrzak RH, Gallezot J-D, Ding Y-S, Henry S, </w:t>
      </w:r>
      <w:r w:rsidRPr="00223F7A">
        <w:rPr>
          <w:rFonts w:eastAsia="Adobe Fan Heiti Std B"/>
          <w:b/>
        </w:rPr>
        <w:t>Potenza MN</w:t>
      </w:r>
      <w:r w:rsidRPr="00223F7A">
        <w:rPr>
          <w:rFonts w:eastAsia="Adobe Fan Heiti Std B"/>
        </w:rPr>
        <w:t>, Southwick SM, Krystal JH, Carson RE, Neumeister A (</w:t>
      </w:r>
      <w:r w:rsidR="00CB214B" w:rsidRPr="00223F7A">
        <w:rPr>
          <w:rFonts w:eastAsia="Adobe Fan Heiti Std B"/>
        </w:rPr>
        <w:t>2013)</w:t>
      </w:r>
      <w:r w:rsidRPr="00223F7A">
        <w:rPr>
          <w:rFonts w:eastAsia="Adobe Fan Heiti Std B"/>
        </w:rPr>
        <w:t xml:space="preserve"> </w:t>
      </w:r>
      <w:r w:rsidR="007A36FF" w:rsidRPr="00223F7A">
        <w:rPr>
          <w:rFonts w:eastAsia="Times"/>
          <w:color w:val="262626"/>
        </w:rPr>
        <w:t>Association of Posttraumatic Stress Disorder With Reduced In Vivo Norepinephrine Transporter Availability in the Locus Coeruleus</w:t>
      </w:r>
      <w:r w:rsidRPr="00223F7A">
        <w:rPr>
          <w:bCs/>
        </w:rPr>
        <w:t xml:space="preserve">. </w:t>
      </w:r>
      <w:r w:rsidRPr="00223F7A">
        <w:rPr>
          <w:bCs/>
          <w:i/>
        </w:rPr>
        <w:t>JAMA Psychiatry</w:t>
      </w:r>
      <w:r w:rsidR="00CB214B" w:rsidRPr="00223F7A">
        <w:rPr>
          <w:bCs/>
          <w:i/>
        </w:rPr>
        <w:t xml:space="preserve"> </w:t>
      </w:r>
      <w:r w:rsidR="00CB214B" w:rsidRPr="00223F7A">
        <w:rPr>
          <w:b/>
          <w:bCs/>
        </w:rPr>
        <w:t>70:</w:t>
      </w:r>
      <w:r w:rsidR="00CB214B" w:rsidRPr="00223F7A">
        <w:rPr>
          <w:bCs/>
        </w:rPr>
        <w:t>1199-1205.</w:t>
      </w:r>
      <w:r w:rsidR="001364BB" w:rsidRPr="00223F7A">
        <w:rPr>
          <w:bCs/>
        </w:rPr>
        <w:t xml:space="preserve"> (PMC4026855)</w:t>
      </w:r>
    </w:p>
    <w:p w14:paraId="41DAE68C" w14:textId="60C50A8A" w:rsidR="004D7B05" w:rsidRPr="00223F7A" w:rsidRDefault="004D7B05" w:rsidP="001364BB">
      <w:pPr>
        <w:numPr>
          <w:ilvl w:val="0"/>
          <w:numId w:val="10"/>
        </w:numPr>
      </w:pPr>
      <w:r w:rsidRPr="00223F7A">
        <w:t xml:space="preserve">Barry DT, Pilver C, </w:t>
      </w:r>
      <w:r w:rsidR="001364BB" w:rsidRPr="00223F7A">
        <w:t>Hoff</w:t>
      </w:r>
      <w:r w:rsidRPr="00223F7A">
        <w:t xml:space="preserve"> RA, </w:t>
      </w:r>
      <w:r w:rsidRPr="00223F7A">
        <w:rPr>
          <w:b/>
        </w:rPr>
        <w:t>Potenza MN</w:t>
      </w:r>
      <w:r w:rsidRPr="00223F7A">
        <w:t xml:space="preserve"> (</w:t>
      </w:r>
      <w:r w:rsidR="00CB214B" w:rsidRPr="00223F7A">
        <w:t>2013</w:t>
      </w:r>
      <w:r w:rsidRPr="00223F7A">
        <w:t xml:space="preserve">) </w:t>
      </w:r>
      <w:r w:rsidR="001364BB" w:rsidRPr="00223F7A">
        <w:t>Pain Interference, Gambling Problem Severity, and Psychiatric Disorders among a Nationally Representative Sample of Adults</w:t>
      </w:r>
      <w:r w:rsidRPr="00223F7A">
        <w:t xml:space="preserve">. </w:t>
      </w:r>
      <w:r w:rsidRPr="00223F7A">
        <w:rPr>
          <w:i/>
        </w:rPr>
        <w:t>J Behavioral Addiction</w:t>
      </w:r>
      <w:r w:rsidR="00CB214B" w:rsidRPr="00223F7A">
        <w:rPr>
          <w:i/>
        </w:rPr>
        <w:t xml:space="preserve"> </w:t>
      </w:r>
      <w:r w:rsidR="00CB214B" w:rsidRPr="00223F7A">
        <w:rPr>
          <w:b/>
        </w:rPr>
        <w:t>2:</w:t>
      </w:r>
      <w:r w:rsidR="00CB214B" w:rsidRPr="00223F7A">
        <w:t>138-144.</w:t>
      </w:r>
      <w:r w:rsidR="001364BB" w:rsidRPr="00223F7A">
        <w:t xml:space="preserve"> (PMC3892993)</w:t>
      </w:r>
    </w:p>
    <w:p w14:paraId="6714B902" w14:textId="4E9D7909" w:rsidR="00102CAE" w:rsidRPr="00223F7A" w:rsidRDefault="00102CAE" w:rsidP="00102CAE">
      <w:pPr>
        <w:numPr>
          <w:ilvl w:val="0"/>
          <w:numId w:val="10"/>
        </w:numPr>
        <w:tabs>
          <w:tab w:val="left" w:pos="440"/>
        </w:tabs>
        <w:ind w:left="446" w:hanging="446"/>
      </w:pPr>
      <w:bookmarkStart w:id="1" w:name="_ENREF_58"/>
      <w:r w:rsidRPr="00223F7A">
        <w:rPr>
          <w:color w:val="131413"/>
        </w:rPr>
        <w:t xml:space="preserve">Ahmadi A, </w:t>
      </w:r>
      <w:r w:rsidRPr="00223F7A">
        <w:t xml:space="preserve">Pearlson GD, Dager A, </w:t>
      </w:r>
      <w:r w:rsidRPr="00223F7A">
        <w:rPr>
          <w:b/>
        </w:rPr>
        <w:t>Potenza MN</w:t>
      </w:r>
      <w:r w:rsidRPr="00223F7A">
        <w:t>, Rosen R, Stevens MC (</w:t>
      </w:r>
      <w:r w:rsidR="00CB214B" w:rsidRPr="00223F7A">
        <w:t>2013</w:t>
      </w:r>
      <w:r w:rsidRPr="00223F7A">
        <w:t xml:space="preserve">) Influence of Alcohol Use on Neural Response to Go/No-Go Task in College Drinkers. </w:t>
      </w:r>
      <w:r w:rsidRPr="00223F7A">
        <w:rPr>
          <w:i/>
        </w:rPr>
        <w:t>Neuropsychopharmacol</w:t>
      </w:r>
      <w:r w:rsidR="00CB214B" w:rsidRPr="00223F7A">
        <w:rPr>
          <w:i/>
        </w:rPr>
        <w:t xml:space="preserve"> </w:t>
      </w:r>
      <w:r w:rsidR="00CB214B" w:rsidRPr="00223F7A">
        <w:rPr>
          <w:b/>
        </w:rPr>
        <w:t>38:</w:t>
      </w:r>
      <w:r w:rsidR="00CB214B" w:rsidRPr="00223F7A">
        <w:t>2197-2208.</w:t>
      </w:r>
      <w:r w:rsidR="001364BB" w:rsidRPr="00223F7A">
        <w:t xml:space="preserve"> (</w:t>
      </w:r>
      <w:r w:rsidR="001364BB" w:rsidRPr="00223F7A">
        <w:rPr>
          <w:rFonts w:ascii="Arial" w:hAnsi="Arial" w:cs="Arial"/>
          <w:color w:val="575757"/>
          <w:sz w:val="17"/>
          <w:szCs w:val="17"/>
          <w:shd w:val="clear" w:color="auto" w:fill="FFFFFF"/>
        </w:rPr>
        <w:t xml:space="preserve"> </w:t>
      </w:r>
      <w:r w:rsidR="001364BB" w:rsidRPr="00223F7A">
        <w:t>PMC3773670)</w:t>
      </w:r>
    </w:p>
    <w:p w14:paraId="3024D417" w14:textId="3DDF0E0C" w:rsidR="003A1372" w:rsidRPr="00223F7A" w:rsidRDefault="003A1372" w:rsidP="003A1372">
      <w:pPr>
        <w:numPr>
          <w:ilvl w:val="0"/>
          <w:numId w:val="10"/>
        </w:numPr>
        <w:tabs>
          <w:tab w:val="left" w:pos="440"/>
        </w:tabs>
        <w:ind w:left="446" w:hanging="446"/>
        <w:rPr>
          <w:u w:val="single"/>
        </w:rPr>
      </w:pPr>
      <w:r w:rsidRPr="00223F7A">
        <w:t xml:space="preserve">Pilver CE, </w:t>
      </w:r>
      <w:r w:rsidRPr="00223F7A">
        <w:rPr>
          <w:b/>
        </w:rPr>
        <w:t xml:space="preserve">Potenza </w:t>
      </w:r>
      <w:r w:rsidRPr="00223F7A">
        <w:rPr>
          <w:b/>
          <w:bCs/>
        </w:rPr>
        <w:t>MN</w:t>
      </w:r>
      <w:r w:rsidRPr="00223F7A">
        <w:t xml:space="preserve"> (</w:t>
      </w:r>
      <w:r w:rsidR="00CB214B" w:rsidRPr="00223F7A">
        <w:t>2013</w:t>
      </w:r>
      <w:r w:rsidRPr="00223F7A">
        <w:t xml:space="preserve">) </w:t>
      </w:r>
      <w:r w:rsidRPr="00223F7A">
        <w:rPr>
          <w:rFonts w:eastAsia="Times"/>
        </w:rPr>
        <w:t>Increased incidence of cardiovascular conditions among</w:t>
      </w:r>
      <w:r w:rsidR="002008D4" w:rsidRPr="00223F7A">
        <w:rPr>
          <w:rFonts w:eastAsia="Times"/>
        </w:rPr>
        <w:t xml:space="preserve"> older adults with pathological </w:t>
      </w:r>
      <w:r w:rsidRPr="00223F7A">
        <w:rPr>
          <w:rFonts w:eastAsia="Times"/>
        </w:rPr>
        <w:t>gambling features in a prospective study</w:t>
      </w:r>
      <w:r w:rsidRPr="00223F7A">
        <w:t xml:space="preserve">. </w:t>
      </w:r>
      <w:r w:rsidRPr="00223F7A">
        <w:rPr>
          <w:i/>
        </w:rPr>
        <w:t>J Addiction Med</w:t>
      </w:r>
      <w:r w:rsidR="00CB214B" w:rsidRPr="00223F7A">
        <w:rPr>
          <w:i/>
        </w:rPr>
        <w:t xml:space="preserve"> </w:t>
      </w:r>
      <w:r w:rsidR="00CB214B" w:rsidRPr="00223F7A">
        <w:rPr>
          <w:b/>
        </w:rPr>
        <w:t>7:</w:t>
      </w:r>
      <w:r w:rsidR="00CB214B" w:rsidRPr="00223F7A">
        <w:t>387-393.</w:t>
      </w:r>
      <w:r w:rsidR="001364BB" w:rsidRPr="00223F7A">
        <w:t xml:space="preserve"> (PMC3818298)</w:t>
      </w:r>
    </w:p>
    <w:p w14:paraId="17CB25C6" w14:textId="3CC65A43" w:rsidR="009D3551" w:rsidRPr="00223F7A" w:rsidRDefault="009D3551" w:rsidP="009D3551">
      <w:pPr>
        <w:pStyle w:val="ListParagraph"/>
        <w:numPr>
          <w:ilvl w:val="0"/>
          <w:numId w:val="10"/>
        </w:numPr>
        <w:ind w:left="450" w:hanging="450"/>
      </w:pPr>
      <w:r w:rsidRPr="00223F7A">
        <w:lastRenderedPageBreak/>
        <w:t>Slavin M, Pilver CE, Hoff RA, Krishnan-Sarin S,</w:t>
      </w:r>
      <w:r w:rsidRPr="00223F7A">
        <w:rPr>
          <w:vertAlign w:val="superscript"/>
        </w:rPr>
        <w:t xml:space="preserve"> </w:t>
      </w:r>
      <w:r w:rsidRPr="00223F7A">
        <w:rPr>
          <w:color w:val="000000"/>
        </w:rPr>
        <w:t xml:space="preserve">Steinberg MA, Rugle L, </w:t>
      </w:r>
      <w:r w:rsidRPr="00223F7A">
        <w:rPr>
          <w:b/>
        </w:rPr>
        <w:t>Potenza MN</w:t>
      </w:r>
      <w:r w:rsidRPr="00223F7A">
        <w:t xml:space="preserve"> (</w:t>
      </w:r>
      <w:r w:rsidR="00CB214B" w:rsidRPr="00223F7A">
        <w:t>2013</w:t>
      </w:r>
      <w:r w:rsidRPr="00223F7A">
        <w:t xml:space="preserve">) </w:t>
      </w:r>
      <w:r w:rsidRPr="00223F7A">
        <w:rPr>
          <w:rFonts w:eastAsia="Droid Sans"/>
        </w:rPr>
        <w:t>Relationships Between Serious Fighting and Correlates of Problem-Gambling Severity in Adolescents</w:t>
      </w:r>
      <w:r w:rsidRPr="00223F7A">
        <w:t xml:space="preserve">. </w:t>
      </w:r>
      <w:r w:rsidRPr="00223F7A">
        <w:rPr>
          <w:i/>
        </w:rPr>
        <w:t>J Behav Addiction</w:t>
      </w:r>
      <w:r w:rsidR="00CB214B" w:rsidRPr="00223F7A">
        <w:rPr>
          <w:i/>
        </w:rPr>
        <w:t xml:space="preserve"> </w:t>
      </w:r>
      <w:r w:rsidR="00CB214B" w:rsidRPr="00223F7A">
        <w:rPr>
          <w:b/>
        </w:rPr>
        <w:t>2:</w:t>
      </w:r>
      <w:r w:rsidR="00CB214B" w:rsidRPr="00223F7A">
        <w:t>167-178.</w:t>
      </w:r>
      <w:r w:rsidR="001364BB" w:rsidRPr="00223F7A">
        <w:t xml:space="preserve"> (PMC3840436)</w:t>
      </w:r>
    </w:p>
    <w:p w14:paraId="1A69FC03" w14:textId="1C658E03" w:rsidR="00883664" w:rsidRPr="00223F7A" w:rsidRDefault="00883664" w:rsidP="00883664">
      <w:pPr>
        <w:numPr>
          <w:ilvl w:val="0"/>
          <w:numId w:val="10"/>
        </w:numPr>
        <w:tabs>
          <w:tab w:val="left" w:pos="440"/>
        </w:tabs>
        <w:ind w:left="446" w:hanging="446"/>
        <w:rPr>
          <w:b/>
          <w:u w:val="single"/>
        </w:rPr>
      </w:pPr>
      <w:r w:rsidRPr="00223F7A">
        <w:t xml:space="preserve">Mitchell MR, Balodis IM, DeVito EE, Lacadie CM, Yeston J, Scheinost D, Constable RT, Carroll KM, </w:t>
      </w:r>
      <w:r w:rsidRPr="00223F7A">
        <w:rPr>
          <w:b/>
        </w:rPr>
        <w:t>Potenza MN</w:t>
      </w:r>
      <w:r w:rsidRPr="00223F7A">
        <w:t xml:space="preserve"> (</w:t>
      </w:r>
      <w:r w:rsidR="00CB214B" w:rsidRPr="00223F7A">
        <w:t>2013</w:t>
      </w:r>
      <w:r w:rsidRPr="00223F7A">
        <w:t xml:space="preserve">) </w:t>
      </w:r>
      <w:r w:rsidRPr="00223F7A">
        <w:rPr>
          <w:bCs/>
        </w:rPr>
        <w:t>A preliminary investigation of Stroop-related intrinsic connectivity in cocaine dependence: Associations with Stroop performance and treatment outcomes</w:t>
      </w:r>
      <w:r w:rsidRPr="00223F7A">
        <w:t xml:space="preserve">. </w:t>
      </w:r>
      <w:r w:rsidRPr="00223F7A">
        <w:rPr>
          <w:i/>
        </w:rPr>
        <w:t>Am J Drug Alcohol Abuse</w:t>
      </w:r>
      <w:r w:rsidR="00CB214B" w:rsidRPr="00223F7A">
        <w:rPr>
          <w:i/>
        </w:rPr>
        <w:t xml:space="preserve"> </w:t>
      </w:r>
      <w:r w:rsidR="00CB214B" w:rsidRPr="00223F7A">
        <w:rPr>
          <w:b/>
        </w:rPr>
        <w:t>39:</w:t>
      </w:r>
      <w:r w:rsidR="00573EBB" w:rsidRPr="00223F7A">
        <w:t>392-402.</w:t>
      </w:r>
      <w:r w:rsidR="001364BB" w:rsidRPr="00223F7A">
        <w:t xml:space="preserve"> (PMC3827911)</w:t>
      </w:r>
    </w:p>
    <w:p w14:paraId="3B8E1DB1" w14:textId="18BC94E5" w:rsidR="008539E9" w:rsidRPr="00223F7A" w:rsidRDefault="008539E9" w:rsidP="008539E9">
      <w:pPr>
        <w:numPr>
          <w:ilvl w:val="0"/>
          <w:numId w:val="10"/>
        </w:numPr>
        <w:tabs>
          <w:tab w:val="left" w:pos="440"/>
        </w:tabs>
        <w:ind w:left="446" w:hanging="446"/>
        <w:rPr>
          <w:u w:val="single"/>
        </w:rPr>
      </w:pPr>
      <w:r w:rsidRPr="00223F7A">
        <w:t xml:space="preserve">Xu J, Zhang S, Calhoun V, Monterosso J, Li C-SR, Worhunsky PD, Stevens MC, Pearlson GD, </w:t>
      </w:r>
      <w:r w:rsidRPr="00223F7A">
        <w:rPr>
          <w:b/>
        </w:rPr>
        <w:t>Potenza MN</w:t>
      </w:r>
      <w:r w:rsidRPr="00223F7A">
        <w:t xml:space="preserve"> (2013) Concurrent and opposite modulations of overlapping functional networks as revealed by spatial independent component analysis. </w:t>
      </w:r>
      <w:r w:rsidRPr="00223F7A">
        <w:rPr>
          <w:i/>
        </w:rPr>
        <w:t xml:space="preserve">Neuroimage </w:t>
      </w:r>
      <w:r w:rsidRPr="00223F7A">
        <w:rPr>
          <w:b/>
        </w:rPr>
        <w:t>79:</w:t>
      </w:r>
      <w:r w:rsidRPr="00223F7A">
        <w:t>62-71.</w:t>
      </w:r>
      <w:r w:rsidR="0059477A" w:rsidRPr="00223F7A">
        <w:t xml:space="preserve"> (PMC3677796)</w:t>
      </w:r>
    </w:p>
    <w:p w14:paraId="1B1F949A" w14:textId="28CD2EF1" w:rsidR="00E71644" w:rsidRPr="00223F7A" w:rsidRDefault="00E71644" w:rsidP="00E71644">
      <w:pPr>
        <w:numPr>
          <w:ilvl w:val="0"/>
          <w:numId w:val="10"/>
        </w:numPr>
        <w:tabs>
          <w:tab w:val="left" w:pos="440"/>
        </w:tabs>
        <w:ind w:left="446" w:hanging="446"/>
        <w:rPr>
          <w:u w:val="single"/>
        </w:rPr>
      </w:pPr>
      <w:r w:rsidRPr="00223F7A">
        <w:t xml:space="preserve">Yau Y, Pilver CE, Steinberg ME, Rugle LJ, Hoff RA, Krishnan-Sarin S, </w:t>
      </w:r>
      <w:r w:rsidRPr="00223F7A">
        <w:rPr>
          <w:b/>
        </w:rPr>
        <w:t xml:space="preserve">Potenza MN </w:t>
      </w:r>
      <w:r w:rsidRPr="00223F7A">
        <w:t>(</w:t>
      </w:r>
      <w:r w:rsidR="00573EBB" w:rsidRPr="00223F7A">
        <w:t>2014</w:t>
      </w:r>
      <w:r w:rsidRPr="00223F7A">
        <w:t xml:space="preserve">) Relationships between problematic Internet use and problem-gambling severity: Findings from a high-school survey. </w:t>
      </w:r>
      <w:r w:rsidRPr="00223F7A">
        <w:rPr>
          <w:i/>
        </w:rPr>
        <w:t>Addict Behav</w:t>
      </w:r>
      <w:r w:rsidR="00573EBB" w:rsidRPr="00223F7A">
        <w:rPr>
          <w:i/>
        </w:rPr>
        <w:t xml:space="preserve"> </w:t>
      </w:r>
      <w:r w:rsidR="00573EBB" w:rsidRPr="00223F7A">
        <w:rPr>
          <w:b/>
        </w:rPr>
        <w:t>39:</w:t>
      </w:r>
      <w:r w:rsidR="00573EBB" w:rsidRPr="00223F7A">
        <w:t>13-21.</w:t>
      </w:r>
      <w:r w:rsidR="0059477A" w:rsidRPr="00223F7A">
        <w:t xml:space="preserve"> (PMC3872483)</w:t>
      </w:r>
    </w:p>
    <w:bookmarkEnd w:id="1"/>
    <w:p w14:paraId="472836AA" w14:textId="4C82068D" w:rsidR="00CC15B6" w:rsidRPr="00223F7A" w:rsidRDefault="00CC15B6" w:rsidP="0059477A">
      <w:pPr>
        <w:numPr>
          <w:ilvl w:val="0"/>
          <w:numId w:val="10"/>
        </w:numPr>
        <w:tabs>
          <w:tab w:val="left" w:pos="440"/>
        </w:tabs>
      </w:pPr>
      <w:r w:rsidRPr="00223F7A">
        <w:t xml:space="preserve">Xu J, Calhoun VD, Pearlson GD, </w:t>
      </w:r>
      <w:r w:rsidRPr="00223F7A">
        <w:rPr>
          <w:b/>
        </w:rPr>
        <w:t xml:space="preserve">Potenza MN </w:t>
      </w:r>
      <w:r w:rsidRPr="00223F7A">
        <w:t>(2014)</w:t>
      </w:r>
      <w:r w:rsidRPr="00223F7A">
        <w:rPr>
          <w:b/>
        </w:rPr>
        <w:t xml:space="preserve"> </w:t>
      </w:r>
      <w:r w:rsidRPr="00223F7A">
        <w:t xml:space="preserve">Opposite Modulation of Brain Functional Networks Implicated at Low vs. High Demand of Attention and Working Memory. </w:t>
      </w:r>
      <w:r w:rsidRPr="00223F7A">
        <w:rPr>
          <w:i/>
        </w:rPr>
        <w:t>PLoS One</w:t>
      </w:r>
      <w:r w:rsidR="0059477A" w:rsidRPr="00223F7A">
        <w:t xml:space="preserve"> </w:t>
      </w:r>
      <w:r w:rsidR="0059477A" w:rsidRPr="00223F7A">
        <w:rPr>
          <w:b/>
        </w:rPr>
        <w:t>9:</w:t>
      </w:r>
      <w:r w:rsidR="0059477A" w:rsidRPr="00223F7A">
        <w:t>e87078. (PMC3909055)</w:t>
      </w:r>
    </w:p>
    <w:p w14:paraId="2405A27B" w14:textId="3DB211DA" w:rsidR="007502B9" w:rsidRPr="00223F7A" w:rsidRDefault="007502B9" w:rsidP="007502B9">
      <w:pPr>
        <w:pStyle w:val="ListParagraph"/>
        <w:numPr>
          <w:ilvl w:val="0"/>
          <w:numId w:val="10"/>
        </w:numPr>
        <w:ind w:left="446" w:hanging="446"/>
      </w:pPr>
      <w:r w:rsidRPr="00223F7A">
        <w:t xml:space="preserve">Rahman AS, Xu J, </w:t>
      </w:r>
      <w:r w:rsidRPr="00223F7A">
        <w:rPr>
          <w:b/>
        </w:rPr>
        <w:t xml:space="preserve">Potenza MN </w:t>
      </w:r>
      <w:r w:rsidRPr="00223F7A">
        <w:t>(</w:t>
      </w:r>
      <w:r w:rsidR="0014343C" w:rsidRPr="00223F7A">
        <w:t>2014</w:t>
      </w:r>
      <w:r w:rsidRPr="00223F7A">
        <w:t xml:space="preserve">) Hippocampal and amygdalar volumetric differences in pathological gambling: associations with the behavioral inhibition system. </w:t>
      </w:r>
      <w:r w:rsidRPr="00223F7A">
        <w:rPr>
          <w:i/>
        </w:rPr>
        <w:t xml:space="preserve"> </w:t>
      </w:r>
      <w:r w:rsidR="003906E8" w:rsidRPr="00223F7A">
        <w:rPr>
          <w:i/>
        </w:rPr>
        <w:t>Neuropsychopharmacology</w:t>
      </w:r>
      <w:r w:rsidR="0014343C" w:rsidRPr="00223F7A">
        <w:rPr>
          <w:i/>
        </w:rPr>
        <w:t xml:space="preserve"> </w:t>
      </w:r>
      <w:r w:rsidR="0014343C" w:rsidRPr="00223F7A">
        <w:rPr>
          <w:b/>
          <w:noProof/>
        </w:rPr>
        <w:t>39:</w:t>
      </w:r>
      <w:r w:rsidR="0014343C" w:rsidRPr="00223F7A">
        <w:rPr>
          <w:noProof/>
        </w:rPr>
        <w:t xml:space="preserve"> 738-745.</w:t>
      </w:r>
      <w:r w:rsidR="0059477A" w:rsidRPr="00223F7A">
        <w:rPr>
          <w:noProof/>
        </w:rPr>
        <w:t xml:space="preserve"> (PMC3895252)</w:t>
      </w:r>
    </w:p>
    <w:p w14:paraId="01721B58" w14:textId="6CF67479" w:rsidR="001164A9" w:rsidRPr="00223F7A" w:rsidRDefault="001164A9" w:rsidP="0059477A">
      <w:pPr>
        <w:numPr>
          <w:ilvl w:val="0"/>
          <w:numId w:val="10"/>
        </w:numPr>
        <w:tabs>
          <w:tab w:val="left" w:pos="440"/>
        </w:tabs>
        <w:ind w:left="446" w:hanging="446"/>
        <w:rPr>
          <w:bCs/>
          <w:color w:val="1A1A1A"/>
        </w:rPr>
      </w:pPr>
      <w:r w:rsidRPr="00223F7A">
        <w:rPr>
          <w:bCs/>
        </w:rPr>
        <w:t xml:space="preserve">Yarosh HL, Hyatt CJ, Meda SA, Jiantonio-Kelly R, </w:t>
      </w:r>
      <w:r w:rsidRPr="00223F7A">
        <w:rPr>
          <w:b/>
          <w:bCs/>
        </w:rPr>
        <w:t>Potenza MN</w:t>
      </w:r>
      <w:r w:rsidRPr="00223F7A">
        <w:rPr>
          <w:bCs/>
        </w:rPr>
        <w:t>, Assaf M,</w:t>
      </w:r>
      <w:r w:rsidRPr="00223F7A">
        <w:rPr>
          <w:bCs/>
          <w:vertAlign w:val="superscript"/>
        </w:rPr>
        <w:t xml:space="preserve"> </w:t>
      </w:r>
      <w:r w:rsidRPr="00223F7A">
        <w:rPr>
          <w:bCs/>
        </w:rPr>
        <w:t xml:space="preserve">Pearlson GD (2014) </w:t>
      </w:r>
      <w:r w:rsidRPr="00223F7A">
        <w:rPr>
          <w:bCs/>
          <w:color w:val="1A1A1A"/>
        </w:rPr>
        <w:t xml:space="preserve">Relationships Between Reward Sensitivity, Risk-Taking and Family History of Alcoholism during an Interactive Competitive fMRI Task. </w:t>
      </w:r>
      <w:r w:rsidRPr="00223F7A">
        <w:rPr>
          <w:bCs/>
          <w:i/>
          <w:color w:val="1A1A1A"/>
        </w:rPr>
        <w:t xml:space="preserve">PLoS One </w:t>
      </w:r>
      <w:r w:rsidRPr="00223F7A">
        <w:rPr>
          <w:b/>
          <w:bCs/>
          <w:color w:val="1A1A1A"/>
        </w:rPr>
        <w:t>9(2):</w:t>
      </w:r>
      <w:r w:rsidRPr="00223F7A">
        <w:rPr>
          <w:bCs/>
          <w:color w:val="1A1A1A"/>
        </w:rPr>
        <w:t>e88188</w:t>
      </w:r>
      <w:r w:rsidR="0059477A" w:rsidRPr="00223F7A">
        <w:rPr>
          <w:bCs/>
          <w:color w:val="1A1A1A"/>
        </w:rPr>
        <w:t>. (PMC3913753)</w:t>
      </w:r>
    </w:p>
    <w:p w14:paraId="10D48C17" w14:textId="16F34206" w:rsidR="004E4F4D" w:rsidRPr="00223F7A" w:rsidRDefault="00951DB9" w:rsidP="004E4F4D">
      <w:pPr>
        <w:numPr>
          <w:ilvl w:val="0"/>
          <w:numId w:val="10"/>
        </w:numPr>
        <w:tabs>
          <w:tab w:val="left" w:pos="440"/>
        </w:tabs>
        <w:ind w:left="446" w:hanging="446"/>
        <w:rPr>
          <w:u w:val="single"/>
        </w:rPr>
      </w:pPr>
      <w:r w:rsidRPr="00223F7A">
        <w:t xml:space="preserve">Seo D, Tsou KA, Ansell E, </w:t>
      </w:r>
      <w:r w:rsidRPr="00223F7A">
        <w:rPr>
          <w:b/>
        </w:rPr>
        <w:t>Potenza MN,</w:t>
      </w:r>
      <w:r w:rsidRPr="00223F7A">
        <w:t xml:space="preserve"> Sinha R (</w:t>
      </w:r>
      <w:r w:rsidR="00D60AAC" w:rsidRPr="00223F7A">
        <w:t>2014</w:t>
      </w:r>
      <w:r w:rsidRPr="00223F7A">
        <w:t xml:space="preserve">) Cumulative adversity sensitizes neural response to acute stress: association with health symptoms. </w:t>
      </w:r>
      <w:r w:rsidRPr="00223F7A">
        <w:rPr>
          <w:i/>
        </w:rPr>
        <w:t xml:space="preserve">Neuropsychopharmacol </w:t>
      </w:r>
      <w:r w:rsidR="00D60AAC" w:rsidRPr="00223F7A">
        <w:rPr>
          <w:b/>
        </w:rPr>
        <w:t>39:</w:t>
      </w:r>
      <w:r w:rsidR="00D60AAC" w:rsidRPr="00223F7A">
        <w:t>670-680.</w:t>
      </w:r>
      <w:r w:rsidR="0059477A" w:rsidRPr="00223F7A">
        <w:t xml:space="preserve"> (PMC3895244)</w:t>
      </w:r>
    </w:p>
    <w:p w14:paraId="4A9D884A" w14:textId="08CBE0CC" w:rsidR="0059023F" w:rsidRPr="00223F7A" w:rsidRDefault="0059023F" w:rsidP="004E4F4D">
      <w:pPr>
        <w:numPr>
          <w:ilvl w:val="0"/>
          <w:numId w:val="10"/>
        </w:numPr>
        <w:tabs>
          <w:tab w:val="left" w:pos="440"/>
        </w:tabs>
        <w:ind w:left="446" w:hanging="446"/>
        <w:rPr>
          <w:u w:val="single"/>
        </w:rPr>
      </w:pPr>
      <w:r w:rsidRPr="00223F7A">
        <w:t xml:space="preserve">Leeman RF, Hoff RA, Krishnan-Sarin K, Patock-Peckham JA, </w:t>
      </w:r>
      <w:r w:rsidRPr="00223F7A">
        <w:rPr>
          <w:b/>
        </w:rPr>
        <w:t>Potenza MN</w:t>
      </w:r>
      <w:r w:rsidRPr="00223F7A">
        <w:t xml:space="preserve"> (</w:t>
      </w:r>
      <w:r w:rsidR="00D60AAC" w:rsidRPr="00223F7A">
        <w:t>2014</w:t>
      </w:r>
      <w:r w:rsidRPr="00223F7A">
        <w:t xml:space="preserve">) </w:t>
      </w:r>
      <w:r w:rsidR="004E4F4D" w:rsidRPr="00223F7A">
        <w:t>Impulsivity, Sensation-Seeking and Part-Time Job Status in Relation to Substance Use, Gambling and Related Problems in Adolescents</w:t>
      </w:r>
      <w:r w:rsidRPr="00223F7A">
        <w:t xml:space="preserve">. </w:t>
      </w:r>
      <w:r w:rsidRPr="00223F7A">
        <w:rPr>
          <w:i/>
        </w:rPr>
        <w:t>J Adol Health</w:t>
      </w:r>
      <w:r w:rsidR="00D60AAC" w:rsidRPr="00223F7A">
        <w:rPr>
          <w:i/>
        </w:rPr>
        <w:t xml:space="preserve"> </w:t>
      </w:r>
      <w:r w:rsidR="00D60AAC" w:rsidRPr="00223F7A">
        <w:rPr>
          <w:b/>
        </w:rPr>
        <w:t>54:</w:t>
      </w:r>
      <w:r w:rsidR="00D60AAC" w:rsidRPr="00223F7A">
        <w:t>460-466.</w:t>
      </w:r>
      <w:r w:rsidR="0059477A" w:rsidRPr="00223F7A">
        <w:t xml:space="preserve"> (PMC4048016)</w:t>
      </w:r>
    </w:p>
    <w:p w14:paraId="68D17E0A" w14:textId="2C2746B6" w:rsidR="007A36FF" w:rsidRPr="00223F7A" w:rsidRDefault="007A36FF" w:rsidP="007A36FF">
      <w:pPr>
        <w:numPr>
          <w:ilvl w:val="0"/>
          <w:numId w:val="10"/>
        </w:numPr>
        <w:tabs>
          <w:tab w:val="left" w:pos="440"/>
        </w:tabs>
        <w:ind w:left="446" w:hanging="446"/>
        <w:rPr>
          <w:u w:val="single"/>
        </w:rPr>
      </w:pPr>
      <w:r w:rsidRPr="00223F7A">
        <w:t xml:space="preserve">Li CSR*, </w:t>
      </w:r>
      <w:r w:rsidRPr="00223F7A">
        <w:rPr>
          <w:b/>
        </w:rPr>
        <w:t xml:space="preserve">Potenza MN*, </w:t>
      </w:r>
      <w:r w:rsidRPr="00223F7A">
        <w:t>Lee DE, Planeta</w:t>
      </w:r>
      <w:r w:rsidRPr="00223F7A">
        <w:rPr>
          <w:lang w:val="en-GB"/>
        </w:rPr>
        <w:t xml:space="preserve"> B, Gallezot J-D, Labaree D, Henry S, Nabulsi N, Sinha R, Ding Y-S, Carson RE, Neumeister A (</w:t>
      </w:r>
      <w:r w:rsidR="00D60AAC" w:rsidRPr="00223F7A">
        <w:rPr>
          <w:lang w:val="en-GB"/>
        </w:rPr>
        <w:t>2014</w:t>
      </w:r>
      <w:r w:rsidRPr="00223F7A">
        <w:rPr>
          <w:lang w:val="en-GB"/>
        </w:rPr>
        <w:t>) Decreas</w:t>
      </w:r>
      <w:r w:rsidRPr="00223F7A">
        <w:t>ed Norepinephrine Transporter Availability in Obesity: Positron Emission Tomography Imaging with (S,S)-[</w:t>
      </w:r>
      <w:r w:rsidRPr="00223F7A">
        <w:rPr>
          <w:b/>
          <w:vertAlign w:val="superscript"/>
        </w:rPr>
        <w:t xml:space="preserve"> </w:t>
      </w:r>
      <w:r w:rsidRPr="00223F7A">
        <w:rPr>
          <w:vertAlign w:val="superscript"/>
        </w:rPr>
        <w:t>11</w:t>
      </w:r>
      <w:r w:rsidRPr="00223F7A">
        <w:t xml:space="preserve">C]O-Methylreboxetine. </w:t>
      </w:r>
      <w:r w:rsidRPr="00223F7A">
        <w:rPr>
          <w:i/>
        </w:rPr>
        <w:t>Neuroimage</w:t>
      </w:r>
      <w:r w:rsidR="00D60AAC" w:rsidRPr="00223F7A">
        <w:rPr>
          <w:i/>
        </w:rPr>
        <w:t xml:space="preserve"> </w:t>
      </w:r>
      <w:r w:rsidR="00D60AAC" w:rsidRPr="00223F7A">
        <w:rPr>
          <w:b/>
        </w:rPr>
        <w:t>86:</w:t>
      </w:r>
      <w:r w:rsidR="00D60AAC" w:rsidRPr="00223F7A">
        <w:t>306-310.</w:t>
      </w:r>
      <w:r w:rsidR="0059477A" w:rsidRPr="00223F7A">
        <w:t xml:space="preserve"> (PMC3947246)</w:t>
      </w:r>
      <w:r w:rsidRPr="00223F7A">
        <w:rPr>
          <w:i/>
        </w:rPr>
        <w:t xml:space="preserve"> </w:t>
      </w:r>
      <w:r w:rsidRPr="00223F7A">
        <w:t>*authors contributed equally to the generation of the manuscript</w:t>
      </w:r>
    </w:p>
    <w:p w14:paraId="665D0112" w14:textId="10032A37" w:rsidR="00A17748" w:rsidRPr="00223F7A" w:rsidRDefault="00A17748" w:rsidP="00A17748">
      <w:pPr>
        <w:numPr>
          <w:ilvl w:val="0"/>
          <w:numId w:val="10"/>
        </w:numPr>
        <w:ind w:left="446" w:hanging="446"/>
      </w:pPr>
      <w:r w:rsidRPr="00223F7A">
        <w:t>Xian H</w:t>
      </w:r>
      <w:r w:rsidR="00263360" w:rsidRPr="00223F7A">
        <w:t>*</w:t>
      </w:r>
      <w:r w:rsidRPr="00223F7A">
        <w:t>, Giddens J</w:t>
      </w:r>
      <w:r w:rsidR="00263360" w:rsidRPr="00223F7A">
        <w:t>*</w:t>
      </w:r>
      <w:r w:rsidRPr="00223F7A">
        <w:t xml:space="preserve">, Scherrer J, Eisen SA, </w:t>
      </w:r>
      <w:r w:rsidRPr="00223F7A">
        <w:rPr>
          <w:b/>
        </w:rPr>
        <w:t xml:space="preserve">Potenza MN </w:t>
      </w:r>
      <w:r w:rsidRPr="00223F7A">
        <w:t>(</w:t>
      </w:r>
      <w:r w:rsidR="00032BAB" w:rsidRPr="00223F7A">
        <w:t>2014</w:t>
      </w:r>
      <w:r w:rsidRPr="00223F7A">
        <w:t>) Environmental Factors Selectively Impact Co-occurrence of Problem/Pathological Gambling with Specific Drug-Use Disorders</w:t>
      </w:r>
      <w:r w:rsidR="0054428D" w:rsidRPr="00223F7A">
        <w:t xml:space="preserve"> in Male Twins</w:t>
      </w:r>
      <w:r w:rsidRPr="00223F7A">
        <w:t xml:space="preserve">. </w:t>
      </w:r>
      <w:r w:rsidRPr="00223F7A">
        <w:rPr>
          <w:i/>
        </w:rPr>
        <w:t>Addiction</w:t>
      </w:r>
      <w:r w:rsidR="00032BAB" w:rsidRPr="00223F7A">
        <w:rPr>
          <w:i/>
        </w:rPr>
        <w:t xml:space="preserve"> </w:t>
      </w:r>
      <w:r w:rsidR="00032BAB" w:rsidRPr="00223F7A">
        <w:rPr>
          <w:b/>
        </w:rPr>
        <w:t>109(4):</w:t>
      </w:r>
      <w:r w:rsidR="00032BAB" w:rsidRPr="00223F7A">
        <w:t>635-644.</w:t>
      </w:r>
      <w:r w:rsidR="0059477A" w:rsidRPr="00223F7A">
        <w:t xml:space="preserve"> (PMC3951667)</w:t>
      </w:r>
      <w:r w:rsidR="00263360" w:rsidRPr="00223F7A">
        <w:rPr>
          <w:i/>
        </w:rPr>
        <w:t xml:space="preserve"> </w:t>
      </w:r>
      <w:r w:rsidR="00263360" w:rsidRPr="00223F7A">
        <w:t>*authors contributed equally to the generation of the manuscript</w:t>
      </w:r>
    </w:p>
    <w:p w14:paraId="24D4AA6E" w14:textId="47CC4672" w:rsidR="00951DB9" w:rsidRPr="00223F7A" w:rsidRDefault="00951DB9" w:rsidP="00951DB9">
      <w:pPr>
        <w:numPr>
          <w:ilvl w:val="0"/>
          <w:numId w:val="10"/>
        </w:numPr>
      </w:pPr>
      <w:r w:rsidRPr="00223F7A">
        <w:t xml:space="preserve">Grant JE, Odlaug BL, Chamberlain SR, </w:t>
      </w:r>
      <w:r w:rsidRPr="00223F7A">
        <w:rPr>
          <w:b/>
        </w:rPr>
        <w:t>Potenza MN</w:t>
      </w:r>
      <w:r w:rsidRPr="00223F7A">
        <w:t>, Schreiber LRN, Donahue CB, Kim SW (</w:t>
      </w:r>
      <w:r w:rsidR="00D60AAC" w:rsidRPr="00223F7A">
        <w:t>2014</w:t>
      </w:r>
      <w:r w:rsidRPr="00223F7A">
        <w:t xml:space="preserve">) </w:t>
      </w:r>
      <w:r w:rsidR="00D60AAC" w:rsidRPr="00223F7A">
        <w:t xml:space="preserve">A Randomized, Placebo-Controlled Trial of </w:t>
      </w:r>
      <w:r w:rsidRPr="00223F7A">
        <w:t xml:space="preserve">N-Acetyl Cysteine plus Imaginal Desensitization for Nicotine-Dependent Pathological Gamblers. </w:t>
      </w:r>
      <w:r w:rsidRPr="00223F7A">
        <w:rPr>
          <w:i/>
        </w:rPr>
        <w:t>J Clin Psychiatry</w:t>
      </w:r>
      <w:r w:rsidR="00D60AAC" w:rsidRPr="00223F7A">
        <w:rPr>
          <w:i/>
        </w:rPr>
        <w:t xml:space="preserve"> </w:t>
      </w:r>
      <w:r w:rsidR="00D60AAC" w:rsidRPr="00223F7A">
        <w:rPr>
          <w:b/>
        </w:rPr>
        <w:t>75:</w:t>
      </w:r>
      <w:r w:rsidR="00D60AAC" w:rsidRPr="00223F7A">
        <w:t>39-45.</w:t>
      </w:r>
    </w:p>
    <w:p w14:paraId="7193A476" w14:textId="77777777" w:rsidR="00D60AAC" w:rsidRPr="00223F7A" w:rsidRDefault="00D60AAC" w:rsidP="00D60AAC">
      <w:pPr>
        <w:numPr>
          <w:ilvl w:val="0"/>
          <w:numId w:val="10"/>
        </w:numPr>
        <w:tabs>
          <w:tab w:val="left" w:pos="440"/>
        </w:tabs>
        <w:rPr>
          <w:lang w:val="en-GB"/>
        </w:rPr>
      </w:pPr>
      <w:r w:rsidRPr="00223F7A">
        <w:rPr>
          <w:lang w:val="en-GB"/>
        </w:rPr>
        <w:t xml:space="preserve">Kor A, Zilcha-Mano S, Fogel Y, Mikulinicer M, Reid RC, </w:t>
      </w:r>
      <w:r w:rsidRPr="00223F7A">
        <w:rPr>
          <w:b/>
          <w:lang w:val="en-GB"/>
        </w:rPr>
        <w:t xml:space="preserve">Potenza MN </w:t>
      </w:r>
      <w:r w:rsidRPr="00223F7A">
        <w:rPr>
          <w:lang w:val="en-GB"/>
        </w:rPr>
        <w:t xml:space="preserve">(2014) </w:t>
      </w:r>
      <w:r w:rsidRPr="00223F7A">
        <w:t>Psychometric Development of the Problematic Pornography Use Scale</w:t>
      </w:r>
      <w:r w:rsidRPr="00223F7A">
        <w:rPr>
          <w:lang w:val="en-GB"/>
        </w:rPr>
        <w:t xml:space="preserve">. </w:t>
      </w:r>
      <w:r w:rsidRPr="00223F7A">
        <w:rPr>
          <w:i/>
          <w:lang w:val="en-GB"/>
        </w:rPr>
        <w:t xml:space="preserve">Addict Behav </w:t>
      </w:r>
      <w:r w:rsidRPr="00223F7A">
        <w:rPr>
          <w:b/>
          <w:lang w:val="en-GB"/>
        </w:rPr>
        <w:t>39:</w:t>
      </w:r>
      <w:r w:rsidRPr="00223F7A">
        <w:rPr>
          <w:lang w:val="en-GB"/>
        </w:rPr>
        <w:t>861-868.</w:t>
      </w:r>
    </w:p>
    <w:p w14:paraId="2507481D" w14:textId="4C0D2711" w:rsidR="000666EB" w:rsidRPr="00223F7A" w:rsidRDefault="000666EB" w:rsidP="0059477A">
      <w:pPr>
        <w:numPr>
          <w:ilvl w:val="0"/>
          <w:numId w:val="10"/>
        </w:numPr>
        <w:ind w:left="446" w:hanging="446"/>
      </w:pPr>
      <w:r w:rsidRPr="00223F7A">
        <w:lastRenderedPageBreak/>
        <w:t xml:space="preserve">Gendreau KE, </w:t>
      </w:r>
      <w:r w:rsidRPr="00223F7A">
        <w:rPr>
          <w:b/>
        </w:rPr>
        <w:t xml:space="preserve">Potenza MN </w:t>
      </w:r>
      <w:r w:rsidRPr="00223F7A">
        <w:t xml:space="preserve">(2014) Detecting Associations between Behavioral Addictions and Dopamine Agonists in the Food &amp; Drug Administration's Adverse Event Database. </w:t>
      </w:r>
      <w:r w:rsidRPr="00223F7A">
        <w:rPr>
          <w:i/>
        </w:rPr>
        <w:t xml:space="preserve">J Behav Addiction </w:t>
      </w:r>
      <w:r w:rsidRPr="00223F7A">
        <w:rPr>
          <w:b/>
        </w:rPr>
        <w:t>3:</w:t>
      </w:r>
      <w:r w:rsidRPr="00223F7A">
        <w:t>21-26.</w:t>
      </w:r>
      <w:r w:rsidR="0059477A" w:rsidRPr="00223F7A">
        <w:t xml:space="preserve"> (PMC4117280)</w:t>
      </w:r>
    </w:p>
    <w:p w14:paraId="74302CB5" w14:textId="2D25EADD" w:rsidR="00601D46" w:rsidRPr="00223F7A" w:rsidRDefault="00D60AAC" w:rsidP="00601D46">
      <w:pPr>
        <w:pStyle w:val="ListParagraph"/>
        <w:numPr>
          <w:ilvl w:val="0"/>
          <w:numId w:val="10"/>
        </w:numPr>
        <w:ind w:left="446" w:hanging="446"/>
      </w:pPr>
      <w:r w:rsidRPr="00223F7A">
        <w:t xml:space="preserve">Balodis IM, Grilo CM, Kober H, Worhunsky PD, White MA, Stevens MC, Pearlson GD, </w:t>
      </w:r>
      <w:r w:rsidRPr="00223F7A">
        <w:rPr>
          <w:b/>
        </w:rPr>
        <w:t xml:space="preserve">Potenza MN </w:t>
      </w:r>
      <w:r w:rsidRPr="00223F7A">
        <w:t>(</w:t>
      </w:r>
      <w:r w:rsidR="00601D46" w:rsidRPr="00223F7A">
        <w:t xml:space="preserve">2014) </w:t>
      </w:r>
      <w:r w:rsidR="00601D46" w:rsidRPr="00223F7A">
        <w:rPr>
          <w:bCs/>
        </w:rPr>
        <w:t xml:space="preserve">A pilot study linking reduced fronto-striatal recruitment during reward processing to persistent bingeing following treatment for binge-eating disorder. </w:t>
      </w:r>
      <w:r w:rsidR="00601D46" w:rsidRPr="00223F7A">
        <w:rPr>
          <w:bCs/>
          <w:i/>
        </w:rPr>
        <w:t xml:space="preserve">Int J Eating Disorders </w:t>
      </w:r>
      <w:r w:rsidR="00601D46" w:rsidRPr="00223F7A">
        <w:rPr>
          <w:b/>
          <w:bCs/>
        </w:rPr>
        <w:t>47:</w:t>
      </w:r>
      <w:r w:rsidR="00601D46" w:rsidRPr="00223F7A">
        <w:rPr>
          <w:bCs/>
        </w:rPr>
        <w:t>376-384.</w:t>
      </w:r>
      <w:r w:rsidR="0059477A" w:rsidRPr="00223F7A">
        <w:rPr>
          <w:bCs/>
        </w:rPr>
        <w:t xml:space="preserve"> (PMC3986812)</w:t>
      </w:r>
    </w:p>
    <w:p w14:paraId="255980AC" w14:textId="6885BBC2" w:rsidR="005E3341" w:rsidRPr="00223F7A" w:rsidRDefault="005E3341" w:rsidP="005E3341">
      <w:pPr>
        <w:numPr>
          <w:ilvl w:val="0"/>
          <w:numId w:val="10"/>
        </w:numPr>
        <w:ind w:left="446" w:hanging="446"/>
        <w:rPr>
          <w:rStyle w:val="Heading3Char"/>
          <w:b w:val="0"/>
        </w:rPr>
      </w:pPr>
      <w:r w:rsidRPr="00223F7A">
        <w:rPr>
          <w:rStyle w:val="Heading3Char"/>
          <w:b w:val="0"/>
        </w:rPr>
        <w:t xml:space="preserve">Yip SW, DeVito EE, Kober H, </w:t>
      </w:r>
      <w:r w:rsidRPr="00223F7A">
        <w:t>Worhunsky PD,</w:t>
      </w:r>
      <w:r w:rsidRPr="00223F7A">
        <w:rPr>
          <w:rStyle w:val="Heading3Char"/>
          <w:b w:val="0"/>
        </w:rPr>
        <w:t xml:space="preserve"> Carroll KM, </w:t>
      </w:r>
      <w:r w:rsidRPr="00223F7A">
        <w:rPr>
          <w:rStyle w:val="Heading3Char"/>
        </w:rPr>
        <w:t>Potenza MN</w:t>
      </w:r>
      <w:r w:rsidRPr="00223F7A">
        <w:rPr>
          <w:rStyle w:val="Heading3Char"/>
          <w:b w:val="0"/>
        </w:rPr>
        <w:t xml:space="preserve"> (2014) Pretreatment measures of brain structure and reward-processing brain function in cannabis dependence: An exploratory study of relationships with abstinence during behavioral treatment. </w:t>
      </w:r>
      <w:r w:rsidRPr="00223F7A">
        <w:rPr>
          <w:rStyle w:val="Heading3Char"/>
          <w:b w:val="0"/>
          <w:i/>
        </w:rPr>
        <w:t xml:space="preserve">Drug </w:t>
      </w:r>
      <w:r w:rsidRPr="00223F7A">
        <w:rPr>
          <w:rStyle w:val="Heading3Char"/>
          <w:b w:val="0"/>
          <w:i/>
          <w:iCs/>
        </w:rPr>
        <w:t>a</w:t>
      </w:r>
      <w:r w:rsidRPr="00223F7A">
        <w:rPr>
          <w:rStyle w:val="Heading3Char"/>
          <w:b w:val="0"/>
          <w:i/>
        </w:rPr>
        <w:t xml:space="preserve">nd Alcohol Dependence </w:t>
      </w:r>
      <w:r w:rsidRPr="003A6611">
        <w:rPr>
          <w:rStyle w:val="Heading3Char"/>
        </w:rPr>
        <w:t>140:</w:t>
      </w:r>
      <w:r w:rsidRPr="00223F7A">
        <w:rPr>
          <w:rStyle w:val="Heading3Char"/>
          <w:b w:val="0"/>
        </w:rPr>
        <w:t>33-41.</w:t>
      </w:r>
      <w:r w:rsidR="0059477A" w:rsidRPr="00223F7A">
        <w:rPr>
          <w:rStyle w:val="Heading3Char"/>
          <w:b w:val="0"/>
        </w:rPr>
        <w:t xml:space="preserve"> (</w:t>
      </w:r>
      <w:r w:rsidR="0059477A" w:rsidRPr="00223F7A">
        <w:t>PMC4057888)</w:t>
      </w:r>
    </w:p>
    <w:p w14:paraId="1B0078E1" w14:textId="7D492076" w:rsidR="00447857" w:rsidRPr="00223F7A" w:rsidRDefault="00447857" w:rsidP="00447857">
      <w:pPr>
        <w:pStyle w:val="ListParagraph"/>
        <w:numPr>
          <w:ilvl w:val="0"/>
          <w:numId w:val="10"/>
        </w:numPr>
      </w:pPr>
      <w:r w:rsidRPr="00223F7A">
        <w:t xml:space="preserve">Erez G, Pilver CE, </w:t>
      </w:r>
      <w:r w:rsidRPr="00223F7A">
        <w:rPr>
          <w:b/>
        </w:rPr>
        <w:t xml:space="preserve">Potenza MN </w:t>
      </w:r>
      <w:r w:rsidRPr="00223F7A">
        <w:t>(</w:t>
      </w:r>
      <w:r w:rsidR="00A22F7A" w:rsidRPr="00223F7A">
        <w:t>2014</w:t>
      </w:r>
      <w:r w:rsidRPr="00223F7A">
        <w:t xml:space="preserve">) Gender-related differences in the associations between sexual impulsivity and psychiatric disorders. </w:t>
      </w:r>
      <w:r w:rsidRPr="00223F7A">
        <w:rPr>
          <w:i/>
        </w:rPr>
        <w:t xml:space="preserve">J Psychiatr Res </w:t>
      </w:r>
      <w:r w:rsidRPr="00223F7A">
        <w:rPr>
          <w:b/>
        </w:rPr>
        <w:t>55:</w:t>
      </w:r>
      <w:r w:rsidRPr="00223F7A">
        <w:t>117-125.</w:t>
      </w:r>
      <w:r w:rsidR="0059477A" w:rsidRPr="00223F7A">
        <w:t xml:space="preserve"> (PMC4165523)</w:t>
      </w:r>
    </w:p>
    <w:p w14:paraId="7C2A163E" w14:textId="3810A64F" w:rsidR="00447857" w:rsidRPr="00223F7A" w:rsidRDefault="00447857" w:rsidP="00447857">
      <w:pPr>
        <w:pStyle w:val="ListParagraph"/>
        <w:numPr>
          <w:ilvl w:val="0"/>
          <w:numId w:val="10"/>
        </w:numPr>
      </w:pPr>
      <w:r w:rsidRPr="00223F7A">
        <w:t>Kach</w:t>
      </w:r>
      <w:r w:rsidR="002A561C" w:rsidRPr="00223F7A">
        <w:t>a</w:t>
      </w:r>
      <w:r w:rsidRPr="00223F7A">
        <w:t xml:space="preserve">dourian L*, Pilver CE*, </w:t>
      </w:r>
      <w:r w:rsidRPr="00223F7A">
        <w:rPr>
          <w:b/>
        </w:rPr>
        <w:t>Potenza MN</w:t>
      </w:r>
      <w:r w:rsidRPr="00223F7A">
        <w:t xml:space="preserve"> (2014) Trauma, PTSD and hazardous and binge drinking among women and men: Findings from a national study. </w:t>
      </w:r>
      <w:r w:rsidRPr="00223F7A">
        <w:rPr>
          <w:i/>
        </w:rPr>
        <w:t xml:space="preserve">J Psychiatr Res </w:t>
      </w:r>
      <w:r w:rsidRPr="00223F7A">
        <w:rPr>
          <w:b/>
        </w:rPr>
        <w:t>55:</w:t>
      </w:r>
      <w:r w:rsidRPr="00223F7A">
        <w:t>35-43.</w:t>
      </w:r>
      <w:r w:rsidR="0059477A" w:rsidRPr="00223F7A">
        <w:t xml:space="preserve"> (PMC4094352)</w:t>
      </w:r>
      <w:r w:rsidRPr="00223F7A">
        <w:t xml:space="preserve">  *authors contributed equally to the generation of the manuscript</w:t>
      </w:r>
    </w:p>
    <w:p w14:paraId="6B0ED3C1" w14:textId="650564B1" w:rsidR="00447857" w:rsidRPr="00223F7A" w:rsidRDefault="00447857" w:rsidP="00447857">
      <w:pPr>
        <w:pStyle w:val="ListParagraph"/>
        <w:numPr>
          <w:ilvl w:val="0"/>
          <w:numId w:val="10"/>
        </w:numPr>
        <w:tabs>
          <w:tab w:val="left" w:pos="440"/>
        </w:tabs>
        <w:ind w:left="446" w:hanging="446"/>
        <w:rPr>
          <w:u w:val="single"/>
        </w:rPr>
      </w:pPr>
      <w:r w:rsidRPr="00223F7A">
        <w:t xml:space="preserve">Banducci-Barker AN, Gomes M, MacPherson L, Lejuez CW, </w:t>
      </w:r>
      <w:r w:rsidRPr="00223F7A">
        <w:rPr>
          <w:b/>
        </w:rPr>
        <w:t>Potenza MN</w:t>
      </w:r>
      <w:r w:rsidRPr="00223F7A">
        <w:t xml:space="preserve">, Gelernter J, Amstadter AB (2014) A preliminary examination of the relationship between 5-HTTLPR and childhood emotional abuse on depressive symptoms in young adolescents. </w:t>
      </w:r>
      <w:r w:rsidRPr="00223F7A">
        <w:rPr>
          <w:rFonts w:eastAsia="Times"/>
          <w:i/>
        </w:rPr>
        <w:t xml:space="preserve">Psychological Trauma: Theory, Research, Practice, and Policy </w:t>
      </w:r>
      <w:r w:rsidRPr="00223F7A">
        <w:rPr>
          <w:rFonts w:eastAsia="Times"/>
          <w:b/>
        </w:rPr>
        <w:t>6:</w:t>
      </w:r>
      <w:r w:rsidRPr="00223F7A">
        <w:rPr>
          <w:rFonts w:eastAsia="Times"/>
        </w:rPr>
        <w:t>1-7.</w:t>
      </w:r>
      <w:r w:rsidR="0059477A" w:rsidRPr="00223F7A">
        <w:rPr>
          <w:rFonts w:eastAsia="Times"/>
        </w:rPr>
        <w:t xml:space="preserve"> (PMC4057058)</w:t>
      </w:r>
    </w:p>
    <w:p w14:paraId="32DE7592" w14:textId="63BFCFF1" w:rsidR="00447857" w:rsidRPr="00223F7A" w:rsidRDefault="00447857" w:rsidP="00447857">
      <w:pPr>
        <w:numPr>
          <w:ilvl w:val="0"/>
          <w:numId w:val="10"/>
        </w:numPr>
        <w:tabs>
          <w:tab w:val="left" w:pos="440"/>
        </w:tabs>
        <w:ind w:left="446" w:hanging="446"/>
        <w:rPr>
          <w:u w:val="single"/>
        </w:rPr>
      </w:pPr>
      <w:r w:rsidRPr="00223F7A">
        <w:t xml:space="preserve">Hammond CJ, Pilver C, Rugle L, Steinberg MA, Mayes LC, Malison RT, Krishnan-Sarin S, Desai RA, </w:t>
      </w:r>
      <w:r w:rsidRPr="00223F7A">
        <w:rPr>
          <w:b/>
        </w:rPr>
        <w:t>Potenza MN</w:t>
      </w:r>
      <w:r w:rsidRPr="00223F7A">
        <w:t xml:space="preserve"> (2014) An Exploratory Examination of Marijuana Use, Problem-Gambling Severity, and Health Correlates Among Adolescents. </w:t>
      </w:r>
      <w:r w:rsidRPr="00223F7A">
        <w:rPr>
          <w:i/>
        </w:rPr>
        <w:t xml:space="preserve">J Behav Addiction </w:t>
      </w:r>
      <w:r w:rsidRPr="00223F7A">
        <w:rPr>
          <w:b/>
        </w:rPr>
        <w:t>3:</w:t>
      </w:r>
      <w:r w:rsidRPr="00223F7A">
        <w:t>90-101.</w:t>
      </w:r>
      <w:r w:rsidR="0059477A" w:rsidRPr="00223F7A">
        <w:t xml:space="preserve"> (PMC4117289)</w:t>
      </w:r>
    </w:p>
    <w:p w14:paraId="385341C2" w14:textId="6FCA4618" w:rsidR="00F46553" w:rsidRPr="00223F7A" w:rsidRDefault="00F46553" w:rsidP="00F46553">
      <w:pPr>
        <w:numPr>
          <w:ilvl w:val="0"/>
          <w:numId w:val="10"/>
        </w:numPr>
        <w:tabs>
          <w:tab w:val="left" w:pos="440"/>
        </w:tabs>
        <w:ind w:left="446" w:hanging="446"/>
        <w:rPr>
          <w:u w:val="single"/>
        </w:rPr>
      </w:pPr>
      <w:r w:rsidRPr="00223F7A">
        <w:t xml:space="preserve">Panwar K*, Rutherford HJV*, Mencl WE, Lacadie CM, </w:t>
      </w:r>
      <w:r w:rsidRPr="00223F7A">
        <w:rPr>
          <w:b/>
        </w:rPr>
        <w:t xml:space="preserve">Potenza MN^, </w:t>
      </w:r>
      <w:r w:rsidRPr="00223F7A">
        <w:t>Mayes LC^ (</w:t>
      </w:r>
      <w:r w:rsidR="00406915" w:rsidRPr="00223F7A">
        <w:t>2014</w:t>
      </w:r>
      <w:r w:rsidRPr="00223F7A">
        <w:t xml:space="preserve">) </w:t>
      </w:r>
      <w:r w:rsidRPr="00223F7A">
        <w:rPr>
          <w:color w:val="000000"/>
          <w:shd w:val="clear" w:color="auto" w:fill="FFFFFF"/>
        </w:rPr>
        <w:t xml:space="preserve">Differential associations between impulsivity and risk-taking and brain activations underlying working memory in adolescents. </w:t>
      </w:r>
      <w:r w:rsidRPr="00223F7A">
        <w:rPr>
          <w:i/>
          <w:color w:val="000000"/>
          <w:shd w:val="clear" w:color="auto" w:fill="FFFFFF"/>
        </w:rPr>
        <w:t>Addict Behav</w:t>
      </w:r>
      <w:r w:rsidRPr="00223F7A">
        <w:rPr>
          <w:b/>
          <w:color w:val="000000"/>
          <w:shd w:val="clear" w:color="auto" w:fill="FFFFFF"/>
        </w:rPr>
        <w:t xml:space="preserve"> </w:t>
      </w:r>
      <w:r w:rsidR="00406915" w:rsidRPr="00223F7A">
        <w:rPr>
          <w:b/>
          <w:shd w:val="clear" w:color="auto" w:fill="FFFFFF"/>
        </w:rPr>
        <w:t>39:</w:t>
      </w:r>
      <w:r w:rsidR="00406915" w:rsidRPr="00223F7A">
        <w:rPr>
          <w:shd w:val="clear" w:color="auto" w:fill="FFFFFF"/>
        </w:rPr>
        <w:t>1606-1621.</w:t>
      </w:r>
      <w:r w:rsidR="0059477A" w:rsidRPr="00223F7A">
        <w:rPr>
          <w:shd w:val="clear" w:color="auto" w:fill="FFFFFF"/>
        </w:rPr>
        <w:t xml:space="preserve"> (PMC4062599)</w:t>
      </w:r>
      <w:r w:rsidR="00406915" w:rsidRPr="00223F7A">
        <w:rPr>
          <w:shd w:val="clear" w:color="auto" w:fill="FFFFFF"/>
        </w:rPr>
        <w:t xml:space="preserve"> </w:t>
      </w:r>
      <w:r w:rsidRPr="00223F7A">
        <w:t>*,^authors contributed equally to the generation of the manuscript</w:t>
      </w:r>
      <w:r w:rsidRPr="00223F7A">
        <w:rPr>
          <w:noProof/>
        </w:rPr>
        <w:t xml:space="preserve"> </w:t>
      </w:r>
    </w:p>
    <w:p w14:paraId="0B7BC7EE" w14:textId="05F137A8" w:rsidR="00A25AC0" w:rsidRPr="00223F7A" w:rsidRDefault="00A25AC0" w:rsidP="00A25AC0">
      <w:pPr>
        <w:numPr>
          <w:ilvl w:val="0"/>
          <w:numId w:val="10"/>
        </w:numPr>
        <w:tabs>
          <w:tab w:val="left" w:pos="440"/>
        </w:tabs>
        <w:ind w:left="446" w:hanging="446"/>
        <w:rPr>
          <w:u w:val="single"/>
        </w:rPr>
      </w:pPr>
      <w:r w:rsidRPr="00223F7A">
        <w:t>Matuskey</w:t>
      </w:r>
      <w:r w:rsidRPr="00223F7A">
        <w:rPr>
          <w:vertAlign w:val="superscript"/>
        </w:rPr>
        <w:t xml:space="preserve"> </w:t>
      </w:r>
      <w:r w:rsidRPr="00223F7A">
        <w:t xml:space="preserve">D, Bhagwagar Z, Planeta-Wilson B, Pittman B, Gallezot JD, Chen J, Wanyiri J, Geha P, </w:t>
      </w:r>
      <w:r w:rsidRPr="00223F7A">
        <w:rPr>
          <w:b/>
        </w:rPr>
        <w:t>Potenza MN,</w:t>
      </w:r>
      <w:r w:rsidRPr="00223F7A">
        <w:t xml:space="preserve"> Neumeister A, Carson RE, Malison RT (</w:t>
      </w:r>
      <w:r w:rsidR="00A6296B" w:rsidRPr="00223F7A">
        <w:t>2014</w:t>
      </w:r>
      <w:r w:rsidRPr="00223F7A">
        <w:t xml:space="preserve">) Reductions in </w:t>
      </w:r>
      <w:r w:rsidR="009E3353" w:rsidRPr="00223F7A">
        <w:t xml:space="preserve">Brain </w:t>
      </w:r>
      <w:r w:rsidRPr="00223F7A">
        <w:t>5-HT</w:t>
      </w:r>
      <w:r w:rsidRPr="00223F7A">
        <w:rPr>
          <w:vertAlign w:val="subscript"/>
        </w:rPr>
        <w:t>1B</w:t>
      </w:r>
      <w:r w:rsidR="009E3353" w:rsidRPr="00223F7A">
        <w:t xml:space="preserve"> Receptor Availability</w:t>
      </w:r>
      <w:r w:rsidRPr="00223F7A">
        <w:t xml:space="preserve"> in </w:t>
      </w:r>
      <w:r w:rsidR="009E3353" w:rsidRPr="00223F7A">
        <w:t xml:space="preserve">Primarily </w:t>
      </w:r>
      <w:r w:rsidRPr="00223F7A">
        <w:t xml:space="preserve">Cocaine-Dependent Humans. </w:t>
      </w:r>
      <w:r w:rsidRPr="00223F7A">
        <w:rPr>
          <w:i/>
        </w:rPr>
        <w:t>Biol Psychiatry</w:t>
      </w:r>
      <w:r w:rsidR="00A6296B" w:rsidRPr="00223F7A">
        <w:rPr>
          <w:i/>
        </w:rPr>
        <w:t xml:space="preserve"> </w:t>
      </w:r>
      <w:r w:rsidR="00A6296B" w:rsidRPr="00223F7A">
        <w:rPr>
          <w:b/>
        </w:rPr>
        <w:t>76:</w:t>
      </w:r>
      <w:r w:rsidR="00A6296B" w:rsidRPr="00223F7A">
        <w:t>816-822 (PMC4037398)</w:t>
      </w:r>
    </w:p>
    <w:p w14:paraId="33FF23B6" w14:textId="02C70A3E" w:rsidR="00F60572" w:rsidRPr="00223F7A" w:rsidRDefault="00F60572" w:rsidP="00F60572">
      <w:pPr>
        <w:pStyle w:val="ListParagraph"/>
        <w:numPr>
          <w:ilvl w:val="0"/>
          <w:numId w:val="10"/>
        </w:numPr>
        <w:ind w:left="450" w:hanging="450"/>
      </w:pPr>
      <w:r w:rsidRPr="00223F7A">
        <w:t xml:space="preserve">Hamilton KR, Sinha R, </w:t>
      </w:r>
      <w:r w:rsidRPr="00223F7A">
        <w:rPr>
          <w:b/>
        </w:rPr>
        <w:t xml:space="preserve">Potenza MN </w:t>
      </w:r>
      <w:r w:rsidRPr="00223F7A">
        <w:t>(</w:t>
      </w:r>
      <w:r w:rsidR="00406915" w:rsidRPr="00223F7A">
        <w:t>2014</w:t>
      </w:r>
      <w:r w:rsidRPr="00223F7A">
        <w:t xml:space="preserve">) Self-reported impulsivity and behavioral approach and inhibition mediate the relationship between stress and self-control. </w:t>
      </w:r>
      <w:r w:rsidRPr="00223F7A">
        <w:rPr>
          <w:i/>
        </w:rPr>
        <w:t>Addict Behaviors</w:t>
      </w:r>
      <w:r w:rsidRPr="00223F7A">
        <w:t xml:space="preserve"> </w:t>
      </w:r>
      <w:r w:rsidR="00406915" w:rsidRPr="00223F7A">
        <w:rPr>
          <w:b/>
        </w:rPr>
        <w:t>39:</w:t>
      </w:r>
      <w:r w:rsidR="00406915" w:rsidRPr="00223F7A">
        <w:t>1557-1564.</w:t>
      </w:r>
      <w:r w:rsidR="0059477A" w:rsidRPr="00223F7A">
        <w:t xml:space="preserve"> (PMC4222178)</w:t>
      </w:r>
    </w:p>
    <w:p w14:paraId="1F07C18D" w14:textId="04BDCE89" w:rsidR="0036249D" w:rsidRPr="00223F7A" w:rsidRDefault="0036249D" w:rsidP="0059477A">
      <w:pPr>
        <w:numPr>
          <w:ilvl w:val="0"/>
          <w:numId w:val="10"/>
        </w:numPr>
        <w:tabs>
          <w:tab w:val="left" w:pos="440"/>
        </w:tabs>
        <w:ind w:left="446" w:hanging="446"/>
      </w:pPr>
      <w:r w:rsidRPr="00223F7A">
        <w:t xml:space="preserve">Hamilton KR, </w:t>
      </w:r>
      <w:r w:rsidRPr="00223F7A">
        <w:rPr>
          <w:b/>
        </w:rPr>
        <w:t>Potenza MN</w:t>
      </w:r>
      <w:r w:rsidRPr="00223F7A">
        <w:t>, Grunberg N (</w:t>
      </w:r>
      <w:r w:rsidR="00406915" w:rsidRPr="00223F7A">
        <w:t>2014</w:t>
      </w:r>
      <w:r w:rsidRPr="00223F7A">
        <w:t>) Lewis rats have greater response impulsivity than do Fischer rats.</w:t>
      </w:r>
      <w:r w:rsidRPr="00223F7A">
        <w:rPr>
          <w:i/>
        </w:rPr>
        <w:t xml:space="preserve"> Addictive Behav</w:t>
      </w:r>
      <w:r w:rsidR="00406915" w:rsidRPr="00223F7A">
        <w:rPr>
          <w:i/>
        </w:rPr>
        <w:t xml:space="preserve"> </w:t>
      </w:r>
      <w:r w:rsidR="00406915" w:rsidRPr="00223F7A">
        <w:rPr>
          <w:b/>
        </w:rPr>
        <w:t>39:</w:t>
      </w:r>
      <w:r w:rsidR="00406915" w:rsidRPr="00223F7A">
        <w:t>1565-1572.</w:t>
      </w:r>
      <w:r w:rsidR="0059477A" w:rsidRPr="00223F7A">
        <w:t xml:space="preserve"> (PMC4222187)</w:t>
      </w:r>
    </w:p>
    <w:p w14:paraId="6567BC67" w14:textId="165A6EAF" w:rsidR="009664C3" w:rsidRPr="00223F7A" w:rsidRDefault="009664C3" w:rsidP="009664C3">
      <w:pPr>
        <w:numPr>
          <w:ilvl w:val="0"/>
          <w:numId w:val="10"/>
        </w:numPr>
        <w:tabs>
          <w:tab w:val="left" w:pos="440"/>
        </w:tabs>
        <w:ind w:left="446" w:hanging="446"/>
      </w:pPr>
      <w:r w:rsidRPr="00223F7A">
        <w:t xml:space="preserve">Leeman RF, Hoff RA, Krishnan-Sarin K, Patock-Peckham JA, Steinberg MA, Rugle L, </w:t>
      </w:r>
      <w:r w:rsidRPr="00223F7A">
        <w:rPr>
          <w:b/>
        </w:rPr>
        <w:t>Potenza MN</w:t>
      </w:r>
      <w:r w:rsidRPr="00223F7A">
        <w:t xml:space="preserve"> (</w:t>
      </w:r>
      <w:r w:rsidR="00346008" w:rsidRPr="00223F7A">
        <w:t>2014</w:t>
      </w:r>
      <w:r w:rsidRPr="00223F7A">
        <w:t xml:space="preserve">) </w:t>
      </w:r>
      <w:r w:rsidRPr="00223F7A">
        <w:rPr>
          <w:rFonts w:eastAsia="Times"/>
        </w:rPr>
        <w:t>Perceived Parental Permissiveness toward Gambling and Risky Behaviors in</w:t>
      </w:r>
      <w:r w:rsidRPr="00223F7A">
        <w:t xml:space="preserve"> </w:t>
      </w:r>
      <w:r w:rsidRPr="00223F7A">
        <w:rPr>
          <w:rFonts w:eastAsia="Times"/>
        </w:rPr>
        <w:t xml:space="preserve">Adolescents. </w:t>
      </w:r>
      <w:r w:rsidRPr="00223F7A">
        <w:rPr>
          <w:i/>
        </w:rPr>
        <w:t>J Behav Addiction</w:t>
      </w:r>
      <w:r w:rsidR="00346008" w:rsidRPr="00223F7A">
        <w:rPr>
          <w:b/>
        </w:rPr>
        <w:t xml:space="preserve"> 3:</w:t>
      </w:r>
      <w:r w:rsidR="00346008" w:rsidRPr="00223F7A">
        <w:t>115-123 (PMC4117283)</w:t>
      </w:r>
    </w:p>
    <w:p w14:paraId="7C81C5A6" w14:textId="7CFF582D" w:rsidR="0036249D" w:rsidRPr="00223F7A" w:rsidRDefault="0036249D" w:rsidP="0036249D">
      <w:pPr>
        <w:numPr>
          <w:ilvl w:val="0"/>
          <w:numId w:val="10"/>
        </w:numPr>
        <w:tabs>
          <w:tab w:val="left" w:pos="440"/>
        </w:tabs>
        <w:ind w:left="446" w:hanging="446"/>
      </w:pPr>
      <w:r w:rsidRPr="00223F7A">
        <w:t>Matuskey</w:t>
      </w:r>
      <w:r w:rsidRPr="00223F7A">
        <w:rPr>
          <w:vertAlign w:val="superscript"/>
        </w:rPr>
        <w:t xml:space="preserve"> </w:t>
      </w:r>
      <w:r w:rsidRPr="00223F7A">
        <w:t xml:space="preserve">D, Gallezot JD, Pittman B, Williams W, Wanyiri J, Lim K, Zheng M-Q, Lin S, Labaree D, </w:t>
      </w:r>
      <w:r w:rsidRPr="00223F7A">
        <w:rPr>
          <w:b/>
        </w:rPr>
        <w:t>Potenza MN,</w:t>
      </w:r>
      <w:r w:rsidRPr="00223F7A">
        <w:t xml:space="preserve"> Carson RE, Malison RT, Ding Y-S (</w:t>
      </w:r>
      <w:r w:rsidR="0001476E" w:rsidRPr="00223F7A">
        <w:t>2014</w:t>
      </w:r>
      <w:r w:rsidRPr="00223F7A">
        <w:t>) Dopamine D</w:t>
      </w:r>
      <w:r w:rsidRPr="00223F7A">
        <w:rPr>
          <w:vertAlign w:val="subscript"/>
        </w:rPr>
        <w:t>3</w:t>
      </w:r>
      <w:r w:rsidRPr="00223F7A">
        <w:t xml:space="preserve"> Receptor Alterations in Cocaine-Dependent Humans Imaged with the PET Ligand [</w:t>
      </w:r>
      <w:r w:rsidRPr="00223F7A">
        <w:rPr>
          <w:rFonts w:eastAsia="Arial Unicode MS"/>
          <w:vertAlign w:val="superscript"/>
        </w:rPr>
        <w:t>11</w:t>
      </w:r>
      <w:r w:rsidRPr="00223F7A">
        <w:rPr>
          <w:rFonts w:eastAsia="Arial Unicode MS"/>
        </w:rPr>
        <w:t>C](+)PHNO</w:t>
      </w:r>
      <w:r w:rsidRPr="00223F7A">
        <w:t xml:space="preserve">. </w:t>
      </w:r>
      <w:r w:rsidRPr="00223F7A">
        <w:rPr>
          <w:i/>
        </w:rPr>
        <w:t>Drug Alcohol Depend</w:t>
      </w:r>
      <w:r w:rsidR="0001476E" w:rsidRPr="00223F7A">
        <w:t xml:space="preserve"> </w:t>
      </w:r>
      <w:r w:rsidR="0001476E" w:rsidRPr="00223F7A">
        <w:rPr>
          <w:b/>
        </w:rPr>
        <w:t>139:</w:t>
      </w:r>
      <w:r w:rsidR="0001476E" w:rsidRPr="00223F7A">
        <w:t>100-105 (PMC4071607)</w:t>
      </w:r>
    </w:p>
    <w:p w14:paraId="3D471CFF" w14:textId="4C95E8F2" w:rsidR="00D17DAB" w:rsidRPr="00223F7A" w:rsidRDefault="00D17DAB" w:rsidP="00D17DAB">
      <w:pPr>
        <w:pStyle w:val="ListParagraph"/>
        <w:numPr>
          <w:ilvl w:val="0"/>
          <w:numId w:val="10"/>
        </w:numPr>
        <w:ind w:left="446" w:hanging="446"/>
      </w:pPr>
      <w:r w:rsidRPr="00223F7A">
        <w:lastRenderedPageBreak/>
        <w:t xml:space="preserve">Kober H*, DeVito EE*, DeLeone C, Carroll KM, </w:t>
      </w:r>
      <w:r w:rsidRPr="00223F7A">
        <w:rPr>
          <w:b/>
        </w:rPr>
        <w:t>Potenza MN</w:t>
      </w:r>
      <w:r w:rsidRPr="00223F7A">
        <w:t xml:space="preserve"> (</w:t>
      </w:r>
      <w:r w:rsidR="00182FA9" w:rsidRPr="00223F7A">
        <w:t>2014</w:t>
      </w:r>
      <w:r w:rsidRPr="00223F7A">
        <w:t xml:space="preserve">) Cannabis Abstinence Within Treatment and One-Year Follow-up: Relationship to Neural Activity. </w:t>
      </w:r>
      <w:r w:rsidRPr="00223F7A">
        <w:rPr>
          <w:i/>
        </w:rPr>
        <w:t xml:space="preserve">Neuropsychopharmacol </w:t>
      </w:r>
      <w:r w:rsidR="0001476E" w:rsidRPr="00223F7A">
        <w:rPr>
          <w:b/>
        </w:rPr>
        <w:t>39:</w:t>
      </w:r>
      <w:r w:rsidR="0001476E" w:rsidRPr="00223F7A">
        <w:t xml:space="preserve">2288-2298 (PMC4138744) </w:t>
      </w:r>
      <w:r w:rsidRPr="00223F7A">
        <w:t>*authors contributed equally to the generation of the manuscript</w:t>
      </w:r>
    </w:p>
    <w:p w14:paraId="569E3592" w14:textId="0288BD4C" w:rsidR="004D5E05" w:rsidRPr="00223F7A" w:rsidRDefault="004D5E05" w:rsidP="004D5E05">
      <w:pPr>
        <w:numPr>
          <w:ilvl w:val="0"/>
          <w:numId w:val="10"/>
        </w:numPr>
        <w:ind w:left="446" w:hanging="446"/>
      </w:pPr>
      <w:r w:rsidRPr="00223F7A">
        <w:t xml:space="preserve">Van Dam NT, Rando K, </w:t>
      </w:r>
      <w:r w:rsidRPr="00223F7A">
        <w:rPr>
          <w:b/>
        </w:rPr>
        <w:t xml:space="preserve">Potenza MN, </w:t>
      </w:r>
      <w:r w:rsidRPr="00223F7A">
        <w:t>Tuit K, Sinha R (</w:t>
      </w:r>
      <w:r w:rsidR="00346008" w:rsidRPr="00223F7A">
        <w:t>2014</w:t>
      </w:r>
      <w:r w:rsidRPr="00223F7A">
        <w:t xml:space="preserve">) </w:t>
      </w:r>
      <w:hyperlink r:id="rId8" w:history="1">
        <w:r w:rsidR="00271EF4" w:rsidRPr="00223F7A">
          <w:rPr>
            <w:rFonts w:eastAsia="Times"/>
            <w:color w:val="262626"/>
          </w:rPr>
          <w:t>Childhood Maltreatment, Altered Limbic Neurobiology, and Substance Use Relapse Severity via Trauma-Specific Reductions in Limbic Gray Matter Volume</w:t>
        </w:r>
      </w:hyperlink>
      <w:r w:rsidRPr="00223F7A">
        <w:t xml:space="preserve">. </w:t>
      </w:r>
      <w:r w:rsidRPr="00223F7A">
        <w:rPr>
          <w:i/>
        </w:rPr>
        <w:t>JAMA Psychiatry</w:t>
      </w:r>
      <w:r w:rsidR="00346008" w:rsidRPr="00223F7A">
        <w:rPr>
          <w:i/>
        </w:rPr>
        <w:t xml:space="preserve"> </w:t>
      </w:r>
      <w:r w:rsidR="00346008" w:rsidRPr="00223F7A">
        <w:rPr>
          <w:b/>
        </w:rPr>
        <w:t>71:</w:t>
      </w:r>
      <w:r w:rsidR="00346008" w:rsidRPr="00223F7A">
        <w:t>917-925 (PMC24920451)</w:t>
      </w:r>
    </w:p>
    <w:p w14:paraId="337CF450" w14:textId="5708FFFE" w:rsidR="00C47BD2" w:rsidRPr="00223F7A" w:rsidRDefault="00C47BD2" w:rsidP="00C47BD2">
      <w:pPr>
        <w:numPr>
          <w:ilvl w:val="0"/>
          <w:numId w:val="10"/>
        </w:numPr>
        <w:tabs>
          <w:tab w:val="left" w:pos="440"/>
        </w:tabs>
        <w:ind w:left="446" w:hanging="446"/>
      </w:pPr>
      <w:r w:rsidRPr="00223F7A">
        <w:rPr>
          <w:rFonts w:eastAsia="Adobe Fan Heiti Std B"/>
        </w:rPr>
        <w:t xml:space="preserve">Pietrzak RH, Huang Y, Corsi-Travali S, Zheng M-Q, Lin S-F, Henry S, </w:t>
      </w:r>
      <w:r w:rsidRPr="00223F7A">
        <w:rPr>
          <w:rFonts w:eastAsia="Adobe Fan Heiti Std B"/>
          <w:b/>
        </w:rPr>
        <w:t>Potenza MN</w:t>
      </w:r>
      <w:r w:rsidRPr="00223F7A">
        <w:rPr>
          <w:rFonts w:eastAsia="Adobe Fan Heiti Std B"/>
        </w:rPr>
        <w:t xml:space="preserve">, </w:t>
      </w:r>
      <w:r w:rsidR="004E5CE2" w:rsidRPr="00223F7A">
        <w:rPr>
          <w:rFonts w:eastAsia="Adobe Fan Heiti Std B"/>
        </w:rPr>
        <w:t xml:space="preserve">Piomelli D, </w:t>
      </w:r>
      <w:r w:rsidRPr="00223F7A">
        <w:rPr>
          <w:rFonts w:eastAsia="Adobe Fan Heiti Std B"/>
        </w:rPr>
        <w:t>Carson RE, Neumeister A (</w:t>
      </w:r>
      <w:r w:rsidR="004E6E65" w:rsidRPr="00223F7A">
        <w:rPr>
          <w:rFonts w:eastAsia="Adobe Fan Heiti Std B"/>
        </w:rPr>
        <w:t>2014</w:t>
      </w:r>
      <w:r w:rsidRPr="00223F7A">
        <w:rPr>
          <w:rFonts w:eastAsia="Adobe Fan Heiti Std B"/>
        </w:rPr>
        <w:t xml:space="preserve">) </w:t>
      </w:r>
      <w:r w:rsidRPr="00223F7A">
        <w:rPr>
          <w:rFonts w:eastAsia="Times"/>
        </w:rPr>
        <w:t>Cannabinoid type 1 receptor availability in the amygdala mediates threat processing in trauma survivors</w:t>
      </w:r>
      <w:r w:rsidRPr="00223F7A">
        <w:rPr>
          <w:bCs/>
        </w:rPr>
        <w:t xml:space="preserve">. </w:t>
      </w:r>
      <w:r w:rsidRPr="00223F7A">
        <w:rPr>
          <w:bCs/>
          <w:i/>
        </w:rPr>
        <w:t xml:space="preserve">Neuropsychopharmacol </w:t>
      </w:r>
      <w:r w:rsidR="004E6E65" w:rsidRPr="00223F7A">
        <w:rPr>
          <w:b/>
          <w:bCs/>
        </w:rPr>
        <w:t>39:</w:t>
      </w:r>
      <w:r w:rsidR="004E6E65" w:rsidRPr="00223F7A">
        <w:rPr>
          <w:bCs/>
        </w:rPr>
        <w:t>2519-2528 (PMC4207337)</w:t>
      </w:r>
    </w:p>
    <w:p w14:paraId="01077E4C" w14:textId="7CD36825" w:rsidR="000C004A" w:rsidRPr="00223F7A" w:rsidRDefault="000C004A" w:rsidP="00E408F0">
      <w:pPr>
        <w:pStyle w:val="ListParagraph"/>
        <w:numPr>
          <w:ilvl w:val="0"/>
          <w:numId w:val="10"/>
        </w:numPr>
        <w:ind w:left="446" w:hanging="446"/>
        <w:contextualSpacing w:val="0"/>
      </w:pPr>
      <w:r w:rsidRPr="00223F7A">
        <w:t xml:space="preserve">Voon V, Mole TB, Banca O, Porter L, Morris L, Mitchell S, Lapis T, Karr J, Harrison NA, </w:t>
      </w:r>
      <w:r w:rsidRPr="00223F7A">
        <w:rPr>
          <w:b/>
        </w:rPr>
        <w:t xml:space="preserve">Potenza MN, </w:t>
      </w:r>
      <w:r w:rsidRPr="00223F7A">
        <w:t>Irvine M (</w:t>
      </w:r>
      <w:r w:rsidR="00575545" w:rsidRPr="00223F7A">
        <w:t>2014</w:t>
      </w:r>
      <w:r w:rsidRPr="00223F7A">
        <w:t xml:space="preserve">) Neural correlates of sexual cue reactivity in individuals with and without compulsive sexual behaviours. </w:t>
      </w:r>
      <w:r w:rsidRPr="00223F7A">
        <w:rPr>
          <w:i/>
        </w:rPr>
        <w:t>PLoS One</w:t>
      </w:r>
      <w:r w:rsidR="00575545" w:rsidRPr="00223F7A">
        <w:rPr>
          <w:i/>
        </w:rPr>
        <w:t xml:space="preserve"> </w:t>
      </w:r>
      <w:r w:rsidR="00575545" w:rsidRPr="00223F7A">
        <w:rPr>
          <w:b/>
        </w:rPr>
        <w:t xml:space="preserve">9: </w:t>
      </w:r>
      <w:r w:rsidR="00575545" w:rsidRPr="00223F7A">
        <w:t>e102419 (PMC4094516)</w:t>
      </w:r>
    </w:p>
    <w:p w14:paraId="41F4C3A6" w14:textId="0BAD06D2" w:rsidR="00447857" w:rsidRPr="00223F7A" w:rsidRDefault="00447857" w:rsidP="00447857">
      <w:pPr>
        <w:pStyle w:val="ListParagraph"/>
        <w:numPr>
          <w:ilvl w:val="0"/>
          <w:numId w:val="10"/>
        </w:numPr>
        <w:ind w:left="446" w:hanging="446"/>
      </w:pPr>
      <w:r w:rsidRPr="00223F7A">
        <w:t xml:space="preserve">Rahman AS, Balodis IM, Pilver CE, Leeman RF, Hoff RA, Steinberg MA, Rugle L, Krishnan-Sarin S, </w:t>
      </w:r>
      <w:r w:rsidRPr="00223F7A">
        <w:rPr>
          <w:b/>
        </w:rPr>
        <w:t>Potenza MN</w:t>
      </w:r>
      <w:r w:rsidRPr="00223F7A">
        <w:t xml:space="preserve"> (</w:t>
      </w:r>
      <w:r w:rsidR="00575545" w:rsidRPr="00223F7A">
        <w:t>2014</w:t>
      </w:r>
      <w:r w:rsidRPr="00223F7A">
        <w:t xml:space="preserve">) Adolescent Alcohol-Drinking Frequency and Problem-Gambling Severity: Adolescent Perceptions Regarding Problem-Gambling Prevention and Parental/Adult Behaviors and Attitudes. </w:t>
      </w:r>
      <w:r w:rsidRPr="00223F7A">
        <w:rPr>
          <w:i/>
        </w:rPr>
        <w:t>Substance Abuse</w:t>
      </w:r>
      <w:r w:rsidR="00575545" w:rsidRPr="00223F7A">
        <w:rPr>
          <w:i/>
        </w:rPr>
        <w:t xml:space="preserve"> </w:t>
      </w:r>
      <w:r w:rsidR="00575545" w:rsidRPr="00223F7A">
        <w:rPr>
          <w:b/>
        </w:rPr>
        <w:t>35:</w:t>
      </w:r>
      <w:r w:rsidR="00575545" w:rsidRPr="00223F7A">
        <w:t>426-434 (PMC4268238)</w:t>
      </w:r>
    </w:p>
    <w:p w14:paraId="3EC35662" w14:textId="7C710AA9" w:rsidR="00E408F0" w:rsidRPr="00223F7A" w:rsidRDefault="00E408F0" w:rsidP="00E408F0">
      <w:pPr>
        <w:numPr>
          <w:ilvl w:val="0"/>
          <w:numId w:val="10"/>
        </w:numPr>
        <w:ind w:left="446" w:hanging="446"/>
      </w:pPr>
      <w:r w:rsidRPr="00223F7A">
        <w:t xml:space="preserve">Kong G, Tsai J, Krishnan-Sarin S, Cavallo DA, Hoff RA, Steinberg MA, Rugle L, </w:t>
      </w:r>
      <w:r w:rsidRPr="00223F7A">
        <w:rPr>
          <w:b/>
        </w:rPr>
        <w:t xml:space="preserve">Potenza MN </w:t>
      </w:r>
      <w:r w:rsidR="007A3B47" w:rsidRPr="00223F7A">
        <w:t>(2014</w:t>
      </w:r>
      <w:r w:rsidRPr="00223F7A">
        <w:t xml:space="preserve">) A Latent Class Analysis of Pathological-Gambling Criteria Amongst High-School Students: Associations with Gambling, Risk and Health/Functioning Characteristics. </w:t>
      </w:r>
      <w:r w:rsidRPr="00223F7A">
        <w:rPr>
          <w:i/>
        </w:rPr>
        <w:t>J Addict Med</w:t>
      </w:r>
      <w:r w:rsidR="007A3B47" w:rsidRPr="00223F7A">
        <w:rPr>
          <w:i/>
        </w:rPr>
        <w:t xml:space="preserve"> </w:t>
      </w:r>
      <w:r w:rsidR="007A3B47" w:rsidRPr="00223F7A">
        <w:rPr>
          <w:b/>
        </w:rPr>
        <w:t>8:</w:t>
      </w:r>
      <w:r w:rsidR="007A3B47" w:rsidRPr="00223F7A">
        <w:t>421-430</w:t>
      </w:r>
    </w:p>
    <w:p w14:paraId="68D3E285" w14:textId="37515895" w:rsidR="00E408F0" w:rsidRPr="00223F7A" w:rsidRDefault="00E408F0" w:rsidP="00E408F0">
      <w:pPr>
        <w:pStyle w:val="ListParagraph"/>
        <w:numPr>
          <w:ilvl w:val="0"/>
          <w:numId w:val="10"/>
        </w:numPr>
        <w:spacing w:after="120"/>
      </w:pPr>
      <w:r w:rsidRPr="00223F7A">
        <w:t xml:space="preserve">Yip SW, Potenza EB, Balodis IM, Lacadie CM, Sinha R, Mayes LC, </w:t>
      </w:r>
      <w:r w:rsidRPr="00223F7A">
        <w:rPr>
          <w:b/>
        </w:rPr>
        <w:t xml:space="preserve">Potenza MN </w:t>
      </w:r>
      <w:r w:rsidRPr="00223F7A">
        <w:t>(</w:t>
      </w:r>
      <w:r w:rsidR="00F24CB3" w:rsidRPr="00223F7A">
        <w:t>2014</w:t>
      </w:r>
      <w:r w:rsidRPr="00223F7A">
        <w:t xml:space="preserve">) Prenatal Cocaine Exposure and Adolescent Responses to Appetitive and Stressful Stimuli. </w:t>
      </w:r>
      <w:r w:rsidRPr="00223F7A">
        <w:rPr>
          <w:i/>
        </w:rPr>
        <w:t>Neuropsychopharmacol</w:t>
      </w:r>
      <w:r w:rsidR="00F24CB3" w:rsidRPr="00223F7A">
        <w:t xml:space="preserve"> </w:t>
      </w:r>
      <w:r w:rsidR="00F24CB3" w:rsidRPr="00223F7A">
        <w:rPr>
          <w:b/>
        </w:rPr>
        <w:t>39:</w:t>
      </w:r>
      <w:r w:rsidR="00F24CB3" w:rsidRPr="00223F7A">
        <w:t>2824-2834 (PMC4200493)</w:t>
      </w:r>
    </w:p>
    <w:p w14:paraId="02B413F7" w14:textId="0DA91F09" w:rsidR="00CC55EA" w:rsidRPr="00223F7A" w:rsidRDefault="00CC55EA" w:rsidP="00CC55EA">
      <w:pPr>
        <w:pStyle w:val="ListParagraph"/>
        <w:numPr>
          <w:ilvl w:val="0"/>
          <w:numId w:val="10"/>
        </w:numPr>
        <w:spacing w:after="120"/>
      </w:pPr>
      <w:r w:rsidRPr="00223F7A">
        <w:t xml:space="preserve">Mechelmans DJ, Irvine M, Banca P, Porter L, Morris L, Mitchell S, Mole TB, Lapa TR, Karr J, Harrison NA, </w:t>
      </w:r>
      <w:r w:rsidRPr="00223F7A">
        <w:rPr>
          <w:b/>
        </w:rPr>
        <w:t xml:space="preserve">Potenza MN, </w:t>
      </w:r>
      <w:r w:rsidRPr="00223F7A">
        <w:t>Voon V (</w:t>
      </w:r>
      <w:r w:rsidR="00575545" w:rsidRPr="00223F7A">
        <w:t>2014</w:t>
      </w:r>
      <w:r w:rsidRPr="00223F7A">
        <w:t xml:space="preserve">) </w:t>
      </w:r>
      <w:r w:rsidRPr="00223F7A">
        <w:rPr>
          <w:rFonts w:eastAsia="Times"/>
        </w:rPr>
        <w:t>Enhanced attentional bias towards sexually explicit cues in individuals with and without compulsive sexual behaviours.</w:t>
      </w:r>
      <w:r w:rsidRPr="00223F7A">
        <w:rPr>
          <w:i/>
        </w:rPr>
        <w:t xml:space="preserve"> PLoS One</w:t>
      </w:r>
      <w:r w:rsidR="00575545" w:rsidRPr="00223F7A">
        <w:t xml:space="preserve"> </w:t>
      </w:r>
      <w:r w:rsidR="00575545" w:rsidRPr="00223F7A">
        <w:rPr>
          <w:b/>
        </w:rPr>
        <w:t>9:</w:t>
      </w:r>
      <w:r w:rsidR="00575545" w:rsidRPr="00223F7A">
        <w:t xml:space="preserve"> e105476 (PMC4143289)</w:t>
      </w:r>
    </w:p>
    <w:p w14:paraId="36ECA5E6" w14:textId="6997958A" w:rsidR="00D43E69" w:rsidRPr="00223F7A" w:rsidRDefault="00D43E69" w:rsidP="003C638C">
      <w:pPr>
        <w:pStyle w:val="ListParagraph"/>
        <w:numPr>
          <w:ilvl w:val="0"/>
          <w:numId w:val="10"/>
        </w:numPr>
        <w:ind w:left="446" w:hanging="446"/>
      </w:pPr>
      <w:r w:rsidRPr="00223F7A">
        <w:t xml:space="preserve">Xu J, Kober H, Wang X, DeVito EE, Carroll KM, </w:t>
      </w:r>
      <w:r w:rsidRPr="00223F7A">
        <w:rPr>
          <w:b/>
        </w:rPr>
        <w:t>Potenza MN</w:t>
      </w:r>
      <w:r w:rsidRPr="00223F7A">
        <w:t xml:space="preserve"> (</w:t>
      </w:r>
      <w:r w:rsidR="003524A9" w:rsidRPr="00223F7A">
        <w:t>2014</w:t>
      </w:r>
      <w:r w:rsidRPr="00223F7A">
        <w:t xml:space="preserve">) Hippocampal Volume Mediates The Relationship Between Measures of Pre-treatment Cocaine Use and Within-treatment Cocaine Abstinence. </w:t>
      </w:r>
      <w:r w:rsidRPr="00223F7A">
        <w:rPr>
          <w:i/>
        </w:rPr>
        <w:t>Drug Alcohol Depend</w:t>
      </w:r>
      <w:r w:rsidR="003524A9" w:rsidRPr="00223F7A">
        <w:rPr>
          <w:i/>
        </w:rPr>
        <w:t xml:space="preserve"> </w:t>
      </w:r>
      <w:r w:rsidR="003524A9" w:rsidRPr="00223F7A">
        <w:rPr>
          <w:b/>
        </w:rPr>
        <w:t>143:</w:t>
      </w:r>
      <w:r w:rsidR="003524A9" w:rsidRPr="00223F7A">
        <w:t>74-80.</w:t>
      </w:r>
      <w:r w:rsidR="00346008" w:rsidRPr="00223F7A">
        <w:t xml:space="preserve"> (PMC4165405)</w:t>
      </w:r>
    </w:p>
    <w:p w14:paraId="4B22558A" w14:textId="362C29C8" w:rsidR="0035104F" w:rsidRPr="00223F7A" w:rsidRDefault="0035104F" w:rsidP="0035104F">
      <w:pPr>
        <w:pStyle w:val="ListParagraph"/>
        <w:numPr>
          <w:ilvl w:val="0"/>
          <w:numId w:val="10"/>
        </w:numPr>
        <w:ind w:left="446" w:hanging="446"/>
      </w:pPr>
      <w:r w:rsidRPr="00223F7A">
        <w:t xml:space="preserve">Camenga DR, Kong G, </w:t>
      </w:r>
      <w:r w:rsidR="00D537D6">
        <w:t xml:space="preserve">Bagot K, </w:t>
      </w:r>
      <w:r w:rsidRPr="00223F7A">
        <w:t xml:space="preserve">Desai RA, </w:t>
      </w:r>
      <w:r w:rsidRPr="00223F7A">
        <w:rPr>
          <w:b/>
        </w:rPr>
        <w:t>Potenza MN</w:t>
      </w:r>
      <w:r w:rsidRPr="00223F7A">
        <w:t xml:space="preserve">, Krishnan-Sarin S (2014) </w:t>
      </w:r>
      <w:r w:rsidR="00D537D6" w:rsidRPr="00D537D6">
        <w:t>Marijuana and alcohol use and attempted smoking cessation in adolescent boys and girls</w:t>
      </w:r>
      <w:r w:rsidR="00D537D6">
        <w:t>.</w:t>
      </w:r>
      <w:r w:rsidR="00D537D6" w:rsidRPr="00D537D6">
        <w:t xml:space="preserve"> </w:t>
      </w:r>
      <w:r w:rsidRPr="00223F7A">
        <w:rPr>
          <w:i/>
        </w:rPr>
        <w:t xml:space="preserve">Substance Abuse </w:t>
      </w:r>
      <w:r w:rsidRPr="00223F7A">
        <w:rPr>
          <w:b/>
        </w:rPr>
        <w:t>35:</w:t>
      </w:r>
      <w:r w:rsidRPr="00223F7A">
        <w:t xml:space="preserve"> 381-386 (PMC4268029)</w:t>
      </w:r>
    </w:p>
    <w:p w14:paraId="30D8F999" w14:textId="77777777" w:rsidR="0035104F" w:rsidRPr="00223F7A" w:rsidRDefault="0035104F" w:rsidP="0035104F">
      <w:pPr>
        <w:numPr>
          <w:ilvl w:val="0"/>
          <w:numId w:val="10"/>
        </w:numPr>
        <w:tabs>
          <w:tab w:val="left" w:pos="440"/>
        </w:tabs>
        <w:ind w:left="446" w:hanging="446"/>
      </w:pPr>
      <w:r w:rsidRPr="00223F7A">
        <w:t xml:space="preserve">Khadka S, Narayanan B, Meda SA, Gelernter J, Han S, Sawyer B, Aslanzadeh F, Stevens MC, Anticevic A, </w:t>
      </w:r>
      <w:r w:rsidRPr="00223F7A">
        <w:rPr>
          <w:b/>
          <w:bCs/>
        </w:rPr>
        <w:t>Potenza</w:t>
      </w:r>
      <w:r w:rsidRPr="00223F7A">
        <w:rPr>
          <w:b/>
        </w:rPr>
        <w:t xml:space="preserve"> MN</w:t>
      </w:r>
      <w:r w:rsidRPr="00223F7A">
        <w:t xml:space="preserve">, Pearlson GD (2014) Genetic association of impulsivity in young adults: a multivariate study. </w:t>
      </w:r>
      <w:r w:rsidRPr="00223F7A">
        <w:rPr>
          <w:i/>
        </w:rPr>
        <w:t xml:space="preserve">Translational Psychiatry </w:t>
      </w:r>
      <w:r w:rsidRPr="00223F7A">
        <w:rPr>
          <w:b/>
        </w:rPr>
        <w:t>4:</w:t>
      </w:r>
      <w:r w:rsidRPr="00223F7A">
        <w:t>e451 (PMC4199418)</w:t>
      </w:r>
    </w:p>
    <w:p w14:paraId="2DDE290D" w14:textId="508FABB3" w:rsidR="00934E15" w:rsidRPr="00223F7A" w:rsidRDefault="00934E15" w:rsidP="008F4198">
      <w:pPr>
        <w:pStyle w:val="ListParagraph"/>
        <w:numPr>
          <w:ilvl w:val="0"/>
          <w:numId w:val="10"/>
        </w:numPr>
        <w:ind w:left="446" w:hanging="446"/>
      </w:pPr>
      <w:r w:rsidRPr="00223F7A">
        <w:t>Worhunsky PD, Malison RT, Rogers RD</w:t>
      </w:r>
      <w:r w:rsidR="006023FC" w:rsidRPr="00223F7A">
        <w:t>*</w:t>
      </w:r>
      <w:r w:rsidRPr="00223F7A">
        <w:t xml:space="preserve">, </w:t>
      </w:r>
      <w:r w:rsidRPr="00223F7A">
        <w:rPr>
          <w:b/>
        </w:rPr>
        <w:t>Potenza MN</w:t>
      </w:r>
      <w:r w:rsidR="006023FC" w:rsidRPr="00223F7A">
        <w:rPr>
          <w:b/>
        </w:rPr>
        <w:t>*</w:t>
      </w:r>
      <w:r w:rsidRPr="00223F7A">
        <w:t xml:space="preserve"> (2014) Altered neural correlates of reward and loss processing during simulated slot-machine fMRI in pathological gambling and cocaine dependence. </w:t>
      </w:r>
      <w:r w:rsidRPr="00223F7A">
        <w:rPr>
          <w:i/>
        </w:rPr>
        <w:t>Drug Alcohol Depend</w:t>
      </w:r>
      <w:r w:rsidRPr="00223F7A">
        <w:t xml:space="preserve"> </w:t>
      </w:r>
      <w:r w:rsidRPr="00223F7A">
        <w:rPr>
          <w:b/>
        </w:rPr>
        <w:t>145:</w:t>
      </w:r>
      <w:r w:rsidRPr="00223F7A">
        <w:t xml:space="preserve"> 77-86 (PMC4266109)</w:t>
      </w:r>
      <w:r w:rsidR="006023FC" w:rsidRPr="00223F7A">
        <w:t xml:space="preserve"> *authors contributed equally to the generation of the manuscript</w:t>
      </w:r>
    </w:p>
    <w:p w14:paraId="098D178E" w14:textId="33D3735C" w:rsidR="008F4198" w:rsidRPr="00223F7A" w:rsidRDefault="008F4198" w:rsidP="008F4198">
      <w:pPr>
        <w:pStyle w:val="ListParagraph"/>
        <w:numPr>
          <w:ilvl w:val="0"/>
          <w:numId w:val="10"/>
        </w:numPr>
        <w:ind w:left="446" w:hanging="446"/>
      </w:pPr>
      <w:r w:rsidRPr="00223F7A">
        <w:t xml:space="preserve">McKee SA, </w:t>
      </w:r>
      <w:r w:rsidRPr="00223F7A">
        <w:rPr>
          <w:b/>
        </w:rPr>
        <w:t>Potenza MN</w:t>
      </w:r>
      <w:r w:rsidRPr="00223F7A">
        <w:t xml:space="preserve">, Kober H, Sofuoglu M, Arnsten A, Picciotto M, Weinberger A, Ashare R, Sinha R (2014) A translational investigation targeting stress-reactivity and </w:t>
      </w:r>
      <w:r w:rsidRPr="00223F7A">
        <w:lastRenderedPageBreak/>
        <w:t xml:space="preserve">prefrontal cognitive control with guanfacine for smoking cessation. </w:t>
      </w:r>
      <w:r w:rsidRPr="00223F7A">
        <w:rPr>
          <w:i/>
        </w:rPr>
        <w:t>J Psychopharmacol</w:t>
      </w:r>
      <w:r w:rsidR="00182FA9" w:rsidRPr="00223F7A">
        <w:rPr>
          <w:i/>
        </w:rPr>
        <w:t xml:space="preserve"> </w:t>
      </w:r>
      <w:r w:rsidR="00182FA9" w:rsidRPr="00223F7A">
        <w:rPr>
          <w:b/>
        </w:rPr>
        <w:t>29:</w:t>
      </w:r>
      <w:r w:rsidR="00182FA9" w:rsidRPr="00223F7A">
        <w:t>300-311. (</w:t>
      </w:r>
      <w:r w:rsidR="00182FA9" w:rsidRPr="00223F7A">
        <w:rPr>
          <w:rFonts w:eastAsia="Times" w:cs="Arial"/>
        </w:rPr>
        <w:t>PMC4376109)</w:t>
      </w:r>
    </w:p>
    <w:p w14:paraId="0485823A" w14:textId="77777777" w:rsidR="005707F3" w:rsidRPr="00223F7A" w:rsidRDefault="005707F3" w:rsidP="005707F3">
      <w:pPr>
        <w:pStyle w:val="ListParagraph"/>
        <w:numPr>
          <w:ilvl w:val="0"/>
          <w:numId w:val="10"/>
        </w:numPr>
      </w:pPr>
      <w:r w:rsidRPr="00223F7A">
        <w:t xml:space="preserve">Smith PH, </w:t>
      </w:r>
      <w:r w:rsidRPr="00223F7A">
        <w:rPr>
          <w:b/>
        </w:rPr>
        <w:t xml:space="preserve">Potenza MN, </w:t>
      </w:r>
      <w:r w:rsidRPr="00223F7A">
        <w:t xml:space="preserve">Mazure CM, McKee SA, Park C, Hoff RA (2014) Compulsive sexual behavior among male military veterans: Prevalence and associated clinical factors. </w:t>
      </w:r>
      <w:r w:rsidRPr="00223F7A">
        <w:rPr>
          <w:i/>
        </w:rPr>
        <w:t>J Behav Addict</w:t>
      </w:r>
      <w:r w:rsidRPr="00223F7A">
        <w:rPr>
          <w:b/>
        </w:rPr>
        <w:t xml:space="preserve"> 3(4)</w:t>
      </w:r>
      <w:r w:rsidRPr="00223F7A">
        <w:t>: 214-222 (PMC4291826)</w:t>
      </w:r>
    </w:p>
    <w:p w14:paraId="0EEC3010" w14:textId="77777777" w:rsidR="0035104F" w:rsidRPr="00223F7A" w:rsidRDefault="0035104F" w:rsidP="0035104F">
      <w:pPr>
        <w:pStyle w:val="ListParagraph"/>
        <w:numPr>
          <w:ilvl w:val="0"/>
          <w:numId w:val="10"/>
        </w:numPr>
        <w:ind w:left="450" w:hanging="450"/>
      </w:pPr>
      <w:r w:rsidRPr="00223F7A">
        <w:t xml:space="preserve">Jastreboff AM, Sinha R, Lacadie C, Sherwin RS, </w:t>
      </w:r>
      <w:r w:rsidRPr="00223F7A">
        <w:rPr>
          <w:b/>
        </w:rPr>
        <w:t xml:space="preserve">Potenza MN </w:t>
      </w:r>
      <w:r w:rsidRPr="00223F7A">
        <w:t>(2015) Blunted Striatal Responses to Favorite Food Cues in Smokers</w:t>
      </w:r>
      <w:r w:rsidRPr="00223F7A">
        <w:rPr>
          <w:color w:val="404040"/>
        </w:rPr>
        <w:t xml:space="preserve">. </w:t>
      </w:r>
      <w:r w:rsidRPr="00223F7A">
        <w:rPr>
          <w:i/>
          <w:color w:val="404040"/>
        </w:rPr>
        <w:t xml:space="preserve">Drug Alcohol Depend </w:t>
      </w:r>
      <w:r w:rsidRPr="00223F7A">
        <w:rPr>
          <w:b/>
          <w:color w:val="404040"/>
        </w:rPr>
        <w:t>146:</w:t>
      </w:r>
      <w:r w:rsidRPr="00223F7A">
        <w:rPr>
          <w:color w:val="404040"/>
        </w:rPr>
        <w:t>103-106. (PMC4272899)</w:t>
      </w:r>
    </w:p>
    <w:p w14:paraId="0221773A" w14:textId="64A8A772" w:rsidR="0035104F" w:rsidRPr="00223F7A" w:rsidRDefault="0035104F" w:rsidP="0035104F">
      <w:pPr>
        <w:pStyle w:val="ListParagraph"/>
        <w:numPr>
          <w:ilvl w:val="0"/>
          <w:numId w:val="10"/>
        </w:numPr>
        <w:ind w:left="446" w:hanging="446"/>
      </w:pPr>
      <w:r w:rsidRPr="00223F7A">
        <w:t xml:space="preserve">Black AC, McMahon TJ, </w:t>
      </w:r>
      <w:r w:rsidRPr="00223F7A">
        <w:rPr>
          <w:b/>
        </w:rPr>
        <w:t>Potenza MN</w:t>
      </w:r>
      <w:r w:rsidRPr="00223F7A">
        <w:t xml:space="preserve">, Fiellin LE, Rosen MI (2015) Gender moderates the relationship between impulsivity and sexual risk-taking in a cocaine-using psychiatric outpatient population. </w:t>
      </w:r>
      <w:r w:rsidRPr="00223F7A">
        <w:rPr>
          <w:i/>
        </w:rPr>
        <w:t xml:space="preserve">Personality and Individual Differences </w:t>
      </w:r>
      <w:r w:rsidRPr="00223F7A">
        <w:rPr>
          <w:b/>
        </w:rPr>
        <w:t>75:</w:t>
      </w:r>
      <w:r w:rsidRPr="00223F7A">
        <w:t xml:space="preserve"> 190-194</w:t>
      </w:r>
      <w:r w:rsidR="00A60AAB" w:rsidRPr="00223F7A">
        <w:t>. (PMC4278375)</w:t>
      </w:r>
    </w:p>
    <w:p w14:paraId="131D79B7" w14:textId="393FFF8F" w:rsidR="0035104F" w:rsidRPr="00223F7A" w:rsidRDefault="0035104F" w:rsidP="0035104F">
      <w:pPr>
        <w:numPr>
          <w:ilvl w:val="0"/>
          <w:numId w:val="10"/>
        </w:numPr>
        <w:tabs>
          <w:tab w:val="left" w:pos="440"/>
        </w:tabs>
      </w:pPr>
      <w:r w:rsidRPr="00223F7A">
        <w:t xml:space="preserve">Dong G, Lin X, </w:t>
      </w:r>
      <w:r w:rsidRPr="00223F7A">
        <w:rPr>
          <w:b/>
        </w:rPr>
        <w:t>Potenza MN</w:t>
      </w:r>
      <w:r w:rsidRPr="00223F7A">
        <w:t xml:space="preserve"> (2015) Decreased functional connectivity in an executive control network is related to impaired executive function in Internet gaming disorder. </w:t>
      </w:r>
      <w:r w:rsidRPr="00223F7A">
        <w:rPr>
          <w:rFonts w:eastAsia="Times"/>
          <w:i/>
          <w:iCs/>
        </w:rPr>
        <w:t>Progress Neuro-Psychopharmacol Biol Psychiatry</w:t>
      </w:r>
      <w:r w:rsidRPr="00223F7A">
        <w:rPr>
          <w:rFonts w:eastAsia="Times"/>
          <w:b/>
          <w:iCs/>
        </w:rPr>
        <w:t xml:space="preserve"> 57:</w:t>
      </w:r>
      <w:r w:rsidRPr="00223F7A">
        <w:rPr>
          <w:rFonts w:eastAsia="Times"/>
          <w:iCs/>
        </w:rPr>
        <w:t xml:space="preserve"> 76-85</w:t>
      </w:r>
      <w:r w:rsidR="00E45C8B" w:rsidRPr="00223F7A">
        <w:rPr>
          <w:rFonts w:eastAsia="Times"/>
          <w:iCs/>
        </w:rPr>
        <w:t xml:space="preserve"> (PMC4473260)</w:t>
      </w:r>
    </w:p>
    <w:p w14:paraId="2D0DF7B4" w14:textId="215BE1C1" w:rsidR="005707F3" w:rsidRPr="00223F7A" w:rsidRDefault="005707F3" w:rsidP="005707F3">
      <w:pPr>
        <w:numPr>
          <w:ilvl w:val="0"/>
          <w:numId w:val="10"/>
        </w:numPr>
      </w:pPr>
      <w:r w:rsidRPr="00223F7A">
        <w:t xml:space="preserve">Scherrer JF, Xian H, Slutske WS, Volberg R, Shah KR, Eisen SE, </w:t>
      </w:r>
      <w:r w:rsidRPr="00223F7A">
        <w:rPr>
          <w:b/>
        </w:rPr>
        <w:t>Potenza MN</w:t>
      </w:r>
      <w:r w:rsidRPr="00223F7A">
        <w:t xml:space="preserve"> (2015) Associations Between Obsessive-Compulsive Classes and Pathological Gambling in a National Cohort of Male Twins. </w:t>
      </w:r>
      <w:r w:rsidRPr="00223F7A">
        <w:rPr>
          <w:i/>
        </w:rPr>
        <w:t xml:space="preserve">JAMA </w:t>
      </w:r>
      <w:r w:rsidRPr="00223F7A">
        <w:rPr>
          <w:i/>
          <w:iCs/>
        </w:rPr>
        <w:t>Psychiatry</w:t>
      </w:r>
      <w:r w:rsidR="004F4D42" w:rsidRPr="00223F7A">
        <w:rPr>
          <w:i/>
          <w:iCs/>
        </w:rPr>
        <w:t xml:space="preserve"> </w:t>
      </w:r>
      <w:r w:rsidR="004F4D42" w:rsidRPr="00223F7A">
        <w:rPr>
          <w:b/>
          <w:iCs/>
        </w:rPr>
        <w:t>72(4):</w:t>
      </w:r>
      <w:r w:rsidR="004F4D42" w:rsidRPr="00223F7A">
        <w:rPr>
          <w:iCs/>
        </w:rPr>
        <w:t>342-349.</w:t>
      </w:r>
    </w:p>
    <w:p w14:paraId="113F2880" w14:textId="7D605F86" w:rsidR="007B7E6A" w:rsidRPr="00223F7A" w:rsidRDefault="007B7E6A" w:rsidP="007B7E6A">
      <w:pPr>
        <w:pStyle w:val="ListParagraph"/>
        <w:numPr>
          <w:ilvl w:val="0"/>
          <w:numId w:val="10"/>
        </w:numPr>
        <w:ind w:left="446" w:hanging="446"/>
      </w:pPr>
      <w:r w:rsidRPr="00223F7A">
        <w:t xml:space="preserve">Xu J, Calhoun VD, Worhunsky PD, Xiang H, Wall JT, Pearlson GD, </w:t>
      </w:r>
      <w:r w:rsidRPr="00223F7A">
        <w:rPr>
          <w:b/>
        </w:rPr>
        <w:t>Potenza MN</w:t>
      </w:r>
      <w:r w:rsidRPr="00223F7A">
        <w:t xml:space="preserve"> (</w:t>
      </w:r>
      <w:r w:rsidR="004F4D42" w:rsidRPr="00223F7A">
        <w:t>2015</w:t>
      </w:r>
      <w:r w:rsidRPr="00223F7A">
        <w:t xml:space="preserve">) </w:t>
      </w:r>
      <w:r w:rsidRPr="00223F7A">
        <w:rPr>
          <w:rFonts w:eastAsia="Times"/>
        </w:rPr>
        <w:t>Functional network overlap as revealed by fMRI using sICA and its potential relationships with functional heterogeneity, balanced excitation and inhibition, and sparseness of neuron activity</w:t>
      </w:r>
      <w:r w:rsidRPr="00223F7A">
        <w:t xml:space="preserve">. </w:t>
      </w:r>
      <w:r w:rsidRPr="00223F7A">
        <w:rPr>
          <w:i/>
        </w:rPr>
        <w:t>PLoS One</w:t>
      </w:r>
      <w:r w:rsidR="004F4D42" w:rsidRPr="00223F7A">
        <w:rPr>
          <w:i/>
        </w:rPr>
        <w:t xml:space="preserve"> </w:t>
      </w:r>
      <w:r w:rsidR="004F4D42" w:rsidRPr="00223F7A">
        <w:rPr>
          <w:b/>
        </w:rPr>
        <w:t>10(2):</w:t>
      </w:r>
      <w:r w:rsidR="004F4D42" w:rsidRPr="00223F7A">
        <w:t>e0117029.</w:t>
      </w:r>
      <w:r w:rsidR="00E45C8B" w:rsidRPr="00223F7A">
        <w:t xml:space="preserve"> (PMC4340936)</w:t>
      </w:r>
    </w:p>
    <w:p w14:paraId="053AE234" w14:textId="2FFD5B1A" w:rsidR="00DA253E" w:rsidRPr="00223F7A" w:rsidRDefault="00DA253E" w:rsidP="0025157A">
      <w:pPr>
        <w:numPr>
          <w:ilvl w:val="0"/>
          <w:numId w:val="10"/>
        </w:numPr>
        <w:tabs>
          <w:tab w:val="left" w:pos="440"/>
        </w:tabs>
        <w:ind w:left="446" w:hanging="446"/>
      </w:pPr>
      <w:r w:rsidRPr="00223F7A">
        <w:rPr>
          <w:rFonts w:eastAsia="SimSun"/>
          <w:color w:val="000000"/>
        </w:rPr>
        <w:t xml:space="preserve">Foster DW, Hoff RA, Pilver CE, Yau YHC, Steinberg MA, Wampler J, Krishnan-Sarin S, </w:t>
      </w:r>
      <w:r w:rsidRPr="00223F7A">
        <w:rPr>
          <w:rFonts w:eastAsia="SimSun"/>
          <w:b/>
          <w:color w:val="000000"/>
        </w:rPr>
        <w:t xml:space="preserve">Potenza MN </w:t>
      </w:r>
      <w:r w:rsidRPr="00223F7A">
        <w:rPr>
          <w:rFonts w:eastAsia="SimSun"/>
          <w:color w:val="000000"/>
        </w:rPr>
        <w:t xml:space="preserve">(2015) Correlates of gambling on high-school grounds. </w:t>
      </w:r>
      <w:r w:rsidRPr="00223F7A">
        <w:rPr>
          <w:rFonts w:eastAsia="SimSun"/>
          <w:i/>
          <w:color w:val="000000"/>
        </w:rPr>
        <w:t xml:space="preserve">Addict Behav </w:t>
      </w:r>
      <w:r w:rsidRPr="00223F7A">
        <w:rPr>
          <w:rFonts w:eastAsia="SimSun"/>
          <w:b/>
          <w:color w:val="000000"/>
        </w:rPr>
        <w:t>51:</w:t>
      </w:r>
      <w:r w:rsidRPr="00223F7A">
        <w:rPr>
          <w:rFonts w:eastAsia="SimSun"/>
          <w:color w:val="000000"/>
        </w:rPr>
        <w:t>57-64.</w:t>
      </w:r>
      <w:r w:rsidR="00E45C8B" w:rsidRPr="00223F7A">
        <w:rPr>
          <w:rFonts w:eastAsia="SimSun"/>
          <w:color w:val="000000"/>
        </w:rPr>
        <w:t xml:space="preserve"> (PMC4558206)</w:t>
      </w:r>
    </w:p>
    <w:p w14:paraId="7924C566" w14:textId="14A611AD" w:rsidR="0025157A" w:rsidRPr="00223F7A" w:rsidRDefault="0025157A" w:rsidP="0025157A">
      <w:pPr>
        <w:numPr>
          <w:ilvl w:val="0"/>
          <w:numId w:val="10"/>
        </w:numPr>
        <w:tabs>
          <w:tab w:val="left" w:pos="440"/>
        </w:tabs>
        <w:ind w:left="446" w:hanging="446"/>
      </w:pPr>
      <w:r w:rsidRPr="00223F7A">
        <w:t xml:space="preserve">Elsey J, Coates A, Lacadie CM, McCrory EJ, Sinha R, Mayes LC, </w:t>
      </w:r>
      <w:r w:rsidRPr="00223F7A">
        <w:rPr>
          <w:b/>
        </w:rPr>
        <w:t xml:space="preserve">Potenza MN </w:t>
      </w:r>
      <w:r w:rsidRPr="00223F7A">
        <w:t>(</w:t>
      </w:r>
      <w:r w:rsidR="00B301EE" w:rsidRPr="00223F7A">
        <w:t>2015</w:t>
      </w:r>
      <w:r w:rsidRPr="00223F7A">
        <w:t xml:space="preserve">) Childhood trauma and neural responses to personalized stress, favorite-food and neutral-relaxing cues in adolescents. </w:t>
      </w:r>
      <w:r w:rsidRPr="00223F7A">
        <w:rPr>
          <w:i/>
        </w:rPr>
        <w:t>Neuropsychopharmacol</w:t>
      </w:r>
      <w:r w:rsidR="004F4D42" w:rsidRPr="00223F7A">
        <w:rPr>
          <w:i/>
        </w:rPr>
        <w:t xml:space="preserve"> </w:t>
      </w:r>
      <w:r w:rsidR="004F4D42" w:rsidRPr="00223F7A">
        <w:rPr>
          <w:b/>
        </w:rPr>
        <w:t>40(7):</w:t>
      </w:r>
      <w:r w:rsidR="004F4D42" w:rsidRPr="00223F7A">
        <w:t>1580-1589.</w:t>
      </w:r>
      <w:r w:rsidR="00E45C8B" w:rsidRPr="00223F7A">
        <w:t xml:space="preserve"> (PMC4915266)</w:t>
      </w:r>
    </w:p>
    <w:p w14:paraId="7EBB9F49" w14:textId="5CC3B54F" w:rsidR="00001BE0" w:rsidRPr="00223F7A" w:rsidRDefault="00001BE0" w:rsidP="00E45C8B">
      <w:pPr>
        <w:pStyle w:val="ListParagraph"/>
        <w:numPr>
          <w:ilvl w:val="0"/>
          <w:numId w:val="10"/>
        </w:numPr>
        <w:spacing w:after="120"/>
      </w:pPr>
      <w:r w:rsidRPr="00223F7A">
        <w:t xml:space="preserve">Yau YHC, </w:t>
      </w:r>
      <w:r w:rsidRPr="00223F7A">
        <w:rPr>
          <w:b/>
        </w:rPr>
        <w:t>Potenza MN</w:t>
      </w:r>
      <w:r w:rsidRPr="00223F7A">
        <w:t>, Mayes LC, Crowley MJ (</w:t>
      </w:r>
      <w:r w:rsidR="004F4D42" w:rsidRPr="00223F7A">
        <w:t>2015</w:t>
      </w:r>
      <w:r w:rsidRPr="00223F7A">
        <w:t xml:space="preserve">) </w:t>
      </w:r>
      <w:r w:rsidR="00E45C8B" w:rsidRPr="00223F7A">
        <w:t>Blunted feedback processing during risk-taking in adolescents with features of problematic Internet use</w:t>
      </w:r>
      <w:r w:rsidRPr="00223F7A">
        <w:t xml:space="preserve">. </w:t>
      </w:r>
      <w:r w:rsidRPr="00223F7A">
        <w:rPr>
          <w:i/>
        </w:rPr>
        <w:t>Addict Behaviors</w:t>
      </w:r>
      <w:r w:rsidR="004F4D42" w:rsidRPr="00223F7A">
        <w:rPr>
          <w:i/>
        </w:rPr>
        <w:t xml:space="preserve"> </w:t>
      </w:r>
      <w:r w:rsidR="004F4D42" w:rsidRPr="00223F7A">
        <w:rPr>
          <w:b/>
        </w:rPr>
        <w:t>45:</w:t>
      </w:r>
      <w:r w:rsidR="004F4D42" w:rsidRPr="00223F7A">
        <w:t>156-163.</w:t>
      </w:r>
      <w:r w:rsidR="00E45C8B" w:rsidRPr="00223F7A">
        <w:t xml:space="preserve"> (PMC4517289)</w:t>
      </w:r>
    </w:p>
    <w:p w14:paraId="10DE783D" w14:textId="5DFB8AFC" w:rsidR="007674B0" w:rsidRPr="00223F7A" w:rsidRDefault="007674B0" w:rsidP="007674B0">
      <w:pPr>
        <w:pStyle w:val="ListParagraph"/>
        <w:numPr>
          <w:ilvl w:val="0"/>
          <w:numId w:val="10"/>
        </w:numPr>
        <w:ind w:left="446" w:hanging="446"/>
      </w:pPr>
      <w:r w:rsidRPr="00223F7A">
        <w:t>Weinberger A, Pilver CE, Franco CA,</w:t>
      </w:r>
      <w:r w:rsidRPr="00223F7A">
        <w:rPr>
          <w:vertAlign w:val="superscript"/>
        </w:rPr>
        <w:t xml:space="preserve"> </w:t>
      </w:r>
      <w:r w:rsidRPr="00223F7A">
        <w:t xml:space="preserve">Hoff RA, Steinberg MA, Rugle L, Wampler J, Cavallo DA, Krishnan-Sarin S, </w:t>
      </w:r>
      <w:r w:rsidRPr="00223F7A">
        <w:rPr>
          <w:b/>
        </w:rPr>
        <w:t>Potenza MN</w:t>
      </w:r>
      <w:r w:rsidRPr="00223F7A">
        <w:t xml:space="preserve"> (</w:t>
      </w:r>
      <w:r w:rsidR="00824524" w:rsidRPr="00223F7A">
        <w:t>2015</w:t>
      </w:r>
      <w:r w:rsidRPr="00223F7A">
        <w:t xml:space="preserve">) </w:t>
      </w:r>
      <w:r w:rsidR="000C1FBD" w:rsidRPr="00223F7A">
        <w:t>Cigarette smoking, problem-gambling severity, and health behaviors in high-school students</w:t>
      </w:r>
      <w:r w:rsidRPr="00223F7A">
        <w:t xml:space="preserve">. </w:t>
      </w:r>
      <w:r w:rsidRPr="00223F7A">
        <w:rPr>
          <w:i/>
        </w:rPr>
        <w:t>Addictive Behaviors Report</w:t>
      </w:r>
      <w:r w:rsidR="00824524" w:rsidRPr="00223F7A">
        <w:rPr>
          <w:i/>
        </w:rPr>
        <w:t xml:space="preserve"> </w:t>
      </w:r>
      <w:r w:rsidR="00824524" w:rsidRPr="00223F7A">
        <w:rPr>
          <w:b/>
        </w:rPr>
        <w:t>1:</w:t>
      </w:r>
      <w:r w:rsidR="00824524" w:rsidRPr="00223F7A">
        <w:t>40-48.</w:t>
      </w:r>
    </w:p>
    <w:p w14:paraId="7A956E93" w14:textId="769C8AA1" w:rsidR="00567D75" w:rsidRPr="00223F7A" w:rsidRDefault="00567D75" w:rsidP="00E45C8B">
      <w:pPr>
        <w:numPr>
          <w:ilvl w:val="0"/>
          <w:numId w:val="10"/>
        </w:numPr>
      </w:pPr>
      <w:r w:rsidRPr="00223F7A">
        <w:t>Kraus S</w:t>
      </w:r>
      <w:r w:rsidR="00403150" w:rsidRPr="00223F7A">
        <w:t>W</w:t>
      </w:r>
      <w:r w:rsidRPr="00223F7A">
        <w:t xml:space="preserve">, </w:t>
      </w:r>
      <w:r w:rsidRPr="00223F7A">
        <w:rPr>
          <w:b/>
        </w:rPr>
        <w:t>Potenza MN</w:t>
      </w:r>
      <w:r w:rsidRPr="00223F7A">
        <w:t>, Martino S, Grant JE (</w:t>
      </w:r>
      <w:r w:rsidR="00824524" w:rsidRPr="00223F7A">
        <w:t>2015</w:t>
      </w:r>
      <w:r w:rsidRPr="00223F7A">
        <w:t xml:space="preserve">) </w:t>
      </w:r>
      <w:r w:rsidR="00E45C8B" w:rsidRPr="00223F7A">
        <w:t>Examining the psychometric properties of the Yale-Brown Obsessive-Compulsive Scale in a sample of compulsive pornography users</w:t>
      </w:r>
      <w:r w:rsidRPr="00223F7A">
        <w:t>.</w:t>
      </w:r>
      <w:r w:rsidRPr="00223F7A">
        <w:rPr>
          <w:i/>
        </w:rPr>
        <w:t xml:space="preserve"> Comprehensive Psychiatry</w:t>
      </w:r>
      <w:r w:rsidR="00824524" w:rsidRPr="00223F7A">
        <w:rPr>
          <w:i/>
        </w:rPr>
        <w:t xml:space="preserve"> </w:t>
      </w:r>
      <w:r w:rsidR="00824524" w:rsidRPr="00223F7A">
        <w:rPr>
          <w:b/>
        </w:rPr>
        <w:t>59:</w:t>
      </w:r>
      <w:r w:rsidR="00824524" w:rsidRPr="00223F7A">
        <w:t>117-122.</w:t>
      </w:r>
    </w:p>
    <w:p w14:paraId="70BB8068" w14:textId="70DF7E28" w:rsidR="00F70E99" w:rsidRPr="00223F7A" w:rsidRDefault="00F70E99" w:rsidP="00F70E99">
      <w:pPr>
        <w:numPr>
          <w:ilvl w:val="0"/>
          <w:numId w:val="10"/>
        </w:numPr>
        <w:tabs>
          <w:tab w:val="left" w:pos="440"/>
        </w:tabs>
        <w:ind w:left="446" w:hanging="446"/>
        <w:rPr>
          <w:u w:val="single"/>
        </w:rPr>
      </w:pPr>
      <w:r w:rsidRPr="00223F7A">
        <w:rPr>
          <w:rFonts w:eastAsia="MS Gothic"/>
          <w:color w:val="000000"/>
          <w:lang w:val="de-DE"/>
        </w:rPr>
        <w:t xml:space="preserve">Morie KP, Nich C, </w:t>
      </w:r>
      <w:r w:rsidRPr="00223F7A">
        <w:rPr>
          <w:rFonts w:eastAsia="MS Gothic"/>
          <w:color w:val="000000"/>
          <w:lang w:val="fr-FR"/>
        </w:rPr>
        <w:t xml:space="preserve">Hunkele K, </w:t>
      </w:r>
      <w:r w:rsidRPr="00223F7A">
        <w:rPr>
          <w:rFonts w:eastAsia="MS Gothic"/>
          <w:b/>
          <w:color w:val="000000"/>
          <w:lang w:val="de-DE"/>
        </w:rPr>
        <w:t>Potenza MN</w:t>
      </w:r>
      <w:r w:rsidRPr="00223F7A">
        <w:rPr>
          <w:rFonts w:eastAsia="MS Gothic"/>
          <w:color w:val="000000"/>
          <w:lang w:val="de-DE"/>
        </w:rPr>
        <w:t xml:space="preserve">, </w:t>
      </w:r>
      <w:r w:rsidRPr="00223F7A">
        <w:rPr>
          <w:rFonts w:eastAsia="MS Gothic"/>
          <w:color w:val="000000"/>
          <w:lang w:val="fr-FR"/>
        </w:rPr>
        <w:t>Carroll KM (</w:t>
      </w:r>
      <w:r w:rsidR="00824524" w:rsidRPr="00223F7A">
        <w:rPr>
          <w:rFonts w:eastAsia="MS Gothic"/>
          <w:color w:val="000000"/>
          <w:lang w:val="fr-FR"/>
        </w:rPr>
        <w:t>2015</w:t>
      </w:r>
      <w:r w:rsidRPr="00223F7A">
        <w:rPr>
          <w:rFonts w:eastAsia="MS Gothic"/>
          <w:color w:val="000000"/>
          <w:lang w:val="fr-FR"/>
        </w:rPr>
        <w:t xml:space="preserve">) </w:t>
      </w:r>
      <w:r w:rsidRPr="00223F7A">
        <w:t xml:space="preserve">Alexithymia level and response to computer-based training in cognitive behavioral therapy among cocaine-dependent methadone maintained individuals. </w:t>
      </w:r>
      <w:r w:rsidRPr="00223F7A">
        <w:rPr>
          <w:i/>
        </w:rPr>
        <w:t>Drug Alc Depend</w:t>
      </w:r>
      <w:r w:rsidR="00824524" w:rsidRPr="00223F7A">
        <w:rPr>
          <w:i/>
        </w:rPr>
        <w:t xml:space="preserve"> </w:t>
      </w:r>
      <w:r w:rsidR="00824524" w:rsidRPr="00223F7A">
        <w:rPr>
          <w:b/>
        </w:rPr>
        <w:t>152:</w:t>
      </w:r>
      <w:r w:rsidR="00824524" w:rsidRPr="00223F7A">
        <w:t>157-163.</w:t>
      </w:r>
      <w:r w:rsidR="00E45C8B" w:rsidRPr="00223F7A">
        <w:t xml:space="preserve"> (PMC4458169)</w:t>
      </w:r>
    </w:p>
    <w:p w14:paraId="1A655910" w14:textId="41D0E6E5" w:rsidR="00687F64" w:rsidRPr="00223F7A" w:rsidRDefault="00687F64" w:rsidP="00687F64">
      <w:pPr>
        <w:pStyle w:val="ListParagraph"/>
        <w:numPr>
          <w:ilvl w:val="0"/>
          <w:numId w:val="10"/>
        </w:numPr>
        <w:ind w:left="446" w:hanging="446"/>
      </w:pPr>
      <w:r w:rsidRPr="00223F7A">
        <w:t>Weinberger A, Franco CA,</w:t>
      </w:r>
      <w:r w:rsidRPr="00223F7A">
        <w:rPr>
          <w:vertAlign w:val="superscript"/>
        </w:rPr>
        <w:t xml:space="preserve"> </w:t>
      </w:r>
      <w:r w:rsidRPr="00223F7A">
        <w:t xml:space="preserve">Pilver CE, Hoff RA, Steinberg MA, Rugle L, Wampler J, Cavallo DA, Krishnan-Sarin S, </w:t>
      </w:r>
      <w:r w:rsidRPr="00223F7A">
        <w:rPr>
          <w:b/>
        </w:rPr>
        <w:t>Potenza MN</w:t>
      </w:r>
      <w:r w:rsidRPr="00223F7A">
        <w:t xml:space="preserve"> (</w:t>
      </w:r>
      <w:r w:rsidR="00824524" w:rsidRPr="00223F7A">
        <w:t>2015</w:t>
      </w:r>
      <w:r w:rsidRPr="00223F7A">
        <w:t xml:space="preserve">) Gambling behaviors and attitudes in adolescent high-school students: Relationships with problem-gambling severity and smoking status. </w:t>
      </w:r>
      <w:r w:rsidRPr="00223F7A">
        <w:rPr>
          <w:i/>
        </w:rPr>
        <w:t>J Psychiatric Res</w:t>
      </w:r>
      <w:r w:rsidR="00824524" w:rsidRPr="00223F7A">
        <w:rPr>
          <w:i/>
        </w:rPr>
        <w:t xml:space="preserve"> </w:t>
      </w:r>
      <w:r w:rsidR="00824524" w:rsidRPr="00223F7A">
        <w:rPr>
          <w:b/>
        </w:rPr>
        <w:t>65:</w:t>
      </w:r>
      <w:r w:rsidR="00824524" w:rsidRPr="00223F7A">
        <w:t>131-138.</w:t>
      </w:r>
      <w:r w:rsidR="00E45C8B" w:rsidRPr="00223F7A">
        <w:t xml:space="preserve"> (PMC4439395)</w:t>
      </w:r>
    </w:p>
    <w:p w14:paraId="20343159" w14:textId="6E6A1339" w:rsidR="00C56B73" w:rsidRPr="00223F7A" w:rsidRDefault="00C56B73" w:rsidP="00C56B73">
      <w:pPr>
        <w:pStyle w:val="ListParagraph"/>
        <w:numPr>
          <w:ilvl w:val="0"/>
          <w:numId w:val="10"/>
        </w:numPr>
      </w:pPr>
      <w:r w:rsidRPr="00223F7A">
        <w:lastRenderedPageBreak/>
        <w:t xml:space="preserve">Xu J, Healy SM, Truong DQ, Datta A, Bikson M, </w:t>
      </w:r>
      <w:r w:rsidRPr="00223F7A">
        <w:rPr>
          <w:b/>
        </w:rPr>
        <w:t xml:space="preserve">Potenza MN </w:t>
      </w:r>
      <w:r w:rsidRPr="00223F7A">
        <w:t>(</w:t>
      </w:r>
      <w:r w:rsidR="00EE0ADB" w:rsidRPr="00223F7A">
        <w:t>2015</w:t>
      </w:r>
      <w:r w:rsidRPr="00223F7A">
        <w:t>) A feasibility study of bilateral anodal stimulation of the prefrontal cortex using high-definition electrodes in healthy participants</w:t>
      </w:r>
      <w:r w:rsidRPr="00223F7A">
        <w:rPr>
          <w:noProof/>
        </w:rPr>
        <w:t xml:space="preserve">. </w:t>
      </w:r>
      <w:r w:rsidRPr="00223F7A">
        <w:rPr>
          <w:i/>
          <w:noProof/>
        </w:rPr>
        <w:t>Yale J Biol Med</w:t>
      </w:r>
      <w:r w:rsidR="00EE0ADB" w:rsidRPr="00223F7A">
        <w:rPr>
          <w:i/>
          <w:noProof/>
        </w:rPr>
        <w:t xml:space="preserve"> </w:t>
      </w:r>
      <w:r w:rsidR="00EE0ADB" w:rsidRPr="00223F7A">
        <w:rPr>
          <w:b/>
          <w:noProof/>
        </w:rPr>
        <w:t>88(3):</w:t>
      </w:r>
      <w:r w:rsidR="00EE0ADB" w:rsidRPr="00223F7A">
        <w:rPr>
          <w:noProof/>
        </w:rPr>
        <w:t>219-225.</w:t>
      </w:r>
      <w:r w:rsidR="00E45C8B" w:rsidRPr="00223F7A">
        <w:rPr>
          <w:noProof/>
        </w:rPr>
        <w:t xml:space="preserve"> (PMC4553641)</w:t>
      </w:r>
    </w:p>
    <w:p w14:paraId="556CB4FE" w14:textId="451B0AC2" w:rsidR="00EE0ADB" w:rsidRPr="00223F7A" w:rsidRDefault="00EE0ADB" w:rsidP="00EE0ADB">
      <w:pPr>
        <w:pStyle w:val="ListParagraph"/>
        <w:numPr>
          <w:ilvl w:val="0"/>
          <w:numId w:val="10"/>
        </w:numPr>
        <w:ind w:left="446" w:hanging="446"/>
      </w:pPr>
      <w:r w:rsidRPr="00223F7A">
        <w:t xml:space="preserve">Carroll KM, Herman A, DeVito EE, Frankforter TL, </w:t>
      </w:r>
      <w:r w:rsidRPr="00223F7A">
        <w:rPr>
          <w:b/>
        </w:rPr>
        <w:t>Potenza MN</w:t>
      </w:r>
      <w:r w:rsidRPr="00223F7A">
        <w:t xml:space="preserve">, Sofuoglu M (2015) Catehol-O-Methyltransferase geneVal158Met polymorphism and response to computer-assisted delivery of cognitive-behavioral therapy among cocaine-dependent individuals. </w:t>
      </w:r>
      <w:r w:rsidRPr="00223F7A">
        <w:rPr>
          <w:i/>
        </w:rPr>
        <w:t xml:space="preserve">Am J Addictions </w:t>
      </w:r>
      <w:r w:rsidRPr="00223F7A">
        <w:rPr>
          <w:b/>
        </w:rPr>
        <w:t>24(5):</w:t>
      </w:r>
      <w:r w:rsidRPr="00223F7A">
        <w:t>443-451.</w:t>
      </w:r>
      <w:r w:rsidR="00E45C8B" w:rsidRPr="00223F7A">
        <w:t xml:space="preserve"> (PMC4516567)</w:t>
      </w:r>
    </w:p>
    <w:p w14:paraId="69C16E13" w14:textId="0D26940B" w:rsidR="00C56B73" w:rsidRPr="00223F7A" w:rsidRDefault="00C56B73" w:rsidP="00C56B73">
      <w:pPr>
        <w:numPr>
          <w:ilvl w:val="0"/>
          <w:numId w:val="10"/>
        </w:numPr>
        <w:ind w:left="446" w:hanging="446"/>
      </w:pPr>
      <w:r w:rsidRPr="00223F7A">
        <w:rPr>
          <w:noProof/>
        </w:rPr>
        <w:t xml:space="preserve">Rutherford HJV, Gerig G, Gouttard S, </w:t>
      </w:r>
      <w:r w:rsidRPr="00223F7A">
        <w:rPr>
          <w:b/>
          <w:noProof/>
        </w:rPr>
        <w:t xml:space="preserve">Potenza MN, </w:t>
      </w:r>
      <w:r w:rsidRPr="00223F7A">
        <w:rPr>
          <w:noProof/>
        </w:rPr>
        <w:t>Mayes LC (</w:t>
      </w:r>
      <w:r w:rsidR="00EE0ADB" w:rsidRPr="00223F7A">
        <w:rPr>
          <w:noProof/>
        </w:rPr>
        <w:t>2015</w:t>
      </w:r>
      <w:r w:rsidRPr="00223F7A">
        <w:rPr>
          <w:noProof/>
        </w:rPr>
        <w:t xml:space="preserve">) Investigating the maternal brain and its relationship to substance use and motivational systems. </w:t>
      </w:r>
      <w:r w:rsidRPr="00223F7A">
        <w:rPr>
          <w:i/>
          <w:noProof/>
        </w:rPr>
        <w:t xml:space="preserve">Yale J Biol Med </w:t>
      </w:r>
      <w:r w:rsidR="00EE0ADB" w:rsidRPr="00223F7A">
        <w:rPr>
          <w:b/>
          <w:noProof/>
        </w:rPr>
        <w:t>88(3):</w:t>
      </w:r>
      <w:r w:rsidR="00EE0ADB" w:rsidRPr="00223F7A">
        <w:rPr>
          <w:noProof/>
        </w:rPr>
        <w:t>211-217.</w:t>
      </w:r>
      <w:r w:rsidR="00E45C8B" w:rsidRPr="00223F7A">
        <w:rPr>
          <w:noProof/>
        </w:rPr>
        <w:t xml:space="preserve"> (PMC4553640)</w:t>
      </w:r>
    </w:p>
    <w:p w14:paraId="65C360D0" w14:textId="2D77AFBB" w:rsidR="004F4D42" w:rsidRPr="00223F7A" w:rsidRDefault="004F4D42" w:rsidP="004F4D42">
      <w:pPr>
        <w:pStyle w:val="ListParagraph"/>
        <w:numPr>
          <w:ilvl w:val="0"/>
          <w:numId w:val="10"/>
        </w:numPr>
        <w:ind w:left="446" w:hanging="446"/>
      </w:pPr>
      <w:r w:rsidRPr="00223F7A">
        <w:t xml:space="preserve">Matuskey D*, Gaiser EC*, Gallezot J-D, Angarita GA, Pittman B, MaCleod P, Cosgrove K, Ding Y-S, </w:t>
      </w:r>
      <w:r w:rsidRPr="00223F7A">
        <w:rPr>
          <w:b/>
        </w:rPr>
        <w:t>Potenza MN</w:t>
      </w:r>
      <w:r w:rsidRPr="00223F7A">
        <w:t>, Carson RE, Malison RT (</w:t>
      </w:r>
      <w:r w:rsidR="009D6A9F" w:rsidRPr="00223F7A">
        <w:t>2015</w:t>
      </w:r>
      <w:r w:rsidRPr="00223F7A">
        <w:t xml:space="preserve">) Dopamine D2/3 Receptor Availability and Social Status in Healthy Control and Cocaine Dependent Humans Imaged with [11C](+)PHNO. </w:t>
      </w:r>
      <w:r w:rsidRPr="00223F7A">
        <w:rPr>
          <w:i/>
        </w:rPr>
        <w:t>Drug Alcohol Depend</w:t>
      </w:r>
      <w:r w:rsidR="00EE0ADB" w:rsidRPr="00223F7A">
        <w:rPr>
          <w:i/>
        </w:rPr>
        <w:t xml:space="preserve"> </w:t>
      </w:r>
      <w:r w:rsidR="00EE0ADB" w:rsidRPr="00223F7A">
        <w:rPr>
          <w:b/>
        </w:rPr>
        <w:t>154:</w:t>
      </w:r>
      <w:r w:rsidR="00EE0ADB" w:rsidRPr="00223F7A">
        <w:t>167-173.</w:t>
      </w:r>
      <w:r w:rsidR="00E45C8B" w:rsidRPr="00223F7A">
        <w:t xml:space="preserve"> (PMC4536182)</w:t>
      </w:r>
    </w:p>
    <w:p w14:paraId="07A60ABD" w14:textId="73EB7C7E" w:rsidR="00CF174A" w:rsidRPr="00223F7A" w:rsidRDefault="00CF174A" w:rsidP="00CF174A">
      <w:pPr>
        <w:pStyle w:val="ListParagraph"/>
        <w:numPr>
          <w:ilvl w:val="0"/>
          <w:numId w:val="10"/>
        </w:numPr>
        <w:ind w:left="446" w:hanging="446"/>
      </w:pPr>
      <w:r w:rsidRPr="00223F7A">
        <w:t xml:space="preserve">Mei S*, Xu J*, Carroll KM, </w:t>
      </w:r>
      <w:r w:rsidRPr="00223F7A">
        <w:rPr>
          <w:b/>
        </w:rPr>
        <w:t>Potenza MN</w:t>
      </w:r>
      <w:r w:rsidRPr="00223F7A">
        <w:t xml:space="preserve"> (2015) Self-reported impulsivity is negatively correlated with amygdalar volumes in cocaine dependence. </w:t>
      </w:r>
      <w:r w:rsidRPr="00223F7A">
        <w:rPr>
          <w:i/>
        </w:rPr>
        <w:t>Psychiatry Res: Neuroimaging</w:t>
      </w:r>
      <w:r w:rsidRPr="00223F7A">
        <w:t xml:space="preserve"> </w:t>
      </w:r>
      <w:r w:rsidRPr="00223F7A">
        <w:rPr>
          <w:b/>
        </w:rPr>
        <w:t>233(2):</w:t>
      </w:r>
      <w:r w:rsidRPr="00223F7A">
        <w:t xml:space="preserve">212-217 </w:t>
      </w:r>
      <w:r w:rsidR="00E45C8B" w:rsidRPr="00223F7A">
        <w:t xml:space="preserve">(PMC4536101) </w:t>
      </w:r>
      <w:r w:rsidRPr="00223F7A">
        <w:t>*authors contributed equally to the generation of the manuscript</w:t>
      </w:r>
    </w:p>
    <w:p w14:paraId="65EF18E0" w14:textId="6885FF5B" w:rsidR="004F4D42" w:rsidRPr="00223F7A" w:rsidRDefault="004F4D42" w:rsidP="004F4D42">
      <w:pPr>
        <w:numPr>
          <w:ilvl w:val="0"/>
          <w:numId w:val="10"/>
        </w:numPr>
        <w:ind w:left="446" w:hanging="446"/>
      </w:pPr>
      <w:r w:rsidRPr="00223F7A">
        <w:rPr>
          <w:rFonts w:eastAsia="SimSun"/>
          <w:color w:val="000000"/>
        </w:rPr>
        <w:t>Yip SW</w:t>
      </w:r>
      <w:r w:rsidRPr="00223F7A">
        <w:t>*</w:t>
      </w:r>
      <w:r w:rsidRPr="00223F7A">
        <w:rPr>
          <w:rFonts w:eastAsia="SimSun"/>
          <w:color w:val="000000"/>
        </w:rPr>
        <w:t>, Mei S</w:t>
      </w:r>
      <w:r w:rsidRPr="00223F7A">
        <w:t>*</w:t>
      </w:r>
      <w:r w:rsidRPr="00223F7A">
        <w:rPr>
          <w:rFonts w:eastAsia="SimSun"/>
          <w:color w:val="000000"/>
        </w:rPr>
        <w:t xml:space="preserve">, Pilver CE, Steinberg MA, Rugle L, Krishnan-Sarin S, Hoff RA, </w:t>
      </w:r>
      <w:r w:rsidRPr="00223F7A">
        <w:rPr>
          <w:rFonts w:eastAsia="SimSun"/>
          <w:b/>
          <w:color w:val="000000"/>
        </w:rPr>
        <w:t xml:space="preserve">Potenza MN </w:t>
      </w:r>
      <w:r w:rsidRPr="00223F7A">
        <w:rPr>
          <w:rFonts w:eastAsia="SimSun"/>
          <w:color w:val="000000"/>
        </w:rPr>
        <w:t>(</w:t>
      </w:r>
      <w:r w:rsidR="00F56053" w:rsidRPr="00223F7A">
        <w:rPr>
          <w:rFonts w:eastAsia="SimSun"/>
          <w:color w:val="000000"/>
        </w:rPr>
        <w:t>2015</w:t>
      </w:r>
      <w:r w:rsidRPr="00223F7A">
        <w:rPr>
          <w:rFonts w:eastAsia="SimSun"/>
          <w:color w:val="000000"/>
        </w:rPr>
        <w:t>) At-risk/problem shop</w:t>
      </w:r>
      <w:r w:rsidR="007903B2">
        <w:rPr>
          <w:rFonts w:eastAsia="SimSun"/>
          <w:color w:val="000000"/>
        </w:rPr>
        <w:t>ping and gambling in adolescent</w:t>
      </w:r>
      <w:r w:rsidRPr="00223F7A">
        <w:rPr>
          <w:rFonts w:eastAsia="SimSun"/>
          <w:color w:val="000000"/>
        </w:rPr>
        <w:t>s.</w:t>
      </w:r>
      <w:r w:rsidRPr="00223F7A">
        <w:t xml:space="preserve"> </w:t>
      </w:r>
      <w:r w:rsidRPr="00223F7A">
        <w:rPr>
          <w:i/>
        </w:rPr>
        <w:t xml:space="preserve"> J Gambling Stud </w:t>
      </w:r>
      <w:r w:rsidR="00F56053" w:rsidRPr="00223F7A">
        <w:rPr>
          <w:b/>
        </w:rPr>
        <w:t>31:</w:t>
      </w:r>
      <w:r w:rsidR="00F56053" w:rsidRPr="00223F7A">
        <w:t xml:space="preserve">1431-1447. </w:t>
      </w:r>
      <w:r w:rsidR="00E45C8B" w:rsidRPr="00223F7A">
        <w:t xml:space="preserve">(PMC4827601) </w:t>
      </w:r>
      <w:r w:rsidRPr="00223F7A">
        <w:t>*authors contributed equally to the generation of the manuscript</w:t>
      </w:r>
    </w:p>
    <w:p w14:paraId="56E42F0C" w14:textId="1982A46E" w:rsidR="005D2D25" w:rsidRPr="00223F7A" w:rsidRDefault="005D2D25" w:rsidP="005D2D25">
      <w:pPr>
        <w:numPr>
          <w:ilvl w:val="0"/>
          <w:numId w:val="10"/>
        </w:numPr>
        <w:ind w:left="446" w:hanging="446"/>
      </w:pPr>
      <w:r w:rsidRPr="00223F7A">
        <w:rPr>
          <w:noProof/>
        </w:rPr>
        <w:t xml:space="preserve">Dong G, </w:t>
      </w:r>
      <w:r w:rsidRPr="00223F7A">
        <w:rPr>
          <w:b/>
          <w:noProof/>
        </w:rPr>
        <w:t>Potenza MN</w:t>
      </w:r>
      <w:r w:rsidRPr="00223F7A">
        <w:rPr>
          <w:noProof/>
        </w:rPr>
        <w:t xml:space="preserve"> (</w:t>
      </w:r>
      <w:r w:rsidR="00F56053" w:rsidRPr="00223F7A">
        <w:rPr>
          <w:noProof/>
        </w:rPr>
        <w:t>2015</w:t>
      </w:r>
      <w:r w:rsidRPr="00223F7A">
        <w:rPr>
          <w:noProof/>
        </w:rPr>
        <w:t xml:space="preserve">). </w:t>
      </w:r>
      <w:r w:rsidR="00A25527" w:rsidRPr="00223F7A">
        <w:rPr>
          <w:rFonts w:eastAsia="Times" w:cs="Arial"/>
          <w:bCs/>
        </w:rPr>
        <w:t>Behavioural and brain responses related to Internet search and memory</w:t>
      </w:r>
      <w:r w:rsidRPr="00223F7A">
        <w:t xml:space="preserve">. </w:t>
      </w:r>
      <w:r w:rsidR="00A25527" w:rsidRPr="00223F7A">
        <w:rPr>
          <w:i/>
        </w:rPr>
        <w:t>Eur J Neurosci</w:t>
      </w:r>
      <w:r w:rsidR="00F56053" w:rsidRPr="00223F7A">
        <w:rPr>
          <w:i/>
        </w:rPr>
        <w:t xml:space="preserve"> </w:t>
      </w:r>
      <w:r w:rsidR="00F56053" w:rsidRPr="00223F7A">
        <w:rPr>
          <w:b/>
        </w:rPr>
        <w:t>42:</w:t>
      </w:r>
      <w:r w:rsidR="00F56053" w:rsidRPr="00223F7A">
        <w:t>2546-2554.</w:t>
      </w:r>
    </w:p>
    <w:p w14:paraId="06C02281" w14:textId="796BE12F" w:rsidR="009B17AA" w:rsidRPr="00223F7A" w:rsidRDefault="009B17AA" w:rsidP="009B17AA">
      <w:pPr>
        <w:numPr>
          <w:ilvl w:val="0"/>
          <w:numId w:val="10"/>
        </w:numPr>
        <w:ind w:left="446" w:hanging="446"/>
      </w:pPr>
      <w:r w:rsidRPr="00223F7A">
        <w:t xml:space="preserve">Gendreau KE, </w:t>
      </w:r>
      <w:r w:rsidRPr="00223F7A">
        <w:rPr>
          <w:b/>
        </w:rPr>
        <w:t xml:space="preserve">Potenza MN </w:t>
      </w:r>
      <w:r w:rsidR="00861DA2">
        <w:t>(2016</w:t>
      </w:r>
      <w:r w:rsidRPr="00223F7A">
        <w:t xml:space="preserve">) Publicity and Reports of Behavioral Addictions Associated with Dopamine Agonists. </w:t>
      </w:r>
      <w:r w:rsidRPr="00223F7A">
        <w:rPr>
          <w:i/>
        </w:rPr>
        <w:t xml:space="preserve">J Behav Addict </w:t>
      </w:r>
      <w:r w:rsidRPr="00223F7A">
        <w:rPr>
          <w:b/>
        </w:rPr>
        <w:t>21</w:t>
      </w:r>
      <w:r w:rsidRPr="00223F7A">
        <w:t>:1-4.</w:t>
      </w:r>
    </w:p>
    <w:p w14:paraId="7DE2869D" w14:textId="40E62B22" w:rsidR="00F56053" w:rsidRPr="00223F7A" w:rsidRDefault="00F56053" w:rsidP="00F56053">
      <w:pPr>
        <w:pStyle w:val="ListParagraph"/>
        <w:numPr>
          <w:ilvl w:val="0"/>
          <w:numId w:val="10"/>
        </w:numPr>
        <w:ind w:left="446" w:hanging="446"/>
      </w:pPr>
      <w:r w:rsidRPr="00223F7A">
        <w:rPr>
          <w:color w:val="000000"/>
        </w:rPr>
        <w:t xml:space="preserve">Kober H, Lacadie C, Wexler BE, Malison RT, Sinha R, </w:t>
      </w:r>
      <w:r w:rsidRPr="00223F7A">
        <w:rPr>
          <w:b/>
          <w:color w:val="000000"/>
        </w:rPr>
        <w:t>Potenza</w:t>
      </w:r>
      <w:r w:rsidRPr="00223F7A">
        <w:rPr>
          <w:b/>
        </w:rPr>
        <w:t xml:space="preserve"> MN</w:t>
      </w:r>
      <w:r w:rsidRPr="00223F7A">
        <w:t xml:space="preserve"> (</w:t>
      </w:r>
      <w:r w:rsidR="006D0575" w:rsidRPr="00223F7A">
        <w:t>2016</w:t>
      </w:r>
      <w:r w:rsidRPr="00223F7A">
        <w:t xml:space="preserve">) </w:t>
      </w:r>
      <w:r w:rsidRPr="00223F7A">
        <w:rPr>
          <w:color w:val="000000"/>
        </w:rPr>
        <w:t xml:space="preserve">Brain activity during cocaine craving and gambling urges: an fMRI study. </w:t>
      </w:r>
      <w:r w:rsidRPr="00223F7A">
        <w:rPr>
          <w:i/>
          <w:color w:val="000000"/>
        </w:rPr>
        <w:t>Neuropsychopharmacol</w:t>
      </w:r>
      <w:r w:rsidR="006D0575" w:rsidRPr="00223F7A">
        <w:rPr>
          <w:i/>
          <w:color w:val="000000"/>
        </w:rPr>
        <w:t xml:space="preserve"> </w:t>
      </w:r>
      <w:r w:rsidR="006D0575" w:rsidRPr="00223F7A">
        <w:rPr>
          <w:b/>
          <w:color w:val="000000"/>
        </w:rPr>
        <w:t>41(2):</w:t>
      </w:r>
      <w:r w:rsidR="006D0575" w:rsidRPr="00223F7A">
        <w:rPr>
          <w:color w:val="000000"/>
        </w:rPr>
        <w:t>628-637.</w:t>
      </w:r>
      <w:r w:rsidR="00E45C8B" w:rsidRPr="00223F7A">
        <w:rPr>
          <w:color w:val="000000"/>
        </w:rPr>
        <w:t xml:space="preserve"> (</w:t>
      </w:r>
      <w:r w:rsidR="00A33865">
        <w:rPr>
          <w:color w:val="000000"/>
        </w:rPr>
        <w:t>PMC5130138</w:t>
      </w:r>
      <w:r w:rsidR="00E45C8B" w:rsidRPr="00223F7A">
        <w:rPr>
          <w:color w:val="000000"/>
        </w:rPr>
        <w:t>)</w:t>
      </w:r>
    </w:p>
    <w:p w14:paraId="3C1BEF50" w14:textId="44FD729E" w:rsidR="006D0575" w:rsidRPr="00223F7A" w:rsidRDefault="006D0575" w:rsidP="006D0575">
      <w:pPr>
        <w:numPr>
          <w:ilvl w:val="0"/>
          <w:numId w:val="10"/>
        </w:numPr>
        <w:tabs>
          <w:tab w:val="left" w:pos="440"/>
        </w:tabs>
        <w:ind w:left="446" w:hanging="446"/>
      </w:pPr>
      <w:r w:rsidRPr="00223F7A">
        <w:t xml:space="preserve">Banca P, Morris LS, Mitchell S, Harrison NA, </w:t>
      </w:r>
      <w:r w:rsidRPr="00223F7A">
        <w:rPr>
          <w:b/>
        </w:rPr>
        <w:t>Potenza MN</w:t>
      </w:r>
      <w:r w:rsidRPr="00223F7A">
        <w:t xml:space="preserve">, Voon V (2016) Novelty, conditioning and attentional bias to sexual rewards. </w:t>
      </w:r>
      <w:r w:rsidRPr="00223F7A">
        <w:rPr>
          <w:i/>
        </w:rPr>
        <w:t xml:space="preserve">J Psychiatr Res </w:t>
      </w:r>
      <w:r w:rsidRPr="00223F7A">
        <w:rPr>
          <w:b/>
        </w:rPr>
        <w:t>72:</w:t>
      </w:r>
      <w:r w:rsidRPr="00223F7A">
        <w:t>91-101.</w:t>
      </w:r>
      <w:r w:rsidR="00E45C8B" w:rsidRPr="00223F7A">
        <w:t xml:space="preserve"> (PMC4683093)</w:t>
      </w:r>
    </w:p>
    <w:p w14:paraId="09D711A5" w14:textId="316FCE6C" w:rsidR="006D0575" w:rsidRPr="00223F7A" w:rsidRDefault="006D0575" w:rsidP="006D0575">
      <w:pPr>
        <w:numPr>
          <w:ilvl w:val="0"/>
          <w:numId w:val="10"/>
        </w:numPr>
        <w:ind w:left="446" w:hanging="446"/>
      </w:pPr>
      <w:r w:rsidRPr="00223F7A">
        <w:rPr>
          <w:noProof/>
        </w:rPr>
        <w:t xml:space="preserve">Dong G, </w:t>
      </w:r>
      <w:r w:rsidRPr="00223F7A">
        <w:rPr>
          <w:b/>
          <w:noProof/>
        </w:rPr>
        <w:t>Potenza MN</w:t>
      </w:r>
      <w:r w:rsidRPr="00223F7A">
        <w:rPr>
          <w:noProof/>
        </w:rPr>
        <w:t xml:space="preserve"> (2016). </w:t>
      </w:r>
      <w:r w:rsidRPr="00223F7A">
        <w:t>Risk-taking and risky decision</w:t>
      </w:r>
      <w:r w:rsidRPr="00223F7A">
        <w:rPr>
          <w:lang w:eastAsia="zh-CN"/>
        </w:rPr>
        <w:t>-</w:t>
      </w:r>
      <w:r w:rsidRPr="00223F7A">
        <w:t xml:space="preserve">making in Internet gaming disorder: </w:t>
      </w:r>
      <w:r w:rsidRPr="00223F7A">
        <w:rPr>
          <w:lang w:eastAsia="zh-CN"/>
        </w:rPr>
        <w:t xml:space="preserve">Implications regarding online gaming in the setting of adverse consequences. </w:t>
      </w:r>
      <w:r w:rsidRPr="00223F7A">
        <w:rPr>
          <w:i/>
          <w:lang w:eastAsia="zh-CN"/>
        </w:rPr>
        <w:t xml:space="preserve">J Psychiatr Res </w:t>
      </w:r>
      <w:r w:rsidRPr="00223F7A">
        <w:rPr>
          <w:b/>
        </w:rPr>
        <w:t>73:</w:t>
      </w:r>
      <w:r w:rsidRPr="00223F7A">
        <w:t>1-8.</w:t>
      </w:r>
    </w:p>
    <w:p w14:paraId="717BDF03" w14:textId="513509C9" w:rsidR="00FC1244" w:rsidRPr="00223F7A" w:rsidRDefault="00FC1244" w:rsidP="00E45C8B">
      <w:pPr>
        <w:numPr>
          <w:ilvl w:val="0"/>
          <w:numId w:val="10"/>
        </w:numPr>
        <w:rPr>
          <w:rStyle w:val="Heading3Char"/>
          <w:b w:val="0"/>
        </w:rPr>
      </w:pPr>
      <w:r w:rsidRPr="00223F7A">
        <w:rPr>
          <w:rStyle w:val="Heading3Char"/>
          <w:b w:val="0"/>
        </w:rPr>
        <w:t xml:space="preserve">Yip SW, </w:t>
      </w:r>
      <w:r w:rsidRPr="00223F7A">
        <w:t xml:space="preserve">Lacadie CM, Sinha R, Mayes LC, </w:t>
      </w:r>
      <w:r w:rsidRPr="00223F7A">
        <w:rPr>
          <w:rStyle w:val="Heading3Char"/>
        </w:rPr>
        <w:t xml:space="preserve">Potenza MN </w:t>
      </w:r>
      <w:r w:rsidRPr="00223F7A">
        <w:rPr>
          <w:rStyle w:val="Heading3Char"/>
          <w:b w:val="0"/>
        </w:rPr>
        <w:t xml:space="preserve">(2016) </w:t>
      </w:r>
      <w:r w:rsidR="00E45C8B" w:rsidRPr="00223F7A">
        <w:t>Prenatal cocaine exposure, illicit-substance use and stress and craving processes during adolescence</w:t>
      </w:r>
      <w:r w:rsidRPr="00223F7A">
        <w:t xml:space="preserve">. </w:t>
      </w:r>
      <w:r w:rsidRPr="00223F7A">
        <w:rPr>
          <w:i/>
        </w:rPr>
        <w:t xml:space="preserve">Drug Alcohol Depend </w:t>
      </w:r>
      <w:r w:rsidRPr="00223F7A">
        <w:rPr>
          <w:b/>
        </w:rPr>
        <w:t>158:</w:t>
      </w:r>
      <w:r w:rsidRPr="00223F7A">
        <w:t>76-85.</w:t>
      </w:r>
      <w:r w:rsidR="00E45C8B" w:rsidRPr="00223F7A">
        <w:t xml:space="preserve"> (PMC4698087)</w:t>
      </w:r>
    </w:p>
    <w:p w14:paraId="1DCF343F" w14:textId="7DEE1B0E" w:rsidR="00FC1244" w:rsidRPr="00223F7A" w:rsidRDefault="00FC1244" w:rsidP="00FC1244">
      <w:pPr>
        <w:numPr>
          <w:ilvl w:val="0"/>
          <w:numId w:val="10"/>
        </w:numPr>
        <w:ind w:left="446" w:hanging="446"/>
      </w:pPr>
      <w:r w:rsidRPr="00223F7A">
        <w:t xml:space="preserve">Kong G, Smith PH, Pilver CE, Hoff RA, </w:t>
      </w:r>
      <w:r w:rsidRPr="00223F7A">
        <w:rPr>
          <w:b/>
        </w:rPr>
        <w:t xml:space="preserve">Potenza MN </w:t>
      </w:r>
      <w:r w:rsidRPr="00223F7A">
        <w:t xml:space="preserve">(2016) Problem-Gambling Severity and Psychiatric Disorders among American-Indian Adults. </w:t>
      </w:r>
      <w:r w:rsidRPr="00223F7A">
        <w:rPr>
          <w:i/>
        </w:rPr>
        <w:t xml:space="preserve">J Psychiatric Res </w:t>
      </w:r>
      <w:r w:rsidRPr="00223F7A">
        <w:rPr>
          <w:b/>
        </w:rPr>
        <w:t>74:</w:t>
      </w:r>
      <w:r w:rsidRPr="00223F7A">
        <w:t>55-62.</w:t>
      </w:r>
      <w:r w:rsidR="00E45C8B" w:rsidRPr="00223F7A">
        <w:t xml:space="preserve"> (PMC4744487)</w:t>
      </w:r>
    </w:p>
    <w:p w14:paraId="5E005D63" w14:textId="7C9D74AF" w:rsidR="006D0575" w:rsidRPr="00223F7A" w:rsidRDefault="006D0575" w:rsidP="006D0575">
      <w:pPr>
        <w:numPr>
          <w:ilvl w:val="0"/>
          <w:numId w:val="10"/>
        </w:numPr>
        <w:tabs>
          <w:tab w:val="left" w:pos="440"/>
        </w:tabs>
        <w:rPr>
          <w:i/>
        </w:rPr>
      </w:pPr>
      <w:r w:rsidRPr="00223F7A">
        <w:t xml:space="preserve">Worhunsky PD, Dager AD, Meda SA, Khadka S, Stevens MC, Austad CS, Raskin SA, Tennen H, Wood RM, Fallahi CR, </w:t>
      </w:r>
      <w:r w:rsidRPr="00223F7A">
        <w:rPr>
          <w:b/>
        </w:rPr>
        <w:t>Potenza MN</w:t>
      </w:r>
      <w:r w:rsidRPr="00223F7A">
        <w:t>*, Pearlson GD* (</w:t>
      </w:r>
      <w:r w:rsidR="0010455C" w:rsidRPr="00223F7A">
        <w:t>2016</w:t>
      </w:r>
      <w:r w:rsidRPr="00223F7A">
        <w:t xml:space="preserve">) A preliminary prospective study of an escalation in “maximum daily drinks, fronto-parietal circuitry and impulsivity-related domains in young adult drinkers. </w:t>
      </w:r>
      <w:r w:rsidRPr="00223F7A">
        <w:rPr>
          <w:i/>
        </w:rPr>
        <w:t>Neuropsychopharmacol</w:t>
      </w:r>
      <w:r w:rsidRPr="00223F7A">
        <w:rPr>
          <w:rFonts w:cs="Times"/>
        </w:rPr>
        <w:t xml:space="preserve"> </w:t>
      </w:r>
      <w:r w:rsidR="0010455C" w:rsidRPr="00223F7A">
        <w:rPr>
          <w:rFonts w:cs="Times"/>
          <w:b/>
        </w:rPr>
        <w:t>41:</w:t>
      </w:r>
      <w:r w:rsidR="0010455C" w:rsidRPr="00223F7A">
        <w:rPr>
          <w:rFonts w:cs="Times"/>
        </w:rPr>
        <w:t xml:space="preserve">1637-1647. </w:t>
      </w:r>
      <w:r w:rsidR="00D63589" w:rsidRPr="00223F7A">
        <w:rPr>
          <w:rFonts w:cs="Times"/>
        </w:rPr>
        <w:t xml:space="preserve">(PMC4832027) </w:t>
      </w:r>
      <w:r w:rsidRPr="00223F7A">
        <w:rPr>
          <w:rFonts w:cs="Times"/>
        </w:rPr>
        <w:t>*authors contributed equally to the generation of the manuscript</w:t>
      </w:r>
    </w:p>
    <w:p w14:paraId="46310881" w14:textId="3B8EE66C" w:rsidR="0010455C" w:rsidRPr="00223F7A" w:rsidRDefault="0010455C" w:rsidP="0010455C">
      <w:pPr>
        <w:numPr>
          <w:ilvl w:val="0"/>
          <w:numId w:val="10"/>
        </w:numPr>
        <w:ind w:left="446" w:hanging="446"/>
      </w:pPr>
      <w:r w:rsidRPr="00223F7A">
        <w:lastRenderedPageBreak/>
        <w:t>Vazquez L, Blood JD, Wu J, Chaplin TM, Hommer R, Rutherford HJV, Potenza MN,</w:t>
      </w:r>
      <w:r w:rsidRPr="00223F7A">
        <w:rPr>
          <w:vertAlign w:val="superscript"/>
        </w:rPr>
        <w:t xml:space="preserve"> </w:t>
      </w:r>
      <w:r w:rsidRPr="00223F7A">
        <w:t xml:space="preserve">Mayes LC, Crowley MJ (2016) High frequency heart-rate variability predicts adolescent depressive symptoms, particularly anhedonia, across one year. </w:t>
      </w:r>
      <w:r w:rsidRPr="00223F7A">
        <w:rPr>
          <w:rFonts w:eastAsia="Times"/>
          <w:i/>
        </w:rPr>
        <w:t xml:space="preserve">Journal of Affective Disorders </w:t>
      </w:r>
      <w:r w:rsidRPr="00223F7A">
        <w:rPr>
          <w:rFonts w:eastAsia="Times"/>
          <w:b/>
        </w:rPr>
        <w:t>196:</w:t>
      </w:r>
      <w:r w:rsidRPr="00223F7A">
        <w:rPr>
          <w:rFonts w:eastAsia="Times"/>
        </w:rPr>
        <w:t>243-247.</w:t>
      </w:r>
      <w:r w:rsidR="00D63589" w:rsidRPr="00223F7A">
        <w:rPr>
          <w:rFonts w:eastAsia="Times"/>
        </w:rPr>
        <w:t xml:space="preserve"> (PMC4844545)</w:t>
      </w:r>
    </w:p>
    <w:p w14:paraId="7195031C" w14:textId="6DDF5BDF" w:rsidR="00912364" w:rsidRPr="00223F7A" w:rsidRDefault="00912364" w:rsidP="00912364">
      <w:pPr>
        <w:numPr>
          <w:ilvl w:val="0"/>
          <w:numId w:val="10"/>
        </w:numPr>
        <w:tabs>
          <w:tab w:val="left" w:pos="440"/>
        </w:tabs>
        <w:ind w:left="446" w:hanging="446"/>
      </w:pPr>
      <w:r w:rsidRPr="00223F7A">
        <w:t xml:space="preserve">Elsey J, Crowley MJ, Mencl WE, Lacadie CM, Mayes LC*, </w:t>
      </w:r>
      <w:r w:rsidRPr="00223F7A">
        <w:rPr>
          <w:b/>
        </w:rPr>
        <w:t xml:space="preserve">Potenza MN* </w:t>
      </w:r>
      <w:r w:rsidRPr="00223F7A">
        <w:t>(</w:t>
      </w:r>
      <w:r w:rsidR="004952B4" w:rsidRPr="00223F7A">
        <w:t>2016</w:t>
      </w:r>
      <w:r w:rsidRPr="00223F7A">
        <w:t xml:space="preserve">) </w:t>
      </w:r>
      <w:r w:rsidRPr="00223F7A">
        <w:rPr>
          <w:color w:val="212121"/>
          <w:shd w:val="clear" w:color="auto" w:fill="FFFFFF"/>
        </w:rPr>
        <w:t>Relationships between impulsivity, anxiety, and risk-taking and neural correlates of attention in adolescents</w:t>
      </w:r>
      <w:r w:rsidRPr="00223F7A">
        <w:t xml:space="preserve">. </w:t>
      </w:r>
      <w:r w:rsidRPr="00223F7A">
        <w:rPr>
          <w:i/>
        </w:rPr>
        <w:t xml:space="preserve">Develop Neuropsychology </w:t>
      </w:r>
      <w:r w:rsidRPr="00223F7A">
        <w:rPr>
          <w:b/>
        </w:rPr>
        <w:t>41(1-2):</w:t>
      </w:r>
      <w:r w:rsidRPr="00223F7A">
        <w:t>38-58.</w:t>
      </w:r>
      <w:r w:rsidR="00D63589" w:rsidRPr="00223F7A">
        <w:t xml:space="preserve"> (PMC5006681)</w:t>
      </w:r>
    </w:p>
    <w:p w14:paraId="4D9BF8A1" w14:textId="008757C5" w:rsidR="00912364" w:rsidRPr="00223F7A" w:rsidRDefault="00912364" w:rsidP="00D63589">
      <w:pPr>
        <w:pStyle w:val="ListParagraph"/>
        <w:numPr>
          <w:ilvl w:val="0"/>
          <w:numId w:val="10"/>
        </w:numPr>
      </w:pPr>
      <w:r w:rsidRPr="00223F7A">
        <w:t xml:space="preserve">Yang B-Z, Balodis IM, Lacadie CM, Xu J, </w:t>
      </w:r>
      <w:r w:rsidRPr="00223F7A">
        <w:rPr>
          <w:b/>
        </w:rPr>
        <w:t>Potenza MN</w:t>
      </w:r>
      <w:r w:rsidRPr="00223F7A">
        <w:t xml:space="preserve"> (</w:t>
      </w:r>
      <w:r w:rsidR="004952B4" w:rsidRPr="00223F7A">
        <w:t>2016</w:t>
      </w:r>
      <w:r w:rsidRPr="00223F7A">
        <w:t xml:space="preserve">) </w:t>
      </w:r>
      <w:r w:rsidR="00D63589" w:rsidRPr="00223F7A">
        <w:t>A Preliminary Study of DBH (Encoding Dopamine Beta-Hydroxylase) Genetic Variation and Neural Correlates of Emotional and Motivational Processing in Individuals With and Without Pathological Gambling</w:t>
      </w:r>
      <w:r w:rsidRPr="00223F7A">
        <w:t xml:space="preserve">. </w:t>
      </w:r>
      <w:r w:rsidRPr="00223F7A">
        <w:rPr>
          <w:i/>
        </w:rPr>
        <w:t xml:space="preserve">J Behav Addiction </w:t>
      </w:r>
      <w:r w:rsidRPr="00223F7A">
        <w:rPr>
          <w:b/>
        </w:rPr>
        <w:t>5(2):</w:t>
      </w:r>
      <w:r w:rsidRPr="00223F7A">
        <w:t>282-292.</w:t>
      </w:r>
    </w:p>
    <w:p w14:paraId="2D452B1B" w14:textId="799C1B39" w:rsidR="00912364" w:rsidRPr="00223F7A" w:rsidRDefault="00912364" w:rsidP="00912364">
      <w:pPr>
        <w:pStyle w:val="ListParagraph"/>
        <w:numPr>
          <w:ilvl w:val="0"/>
          <w:numId w:val="10"/>
        </w:numPr>
        <w:ind w:left="446" w:hanging="446"/>
      </w:pPr>
      <w:r w:rsidRPr="00223F7A">
        <w:t xml:space="preserve">Balodis IM, Kober H, Worhunsky PD, Stevens MC, Pearlson GD, Carroll KM, </w:t>
      </w:r>
      <w:r w:rsidRPr="00223F7A">
        <w:rPr>
          <w:b/>
        </w:rPr>
        <w:t xml:space="preserve">Potenza MN </w:t>
      </w:r>
      <w:r w:rsidRPr="00223F7A">
        <w:t xml:space="preserve">(2016) </w:t>
      </w:r>
      <w:r w:rsidRPr="00223F7A">
        <w:rPr>
          <w:color w:val="000000"/>
        </w:rPr>
        <w:t xml:space="preserve">Neurofunctional reward processing changes in cocaine dependence during recovery. </w:t>
      </w:r>
      <w:r w:rsidRPr="00223F7A">
        <w:rPr>
          <w:i/>
          <w:color w:val="000000"/>
        </w:rPr>
        <w:t xml:space="preserve">Neuropsychopharmacol </w:t>
      </w:r>
      <w:r w:rsidRPr="00223F7A">
        <w:rPr>
          <w:b/>
          <w:color w:val="000000"/>
        </w:rPr>
        <w:t>41(8):</w:t>
      </w:r>
      <w:r w:rsidRPr="00223F7A">
        <w:rPr>
          <w:color w:val="000000"/>
        </w:rPr>
        <w:t>2112-2121.</w:t>
      </w:r>
      <w:r w:rsidR="00D63589" w:rsidRPr="00223F7A">
        <w:rPr>
          <w:color w:val="000000"/>
        </w:rPr>
        <w:t xml:space="preserve"> (PMC4908642)</w:t>
      </w:r>
    </w:p>
    <w:p w14:paraId="467D7AF9" w14:textId="421598B4" w:rsidR="00A67ECF" w:rsidRPr="00223F7A" w:rsidRDefault="00A67ECF" w:rsidP="00D63589">
      <w:pPr>
        <w:numPr>
          <w:ilvl w:val="0"/>
          <w:numId w:val="10"/>
        </w:numPr>
      </w:pPr>
      <w:r w:rsidRPr="00223F7A">
        <w:rPr>
          <w:noProof/>
        </w:rPr>
        <w:t xml:space="preserve">Wilbanks HE, Von Mohr M, </w:t>
      </w:r>
      <w:r w:rsidRPr="00223F7A">
        <w:rPr>
          <w:b/>
          <w:noProof/>
        </w:rPr>
        <w:t xml:space="preserve">Potenza MN, </w:t>
      </w:r>
      <w:r w:rsidRPr="00223F7A">
        <w:rPr>
          <w:noProof/>
        </w:rPr>
        <w:t xml:space="preserve">Mayes LC, Rutherford HJV (2016) </w:t>
      </w:r>
      <w:r w:rsidR="00D63589" w:rsidRPr="00223F7A">
        <w:rPr>
          <w:noProof/>
        </w:rPr>
        <w:t>Tobacco Smoking and the Resting Maternal Brain: A Preliminary Study of Frontal EEG</w:t>
      </w:r>
      <w:r w:rsidRPr="00223F7A">
        <w:rPr>
          <w:noProof/>
        </w:rPr>
        <w:t xml:space="preserve">. </w:t>
      </w:r>
      <w:r w:rsidRPr="00223F7A">
        <w:rPr>
          <w:i/>
          <w:noProof/>
        </w:rPr>
        <w:t>Yale J Biol Med</w:t>
      </w:r>
      <w:r w:rsidRPr="00223F7A">
        <w:rPr>
          <w:noProof/>
        </w:rPr>
        <w:t xml:space="preserve"> </w:t>
      </w:r>
      <w:r w:rsidRPr="00223F7A">
        <w:rPr>
          <w:b/>
          <w:noProof/>
        </w:rPr>
        <w:t>89(2):</w:t>
      </w:r>
      <w:r w:rsidRPr="00223F7A">
        <w:rPr>
          <w:noProof/>
        </w:rPr>
        <w:t>115-122.</w:t>
      </w:r>
      <w:r w:rsidR="00D63589" w:rsidRPr="00223F7A">
        <w:rPr>
          <w:noProof/>
        </w:rPr>
        <w:t xml:space="preserve"> (PMC4918876)</w:t>
      </w:r>
    </w:p>
    <w:p w14:paraId="32F36A9F" w14:textId="1B45A80D" w:rsidR="00A67ECF" w:rsidRPr="00223F7A" w:rsidRDefault="00A67ECF" w:rsidP="00A67ECF">
      <w:pPr>
        <w:pStyle w:val="ListParagraph"/>
        <w:numPr>
          <w:ilvl w:val="0"/>
          <w:numId w:val="10"/>
        </w:numPr>
        <w:ind w:left="446" w:hanging="446"/>
      </w:pPr>
      <w:r w:rsidRPr="00223F7A">
        <w:rPr>
          <w:color w:val="000000"/>
        </w:rPr>
        <w:t xml:space="preserve">Banz BC, Wu J, Crowley MJ, </w:t>
      </w:r>
      <w:r w:rsidRPr="00223F7A">
        <w:rPr>
          <w:b/>
          <w:color w:val="000000"/>
        </w:rPr>
        <w:t xml:space="preserve">Potenza MN, </w:t>
      </w:r>
      <w:r w:rsidRPr="00223F7A">
        <w:rPr>
          <w:color w:val="000000"/>
        </w:rPr>
        <w:t xml:space="preserve">Mayes LC (2016) </w:t>
      </w:r>
      <w:r w:rsidRPr="00223F7A">
        <w:t xml:space="preserve">Gender-related differences in inhibitory control and sustained attention among adolescents with prenatal cocaine exposure. </w:t>
      </w:r>
      <w:r w:rsidRPr="00223F7A">
        <w:rPr>
          <w:i/>
        </w:rPr>
        <w:t xml:space="preserve">Yale J Biol Med </w:t>
      </w:r>
      <w:r w:rsidRPr="00223F7A">
        <w:rPr>
          <w:b/>
        </w:rPr>
        <w:t>89(2):</w:t>
      </w:r>
      <w:r w:rsidRPr="00223F7A">
        <w:t>143-151.</w:t>
      </w:r>
      <w:r w:rsidR="00D63589" w:rsidRPr="00223F7A">
        <w:t xml:space="preserve"> (PMC4918878)</w:t>
      </w:r>
    </w:p>
    <w:p w14:paraId="0F9D6F03" w14:textId="2F5B55DF" w:rsidR="00A67ECF" w:rsidRPr="00223F7A" w:rsidRDefault="00A67ECF" w:rsidP="00A67ECF">
      <w:pPr>
        <w:numPr>
          <w:ilvl w:val="0"/>
          <w:numId w:val="10"/>
        </w:numPr>
        <w:ind w:left="446" w:hanging="446"/>
      </w:pPr>
      <w:r w:rsidRPr="00223F7A">
        <w:t xml:space="preserve">Kraus SW, Martino S, </w:t>
      </w:r>
      <w:r w:rsidRPr="00223F7A">
        <w:rPr>
          <w:b/>
        </w:rPr>
        <w:t>Potenza MN</w:t>
      </w:r>
      <w:r w:rsidRPr="00223F7A">
        <w:t xml:space="preserve"> (2016) </w:t>
      </w:r>
      <w:r w:rsidRPr="00223F7A">
        <w:rPr>
          <w:rFonts w:eastAsia="Times" w:cs="Consolas"/>
        </w:rPr>
        <w:t xml:space="preserve">Clinical characteristics of men interested in seeking treatment for use of pornography. </w:t>
      </w:r>
      <w:r w:rsidRPr="00223F7A">
        <w:rPr>
          <w:rFonts w:eastAsia="Times" w:cs="Consolas"/>
          <w:i/>
        </w:rPr>
        <w:t xml:space="preserve">J Behav Addict </w:t>
      </w:r>
      <w:r w:rsidRPr="00223F7A">
        <w:rPr>
          <w:rFonts w:eastAsia="Times" w:cs="Consolas"/>
          <w:b/>
        </w:rPr>
        <w:t>5(2):</w:t>
      </w:r>
      <w:r w:rsidRPr="00223F7A">
        <w:rPr>
          <w:rFonts w:eastAsia="Times" w:cs="Consolas"/>
        </w:rPr>
        <w:t>169-178.</w:t>
      </w:r>
    </w:p>
    <w:p w14:paraId="147509FD" w14:textId="5C0481FC" w:rsidR="00A67ECF" w:rsidRPr="00223F7A" w:rsidRDefault="00A67ECF" w:rsidP="00A67ECF">
      <w:pPr>
        <w:pStyle w:val="ListParagraph"/>
        <w:numPr>
          <w:ilvl w:val="0"/>
          <w:numId w:val="10"/>
        </w:numPr>
      </w:pPr>
      <w:r w:rsidRPr="00223F7A">
        <w:rPr>
          <w:rFonts w:eastAsiaTheme="minorHAnsi"/>
        </w:rPr>
        <w:t xml:space="preserve">Whiting SW, </w:t>
      </w:r>
      <w:r w:rsidRPr="00223F7A">
        <w:rPr>
          <w:rFonts w:eastAsiaTheme="minorHAnsi"/>
          <w:b/>
        </w:rPr>
        <w:t xml:space="preserve">Potenza MN, </w:t>
      </w:r>
      <w:r w:rsidRPr="00223F7A">
        <w:rPr>
          <w:rFonts w:eastAsiaTheme="minorHAnsi"/>
        </w:rPr>
        <w:t xml:space="preserve">Park CL, McKee SA, Mazure CM, Hoff RA (2016) Investigating Veterans’ Pre-, Peri-, and Postdeployment Experiences as Potential Risk Factors for Problem Gambling. </w:t>
      </w:r>
      <w:r w:rsidRPr="00223F7A">
        <w:rPr>
          <w:rFonts w:eastAsiaTheme="minorHAnsi"/>
          <w:i/>
        </w:rPr>
        <w:t xml:space="preserve">J Behav Addict </w:t>
      </w:r>
      <w:r w:rsidRPr="00223F7A">
        <w:rPr>
          <w:rFonts w:eastAsia="Times" w:cs="Consolas"/>
          <w:b/>
        </w:rPr>
        <w:t>5(2):</w:t>
      </w:r>
      <w:r w:rsidRPr="00223F7A">
        <w:rPr>
          <w:rFonts w:eastAsia="Times" w:cs="Consolas"/>
        </w:rPr>
        <w:t>213-220.</w:t>
      </w:r>
    </w:p>
    <w:p w14:paraId="3981AF05" w14:textId="6C87DF9C" w:rsidR="00D1195A" w:rsidRPr="00223F7A" w:rsidRDefault="00D1195A" w:rsidP="00D1195A">
      <w:pPr>
        <w:numPr>
          <w:ilvl w:val="0"/>
          <w:numId w:val="10"/>
        </w:numPr>
        <w:tabs>
          <w:tab w:val="left" w:pos="440"/>
        </w:tabs>
      </w:pPr>
      <w:r w:rsidRPr="00223F7A">
        <w:t xml:space="preserve">Mei S*, Yau YHC*, Chai J, Guo J, </w:t>
      </w:r>
      <w:r w:rsidRPr="00223F7A">
        <w:rPr>
          <w:b/>
        </w:rPr>
        <w:t xml:space="preserve">Potenza MN </w:t>
      </w:r>
      <w:r w:rsidRPr="00223F7A">
        <w:t xml:space="preserve">(2016) Problematic Internet use and mental health: Data from a high-school survey in China. </w:t>
      </w:r>
      <w:r w:rsidRPr="00223F7A">
        <w:rPr>
          <w:i/>
        </w:rPr>
        <w:t xml:space="preserve">Addict Behav </w:t>
      </w:r>
      <w:r w:rsidRPr="00223F7A">
        <w:rPr>
          <w:b/>
        </w:rPr>
        <w:t>61:</w:t>
      </w:r>
      <w:r w:rsidRPr="00223F7A">
        <w:t>74-79.</w:t>
      </w:r>
      <w:r w:rsidR="009B17AA" w:rsidRPr="00223F7A">
        <w:t xml:space="preserve"> (PMC4916009)</w:t>
      </w:r>
      <w:r w:rsidRPr="00223F7A">
        <w:rPr>
          <w:i/>
        </w:rPr>
        <w:t xml:space="preserve"> </w:t>
      </w:r>
      <w:r w:rsidRPr="00223F7A">
        <w:t>*authors contributed equally to the generation of the manuscript</w:t>
      </w:r>
    </w:p>
    <w:p w14:paraId="127FED40" w14:textId="677A89D2" w:rsidR="00F4293B" w:rsidRPr="00223F7A" w:rsidRDefault="00F4293B" w:rsidP="00F4293B">
      <w:pPr>
        <w:numPr>
          <w:ilvl w:val="0"/>
          <w:numId w:val="10"/>
        </w:numPr>
        <w:ind w:left="446" w:hanging="446"/>
      </w:pPr>
      <w:r w:rsidRPr="00223F7A">
        <w:rPr>
          <w:rFonts w:eastAsia="Times"/>
        </w:rPr>
        <w:t xml:space="preserve">Zhang J-T, Yao Y-W, </w:t>
      </w:r>
      <w:r w:rsidRPr="00223F7A">
        <w:rPr>
          <w:rFonts w:eastAsia="Times"/>
          <w:b/>
        </w:rPr>
        <w:t>Potenza MN</w:t>
      </w:r>
      <w:r w:rsidRPr="00223F7A">
        <w:rPr>
          <w:rFonts w:eastAsia="Times"/>
        </w:rPr>
        <w:t xml:space="preserve">, Xia C-C, Liu L, Lan J, Wang L-J, Liu B, Ma S-S, Fang, X-Y (2016) Altered resting-state neural activity and changes following a craving behavioral intervention for Internet gaming disorder. </w:t>
      </w:r>
      <w:r w:rsidRPr="00223F7A">
        <w:rPr>
          <w:rFonts w:eastAsia="Times"/>
          <w:i/>
        </w:rPr>
        <w:t xml:space="preserve">Sci Report </w:t>
      </w:r>
      <w:r w:rsidRPr="00223F7A">
        <w:rPr>
          <w:rFonts w:eastAsia="Times"/>
          <w:b/>
        </w:rPr>
        <w:t>6:</w:t>
      </w:r>
      <w:r w:rsidRPr="00223F7A">
        <w:rPr>
          <w:rFonts w:eastAsia="Times"/>
        </w:rPr>
        <w:t>28109</w:t>
      </w:r>
      <w:r w:rsidR="009B17AA" w:rsidRPr="00223F7A">
        <w:rPr>
          <w:rFonts w:eastAsia="Times"/>
        </w:rPr>
        <w:t xml:space="preserve"> (PMC4933876)</w:t>
      </w:r>
    </w:p>
    <w:p w14:paraId="4D684E98" w14:textId="77777777" w:rsidR="00436F64" w:rsidRPr="00223F7A" w:rsidRDefault="00436F64" w:rsidP="00436F64">
      <w:pPr>
        <w:numPr>
          <w:ilvl w:val="0"/>
          <w:numId w:val="10"/>
        </w:numPr>
        <w:ind w:left="446" w:hanging="446"/>
      </w:pPr>
      <w:r w:rsidRPr="00223F7A">
        <w:rPr>
          <w:bCs/>
        </w:rPr>
        <w:t xml:space="preserve">Temcheff CE, Paskus T, </w:t>
      </w:r>
      <w:r w:rsidRPr="00223F7A">
        <w:rPr>
          <w:b/>
          <w:bCs/>
        </w:rPr>
        <w:t>Potenza MN</w:t>
      </w:r>
      <w:r w:rsidRPr="00223F7A">
        <w:rPr>
          <w:bCs/>
        </w:rPr>
        <w:t xml:space="preserve">, Derevensky JL (2016) Which diagnostic criteria are most useful in discriminating between social and problem gamblers? An examination of DSM-IV and DSM-5 criteria.  </w:t>
      </w:r>
      <w:r w:rsidRPr="00223F7A">
        <w:rPr>
          <w:bCs/>
          <w:i/>
        </w:rPr>
        <w:t xml:space="preserve">J Gambling Stud </w:t>
      </w:r>
      <w:r w:rsidRPr="00223F7A">
        <w:rPr>
          <w:b/>
          <w:bCs/>
        </w:rPr>
        <w:t>32(3):</w:t>
      </w:r>
      <w:r w:rsidRPr="00223F7A">
        <w:rPr>
          <w:bCs/>
        </w:rPr>
        <w:t>957-968.</w:t>
      </w:r>
    </w:p>
    <w:p w14:paraId="359C00CD" w14:textId="706F12F4" w:rsidR="00436F64" w:rsidRPr="00223F7A" w:rsidRDefault="00436F64" w:rsidP="00436F64">
      <w:pPr>
        <w:numPr>
          <w:ilvl w:val="0"/>
          <w:numId w:val="10"/>
        </w:numPr>
        <w:ind w:left="446" w:hanging="446"/>
      </w:pPr>
      <w:r w:rsidRPr="00223F7A">
        <w:t xml:space="preserve">Matuskey D, Correa E, Pittman B, Gallezot J-D, Nabulsi N, Ropchan J, Gaiser E, Cosgrove K, Ding Y-S, </w:t>
      </w:r>
      <w:r w:rsidRPr="00223F7A">
        <w:rPr>
          <w:b/>
        </w:rPr>
        <w:t>Potenza MN</w:t>
      </w:r>
      <w:r w:rsidRPr="00223F7A">
        <w:t xml:space="preserve">, Huang Y, Malison RT, Carson RE (2016) </w:t>
      </w:r>
      <w:r w:rsidRPr="00223F7A">
        <w:rPr>
          <w:rFonts w:eastAsia="Times" w:cs="Consolas"/>
        </w:rPr>
        <w:t xml:space="preserve">Age-related decreases in binding of the D2/3 receptor radioligand  [11C](+)PHNO in healthy volunteers. </w:t>
      </w:r>
      <w:r w:rsidRPr="00223F7A">
        <w:rPr>
          <w:rFonts w:eastAsia="Times" w:cs="Consolas"/>
          <w:i/>
        </w:rPr>
        <w:t xml:space="preserve">Neuroimage </w:t>
      </w:r>
      <w:r w:rsidRPr="00223F7A">
        <w:rPr>
          <w:rFonts w:eastAsia="Times" w:cs="Consolas"/>
          <w:b/>
        </w:rPr>
        <w:t>130:</w:t>
      </w:r>
      <w:r w:rsidRPr="00223F7A">
        <w:rPr>
          <w:rFonts w:eastAsia="Times" w:cs="Consolas"/>
        </w:rPr>
        <w:t>241-247.</w:t>
      </w:r>
      <w:r w:rsidR="009B17AA" w:rsidRPr="00223F7A">
        <w:rPr>
          <w:rFonts w:eastAsia="Times" w:cs="Consolas"/>
        </w:rPr>
        <w:t xml:space="preserve"> (PMC4808424)</w:t>
      </w:r>
    </w:p>
    <w:p w14:paraId="236270B5" w14:textId="37CFEA4D" w:rsidR="00987FBA" w:rsidRPr="00987FBA" w:rsidRDefault="00987FBA" w:rsidP="00436F64">
      <w:pPr>
        <w:pStyle w:val="ListParagraph"/>
        <w:numPr>
          <w:ilvl w:val="0"/>
          <w:numId w:val="10"/>
        </w:numPr>
        <w:ind w:left="446" w:hanging="446"/>
      </w:pPr>
      <w:r w:rsidRPr="00223F7A">
        <w:rPr>
          <w:rFonts w:eastAsia="Times"/>
        </w:rPr>
        <w:t xml:space="preserve">Zhang J-T, Yao Y-W, </w:t>
      </w:r>
      <w:r w:rsidRPr="00223F7A">
        <w:rPr>
          <w:rFonts w:eastAsia="Times"/>
          <w:b/>
        </w:rPr>
        <w:t>Potenza MN</w:t>
      </w:r>
      <w:r w:rsidRPr="00223F7A">
        <w:rPr>
          <w:rFonts w:eastAsia="Times"/>
        </w:rPr>
        <w:t>, Xia C-C, Lan J, Liu L, Wang L-J, Liu B, Ma S-S, Fang, X-Y (</w:t>
      </w:r>
      <w:r w:rsidRPr="00987FBA">
        <w:rPr>
          <w:rFonts w:eastAsia="Times"/>
        </w:rPr>
        <w:t xml:space="preserve">2016) </w:t>
      </w:r>
      <w:r w:rsidRPr="00987FBA">
        <w:rPr>
          <w:rFonts w:eastAsia="Times"/>
          <w:bCs/>
        </w:rPr>
        <w:t>Effects of craving behavioral intervention on neural substrates of cue-induced craving in Internet gaming disorder.</w:t>
      </w:r>
      <w:r>
        <w:rPr>
          <w:rFonts w:eastAsia="Times"/>
          <w:bCs/>
        </w:rPr>
        <w:t xml:space="preserve"> </w:t>
      </w:r>
      <w:r w:rsidRPr="00987FBA">
        <w:rPr>
          <w:rFonts w:eastAsia="Times"/>
          <w:bCs/>
          <w:i/>
        </w:rPr>
        <w:t>Neuroimage Clin</w:t>
      </w:r>
      <w:r w:rsidR="00A97FDB">
        <w:rPr>
          <w:rFonts w:eastAsia="Times"/>
          <w:bCs/>
          <w:i/>
        </w:rPr>
        <w:t xml:space="preserve"> </w:t>
      </w:r>
      <w:r w:rsidR="00A97FDB">
        <w:rPr>
          <w:rFonts w:eastAsia="Times"/>
          <w:b/>
          <w:bCs/>
        </w:rPr>
        <w:t>12:</w:t>
      </w:r>
      <w:r w:rsidR="00A97FDB">
        <w:rPr>
          <w:rFonts w:eastAsia="Times"/>
          <w:bCs/>
        </w:rPr>
        <w:t>591-599.</w:t>
      </w:r>
    </w:p>
    <w:p w14:paraId="49387313" w14:textId="6B732F5D" w:rsidR="00436F64" w:rsidRPr="00223F7A" w:rsidRDefault="00436F64" w:rsidP="00436F64">
      <w:pPr>
        <w:pStyle w:val="ListParagraph"/>
        <w:numPr>
          <w:ilvl w:val="0"/>
          <w:numId w:val="10"/>
        </w:numPr>
        <w:ind w:left="446" w:hanging="446"/>
      </w:pPr>
      <w:r w:rsidRPr="00223F7A">
        <w:rPr>
          <w:color w:val="000000"/>
        </w:rPr>
        <w:t>Garrison KA, Sinha R, Lacadie CM, Scheinost D, Jastreboff A</w:t>
      </w:r>
      <w:r w:rsidR="004E73F5">
        <w:rPr>
          <w:color w:val="000000"/>
        </w:rPr>
        <w:t>M</w:t>
      </w:r>
      <w:r w:rsidRPr="00223F7A">
        <w:rPr>
          <w:color w:val="000000"/>
        </w:rPr>
        <w:t xml:space="preserve">, Constable RT, </w:t>
      </w:r>
      <w:r w:rsidRPr="00223F7A">
        <w:rPr>
          <w:b/>
          <w:color w:val="000000"/>
        </w:rPr>
        <w:t xml:space="preserve">Potenza MN </w:t>
      </w:r>
      <w:r w:rsidRPr="00223F7A">
        <w:rPr>
          <w:color w:val="000000"/>
        </w:rPr>
        <w:t xml:space="preserve">(2016) </w:t>
      </w:r>
      <w:r w:rsidRPr="00223F7A">
        <w:t xml:space="preserve">Functional connectivity during exposure to favorite-food, stress, and neutral-relaxing imagery differs between smokers and non-smokers. </w:t>
      </w:r>
      <w:r w:rsidRPr="00223F7A">
        <w:rPr>
          <w:i/>
        </w:rPr>
        <w:t xml:space="preserve">Nicotine Tobacco Res </w:t>
      </w:r>
      <w:r w:rsidRPr="00223F7A">
        <w:rPr>
          <w:b/>
        </w:rPr>
        <w:t>18(9):</w:t>
      </w:r>
      <w:r w:rsidRPr="00223F7A">
        <w:t>1820-1829.</w:t>
      </w:r>
      <w:r w:rsidR="009B17AA" w:rsidRPr="00223F7A">
        <w:t xml:space="preserve"> (PMC4978981)</w:t>
      </w:r>
    </w:p>
    <w:p w14:paraId="05CFE080" w14:textId="33077377" w:rsidR="00972FE3" w:rsidRPr="00223F7A" w:rsidRDefault="00972FE3" w:rsidP="001C4A56">
      <w:pPr>
        <w:pStyle w:val="ListParagraph"/>
        <w:numPr>
          <w:ilvl w:val="0"/>
          <w:numId w:val="10"/>
        </w:numPr>
      </w:pPr>
      <w:r w:rsidRPr="00223F7A">
        <w:lastRenderedPageBreak/>
        <w:t xml:space="preserve">Sanacora RL, Whiting SW, Hoff RA, </w:t>
      </w:r>
      <w:r w:rsidRPr="001C4A56">
        <w:rPr>
          <w:b/>
        </w:rPr>
        <w:t xml:space="preserve">Potenza MN </w:t>
      </w:r>
      <w:r w:rsidRPr="00223F7A">
        <w:t xml:space="preserve">(2016) Relationships between problem-gambling severity and psychopathology as moderated by income. </w:t>
      </w:r>
      <w:r w:rsidRPr="001C4A56">
        <w:rPr>
          <w:i/>
        </w:rPr>
        <w:t xml:space="preserve">J Behav Addict </w:t>
      </w:r>
      <w:r w:rsidRPr="001C4A56">
        <w:rPr>
          <w:b/>
        </w:rPr>
        <w:t>5(3):</w:t>
      </w:r>
      <w:r w:rsidRPr="00223F7A">
        <w:t>429-438.</w:t>
      </w:r>
      <w:r w:rsidR="001C4A56">
        <w:t xml:space="preserve"> (</w:t>
      </w:r>
      <w:r w:rsidR="001C4A56" w:rsidRPr="001C4A56">
        <w:t>PMC5264410</w:t>
      </w:r>
      <w:r w:rsidR="001C4A56">
        <w:t>)</w:t>
      </w:r>
    </w:p>
    <w:p w14:paraId="57E6A1AC" w14:textId="4C7B119D" w:rsidR="00972FE3" w:rsidRPr="00223F7A" w:rsidRDefault="00972FE3" w:rsidP="00972FE3">
      <w:pPr>
        <w:numPr>
          <w:ilvl w:val="0"/>
          <w:numId w:val="10"/>
        </w:numPr>
        <w:ind w:left="446" w:hanging="446"/>
        <w:rPr>
          <w:rStyle w:val="Heading3Char"/>
          <w:b w:val="0"/>
        </w:rPr>
      </w:pPr>
      <w:r w:rsidRPr="00223F7A">
        <w:rPr>
          <w:rStyle w:val="Heading3Char"/>
          <w:b w:val="0"/>
        </w:rPr>
        <w:t xml:space="preserve">Yip SW, DeVito EE, Kober H, </w:t>
      </w:r>
      <w:r w:rsidRPr="00223F7A">
        <w:t>Worhunsky PD,</w:t>
      </w:r>
      <w:r w:rsidRPr="00223F7A">
        <w:rPr>
          <w:rStyle w:val="Heading3Char"/>
        </w:rPr>
        <w:t xml:space="preserve"> </w:t>
      </w:r>
      <w:r w:rsidRPr="00223F7A">
        <w:rPr>
          <w:rStyle w:val="Heading3Char"/>
          <w:b w:val="0"/>
        </w:rPr>
        <w:t xml:space="preserve">Carroll KM, </w:t>
      </w:r>
      <w:r w:rsidRPr="00223F7A">
        <w:rPr>
          <w:rStyle w:val="Heading3Char"/>
        </w:rPr>
        <w:t xml:space="preserve">Potenza MN </w:t>
      </w:r>
      <w:r w:rsidRPr="00223F7A">
        <w:rPr>
          <w:rStyle w:val="Heading3Char"/>
          <w:b w:val="0"/>
        </w:rPr>
        <w:t xml:space="preserve">(2016) </w:t>
      </w:r>
      <w:r w:rsidRPr="00223F7A">
        <w:t xml:space="preserve">Anticipatory reward processing among cocaine-dependent individuals with and without concurrent methadone-maintenance treatment: Relationship to treatment response. </w:t>
      </w:r>
      <w:r w:rsidRPr="00223F7A">
        <w:rPr>
          <w:i/>
        </w:rPr>
        <w:t xml:space="preserve">Drug Alcohol Depend </w:t>
      </w:r>
      <w:r w:rsidRPr="00223F7A">
        <w:rPr>
          <w:b/>
        </w:rPr>
        <w:t>166:</w:t>
      </w:r>
      <w:r w:rsidRPr="00223F7A">
        <w:t>134-142.</w:t>
      </w:r>
      <w:r w:rsidR="00C54B1E">
        <w:t xml:space="preserve"> (PMC5082418)</w:t>
      </w:r>
    </w:p>
    <w:p w14:paraId="374C449E" w14:textId="3BE72950" w:rsidR="00972FE3" w:rsidRPr="00223F7A" w:rsidRDefault="00972FE3" w:rsidP="00972FE3">
      <w:pPr>
        <w:numPr>
          <w:ilvl w:val="0"/>
          <w:numId w:val="10"/>
        </w:numPr>
        <w:ind w:left="446" w:hanging="446"/>
      </w:pPr>
      <w:r w:rsidRPr="00223F7A">
        <w:t xml:space="preserve">Zhang S, Hu S, Sinha R, </w:t>
      </w:r>
      <w:r w:rsidRPr="00223F7A">
        <w:rPr>
          <w:b/>
        </w:rPr>
        <w:t>Potenza MN</w:t>
      </w:r>
      <w:r w:rsidRPr="00223F7A">
        <w:t>, Malison RT, Li CSR (2016) C</w:t>
      </w:r>
      <w:r w:rsidRPr="00223F7A">
        <w:rPr>
          <w:rFonts w:hint="eastAsia"/>
        </w:rPr>
        <w:t>ocaine dependen</w:t>
      </w:r>
      <w:r w:rsidRPr="00223F7A">
        <w:t>ce and</w:t>
      </w:r>
      <w:r w:rsidRPr="00223F7A">
        <w:rPr>
          <w:rFonts w:hint="eastAsia"/>
        </w:rPr>
        <w:t xml:space="preserve"> thalam</w:t>
      </w:r>
      <w:r w:rsidRPr="00223F7A">
        <w:t>ic</w:t>
      </w:r>
      <w:r w:rsidRPr="00223F7A">
        <w:rPr>
          <w:rFonts w:hint="eastAsia"/>
        </w:rPr>
        <w:t xml:space="preserve"> functional connectivity: a multivariate pattern analysis</w:t>
      </w:r>
      <w:r w:rsidRPr="00223F7A">
        <w:t xml:space="preserve">. </w:t>
      </w:r>
      <w:r w:rsidRPr="00223F7A">
        <w:rPr>
          <w:i/>
        </w:rPr>
        <w:t xml:space="preserve">Neuroimage: Clinical </w:t>
      </w:r>
      <w:r w:rsidRPr="00223F7A">
        <w:rPr>
          <w:b/>
        </w:rPr>
        <w:t>12:</w:t>
      </w:r>
      <w:r w:rsidRPr="00223F7A">
        <w:t>348-358.</w:t>
      </w:r>
      <w:r w:rsidR="009B17AA" w:rsidRPr="00223F7A">
        <w:t xml:space="preserve"> (PMC4986538)</w:t>
      </w:r>
    </w:p>
    <w:p w14:paraId="02609B62" w14:textId="595E560E" w:rsidR="00972FE3" w:rsidRPr="00223F7A" w:rsidRDefault="00972FE3" w:rsidP="00972FE3">
      <w:pPr>
        <w:numPr>
          <w:ilvl w:val="0"/>
          <w:numId w:val="10"/>
        </w:numPr>
        <w:tabs>
          <w:tab w:val="left" w:pos="440"/>
        </w:tabs>
      </w:pPr>
      <w:r w:rsidRPr="00223F7A">
        <w:rPr>
          <w:noProof/>
        </w:rPr>
        <w:t xml:space="preserve">Yip SW, Balodis IM, Carroll KM, Krishnan-Sarin S*, </w:t>
      </w:r>
      <w:r w:rsidRPr="00223F7A">
        <w:rPr>
          <w:b/>
          <w:noProof/>
        </w:rPr>
        <w:t>Potenza MN*</w:t>
      </w:r>
      <w:r w:rsidRPr="00223F7A">
        <w:rPr>
          <w:noProof/>
        </w:rPr>
        <w:t xml:space="preserve"> </w:t>
      </w:r>
      <w:r w:rsidRPr="00223F7A">
        <w:t xml:space="preserve">(2016) </w:t>
      </w:r>
      <w:r w:rsidRPr="00223F7A">
        <w:rPr>
          <w:noProof/>
        </w:rPr>
        <w:t>Intra-individual changes in Stroop-related activations linked to cigarette abstinence in adolescent tobacco smokers.</w:t>
      </w:r>
      <w:r w:rsidRPr="00223F7A">
        <w:rPr>
          <w:i/>
        </w:rPr>
        <w:t xml:space="preserve"> Drug Alcohol Depend </w:t>
      </w:r>
      <w:r w:rsidRPr="00223F7A">
        <w:rPr>
          <w:b/>
        </w:rPr>
        <w:t>167:</w:t>
      </w:r>
      <w:r w:rsidRPr="00223F7A">
        <w:t>182-189.</w:t>
      </w:r>
      <w:r w:rsidR="00C54B1E">
        <w:t xml:space="preserve"> (PMC5082713)</w:t>
      </w:r>
      <w:r w:rsidRPr="00223F7A">
        <w:rPr>
          <w:i/>
        </w:rPr>
        <w:t xml:space="preserve"> </w:t>
      </w:r>
      <w:r w:rsidRPr="00223F7A">
        <w:rPr>
          <w:rFonts w:cs="Times"/>
        </w:rPr>
        <w:t>*authors contributed equally to the generation of the manuscript</w:t>
      </w:r>
    </w:p>
    <w:p w14:paraId="163CF4EB" w14:textId="77777777" w:rsidR="00972FE3" w:rsidRPr="00223F7A" w:rsidRDefault="00972FE3" w:rsidP="00972FE3">
      <w:pPr>
        <w:pStyle w:val="ListParagraph"/>
        <w:numPr>
          <w:ilvl w:val="0"/>
          <w:numId w:val="10"/>
        </w:numPr>
        <w:ind w:left="446" w:hanging="446"/>
      </w:pPr>
      <w:r w:rsidRPr="00223F7A">
        <w:rPr>
          <w:color w:val="000000"/>
        </w:rPr>
        <w:t xml:space="preserve">Dong G, </w:t>
      </w:r>
      <w:r w:rsidRPr="00223F7A">
        <w:rPr>
          <w:b/>
          <w:color w:val="000000"/>
        </w:rPr>
        <w:t xml:space="preserve">Potenza MN </w:t>
      </w:r>
      <w:r w:rsidRPr="00223F7A">
        <w:rPr>
          <w:color w:val="000000"/>
        </w:rPr>
        <w:t xml:space="preserve">(2016) </w:t>
      </w:r>
      <w:r w:rsidRPr="00223F7A">
        <w:rPr>
          <w:rFonts w:cs="Courier"/>
        </w:rPr>
        <w:t>Short-term Internet-search practicing modulates brain activity during recollection</w:t>
      </w:r>
      <w:r w:rsidRPr="00223F7A">
        <w:rPr>
          <w:color w:val="000000"/>
        </w:rPr>
        <w:t xml:space="preserve">. </w:t>
      </w:r>
      <w:r w:rsidRPr="00223F7A">
        <w:rPr>
          <w:i/>
          <w:color w:val="000000"/>
        </w:rPr>
        <w:t xml:space="preserve">Neuroscience </w:t>
      </w:r>
      <w:r w:rsidRPr="00223F7A">
        <w:rPr>
          <w:b/>
          <w:color w:val="000000"/>
        </w:rPr>
        <w:t>335:</w:t>
      </w:r>
      <w:r w:rsidRPr="00223F7A">
        <w:rPr>
          <w:color w:val="000000"/>
        </w:rPr>
        <w:t>82-90.</w:t>
      </w:r>
    </w:p>
    <w:p w14:paraId="48D012D6" w14:textId="76BA35DA" w:rsidR="0010455C" w:rsidRPr="00223F7A" w:rsidRDefault="0010455C" w:rsidP="0010455C">
      <w:pPr>
        <w:numPr>
          <w:ilvl w:val="0"/>
          <w:numId w:val="10"/>
        </w:numPr>
        <w:tabs>
          <w:tab w:val="left" w:pos="440"/>
        </w:tabs>
      </w:pPr>
      <w:r w:rsidRPr="00223F7A">
        <w:t xml:space="preserve">Rutherford HVJ, Maupin AN, Landi N, </w:t>
      </w:r>
      <w:r w:rsidRPr="00223F7A">
        <w:rPr>
          <w:b/>
        </w:rPr>
        <w:t>Potenza MN</w:t>
      </w:r>
      <w:r w:rsidRPr="00223F7A">
        <w:t>, Mayes LC (</w:t>
      </w:r>
      <w:r w:rsidR="004F3119" w:rsidRPr="00223F7A">
        <w:t>2016</w:t>
      </w:r>
      <w:r w:rsidRPr="00223F7A">
        <w:t xml:space="preserve">) Parental reflective functioning and the neural correlates of processing infant affective cues. </w:t>
      </w:r>
      <w:r w:rsidRPr="00223F7A">
        <w:rPr>
          <w:i/>
        </w:rPr>
        <w:t>Soc Neurosci</w:t>
      </w:r>
      <w:r w:rsidR="004F3119" w:rsidRPr="00223F7A">
        <w:rPr>
          <w:i/>
        </w:rPr>
        <w:t xml:space="preserve"> </w:t>
      </w:r>
      <w:r w:rsidR="004F3119" w:rsidRPr="00223F7A">
        <w:rPr>
          <w:b/>
        </w:rPr>
        <w:t>8</w:t>
      </w:r>
      <w:r w:rsidR="004F3119" w:rsidRPr="00223F7A">
        <w:t>: 1-11</w:t>
      </w:r>
      <w:r w:rsidR="00C54B1E">
        <w:t xml:space="preserve"> (PMC6141989)</w:t>
      </w:r>
    </w:p>
    <w:p w14:paraId="46AA0D08" w14:textId="0B6EF554" w:rsidR="009F502A" w:rsidRPr="00223F7A" w:rsidRDefault="009F502A" w:rsidP="009F502A">
      <w:pPr>
        <w:pStyle w:val="ListParagraph"/>
        <w:numPr>
          <w:ilvl w:val="0"/>
          <w:numId w:val="10"/>
        </w:numPr>
        <w:ind w:left="446" w:hanging="446"/>
      </w:pPr>
      <w:r w:rsidRPr="00223F7A">
        <w:rPr>
          <w:color w:val="000000"/>
        </w:rPr>
        <w:t xml:space="preserve">Dong G, Wang Y, </w:t>
      </w:r>
      <w:r w:rsidRPr="00223F7A">
        <w:rPr>
          <w:b/>
          <w:color w:val="000000"/>
        </w:rPr>
        <w:t xml:space="preserve">Potenza MN </w:t>
      </w:r>
      <w:r w:rsidRPr="00223F7A">
        <w:rPr>
          <w:color w:val="000000"/>
        </w:rPr>
        <w:t xml:space="preserve">(2016) The activation of the caudate is associated with correct recollections in a reward-based recollection task. </w:t>
      </w:r>
      <w:r w:rsidRPr="00223F7A">
        <w:rPr>
          <w:i/>
          <w:color w:val="000000"/>
        </w:rPr>
        <w:t xml:space="preserve">Hum Brain Mapp </w:t>
      </w:r>
      <w:r w:rsidRPr="00223F7A">
        <w:rPr>
          <w:b/>
          <w:color w:val="000000"/>
        </w:rPr>
        <w:t>37(11)</w:t>
      </w:r>
      <w:r w:rsidRPr="00223F7A">
        <w:rPr>
          <w:color w:val="000000"/>
        </w:rPr>
        <w:t>: 3999-4005</w:t>
      </w:r>
      <w:r w:rsidR="00C54B1E">
        <w:rPr>
          <w:color w:val="000000"/>
        </w:rPr>
        <w:t xml:space="preserve"> (PMC6867516)</w:t>
      </w:r>
    </w:p>
    <w:p w14:paraId="04C2B80A" w14:textId="331FF7B2" w:rsidR="009F502A" w:rsidRPr="00223F7A" w:rsidRDefault="009F502A" w:rsidP="009F502A">
      <w:pPr>
        <w:pStyle w:val="ListParagraph"/>
        <w:numPr>
          <w:ilvl w:val="0"/>
          <w:numId w:val="10"/>
        </w:numPr>
      </w:pPr>
      <w:r w:rsidRPr="00223F7A">
        <w:rPr>
          <w:rFonts w:eastAsia="Times" w:cs="Calibri"/>
          <w:szCs w:val="28"/>
        </w:rPr>
        <w:t xml:space="preserve">Gaiser EC, Gallezot J-D, Worhunsky P, Jastreboff AM, Pittman B, Kantrovtiz L, Angarita GA, Cosgrove KP, </w:t>
      </w:r>
      <w:r w:rsidRPr="00223F7A">
        <w:rPr>
          <w:rFonts w:eastAsia="Times" w:cs="Calibri"/>
          <w:b/>
          <w:szCs w:val="28"/>
        </w:rPr>
        <w:t>Potenza MN</w:t>
      </w:r>
      <w:r w:rsidRPr="00223F7A">
        <w:rPr>
          <w:rFonts w:eastAsia="Times" w:cs="Calibri"/>
          <w:szCs w:val="28"/>
        </w:rPr>
        <w:t xml:space="preserve">, Malison RT, Carson RE, Matuskey D (2016) Elevated Dopamine D2/3 Receptor Availability in Obese Individuals: A PET Imaging Study with [11C](+)PHNO. </w:t>
      </w:r>
      <w:r w:rsidRPr="00223F7A">
        <w:rPr>
          <w:rFonts w:eastAsia="Times" w:cs="Calibri"/>
          <w:i/>
          <w:szCs w:val="28"/>
        </w:rPr>
        <w:t xml:space="preserve">Neuropsychopharmacol </w:t>
      </w:r>
      <w:r w:rsidR="00B55F89" w:rsidRPr="0009134F">
        <w:rPr>
          <w:rFonts w:eastAsia="Times" w:cs="Calibri"/>
          <w:b/>
          <w:szCs w:val="28"/>
        </w:rPr>
        <w:t>41(13):</w:t>
      </w:r>
      <w:r w:rsidR="00B55F89">
        <w:rPr>
          <w:rFonts w:eastAsia="Times" w:cs="Calibri"/>
          <w:szCs w:val="28"/>
        </w:rPr>
        <w:t>3042-3050.</w:t>
      </w:r>
      <w:r w:rsidR="00C54B1E">
        <w:rPr>
          <w:rFonts w:eastAsia="Times" w:cs="Calibri"/>
          <w:szCs w:val="28"/>
        </w:rPr>
        <w:t xml:space="preserve"> (PMC5105112)</w:t>
      </w:r>
    </w:p>
    <w:p w14:paraId="2BAC53F7" w14:textId="77777777" w:rsidR="00861DA2" w:rsidRPr="00223F7A" w:rsidRDefault="00861DA2" w:rsidP="00861DA2">
      <w:pPr>
        <w:numPr>
          <w:ilvl w:val="0"/>
          <w:numId w:val="10"/>
        </w:numPr>
      </w:pPr>
      <w:r w:rsidRPr="00223F7A">
        <w:t xml:space="preserve">Ivezaj V, </w:t>
      </w:r>
      <w:r w:rsidRPr="00223F7A">
        <w:rPr>
          <w:b/>
        </w:rPr>
        <w:t xml:space="preserve">Potenza MN, </w:t>
      </w:r>
      <w:r>
        <w:t>Grilo CM, White MA (2017</w:t>
      </w:r>
      <w:r w:rsidRPr="00223F7A">
        <w:t xml:space="preserve">) An Exploratory Examination of At-Risk/Problematic Internet Use and Disordered Eating in Adults. </w:t>
      </w:r>
      <w:r w:rsidRPr="00223F7A">
        <w:rPr>
          <w:i/>
        </w:rPr>
        <w:t xml:space="preserve">Addict Behav </w:t>
      </w:r>
      <w:r>
        <w:rPr>
          <w:b/>
        </w:rPr>
        <w:t>64:</w:t>
      </w:r>
      <w:r>
        <w:t xml:space="preserve">301-307. </w:t>
      </w:r>
      <w:r w:rsidRPr="00223F7A">
        <w:t>(PMC4889541)</w:t>
      </w:r>
    </w:p>
    <w:p w14:paraId="180B7D04" w14:textId="58A3F572" w:rsidR="00CD2C87" w:rsidRPr="00223F7A" w:rsidRDefault="00CD2C87" w:rsidP="00CD2C87">
      <w:pPr>
        <w:numPr>
          <w:ilvl w:val="0"/>
          <w:numId w:val="10"/>
        </w:numPr>
        <w:tabs>
          <w:tab w:val="left" w:pos="440"/>
        </w:tabs>
      </w:pPr>
      <w:r w:rsidRPr="00223F7A">
        <w:t xml:space="preserve">Rutherford HVJ, Maupin AN, Landi N, </w:t>
      </w:r>
      <w:r w:rsidRPr="00223F7A">
        <w:rPr>
          <w:b/>
        </w:rPr>
        <w:t>Potenza MN</w:t>
      </w:r>
      <w:r w:rsidRPr="00223F7A">
        <w:t>, Mayes LC (</w:t>
      </w:r>
      <w:r>
        <w:t>2017</w:t>
      </w:r>
      <w:r w:rsidRPr="00223F7A">
        <w:t xml:space="preserve">) Current smoking and the neural response to infant cues in mothers. </w:t>
      </w:r>
      <w:r w:rsidRPr="00223F7A">
        <w:rPr>
          <w:i/>
        </w:rPr>
        <w:t>Parenting: Science and Practice</w:t>
      </w:r>
      <w:r>
        <w:rPr>
          <w:i/>
        </w:rPr>
        <w:t xml:space="preserve"> </w:t>
      </w:r>
      <w:r>
        <w:rPr>
          <w:b/>
        </w:rPr>
        <w:t>17(1):</w:t>
      </w:r>
      <w:r>
        <w:t>1-10.</w:t>
      </w:r>
      <w:r w:rsidR="001C4A56">
        <w:t xml:space="preserve"> </w:t>
      </w:r>
    </w:p>
    <w:p w14:paraId="6943CF75" w14:textId="179F063A" w:rsidR="000E59B2" w:rsidRPr="00223F7A" w:rsidRDefault="000E59B2" w:rsidP="001C4A56">
      <w:pPr>
        <w:pStyle w:val="ListParagraph"/>
        <w:numPr>
          <w:ilvl w:val="0"/>
          <w:numId w:val="10"/>
        </w:numPr>
      </w:pPr>
      <w:r w:rsidRPr="00223F7A">
        <w:t xml:space="preserve">Yip SW, Morie KP, Xu J, Constable RT, Malison RT, Carroll KM, </w:t>
      </w:r>
      <w:r w:rsidRPr="001C4A56">
        <w:rPr>
          <w:b/>
        </w:rPr>
        <w:t xml:space="preserve">Potenza MN </w:t>
      </w:r>
      <w:r w:rsidRPr="00223F7A">
        <w:t>(</w:t>
      </w:r>
      <w:r w:rsidR="00561DCE">
        <w:t>2017</w:t>
      </w:r>
      <w:r w:rsidRPr="00223F7A">
        <w:t xml:space="preserve">) Shared microstructural features of behavioral and substance addictions revealed in areas of crossing fibers. </w:t>
      </w:r>
      <w:r w:rsidRPr="001C4A56">
        <w:rPr>
          <w:i/>
        </w:rPr>
        <w:t>Biol Psychiatry CNNI</w:t>
      </w:r>
      <w:r w:rsidR="005F1607" w:rsidRPr="001C4A56">
        <w:rPr>
          <w:i/>
        </w:rPr>
        <w:t xml:space="preserve"> </w:t>
      </w:r>
      <w:r w:rsidR="005F1607" w:rsidRPr="001C4A56">
        <w:rPr>
          <w:b/>
        </w:rPr>
        <w:t>2(2):</w:t>
      </w:r>
      <w:r w:rsidR="005F1607">
        <w:t>188-195.</w:t>
      </w:r>
      <w:r w:rsidR="001C4A56">
        <w:t xml:space="preserve"> (PMC</w:t>
      </w:r>
      <w:r w:rsidR="001C4A56" w:rsidRPr="001C4A56">
        <w:t>5373810</w:t>
      </w:r>
      <w:r w:rsidR="001C4A56">
        <w:t>)</w:t>
      </w:r>
    </w:p>
    <w:p w14:paraId="6F58612B" w14:textId="58A8CC3C" w:rsidR="005F1607" w:rsidRPr="00223F7A" w:rsidRDefault="005F1607" w:rsidP="005F1607">
      <w:pPr>
        <w:numPr>
          <w:ilvl w:val="0"/>
          <w:numId w:val="10"/>
        </w:numPr>
        <w:ind w:left="446" w:hanging="446"/>
      </w:pPr>
      <w:r w:rsidRPr="00223F7A">
        <w:rPr>
          <w:color w:val="000000" w:themeColor="text1"/>
        </w:rPr>
        <w:t xml:space="preserve">Seo D, Ahluwalia A, </w:t>
      </w:r>
      <w:r w:rsidRPr="00223F7A">
        <w:rPr>
          <w:b/>
          <w:color w:val="000000" w:themeColor="text1"/>
        </w:rPr>
        <w:t>Potenza MN</w:t>
      </w:r>
      <w:r w:rsidRPr="00223F7A">
        <w:rPr>
          <w:color w:val="000000" w:themeColor="text1"/>
        </w:rPr>
        <w:t>, Sinha R (</w:t>
      </w:r>
      <w:r>
        <w:rPr>
          <w:color w:val="000000" w:themeColor="text1"/>
        </w:rPr>
        <w:t>2017</w:t>
      </w:r>
      <w:r w:rsidRPr="00223F7A">
        <w:rPr>
          <w:color w:val="000000" w:themeColor="text1"/>
        </w:rPr>
        <w:t xml:space="preserve">) Gender-related Differences in Neural Correlates of Stress-Induced Anxiety. </w:t>
      </w:r>
      <w:r w:rsidRPr="00223F7A">
        <w:rPr>
          <w:i/>
          <w:color w:val="000000" w:themeColor="text1"/>
        </w:rPr>
        <w:t>J Neurosci Res</w:t>
      </w:r>
      <w:r>
        <w:rPr>
          <w:i/>
          <w:color w:val="000000" w:themeColor="text1"/>
        </w:rPr>
        <w:t xml:space="preserve"> </w:t>
      </w:r>
      <w:r>
        <w:rPr>
          <w:b/>
          <w:color w:val="000000" w:themeColor="text1"/>
        </w:rPr>
        <w:t>95(1-2):</w:t>
      </w:r>
      <w:r>
        <w:rPr>
          <w:color w:val="000000" w:themeColor="text1"/>
        </w:rPr>
        <w:t>115-125.</w:t>
      </w:r>
      <w:r w:rsidR="00C54B1E">
        <w:rPr>
          <w:color w:val="000000" w:themeColor="text1"/>
        </w:rPr>
        <w:t xml:space="preserve"> (PMC5123837)</w:t>
      </w:r>
    </w:p>
    <w:p w14:paraId="64191A9A" w14:textId="55B4CB48" w:rsidR="005F1607" w:rsidRPr="00223F7A" w:rsidRDefault="005F1607" w:rsidP="005F1607">
      <w:pPr>
        <w:numPr>
          <w:ilvl w:val="0"/>
          <w:numId w:val="10"/>
        </w:numPr>
        <w:ind w:left="446" w:hanging="446"/>
      </w:pPr>
      <w:r w:rsidRPr="00223F7A">
        <w:t xml:space="preserve">Turban JR, </w:t>
      </w:r>
      <w:r w:rsidRPr="00223F7A">
        <w:rPr>
          <w:b/>
        </w:rPr>
        <w:t>Potenza MN</w:t>
      </w:r>
      <w:r w:rsidRPr="00223F7A">
        <w:t>, Hoff RA, Martino S, Kraus SW (</w:t>
      </w:r>
      <w:r>
        <w:t>2017)</w:t>
      </w:r>
      <w:r w:rsidRPr="00223F7A">
        <w:t xml:space="preserve"> </w:t>
      </w:r>
      <w:r w:rsidRPr="00223F7A">
        <w:rPr>
          <w:bCs/>
        </w:rPr>
        <w:t xml:space="preserve">Psychiatric Disorders, Suicidal Ideation, and Sexually Transmitted Infections Among Post-deployment Veterans Who Utilize Digital Social Media for Sexual-Partner-Seeking. </w:t>
      </w:r>
      <w:r w:rsidRPr="00223F7A">
        <w:rPr>
          <w:bCs/>
          <w:i/>
        </w:rPr>
        <w:t xml:space="preserve"> Addict Behav</w:t>
      </w:r>
      <w:r>
        <w:rPr>
          <w:bCs/>
          <w:i/>
        </w:rPr>
        <w:t xml:space="preserve"> </w:t>
      </w:r>
      <w:r>
        <w:rPr>
          <w:b/>
          <w:bCs/>
        </w:rPr>
        <w:t>66:</w:t>
      </w:r>
      <w:r>
        <w:rPr>
          <w:bCs/>
        </w:rPr>
        <w:t>96-100.</w:t>
      </w:r>
      <w:r w:rsidR="008C2032">
        <w:rPr>
          <w:bCs/>
        </w:rPr>
        <w:t xml:space="preserve"> </w:t>
      </w:r>
    </w:p>
    <w:p w14:paraId="42E48127" w14:textId="77777777" w:rsidR="006D0F0C" w:rsidRPr="00223F7A" w:rsidRDefault="006D0F0C" w:rsidP="006D0F0C">
      <w:pPr>
        <w:numPr>
          <w:ilvl w:val="0"/>
          <w:numId w:val="10"/>
        </w:numPr>
        <w:ind w:left="446" w:hanging="446"/>
      </w:pPr>
      <w:r w:rsidRPr="00223F7A">
        <w:t xml:space="preserve">Kraus SW, </w:t>
      </w:r>
      <w:r w:rsidRPr="00223F7A">
        <w:rPr>
          <w:b/>
        </w:rPr>
        <w:t xml:space="preserve">Potenza MN, </w:t>
      </w:r>
      <w:r w:rsidRPr="00223F7A">
        <w:t>Martino S, Parks C, Hoff R (</w:t>
      </w:r>
      <w:r>
        <w:t>2017</w:t>
      </w:r>
      <w:r w:rsidRPr="00223F7A">
        <w:t>)</w:t>
      </w:r>
      <w:r w:rsidRPr="00223F7A">
        <w:rPr>
          <w:rFonts w:eastAsia="Times"/>
        </w:rPr>
        <w:t xml:space="preserve"> Examining problematic hypersexuality and psychopathology among a sample of US male and female returning war military veterans. </w:t>
      </w:r>
      <w:r w:rsidRPr="00223F7A">
        <w:rPr>
          <w:rFonts w:eastAsia="Times"/>
          <w:i/>
        </w:rPr>
        <w:t>Military Psychology</w:t>
      </w:r>
      <w:r>
        <w:rPr>
          <w:rFonts w:eastAsia="Times"/>
          <w:i/>
        </w:rPr>
        <w:t xml:space="preserve"> </w:t>
      </w:r>
      <w:r>
        <w:rPr>
          <w:rFonts w:eastAsia="Times"/>
          <w:b/>
        </w:rPr>
        <w:t>29(2):</w:t>
      </w:r>
      <w:r>
        <w:rPr>
          <w:rFonts w:eastAsia="Times"/>
        </w:rPr>
        <w:t>143-156.</w:t>
      </w:r>
    </w:p>
    <w:p w14:paraId="726A6927" w14:textId="60DA206F" w:rsidR="006C7CEB" w:rsidRPr="00223F7A" w:rsidRDefault="006C7CEB" w:rsidP="006C7CEB">
      <w:pPr>
        <w:pStyle w:val="ListParagraph"/>
        <w:numPr>
          <w:ilvl w:val="0"/>
          <w:numId w:val="10"/>
        </w:numPr>
      </w:pPr>
      <w:r w:rsidRPr="00223F7A">
        <w:rPr>
          <w:szCs w:val="21"/>
        </w:rPr>
        <w:t xml:space="preserve">Liu H-Y, Yang K, Guo Y, </w:t>
      </w:r>
      <w:r w:rsidRPr="00223F7A">
        <w:rPr>
          <w:b/>
          <w:szCs w:val="21"/>
        </w:rPr>
        <w:t>Potenza MN</w:t>
      </w:r>
      <w:r w:rsidRPr="00223F7A">
        <w:rPr>
          <w:szCs w:val="21"/>
        </w:rPr>
        <w:t>, Zhao Y (</w:t>
      </w:r>
      <w:r>
        <w:rPr>
          <w:szCs w:val="21"/>
        </w:rPr>
        <w:t>2017</w:t>
      </w:r>
      <w:r w:rsidRPr="00223F7A">
        <w:rPr>
          <w:szCs w:val="21"/>
        </w:rPr>
        <w:t xml:space="preserve">) </w:t>
      </w:r>
      <w:r w:rsidRPr="00223F7A">
        <w:t xml:space="preserve">The Effects of Different-intensity Exercises on Pain Reaction in Rats: Implications for Medication Development. </w:t>
      </w:r>
      <w:r w:rsidRPr="00223F7A">
        <w:rPr>
          <w:i/>
        </w:rPr>
        <w:t>Yale J Biol Med</w:t>
      </w:r>
      <w:r>
        <w:rPr>
          <w:i/>
        </w:rPr>
        <w:t xml:space="preserve"> </w:t>
      </w:r>
      <w:r>
        <w:rPr>
          <w:b/>
        </w:rPr>
        <w:t>90(1):</w:t>
      </w:r>
      <w:r>
        <w:t>5-13.</w:t>
      </w:r>
      <w:r w:rsidR="00C54B1E">
        <w:t xml:space="preserve"> (PMC5369045)</w:t>
      </w:r>
    </w:p>
    <w:p w14:paraId="77A27A3B" w14:textId="2EABD68D" w:rsidR="006C7CEB" w:rsidRPr="00223F7A" w:rsidRDefault="006C7CEB" w:rsidP="006C7CEB">
      <w:pPr>
        <w:pStyle w:val="ListParagraph"/>
        <w:numPr>
          <w:ilvl w:val="0"/>
          <w:numId w:val="10"/>
        </w:numPr>
        <w:ind w:left="446" w:hanging="446"/>
      </w:pPr>
      <w:r w:rsidRPr="00223F7A">
        <w:rPr>
          <w:color w:val="000000"/>
        </w:rPr>
        <w:lastRenderedPageBreak/>
        <w:t xml:space="preserve">Barry DT, Pilver CE, Hoff RA, </w:t>
      </w:r>
      <w:r w:rsidRPr="00223F7A">
        <w:rPr>
          <w:b/>
          <w:color w:val="000000"/>
        </w:rPr>
        <w:t>Potenza MN</w:t>
      </w:r>
      <w:r w:rsidRPr="00223F7A">
        <w:rPr>
          <w:color w:val="000000"/>
        </w:rPr>
        <w:t xml:space="preserve"> (</w:t>
      </w:r>
      <w:r>
        <w:rPr>
          <w:color w:val="000000"/>
        </w:rPr>
        <w:t>2017</w:t>
      </w:r>
      <w:r w:rsidRPr="00223F7A">
        <w:rPr>
          <w:color w:val="000000"/>
        </w:rPr>
        <w:t xml:space="preserve">) </w:t>
      </w:r>
      <w:r w:rsidRPr="00223F7A">
        <w:t xml:space="preserve">Pain Interference, Psychopathology, and General Medical Conditions among Black and White Adults in the US General Population. </w:t>
      </w:r>
      <w:r w:rsidRPr="00223F7A">
        <w:rPr>
          <w:i/>
        </w:rPr>
        <w:t>J Addict Med</w:t>
      </w:r>
      <w:r>
        <w:rPr>
          <w:i/>
        </w:rPr>
        <w:t xml:space="preserve"> </w:t>
      </w:r>
      <w:r>
        <w:rPr>
          <w:b/>
        </w:rPr>
        <w:t>11(2):</w:t>
      </w:r>
      <w:r>
        <w:t>98-105.</w:t>
      </w:r>
      <w:r w:rsidR="00C54B1E">
        <w:t xml:space="preserve"> (PMC5354954)</w:t>
      </w:r>
    </w:p>
    <w:p w14:paraId="5F0A2C42" w14:textId="3BFEB85A" w:rsidR="006C7CEB" w:rsidRPr="00223F7A" w:rsidRDefault="006C7CEB" w:rsidP="006C7CEB">
      <w:pPr>
        <w:pStyle w:val="ListParagraph"/>
        <w:numPr>
          <w:ilvl w:val="0"/>
          <w:numId w:val="10"/>
        </w:numPr>
        <w:ind w:left="446" w:hanging="446"/>
      </w:pPr>
      <w:r w:rsidRPr="00223F7A">
        <w:t xml:space="preserve">Morie KP, Yip SW, Zhai ZW, Sinha R, Xu J, Mayes LC, </w:t>
      </w:r>
      <w:r w:rsidRPr="00223F7A">
        <w:rPr>
          <w:b/>
        </w:rPr>
        <w:t>Potenza MN</w:t>
      </w:r>
      <w:r w:rsidRPr="00223F7A">
        <w:t xml:space="preserve"> (</w:t>
      </w:r>
      <w:r>
        <w:t>2017</w:t>
      </w:r>
      <w:r w:rsidRPr="00223F7A">
        <w:t xml:space="preserve">) White-matter crossing-fiber microstructure in adolescents prenatally exposed to cocaine. </w:t>
      </w:r>
      <w:r w:rsidRPr="00223F7A">
        <w:rPr>
          <w:i/>
        </w:rPr>
        <w:t>Drug Alcohol Depend</w:t>
      </w:r>
      <w:r>
        <w:rPr>
          <w:i/>
        </w:rPr>
        <w:t xml:space="preserve"> </w:t>
      </w:r>
      <w:r>
        <w:rPr>
          <w:b/>
        </w:rPr>
        <w:t>174:</w:t>
      </w:r>
      <w:r>
        <w:t>23-29.</w:t>
      </w:r>
      <w:r w:rsidR="00E840F9">
        <w:t xml:space="preserve"> (PMC5555052)</w:t>
      </w:r>
    </w:p>
    <w:p w14:paraId="1F6A076C" w14:textId="77777777" w:rsidR="006C7CEB" w:rsidRPr="00223F7A" w:rsidRDefault="006C7CEB" w:rsidP="006C7CEB">
      <w:pPr>
        <w:numPr>
          <w:ilvl w:val="0"/>
          <w:numId w:val="10"/>
        </w:numPr>
        <w:ind w:left="446" w:hanging="446"/>
      </w:pPr>
      <w:r w:rsidRPr="00223F7A">
        <w:rPr>
          <w:rFonts w:eastAsia="Times"/>
        </w:rPr>
        <w:t xml:space="preserve">Shokri O, </w:t>
      </w:r>
      <w:r w:rsidRPr="00223F7A">
        <w:rPr>
          <w:rFonts w:eastAsia="Times"/>
          <w:b/>
        </w:rPr>
        <w:t>Potenza MN,</w:t>
      </w:r>
      <w:r w:rsidRPr="00223F7A">
        <w:rPr>
          <w:rFonts w:eastAsia="Times"/>
        </w:rPr>
        <w:t xml:space="preserve"> Sanaeepour MH (</w:t>
      </w:r>
      <w:r>
        <w:rPr>
          <w:rFonts w:eastAsia="Times"/>
        </w:rPr>
        <w:t>2017</w:t>
      </w:r>
      <w:r w:rsidRPr="00223F7A">
        <w:rPr>
          <w:rFonts w:eastAsia="Times"/>
        </w:rPr>
        <w:t xml:space="preserve">) </w:t>
      </w:r>
      <w:r>
        <w:rPr>
          <w:rFonts w:eastAsia="Times"/>
        </w:rPr>
        <w:t xml:space="preserve">A Preliminary Study Suggesting </w:t>
      </w:r>
      <w:r w:rsidRPr="00223F7A">
        <w:rPr>
          <w:rFonts w:asciiTheme="majorBidi" w:eastAsia="Calibri" w:hAnsiTheme="majorBidi" w:cstheme="majorBidi"/>
          <w:bCs/>
        </w:rPr>
        <w:t xml:space="preserve">Similar Relationships Between </w:t>
      </w:r>
      <w:r w:rsidRPr="00223F7A">
        <w:rPr>
          <w:rFonts w:asciiTheme="majorBidi" w:hAnsiTheme="majorBidi" w:cstheme="majorBidi"/>
          <w:bCs/>
        </w:rPr>
        <w:t>Impulsivity and Severity of Problematic Internet Use in Male and Female Iranian College Students</w:t>
      </w:r>
      <w:r w:rsidRPr="00223F7A">
        <w:t xml:space="preserve">. </w:t>
      </w:r>
      <w:r w:rsidRPr="00223F7A">
        <w:rPr>
          <w:i/>
        </w:rPr>
        <w:t>Int J Mental Health Addict Disorders</w:t>
      </w:r>
      <w:r>
        <w:rPr>
          <w:i/>
        </w:rPr>
        <w:t xml:space="preserve"> </w:t>
      </w:r>
      <w:r>
        <w:rPr>
          <w:b/>
        </w:rPr>
        <w:t>15(2):</w:t>
      </w:r>
      <w:r>
        <w:t>277-287.</w:t>
      </w:r>
    </w:p>
    <w:p w14:paraId="5F08CEF6" w14:textId="7ECEE8A7" w:rsidR="005545C0" w:rsidRPr="005545C0" w:rsidRDefault="005545C0" w:rsidP="005545C0">
      <w:pPr>
        <w:numPr>
          <w:ilvl w:val="0"/>
          <w:numId w:val="10"/>
        </w:numPr>
        <w:ind w:left="446" w:hanging="446"/>
      </w:pPr>
      <w:r w:rsidRPr="005545C0">
        <w:t xml:space="preserve">Worhunsky PD, Matuskey D, Gallezot J-D, Gaiser EC, Nabulsi N, Angarita GA, Calhoun VD, Malison RT, </w:t>
      </w:r>
      <w:r w:rsidRPr="00450730">
        <w:rPr>
          <w:b/>
        </w:rPr>
        <w:t>Potenza MN</w:t>
      </w:r>
      <w:r w:rsidRPr="005545C0">
        <w:t xml:space="preserve">, Carson RE (2017) </w:t>
      </w:r>
      <w:r w:rsidRPr="005545C0">
        <w:rPr>
          <w:rFonts w:eastAsia="Times"/>
          <w:bCs/>
        </w:rPr>
        <w:t>Regional and source-based patterns of [11C]-(+)-PHNO binding potential reveal concurrent alterations in dopamine D2 and D3 receptor availability in cocaine-use disorder</w:t>
      </w:r>
      <w:r w:rsidRPr="005545C0">
        <w:t xml:space="preserve">. </w:t>
      </w:r>
      <w:r w:rsidRPr="005545C0">
        <w:rPr>
          <w:i/>
        </w:rPr>
        <w:t>Neuroimage</w:t>
      </w:r>
      <w:r w:rsidRPr="005545C0">
        <w:rPr>
          <w:b/>
        </w:rPr>
        <w:t>148:</w:t>
      </w:r>
      <w:r w:rsidRPr="005545C0">
        <w:t>343-351.</w:t>
      </w:r>
      <w:r w:rsidR="00E840F9">
        <w:t xml:space="preserve"> (PMC5344702)</w:t>
      </w:r>
    </w:p>
    <w:p w14:paraId="4B4BA0DC" w14:textId="0ACF52E2" w:rsidR="009825D0" w:rsidRDefault="009825D0" w:rsidP="009825D0">
      <w:pPr>
        <w:numPr>
          <w:ilvl w:val="0"/>
          <w:numId w:val="10"/>
        </w:numPr>
        <w:tabs>
          <w:tab w:val="left" w:pos="440"/>
        </w:tabs>
        <w:ind w:left="446" w:hanging="446"/>
      </w:pPr>
      <w:r w:rsidRPr="00223F7A">
        <w:rPr>
          <w:rFonts w:eastAsia="Times"/>
        </w:rPr>
        <w:t xml:space="preserve">Khadka S, Stevens MC, </w:t>
      </w:r>
      <w:r w:rsidRPr="00223F7A">
        <w:t>Aslanzadeh F, Narayanan B,</w:t>
      </w:r>
      <w:r w:rsidRPr="00223F7A">
        <w:rPr>
          <w:rFonts w:eastAsia="Times"/>
        </w:rPr>
        <w:t xml:space="preserve"> Hawkins K,Austad C, Wood RM, Fallahi C, Raskin SA, Tennen H, Wood RM, Fallahi C, </w:t>
      </w:r>
      <w:r w:rsidRPr="00223F7A">
        <w:rPr>
          <w:rFonts w:eastAsia="Times"/>
          <w:b/>
        </w:rPr>
        <w:t>Potenza MN</w:t>
      </w:r>
      <w:r w:rsidR="002E1172">
        <w:rPr>
          <w:rFonts w:eastAsia="Times"/>
        </w:rPr>
        <w:t xml:space="preserve">, </w:t>
      </w:r>
      <w:r w:rsidRPr="00223F7A">
        <w:rPr>
          <w:rFonts w:eastAsia="Times"/>
        </w:rPr>
        <w:t>Pearlson GD (</w:t>
      </w:r>
      <w:r>
        <w:rPr>
          <w:rFonts w:eastAsia="Times"/>
        </w:rPr>
        <w:t>2017</w:t>
      </w:r>
      <w:r w:rsidRPr="00223F7A">
        <w:rPr>
          <w:rFonts w:eastAsia="Times"/>
        </w:rPr>
        <w:t xml:space="preserve">) </w:t>
      </w:r>
      <w:r w:rsidRPr="00223F7A">
        <w:t xml:space="preserve">Composite impulsivity-related domains in college students. </w:t>
      </w:r>
      <w:r w:rsidRPr="00223F7A">
        <w:rPr>
          <w:i/>
        </w:rPr>
        <w:t>J Psychiatr Res</w:t>
      </w:r>
      <w:r>
        <w:rPr>
          <w:i/>
        </w:rPr>
        <w:t xml:space="preserve"> </w:t>
      </w:r>
      <w:r w:rsidRPr="009825D0">
        <w:rPr>
          <w:b/>
        </w:rPr>
        <w:t>90:</w:t>
      </w:r>
      <w:r>
        <w:t>118-125.</w:t>
      </w:r>
    </w:p>
    <w:p w14:paraId="7BE6CE4B" w14:textId="7D44DA28" w:rsidR="00593A8E" w:rsidRDefault="00593A8E" w:rsidP="00593A8E">
      <w:pPr>
        <w:numPr>
          <w:ilvl w:val="0"/>
          <w:numId w:val="10"/>
        </w:numPr>
        <w:ind w:left="446" w:hanging="446"/>
      </w:pPr>
      <w:r w:rsidRPr="00223F7A">
        <w:t xml:space="preserve">Canan F, Karaka S, Duzgan M, Erdem AM, Karacayli E, Topan NB, Lee SK, </w:t>
      </w:r>
      <w:r w:rsidRPr="00223F7A">
        <w:rPr>
          <w:b/>
        </w:rPr>
        <w:t>Potenza MN</w:t>
      </w:r>
      <w:r w:rsidRPr="00223F7A">
        <w:t>, Kuloglu M</w:t>
      </w:r>
      <w:r w:rsidRPr="00223F7A">
        <w:rPr>
          <w:b/>
        </w:rPr>
        <w:t xml:space="preserve"> </w:t>
      </w:r>
      <w:r w:rsidRPr="00223F7A">
        <w:t>(</w:t>
      </w:r>
      <w:r>
        <w:t>2017</w:t>
      </w:r>
      <w:r w:rsidRPr="00223F7A">
        <w:t xml:space="preserve">) The Relationship between Second to Fourth Digit Ratio (2D:4D) and Internet Addiction among Turkish University Students. </w:t>
      </w:r>
      <w:r w:rsidRPr="00223F7A">
        <w:rPr>
          <w:i/>
        </w:rPr>
        <w:t>J Behav Addict</w:t>
      </w:r>
      <w:r>
        <w:t xml:space="preserve"> </w:t>
      </w:r>
      <w:r>
        <w:rPr>
          <w:b/>
        </w:rPr>
        <w:t>6(1):</w:t>
      </w:r>
      <w:r>
        <w:t>30-41.</w:t>
      </w:r>
      <w:r w:rsidR="00E840F9">
        <w:t xml:space="preserve"> (PMC5573004)</w:t>
      </w:r>
    </w:p>
    <w:p w14:paraId="1A25718E" w14:textId="1CAAF18D" w:rsidR="00593A8E" w:rsidRDefault="00593A8E" w:rsidP="00593A8E">
      <w:pPr>
        <w:numPr>
          <w:ilvl w:val="0"/>
          <w:numId w:val="10"/>
        </w:numPr>
        <w:ind w:left="446" w:hanging="446"/>
      </w:pPr>
      <w:r w:rsidRPr="00223F7A">
        <w:t xml:space="preserve">Liu L, Xue G, </w:t>
      </w:r>
      <w:r w:rsidRPr="00223F7A">
        <w:rPr>
          <w:b/>
        </w:rPr>
        <w:t xml:space="preserve">Potenza </w:t>
      </w:r>
      <w:r w:rsidRPr="00223F7A">
        <w:t>MN, Zhang J-T, Yao Y-W, Xia C-C, Wang L-J. Liu B, Ma S-S, Fang X-Y (</w:t>
      </w:r>
      <w:r>
        <w:t>2017</w:t>
      </w:r>
      <w:r w:rsidRPr="00223F7A">
        <w:t>) Dissociable neural process during risky decision-making in individuals with Internet-gaming disorder.</w:t>
      </w:r>
      <w:r>
        <w:t xml:space="preserve"> </w:t>
      </w:r>
      <w:r>
        <w:rPr>
          <w:i/>
        </w:rPr>
        <w:t>Neuroimage Clin</w:t>
      </w:r>
      <w:r>
        <w:t xml:space="preserve"> </w:t>
      </w:r>
      <w:r>
        <w:rPr>
          <w:b/>
        </w:rPr>
        <w:t>14:</w:t>
      </w:r>
      <w:r>
        <w:t>741-749.</w:t>
      </w:r>
      <w:r w:rsidR="00E840F9">
        <w:t xml:space="preserve"> (PMC5385591)</w:t>
      </w:r>
    </w:p>
    <w:p w14:paraId="5DDF13A8" w14:textId="45B997C3" w:rsidR="007C2417" w:rsidRPr="003351E2" w:rsidRDefault="007C2417" w:rsidP="007C2417">
      <w:pPr>
        <w:numPr>
          <w:ilvl w:val="0"/>
          <w:numId w:val="10"/>
        </w:numPr>
        <w:ind w:left="446" w:hanging="446"/>
      </w:pPr>
      <w:r w:rsidRPr="003351E2">
        <w:t xml:space="preserve">Garrison KA, Yip SW, Balodis IM, Carroll KM, </w:t>
      </w:r>
      <w:r w:rsidRPr="003351E2">
        <w:rPr>
          <w:b/>
        </w:rPr>
        <w:t>Potenza MN</w:t>
      </w:r>
      <w:r w:rsidRPr="003351E2">
        <w:t>*, Krishnan-Sarin</w:t>
      </w:r>
      <w:r w:rsidR="001D52B0">
        <w:t xml:space="preserve"> S</w:t>
      </w:r>
      <w:r w:rsidRPr="003351E2">
        <w:t>* (</w:t>
      </w:r>
      <w:r>
        <w:t>2017</w:t>
      </w:r>
      <w:r w:rsidRPr="003351E2">
        <w:t xml:space="preserve">) Reward-related frontostriatal activity and smoking behavior among adolescents in treatment for smoking cessation. </w:t>
      </w:r>
      <w:r w:rsidRPr="003351E2">
        <w:rPr>
          <w:i/>
        </w:rPr>
        <w:t xml:space="preserve">Drug Alcohol Depend </w:t>
      </w:r>
      <w:r>
        <w:rPr>
          <w:rFonts w:cs="Times"/>
          <w:b/>
        </w:rPr>
        <w:t>177</w:t>
      </w:r>
      <w:r w:rsidRPr="007D6424">
        <w:rPr>
          <w:rFonts w:cs="Times"/>
          <w:b/>
        </w:rPr>
        <w:t>:</w:t>
      </w:r>
      <w:r>
        <w:rPr>
          <w:rFonts w:cs="Times"/>
        </w:rPr>
        <w:t>268-276</w:t>
      </w:r>
      <w:r w:rsidRPr="007D6424">
        <w:rPr>
          <w:rFonts w:cs="Times"/>
        </w:rPr>
        <w:t>.</w:t>
      </w:r>
      <w:r w:rsidR="00E840F9">
        <w:rPr>
          <w:rFonts w:cs="Times"/>
        </w:rPr>
        <w:t xml:space="preserve"> (PMC5564393)</w:t>
      </w:r>
      <w:r w:rsidRPr="007D6424">
        <w:rPr>
          <w:rFonts w:cs="Times"/>
          <w:i/>
        </w:rPr>
        <w:t xml:space="preserve"> </w:t>
      </w:r>
      <w:r w:rsidRPr="003351E2">
        <w:t>*authors contributed equally to the generation of the manuscript</w:t>
      </w:r>
    </w:p>
    <w:p w14:paraId="1C4373B5" w14:textId="6BA6FCED" w:rsidR="007C2417" w:rsidRPr="007D6424" w:rsidRDefault="007C2417" w:rsidP="007C2417">
      <w:pPr>
        <w:numPr>
          <w:ilvl w:val="0"/>
          <w:numId w:val="10"/>
        </w:numPr>
        <w:tabs>
          <w:tab w:val="left" w:pos="440"/>
        </w:tabs>
        <w:rPr>
          <w:i/>
        </w:rPr>
      </w:pPr>
      <w:r w:rsidRPr="007D6424">
        <w:t xml:space="preserve">Worhunsky PD, </w:t>
      </w:r>
      <w:r w:rsidRPr="007D6424">
        <w:rPr>
          <w:b/>
        </w:rPr>
        <w:t>Potenza MN</w:t>
      </w:r>
      <w:r w:rsidRPr="007D6424">
        <w:t>*, Rogers RD* (</w:t>
      </w:r>
      <w:r>
        <w:t>2017</w:t>
      </w:r>
      <w:r w:rsidRPr="007D6424">
        <w:t xml:space="preserve">) </w:t>
      </w:r>
      <w:r w:rsidRPr="007D6424">
        <w:rPr>
          <w:rFonts w:cs="Arial"/>
          <w:color w:val="000000"/>
          <w:szCs w:val="34"/>
        </w:rPr>
        <w:t>Alterations in functional brain networks associated with loss-chasing in gambling disorder and cocaine-use disorder</w:t>
      </w:r>
      <w:r w:rsidRPr="007D6424">
        <w:t xml:space="preserve">. </w:t>
      </w:r>
      <w:r w:rsidRPr="007D6424">
        <w:rPr>
          <w:rFonts w:cs="Times"/>
          <w:i/>
        </w:rPr>
        <w:t>Drug Alcohol Depend</w:t>
      </w:r>
      <w:r>
        <w:rPr>
          <w:rFonts w:cs="Times"/>
          <w:i/>
        </w:rPr>
        <w:t xml:space="preserve"> </w:t>
      </w:r>
      <w:r w:rsidRPr="007D6424">
        <w:rPr>
          <w:rFonts w:cs="Times"/>
          <w:b/>
        </w:rPr>
        <w:t>178:</w:t>
      </w:r>
      <w:r w:rsidRPr="007D6424">
        <w:rPr>
          <w:rFonts w:cs="Times"/>
        </w:rPr>
        <w:t>363-371.</w:t>
      </w:r>
      <w:r w:rsidR="00E840F9">
        <w:rPr>
          <w:rFonts w:cs="Times"/>
        </w:rPr>
        <w:t xml:space="preserve"> (PMC5551408)</w:t>
      </w:r>
      <w:r w:rsidRPr="007D6424">
        <w:rPr>
          <w:rFonts w:cs="Times"/>
          <w:i/>
        </w:rPr>
        <w:t xml:space="preserve"> </w:t>
      </w:r>
      <w:r w:rsidRPr="007D6424">
        <w:rPr>
          <w:rFonts w:cs="Times"/>
        </w:rPr>
        <w:t>*authors contributed equally to the generation of the manuscript</w:t>
      </w:r>
    </w:p>
    <w:p w14:paraId="3753135C" w14:textId="00420F8E" w:rsidR="006A5099" w:rsidRPr="003351E2" w:rsidRDefault="006A5099" w:rsidP="006A5099">
      <w:pPr>
        <w:numPr>
          <w:ilvl w:val="0"/>
          <w:numId w:val="10"/>
        </w:numPr>
        <w:tabs>
          <w:tab w:val="left" w:pos="440"/>
        </w:tabs>
        <w:ind w:left="446" w:hanging="446"/>
      </w:pPr>
      <w:r w:rsidRPr="003351E2">
        <w:t xml:space="preserve">Dong G, Li H, Wang L, </w:t>
      </w:r>
      <w:r w:rsidRPr="003351E2">
        <w:rPr>
          <w:b/>
        </w:rPr>
        <w:t xml:space="preserve">Potenza MN </w:t>
      </w:r>
      <w:r w:rsidRPr="003351E2">
        <w:t>(</w:t>
      </w:r>
      <w:r>
        <w:t>2017)</w:t>
      </w:r>
      <w:r w:rsidRPr="003351E2">
        <w:t xml:space="preserve"> Cognitive Control and Reward/Loss Processing in</w:t>
      </w:r>
      <w:r w:rsidRPr="003351E2">
        <w:rPr>
          <w:lang w:eastAsia="zh-CN"/>
        </w:rPr>
        <w:t xml:space="preserve"> Internet Gaming Disorder: Results from a Comparison with Recreational Internet Game-Users</w:t>
      </w:r>
      <w:r w:rsidRPr="003351E2">
        <w:t xml:space="preserve">. </w:t>
      </w:r>
      <w:r w:rsidRPr="003351E2">
        <w:rPr>
          <w:i/>
        </w:rPr>
        <w:t>Eur Psychiatry</w:t>
      </w:r>
      <w:r>
        <w:rPr>
          <w:i/>
        </w:rPr>
        <w:t xml:space="preserve"> </w:t>
      </w:r>
      <w:r w:rsidRPr="006A5099">
        <w:rPr>
          <w:b/>
        </w:rPr>
        <w:t>44:</w:t>
      </w:r>
      <w:r>
        <w:t>30-38.</w:t>
      </w:r>
      <w:r w:rsidR="00E840F9">
        <w:t xml:space="preserve"> </w:t>
      </w:r>
    </w:p>
    <w:p w14:paraId="7CEBB65A" w14:textId="77777777" w:rsidR="007D0003" w:rsidRPr="00223F7A" w:rsidRDefault="007D0003" w:rsidP="007D0003">
      <w:pPr>
        <w:pStyle w:val="ListParagraph"/>
        <w:numPr>
          <w:ilvl w:val="0"/>
          <w:numId w:val="10"/>
        </w:numPr>
        <w:ind w:left="446" w:hanging="446"/>
      </w:pPr>
      <w:r w:rsidRPr="00223F7A">
        <w:t xml:space="preserve">Barry DT, Pilver CE, Hoff RA, </w:t>
      </w:r>
      <w:r w:rsidRPr="00223F7A">
        <w:rPr>
          <w:b/>
        </w:rPr>
        <w:t xml:space="preserve">Potenza </w:t>
      </w:r>
      <w:r w:rsidRPr="00223F7A">
        <w:t>MN (</w:t>
      </w:r>
      <w:r>
        <w:t>2017</w:t>
      </w:r>
      <w:r w:rsidRPr="00223F7A">
        <w:t xml:space="preserve">) Pain Interference and Incident Medical Disorders in the General Population. </w:t>
      </w:r>
      <w:r w:rsidRPr="00223F7A">
        <w:rPr>
          <w:i/>
        </w:rPr>
        <w:t>Pain Med</w:t>
      </w:r>
      <w:r>
        <w:rPr>
          <w:i/>
        </w:rPr>
        <w:t xml:space="preserve"> </w:t>
      </w:r>
      <w:r>
        <w:rPr>
          <w:b/>
        </w:rPr>
        <w:t>18(7):</w:t>
      </w:r>
      <w:r>
        <w:t>1209-1217.</w:t>
      </w:r>
    </w:p>
    <w:p w14:paraId="6B872D9F" w14:textId="77777777" w:rsidR="001A5394" w:rsidRPr="000C04A0" w:rsidRDefault="001A5394" w:rsidP="001A5394">
      <w:pPr>
        <w:numPr>
          <w:ilvl w:val="0"/>
          <w:numId w:val="10"/>
        </w:numPr>
        <w:tabs>
          <w:tab w:val="left" w:pos="440"/>
        </w:tabs>
        <w:rPr>
          <w:i/>
        </w:rPr>
      </w:pPr>
      <w:r>
        <w:rPr>
          <w:rFonts w:eastAsia="Times"/>
        </w:rPr>
        <w:t xml:space="preserve">Dong G, Li H, Wang L, </w:t>
      </w:r>
      <w:r>
        <w:rPr>
          <w:rFonts w:eastAsia="Times"/>
          <w:b/>
        </w:rPr>
        <w:t xml:space="preserve">Potenza MN </w:t>
      </w:r>
      <w:r>
        <w:rPr>
          <w:rFonts w:eastAsia="Times"/>
        </w:rPr>
        <w:t xml:space="preserve">(2017) The correlation between mood states and functional connectivity in the default mode can differentiate healthy controls from Internet gaming disorder. </w:t>
      </w:r>
      <w:r>
        <w:rPr>
          <w:rFonts w:eastAsia="Times"/>
          <w:i/>
        </w:rPr>
        <w:t>Prog Neurop</w:t>
      </w:r>
      <w:r w:rsidRPr="000C04A0">
        <w:rPr>
          <w:rFonts w:eastAsia="Times"/>
          <w:i/>
        </w:rPr>
        <w:t>sycho</w:t>
      </w:r>
      <w:r>
        <w:rPr>
          <w:rFonts w:eastAsia="Times"/>
          <w:i/>
        </w:rPr>
        <w:t>pharmacol Biol</w:t>
      </w:r>
      <w:r w:rsidRPr="000C04A0">
        <w:rPr>
          <w:rFonts w:eastAsia="Times"/>
          <w:i/>
        </w:rPr>
        <w:t xml:space="preserve"> Psychiatry</w:t>
      </w:r>
      <w:r>
        <w:rPr>
          <w:rFonts w:eastAsia="Times"/>
          <w:i/>
        </w:rPr>
        <w:t xml:space="preserve"> </w:t>
      </w:r>
      <w:r>
        <w:rPr>
          <w:rFonts w:eastAsia="Times"/>
          <w:b/>
        </w:rPr>
        <w:t>77:</w:t>
      </w:r>
      <w:r w:rsidRPr="001A5394">
        <w:rPr>
          <w:rFonts w:eastAsia="Times"/>
        </w:rPr>
        <w:t>185-193.</w:t>
      </w:r>
    </w:p>
    <w:p w14:paraId="032522E4" w14:textId="342C7B5D" w:rsidR="00653610" w:rsidRPr="008071E4" w:rsidRDefault="00653610" w:rsidP="003237D9">
      <w:pPr>
        <w:pStyle w:val="ListParagraph"/>
        <w:numPr>
          <w:ilvl w:val="0"/>
          <w:numId w:val="10"/>
        </w:numPr>
        <w:tabs>
          <w:tab w:val="left" w:pos="5220"/>
        </w:tabs>
        <w:ind w:left="446" w:hanging="446"/>
      </w:pPr>
      <w:r w:rsidRPr="00223F7A">
        <w:t>Gola M, Wordecha M, Sescousse G, Kossowski B, Lew-Starowicz M, Wyp</w:t>
      </w:r>
      <w:r w:rsidR="00EA5DE5">
        <w:t>y</w:t>
      </w:r>
      <w:r w:rsidRPr="00223F7A">
        <w:t xml:space="preserve">ch M, </w:t>
      </w:r>
      <w:r w:rsidRPr="003237D9">
        <w:rPr>
          <w:b/>
        </w:rPr>
        <w:t xml:space="preserve">Potenza MN, </w:t>
      </w:r>
      <w:r w:rsidRPr="00223F7A">
        <w:t>Marchewka A (</w:t>
      </w:r>
      <w:r>
        <w:t>2017</w:t>
      </w:r>
      <w:r w:rsidRPr="00223F7A">
        <w:t xml:space="preserve">) Can pornography be addictive? </w:t>
      </w:r>
      <w:r>
        <w:t>An fMRI study of men seeking treatment for</w:t>
      </w:r>
      <w:r w:rsidRPr="00223F7A">
        <w:t xml:space="preserve"> problematic pornography use</w:t>
      </w:r>
      <w:r w:rsidRPr="003237D9">
        <w:rPr>
          <w:color w:val="000000"/>
        </w:rPr>
        <w:t xml:space="preserve">. </w:t>
      </w:r>
      <w:r w:rsidRPr="003237D9">
        <w:rPr>
          <w:i/>
          <w:color w:val="000000"/>
        </w:rPr>
        <w:t xml:space="preserve">Neuropsychopharmacol </w:t>
      </w:r>
      <w:r w:rsidRPr="003237D9">
        <w:rPr>
          <w:b/>
          <w:color w:val="000000"/>
        </w:rPr>
        <w:t>42(10):</w:t>
      </w:r>
      <w:r w:rsidRPr="003237D9">
        <w:rPr>
          <w:color w:val="000000"/>
        </w:rPr>
        <w:t>2021-2031.</w:t>
      </w:r>
      <w:r w:rsidR="00117F18">
        <w:rPr>
          <w:color w:val="000000"/>
        </w:rPr>
        <w:t xml:space="preserve"> (PMC5561346)</w:t>
      </w:r>
    </w:p>
    <w:p w14:paraId="0461DBC0" w14:textId="3FC086A4" w:rsidR="001A5394" w:rsidRPr="00223F7A" w:rsidRDefault="001A5394" w:rsidP="001A5394">
      <w:pPr>
        <w:numPr>
          <w:ilvl w:val="0"/>
          <w:numId w:val="10"/>
        </w:numPr>
        <w:ind w:left="446" w:hanging="446"/>
      </w:pPr>
      <w:r w:rsidRPr="00223F7A">
        <w:t xml:space="preserve">Dong G, Li H, </w:t>
      </w:r>
      <w:r w:rsidRPr="00223F7A">
        <w:rPr>
          <w:b/>
        </w:rPr>
        <w:t>Potenza MN</w:t>
      </w:r>
      <w:r w:rsidRPr="00223F7A">
        <w:t xml:space="preserve"> (</w:t>
      </w:r>
      <w:r>
        <w:t>2017</w:t>
      </w:r>
      <w:r w:rsidRPr="00223F7A">
        <w:t xml:space="preserve">) </w:t>
      </w:r>
      <w:r w:rsidRPr="00223F7A">
        <w:rPr>
          <w:rFonts w:eastAsia="Times"/>
        </w:rPr>
        <w:t>Short-term Internet-search training is associated with increased fractional anisotropy in the superior longitudinal fasciculus in the parietal lobe</w:t>
      </w:r>
      <w:r w:rsidRPr="00223F7A">
        <w:rPr>
          <w:lang w:eastAsia="zh-CN"/>
        </w:rPr>
        <w:t xml:space="preserve">. </w:t>
      </w:r>
      <w:r>
        <w:rPr>
          <w:i/>
          <w:lang w:eastAsia="zh-CN"/>
        </w:rPr>
        <w:t xml:space="preserve">Front Neurosci </w:t>
      </w:r>
      <w:r>
        <w:rPr>
          <w:b/>
          <w:lang w:eastAsia="zh-CN"/>
        </w:rPr>
        <w:t>11:</w:t>
      </w:r>
      <w:r>
        <w:rPr>
          <w:lang w:eastAsia="zh-CN"/>
        </w:rPr>
        <w:t>372.</w:t>
      </w:r>
      <w:r w:rsidR="00117F18">
        <w:rPr>
          <w:lang w:eastAsia="zh-CN"/>
        </w:rPr>
        <w:t xml:space="preserve"> (PMC5489597)</w:t>
      </w:r>
    </w:p>
    <w:p w14:paraId="211BEA9E" w14:textId="7368F37F" w:rsidR="00653610" w:rsidRPr="00C50512" w:rsidRDefault="00653610" w:rsidP="00653610">
      <w:pPr>
        <w:pStyle w:val="ListParagraph"/>
        <w:numPr>
          <w:ilvl w:val="0"/>
          <w:numId w:val="10"/>
        </w:numPr>
        <w:ind w:left="446" w:hanging="446"/>
      </w:pPr>
      <w:r w:rsidRPr="00223F7A">
        <w:rPr>
          <w:noProof/>
        </w:rPr>
        <w:lastRenderedPageBreak/>
        <w:t xml:space="preserve">DeVito EE, Dong G, Kober H, Xu J, Carroll KM, </w:t>
      </w:r>
      <w:r w:rsidRPr="00223F7A">
        <w:rPr>
          <w:b/>
          <w:noProof/>
        </w:rPr>
        <w:t xml:space="preserve">Potenza MN </w:t>
      </w:r>
      <w:r w:rsidRPr="00223F7A">
        <w:rPr>
          <w:noProof/>
        </w:rPr>
        <w:t>(</w:t>
      </w:r>
      <w:r>
        <w:rPr>
          <w:noProof/>
        </w:rPr>
        <w:t>2017</w:t>
      </w:r>
      <w:r w:rsidRPr="00223F7A">
        <w:rPr>
          <w:noProof/>
        </w:rPr>
        <w:t xml:space="preserve">) </w:t>
      </w:r>
      <w:r>
        <w:t>Functional neural changes following behavioral therapies and disulfiram</w:t>
      </w:r>
      <w:r w:rsidRPr="00223F7A">
        <w:t xml:space="preserve"> for cocaine dependence. </w:t>
      </w:r>
      <w:r w:rsidRPr="00223F7A">
        <w:rPr>
          <w:i/>
        </w:rPr>
        <w:t>Psychology Addict Behav</w:t>
      </w:r>
      <w:r>
        <w:rPr>
          <w:i/>
        </w:rPr>
        <w:t xml:space="preserve"> </w:t>
      </w:r>
      <w:r>
        <w:rPr>
          <w:b/>
        </w:rPr>
        <w:t>31(5):</w:t>
      </w:r>
      <w:r>
        <w:t>534-547.</w:t>
      </w:r>
      <w:r w:rsidR="00532BF8">
        <w:t xml:space="preserve"> (PMC5548432)</w:t>
      </w:r>
    </w:p>
    <w:p w14:paraId="43DBB279" w14:textId="1EC4B085" w:rsidR="00251BEA" w:rsidRPr="00251BEA" w:rsidRDefault="00251BEA" w:rsidP="00653610">
      <w:pPr>
        <w:numPr>
          <w:ilvl w:val="0"/>
          <w:numId w:val="10"/>
        </w:numPr>
        <w:ind w:left="446" w:hanging="446"/>
      </w:pPr>
      <w:r w:rsidRPr="00223F7A">
        <w:t xml:space="preserve">Dong G, </w:t>
      </w:r>
      <w:r w:rsidRPr="00223F7A">
        <w:rPr>
          <w:b/>
        </w:rPr>
        <w:t>Potenza MN</w:t>
      </w:r>
      <w:r w:rsidRPr="00223F7A">
        <w:t xml:space="preserve"> (</w:t>
      </w:r>
      <w:r>
        <w:t>2017</w:t>
      </w:r>
      <w:r w:rsidRPr="00223F7A">
        <w:t xml:space="preserve">) </w:t>
      </w:r>
      <w:r w:rsidRPr="00251BEA">
        <w:rPr>
          <w:iCs/>
        </w:rPr>
        <w:t xml:space="preserve">Internet Searching and Memory Processing During a Recollection </w:t>
      </w:r>
      <w:r>
        <w:rPr>
          <w:iCs/>
        </w:rPr>
        <w:t>fMRI Task: Evidence from Pseudo R</w:t>
      </w:r>
      <w:r w:rsidRPr="00251BEA">
        <w:rPr>
          <w:iCs/>
        </w:rPr>
        <w:t>ecollected Trials</w:t>
      </w:r>
      <w:r>
        <w:rPr>
          <w:iCs/>
        </w:rPr>
        <w:t xml:space="preserve">. </w:t>
      </w:r>
      <w:r w:rsidRPr="00251BEA">
        <w:rPr>
          <w:i/>
          <w:iCs/>
        </w:rPr>
        <w:t>J Technol Behav Sci</w:t>
      </w:r>
      <w:r>
        <w:rPr>
          <w:iCs/>
        </w:rPr>
        <w:t xml:space="preserve"> </w:t>
      </w:r>
      <w:r w:rsidRPr="00251BEA">
        <w:rPr>
          <w:b/>
          <w:iCs/>
        </w:rPr>
        <w:t>1:</w:t>
      </w:r>
      <w:r w:rsidRPr="00251BEA">
        <w:rPr>
          <w:iCs/>
        </w:rPr>
        <w:t>32–36</w:t>
      </w:r>
      <w:r>
        <w:rPr>
          <w:iCs/>
        </w:rPr>
        <w:t>.</w:t>
      </w:r>
      <w:r w:rsidR="00532BF8">
        <w:rPr>
          <w:iCs/>
        </w:rPr>
        <w:t xml:space="preserve"> </w:t>
      </w:r>
    </w:p>
    <w:p w14:paraId="560A8A6F" w14:textId="535CB191" w:rsidR="00653610" w:rsidRPr="00223F7A" w:rsidRDefault="00653610" w:rsidP="00653610">
      <w:pPr>
        <w:numPr>
          <w:ilvl w:val="0"/>
          <w:numId w:val="10"/>
        </w:numPr>
        <w:ind w:left="446" w:hanging="446"/>
      </w:pPr>
      <w:r w:rsidRPr="00223F7A">
        <w:rPr>
          <w:iCs/>
        </w:rPr>
        <w:t xml:space="preserve">Zakiniaeiz Y, Yip SW, Balodis IM, Lacadie CM, Scheinost D, Constable TR, Mayes LC, Sinha R, </w:t>
      </w:r>
      <w:r w:rsidRPr="00223F7A">
        <w:rPr>
          <w:b/>
          <w:iCs/>
        </w:rPr>
        <w:t>Potenza MN</w:t>
      </w:r>
      <w:r w:rsidRPr="00223F7A">
        <w:rPr>
          <w:iCs/>
        </w:rPr>
        <w:t xml:space="preserve"> (</w:t>
      </w:r>
      <w:r>
        <w:rPr>
          <w:iCs/>
        </w:rPr>
        <w:t>2017)</w:t>
      </w:r>
      <w:r w:rsidRPr="00223F7A">
        <w:rPr>
          <w:iCs/>
        </w:rPr>
        <w:t xml:space="preserve"> </w:t>
      </w:r>
      <w:r w:rsidRPr="00223F7A">
        <w:t xml:space="preserve">Altered Functional Connectivity to Stressful Stimuli in Prenatally Cocaine-Exposed Adolescents. </w:t>
      </w:r>
      <w:r w:rsidRPr="00223F7A">
        <w:rPr>
          <w:i/>
        </w:rPr>
        <w:t>Drug Alcohol Depend</w:t>
      </w:r>
      <w:r>
        <w:rPr>
          <w:i/>
        </w:rPr>
        <w:t xml:space="preserve"> </w:t>
      </w:r>
      <w:r>
        <w:rPr>
          <w:b/>
        </w:rPr>
        <w:t>180:</w:t>
      </w:r>
      <w:r>
        <w:t>129-136.</w:t>
      </w:r>
      <w:r w:rsidR="00532BF8">
        <w:t xml:space="preserve"> (PMC5808433)</w:t>
      </w:r>
    </w:p>
    <w:p w14:paraId="5F57EFEB" w14:textId="534B8437" w:rsidR="00653610" w:rsidRPr="00390BE7" w:rsidRDefault="00653610" w:rsidP="00653610">
      <w:pPr>
        <w:numPr>
          <w:ilvl w:val="0"/>
          <w:numId w:val="10"/>
        </w:numPr>
        <w:ind w:left="446" w:hanging="446"/>
      </w:pPr>
      <w:r>
        <w:t xml:space="preserve">Ronzitti S, Soldini E, Smith N, </w:t>
      </w:r>
      <w:r>
        <w:rPr>
          <w:b/>
        </w:rPr>
        <w:t xml:space="preserve">Potenza MN, </w:t>
      </w:r>
      <w:r w:rsidRPr="00012EA0">
        <w:t>Cleric</w:t>
      </w:r>
      <w:r w:rsidR="00AF7C3F">
        <w:t>i M, Bow</w:t>
      </w:r>
      <w:r>
        <w:t xml:space="preserve">den-Jones H (2017) Lifetime and current suicidal ideation in treatment-seeking individuals in the United Kingdom with gambling problems. </w:t>
      </w:r>
      <w:r>
        <w:rPr>
          <w:i/>
        </w:rPr>
        <w:t xml:space="preserve">Addict Behav </w:t>
      </w:r>
      <w:r>
        <w:rPr>
          <w:b/>
        </w:rPr>
        <w:t>74:</w:t>
      </w:r>
      <w:r>
        <w:t>33-40.</w:t>
      </w:r>
      <w:r w:rsidR="00532BF8">
        <w:t xml:space="preserve"> </w:t>
      </w:r>
    </w:p>
    <w:p w14:paraId="420E298C" w14:textId="1063AA94" w:rsidR="00F012CF" w:rsidRPr="00223F7A" w:rsidRDefault="00F012CF" w:rsidP="00F012CF">
      <w:pPr>
        <w:numPr>
          <w:ilvl w:val="0"/>
          <w:numId w:val="10"/>
        </w:numPr>
        <w:ind w:left="446" w:hanging="446"/>
      </w:pPr>
      <w:r w:rsidRPr="00223F7A">
        <w:t xml:space="preserve">Zhai Z, Yip SW, Steinberg MA, Wampler J, Hoff RA, Krishnan-Sarin S, </w:t>
      </w:r>
      <w:r w:rsidRPr="00223F7A">
        <w:rPr>
          <w:b/>
        </w:rPr>
        <w:t xml:space="preserve">Potenza MN </w:t>
      </w:r>
      <w:r w:rsidRPr="00223F7A">
        <w:t>(</w:t>
      </w:r>
      <w:r>
        <w:t>2017) R</w:t>
      </w:r>
      <w:r w:rsidRPr="00223F7A">
        <w:t>elationship</w:t>
      </w:r>
      <w:r>
        <w:t>s</w:t>
      </w:r>
      <w:r w:rsidRPr="00223F7A">
        <w:t xml:space="preserve"> between perceived family and peer gambling and adoles</w:t>
      </w:r>
      <w:r>
        <w:t>cent problem gambling and binge-</w:t>
      </w:r>
      <w:r w:rsidRPr="00223F7A">
        <w:t xml:space="preserve">drinking. </w:t>
      </w:r>
      <w:r>
        <w:rPr>
          <w:i/>
        </w:rPr>
        <w:t xml:space="preserve">J Gambling Stud </w:t>
      </w:r>
      <w:r>
        <w:rPr>
          <w:b/>
        </w:rPr>
        <w:t>33(4):</w:t>
      </w:r>
      <w:r>
        <w:t>1169-1185.</w:t>
      </w:r>
      <w:r w:rsidR="00532BF8">
        <w:t xml:space="preserve"> (PMC5515696)</w:t>
      </w:r>
    </w:p>
    <w:p w14:paraId="61E68374" w14:textId="77777777" w:rsidR="00F012CF" w:rsidRPr="005545C0" w:rsidRDefault="00F012CF" w:rsidP="00F012CF">
      <w:pPr>
        <w:pStyle w:val="ListParagraph"/>
        <w:numPr>
          <w:ilvl w:val="0"/>
          <w:numId w:val="10"/>
        </w:numPr>
        <w:ind w:left="446" w:hanging="446"/>
      </w:pPr>
      <w:r w:rsidRPr="005545C0">
        <w:t xml:space="preserve">Stefanovics EA, Southwick SM, </w:t>
      </w:r>
      <w:r w:rsidRPr="005545C0">
        <w:rPr>
          <w:b/>
        </w:rPr>
        <w:t>Potenza MN,</w:t>
      </w:r>
      <w:r w:rsidRPr="005545C0">
        <w:t xml:space="preserve"> Pietrzak RH (</w:t>
      </w:r>
      <w:r>
        <w:t>2017)</w:t>
      </w:r>
      <w:r w:rsidRPr="005545C0">
        <w:t xml:space="preserve"> Gambling in a national U.S. veteran population: Prevalence, sociodemographics and psychiatric comorbidities. </w:t>
      </w:r>
      <w:r w:rsidRPr="005545C0">
        <w:rPr>
          <w:i/>
        </w:rPr>
        <w:t>J Gambling Stud</w:t>
      </w:r>
      <w:r>
        <w:rPr>
          <w:i/>
        </w:rPr>
        <w:t xml:space="preserve"> </w:t>
      </w:r>
      <w:r>
        <w:rPr>
          <w:b/>
        </w:rPr>
        <w:t>33(4):</w:t>
      </w:r>
      <w:r>
        <w:t>1099-1120.</w:t>
      </w:r>
    </w:p>
    <w:p w14:paraId="6E640C47" w14:textId="72B96A07" w:rsidR="008B2434" w:rsidRPr="003A5C18" w:rsidRDefault="008B2434" w:rsidP="008B2434">
      <w:pPr>
        <w:pStyle w:val="ListParagraph"/>
        <w:numPr>
          <w:ilvl w:val="0"/>
          <w:numId w:val="10"/>
        </w:numPr>
        <w:ind w:left="446" w:hanging="446"/>
      </w:pPr>
      <w:r w:rsidRPr="003A5C18">
        <w:rPr>
          <w:color w:val="000000"/>
        </w:rPr>
        <w:t xml:space="preserve">Kim S, Iyengar U, Mayes LC, </w:t>
      </w:r>
      <w:r w:rsidRPr="003A5C18">
        <w:rPr>
          <w:b/>
          <w:color w:val="000000"/>
        </w:rPr>
        <w:t xml:space="preserve">Potenza MN, </w:t>
      </w:r>
      <w:r w:rsidRPr="003A5C18">
        <w:rPr>
          <w:color w:val="000000"/>
        </w:rPr>
        <w:t>Rutherford HJV, Strathearn L (</w:t>
      </w:r>
      <w:r>
        <w:rPr>
          <w:color w:val="000000"/>
        </w:rPr>
        <w:t>2017</w:t>
      </w:r>
      <w:r w:rsidRPr="003A5C18">
        <w:rPr>
          <w:color w:val="000000"/>
        </w:rPr>
        <w:t xml:space="preserve">) </w:t>
      </w:r>
      <w:r w:rsidRPr="003A5C18">
        <w:rPr>
          <w:rFonts w:eastAsia="Times"/>
        </w:rPr>
        <w:t xml:space="preserve">Mothers with Substance Addictions Show Reduced Reward Responses When Viewing Their Own Infant’s Face. </w:t>
      </w:r>
      <w:r w:rsidRPr="003A5C18">
        <w:rPr>
          <w:rFonts w:eastAsia="Times"/>
          <w:i/>
        </w:rPr>
        <w:t>Hum Brain Mapp</w:t>
      </w:r>
      <w:r>
        <w:rPr>
          <w:rFonts w:eastAsia="Times"/>
          <w:i/>
        </w:rPr>
        <w:t xml:space="preserve"> </w:t>
      </w:r>
      <w:r w:rsidRPr="008B2434">
        <w:rPr>
          <w:rFonts w:eastAsia="Times"/>
          <w:b/>
        </w:rPr>
        <w:t>38(11):</w:t>
      </w:r>
      <w:r w:rsidRPr="008B2434">
        <w:rPr>
          <w:rFonts w:eastAsia="Times"/>
        </w:rPr>
        <w:t>5421-5439.</w:t>
      </w:r>
      <w:r w:rsidR="00532BF8">
        <w:rPr>
          <w:rFonts w:eastAsia="Times"/>
        </w:rPr>
        <w:t xml:space="preserve"> (PMC5763911)</w:t>
      </w:r>
    </w:p>
    <w:p w14:paraId="3718C559" w14:textId="628385FD" w:rsidR="008B2434" w:rsidRPr="00990A23" w:rsidRDefault="008B2434" w:rsidP="008B2434">
      <w:pPr>
        <w:numPr>
          <w:ilvl w:val="0"/>
          <w:numId w:val="10"/>
        </w:numPr>
        <w:tabs>
          <w:tab w:val="left" w:pos="440"/>
        </w:tabs>
        <w:ind w:left="446" w:hanging="446"/>
      </w:pPr>
      <w:r w:rsidRPr="00990A23">
        <w:t xml:space="preserve">Kraus SW, Rosenberg H, Nich C, Martino S, </w:t>
      </w:r>
      <w:r w:rsidRPr="00990A23">
        <w:rPr>
          <w:b/>
        </w:rPr>
        <w:t>Potenza MN</w:t>
      </w:r>
      <w:r w:rsidRPr="00990A23">
        <w:t xml:space="preserve"> (</w:t>
      </w:r>
      <w:r>
        <w:t>2017</w:t>
      </w:r>
      <w:r w:rsidRPr="00990A23">
        <w:t xml:space="preserve">) </w:t>
      </w:r>
      <w:r w:rsidRPr="00990A23">
        <w:rPr>
          <w:shd w:val="clear" w:color="auto" w:fill="FFFFFF"/>
        </w:rPr>
        <w:t>Development and testing of the Pornography-use Avoidance Self-efficacy Scale (PASS) among men contemplating or seeking treatment for pornography use</w:t>
      </w:r>
      <w:r w:rsidRPr="00990A23">
        <w:rPr>
          <w:rFonts w:eastAsia="Times" w:cs="Consolas"/>
        </w:rPr>
        <w:t xml:space="preserve">. </w:t>
      </w:r>
      <w:bookmarkStart w:id="2" w:name="OLE_LINK4"/>
      <w:r w:rsidRPr="00990A23">
        <w:rPr>
          <w:rFonts w:eastAsia="Times" w:cs="Consolas"/>
          <w:i/>
        </w:rPr>
        <w:t>J Behav Addiction</w:t>
      </w:r>
      <w:r>
        <w:rPr>
          <w:rFonts w:eastAsia="Times" w:cs="Consolas"/>
          <w:i/>
        </w:rPr>
        <w:t xml:space="preserve"> </w:t>
      </w:r>
      <w:r>
        <w:rPr>
          <w:rFonts w:eastAsia="Times" w:cs="Consolas"/>
          <w:b/>
        </w:rPr>
        <w:t>6(3)</w:t>
      </w:r>
      <w:r>
        <w:rPr>
          <w:rFonts w:eastAsia="Times" w:cs="Consolas"/>
        </w:rPr>
        <w:t>: 354-363.</w:t>
      </w:r>
      <w:r w:rsidR="00532BF8">
        <w:rPr>
          <w:rFonts w:eastAsia="Times" w:cs="Consolas"/>
        </w:rPr>
        <w:t xml:space="preserve"> (PMC5700731)</w:t>
      </w:r>
    </w:p>
    <w:bookmarkEnd w:id="2"/>
    <w:p w14:paraId="09835E09" w14:textId="148848F3" w:rsidR="005D5B27" w:rsidRDefault="005D5B27" w:rsidP="005D5B27">
      <w:pPr>
        <w:numPr>
          <w:ilvl w:val="0"/>
          <w:numId w:val="10"/>
        </w:numPr>
        <w:ind w:left="446" w:hanging="446"/>
      </w:pPr>
      <w:r>
        <w:t>Jeong S, Yim HW, Lee S-Y, Jo S, Kim E, Sun H, Han H, Le</w:t>
      </w:r>
      <w:r w:rsidR="005C76A7">
        <w:t>e HK, Kwon Y-S, Bhang S, Choi J,</w:t>
      </w:r>
      <w:r>
        <w:t xml:space="preserve"> Kim B, Gentile D, </w:t>
      </w:r>
      <w:r>
        <w:rPr>
          <w:b/>
        </w:rPr>
        <w:t xml:space="preserve">Potenza MN </w:t>
      </w:r>
      <w:r>
        <w:t xml:space="preserve">(2017) </w:t>
      </w:r>
      <w:r w:rsidRPr="00961B6F">
        <w:t>Study Protocol of the Internet</w:t>
      </w:r>
      <w:r w:rsidRPr="00961B6F">
        <w:rPr>
          <w:rFonts w:eastAsiaTheme="minorEastAsia"/>
        </w:rPr>
        <w:t xml:space="preserve"> user </w:t>
      </w:r>
      <w:r w:rsidRPr="00961B6F">
        <w:t>Cohort for U</w:t>
      </w:r>
      <w:r w:rsidRPr="00961B6F">
        <w:rPr>
          <w:rFonts w:eastAsiaTheme="minorEastAsia"/>
        </w:rPr>
        <w:t>nbiased</w:t>
      </w:r>
      <w:r w:rsidRPr="00961B6F">
        <w:t xml:space="preserve"> Recognition of </w:t>
      </w:r>
      <w:r w:rsidRPr="00961B6F">
        <w:rPr>
          <w:rFonts w:eastAsiaTheme="minorEastAsia"/>
        </w:rPr>
        <w:t>ga</w:t>
      </w:r>
      <w:r w:rsidRPr="00961B6F">
        <w:t xml:space="preserve">ming </w:t>
      </w:r>
      <w:r w:rsidRPr="00961B6F">
        <w:rPr>
          <w:rFonts w:eastAsiaTheme="minorEastAsia"/>
        </w:rPr>
        <w:t>d</w:t>
      </w:r>
      <w:r w:rsidRPr="00961B6F">
        <w:t>isorder in Early Adolescence (iCURE), Korea, 2015–2019</w:t>
      </w:r>
      <w:r>
        <w:t xml:space="preserve">. </w:t>
      </w:r>
      <w:r>
        <w:rPr>
          <w:i/>
        </w:rPr>
        <w:t xml:space="preserve">BMJ Open </w:t>
      </w:r>
      <w:r>
        <w:rPr>
          <w:b/>
        </w:rPr>
        <w:t>7</w:t>
      </w:r>
      <w:r>
        <w:t>:e018350.</w:t>
      </w:r>
      <w:r w:rsidR="00532BF8">
        <w:t xml:space="preserve"> (</w:t>
      </w:r>
      <w:r w:rsidR="00212789">
        <w:t>PMC5640066)</w:t>
      </w:r>
    </w:p>
    <w:p w14:paraId="1D7F6752" w14:textId="4B63442E" w:rsidR="005D5B27" w:rsidRDefault="005D5B27" w:rsidP="005D5B27">
      <w:pPr>
        <w:numPr>
          <w:ilvl w:val="0"/>
          <w:numId w:val="10"/>
        </w:numPr>
        <w:ind w:left="446" w:hanging="446"/>
      </w:pPr>
      <w:r>
        <w:t xml:space="preserve">Yao Y, Liu L, Ma SS, Shi XH, Zhou N, Zhang JT, </w:t>
      </w:r>
      <w:r w:rsidRPr="00A97DE5">
        <w:rPr>
          <w:b/>
        </w:rPr>
        <w:t>Potenza MN</w:t>
      </w:r>
      <w:r>
        <w:t xml:space="preserve"> (2017) </w:t>
      </w:r>
      <w:r w:rsidRPr="00A97DE5">
        <w:t xml:space="preserve">Functional and structural brain alterations in Internet gaming disorder: A </w:t>
      </w:r>
      <w:r w:rsidRPr="00A97DE5">
        <w:rPr>
          <w:rFonts w:hint="eastAsia"/>
        </w:rPr>
        <w:t>systematic</w:t>
      </w:r>
      <w:r w:rsidRPr="00A97DE5">
        <w:t xml:space="preserve"> review and meta-analysis</w:t>
      </w:r>
      <w:r>
        <w:t>.</w:t>
      </w:r>
      <w:r w:rsidRPr="00A97DE5">
        <w:t xml:space="preserve"> </w:t>
      </w:r>
      <w:r>
        <w:rPr>
          <w:i/>
        </w:rPr>
        <w:t xml:space="preserve">Neurosci Biobehav Rev </w:t>
      </w:r>
      <w:r w:rsidRPr="005D5B27">
        <w:rPr>
          <w:b/>
        </w:rPr>
        <w:t>83:</w:t>
      </w:r>
      <w:r w:rsidRPr="005D5B27">
        <w:t>313-324.</w:t>
      </w:r>
      <w:r w:rsidR="00212789">
        <w:t xml:space="preserve"> </w:t>
      </w:r>
    </w:p>
    <w:p w14:paraId="60284501" w14:textId="013ED844" w:rsidR="00CD2C87" w:rsidRPr="00CD2C87" w:rsidRDefault="00CD2C87" w:rsidP="00CD2C87">
      <w:pPr>
        <w:numPr>
          <w:ilvl w:val="0"/>
          <w:numId w:val="10"/>
        </w:numPr>
        <w:ind w:left="446" w:hanging="446"/>
      </w:pPr>
      <w:r w:rsidRPr="00223F7A">
        <w:rPr>
          <w:rFonts w:eastAsia="Times"/>
        </w:rPr>
        <w:t xml:space="preserve">Ren Y, Fang J, Lv J, Hu X, Guo C, Guo L, Xu J, </w:t>
      </w:r>
      <w:r w:rsidRPr="00223F7A">
        <w:rPr>
          <w:rFonts w:eastAsia="Times"/>
          <w:b/>
        </w:rPr>
        <w:t>Potenza MN</w:t>
      </w:r>
      <w:r w:rsidRPr="00223F7A">
        <w:rPr>
          <w:rFonts w:eastAsia="Times"/>
        </w:rPr>
        <w:t>, Liu T (</w:t>
      </w:r>
      <w:r>
        <w:rPr>
          <w:rFonts w:eastAsia="Times"/>
        </w:rPr>
        <w:t>2017</w:t>
      </w:r>
      <w:r w:rsidRPr="00223F7A">
        <w:rPr>
          <w:rFonts w:eastAsia="Times"/>
        </w:rPr>
        <w:t xml:space="preserve">) Assessing the Effects of Cocaine Dependence and Pathological Gambling Using Group-wise Sparse Representation of Natural Stimulus FMRI Data. </w:t>
      </w:r>
      <w:r w:rsidRPr="00223F7A">
        <w:rPr>
          <w:rFonts w:eastAsia="Times"/>
          <w:i/>
        </w:rPr>
        <w:t xml:space="preserve">Brain Imaging and Behavior </w:t>
      </w:r>
      <w:r>
        <w:rPr>
          <w:rFonts w:eastAsia="Times"/>
          <w:b/>
        </w:rPr>
        <w:t>11(4):</w:t>
      </w:r>
      <w:r w:rsidRPr="00CD2C87">
        <w:rPr>
          <w:rFonts w:eastAsia="Times"/>
        </w:rPr>
        <w:t>1179-1191.</w:t>
      </w:r>
      <w:r w:rsidR="00212789">
        <w:rPr>
          <w:rFonts w:eastAsia="Times"/>
        </w:rPr>
        <w:t xml:space="preserve"> (PMC5378673)</w:t>
      </w:r>
    </w:p>
    <w:p w14:paraId="03EC2164" w14:textId="474A5976" w:rsidR="00CD2C87" w:rsidRPr="006D0F0C" w:rsidRDefault="00CD2C87" w:rsidP="00CD2C87">
      <w:pPr>
        <w:numPr>
          <w:ilvl w:val="0"/>
          <w:numId w:val="10"/>
        </w:numPr>
        <w:tabs>
          <w:tab w:val="left" w:pos="440"/>
        </w:tabs>
        <w:ind w:left="446" w:hanging="446"/>
        <w:rPr>
          <w:u w:val="single"/>
        </w:rPr>
      </w:pPr>
      <w:r w:rsidRPr="00223F7A">
        <w:t xml:space="preserve">Grant JE*, </w:t>
      </w:r>
      <w:r w:rsidRPr="00223F7A">
        <w:rPr>
          <w:b/>
        </w:rPr>
        <w:t>Potenza MN*</w:t>
      </w:r>
      <w:r w:rsidRPr="00223F7A">
        <w:t>, Kraus SW, Petrakis IL (</w:t>
      </w:r>
      <w:r>
        <w:t>2017)</w:t>
      </w:r>
      <w:r w:rsidRPr="00223F7A">
        <w:t xml:space="preserve"> Naltrexone and disulfiram treatment response in veterans with alcohol dependence and co-occurring gambling problems. </w:t>
      </w:r>
      <w:r w:rsidRPr="00223F7A">
        <w:rPr>
          <w:i/>
        </w:rPr>
        <w:t>J Clin Psychiatry</w:t>
      </w:r>
      <w:r w:rsidRPr="00223F7A">
        <w:t xml:space="preserve"> </w:t>
      </w:r>
      <w:r>
        <w:rPr>
          <w:b/>
        </w:rPr>
        <w:t>78(9):</w:t>
      </w:r>
      <w:r>
        <w:t xml:space="preserve">e1299-e1306. </w:t>
      </w:r>
      <w:r w:rsidRPr="00223F7A">
        <w:t>* authors contributed equally to the generation of the manuscript</w:t>
      </w:r>
    </w:p>
    <w:p w14:paraId="3978B905" w14:textId="7C680C76" w:rsidR="00CD2C87" w:rsidRDefault="00CD2C87" w:rsidP="00CD2C87">
      <w:pPr>
        <w:numPr>
          <w:ilvl w:val="0"/>
          <w:numId w:val="10"/>
        </w:numPr>
        <w:ind w:left="446" w:hanging="446"/>
      </w:pPr>
      <w:r w:rsidRPr="00223F7A">
        <w:rPr>
          <w:color w:val="000000"/>
        </w:rPr>
        <w:t xml:space="preserve">Barry DT, Pilver </w:t>
      </w:r>
      <w:r>
        <w:rPr>
          <w:color w:val="000000"/>
        </w:rPr>
        <w:t xml:space="preserve">Glenn </w:t>
      </w:r>
      <w:r w:rsidRPr="00223F7A">
        <w:rPr>
          <w:color w:val="000000"/>
        </w:rPr>
        <w:t xml:space="preserve">CE, Hoff RA, </w:t>
      </w:r>
      <w:r w:rsidRPr="00223F7A">
        <w:rPr>
          <w:b/>
          <w:color w:val="000000"/>
        </w:rPr>
        <w:t>Potenza MN</w:t>
      </w:r>
      <w:r w:rsidRPr="00223F7A">
        <w:rPr>
          <w:color w:val="000000"/>
        </w:rPr>
        <w:t xml:space="preserve"> (</w:t>
      </w:r>
      <w:r>
        <w:t>2017</w:t>
      </w:r>
      <w:r w:rsidRPr="00223F7A">
        <w:rPr>
          <w:color w:val="000000"/>
        </w:rPr>
        <w:t xml:space="preserve">) </w:t>
      </w:r>
      <w:r w:rsidRPr="00223F7A">
        <w:rPr>
          <w:rFonts w:eastAsia="Times"/>
        </w:rPr>
        <w:t xml:space="preserve">Group Differences in Pain Interference, Psychiatric Disorders, and General Medical Conditions among Hispanics and Whites in the U.S. General Population. </w:t>
      </w:r>
      <w:r w:rsidRPr="00223F7A">
        <w:rPr>
          <w:rFonts w:eastAsia="Times"/>
          <w:i/>
        </w:rPr>
        <w:t>Psychiatr Res</w:t>
      </w:r>
      <w:r>
        <w:rPr>
          <w:rFonts w:eastAsia="Times"/>
          <w:i/>
        </w:rPr>
        <w:t xml:space="preserve"> </w:t>
      </w:r>
      <w:r>
        <w:rPr>
          <w:rFonts w:eastAsia="Times"/>
          <w:b/>
        </w:rPr>
        <w:t>258:</w:t>
      </w:r>
      <w:r>
        <w:rPr>
          <w:rFonts w:eastAsia="Times"/>
        </w:rPr>
        <w:t>337-343.</w:t>
      </w:r>
      <w:r w:rsidR="00212789">
        <w:rPr>
          <w:rFonts w:eastAsia="Times"/>
        </w:rPr>
        <w:t xml:space="preserve"> (PMC5681386)</w:t>
      </w:r>
    </w:p>
    <w:p w14:paraId="675ED672" w14:textId="450ADF44" w:rsidR="00CD2C87" w:rsidRPr="00A97DE5" w:rsidRDefault="00CD2C87" w:rsidP="00CD2C87">
      <w:pPr>
        <w:numPr>
          <w:ilvl w:val="0"/>
          <w:numId w:val="10"/>
        </w:numPr>
        <w:ind w:left="446" w:hanging="446"/>
        <w:rPr>
          <w:rStyle w:val="s1"/>
        </w:rPr>
      </w:pPr>
      <w:r w:rsidRPr="00A97DE5">
        <w:t xml:space="preserve">Slavin MS, Kraus SW, Ecker A, Sartor C, Blycker GR, </w:t>
      </w:r>
      <w:r w:rsidRPr="00AA3B3C">
        <w:rPr>
          <w:b/>
        </w:rPr>
        <w:t>Potenza MN</w:t>
      </w:r>
      <w:r w:rsidRPr="00A97DE5">
        <w:t>, Dukes K, Foster DW (</w:t>
      </w:r>
      <w:r>
        <w:t>2017</w:t>
      </w:r>
      <w:r w:rsidRPr="00A97DE5">
        <w:t xml:space="preserve">) </w:t>
      </w:r>
      <w:r w:rsidRPr="00A97DE5">
        <w:rPr>
          <w:rStyle w:val="s1"/>
          <w:color w:val="000000" w:themeColor="text1"/>
        </w:rPr>
        <w:t xml:space="preserve">Marijuana Use, Marijuana Expectancies, and Hypersexuality among a University </w:t>
      </w:r>
      <w:r w:rsidRPr="00C12A97">
        <w:rPr>
          <w:rStyle w:val="s1"/>
          <w:color w:val="000000" w:themeColor="text1"/>
        </w:rPr>
        <w:t xml:space="preserve">Sample. </w:t>
      </w:r>
      <w:r w:rsidRPr="00C12A97">
        <w:rPr>
          <w:rStyle w:val="s1"/>
          <w:i/>
          <w:color w:val="000000" w:themeColor="text1"/>
        </w:rPr>
        <w:t>Sex Addict Comp</w:t>
      </w:r>
      <w:r>
        <w:rPr>
          <w:rStyle w:val="s1"/>
          <w:i/>
          <w:color w:val="000000" w:themeColor="text1"/>
        </w:rPr>
        <w:t xml:space="preserve"> </w:t>
      </w:r>
      <w:r>
        <w:rPr>
          <w:rStyle w:val="s1"/>
          <w:b/>
          <w:color w:val="000000" w:themeColor="text1"/>
        </w:rPr>
        <w:t>24(4):</w:t>
      </w:r>
      <w:r w:rsidRPr="00CD2C87">
        <w:rPr>
          <w:rStyle w:val="s1"/>
          <w:color w:val="000000" w:themeColor="text1"/>
        </w:rPr>
        <w:t>248-256.</w:t>
      </w:r>
      <w:r w:rsidR="00212789">
        <w:rPr>
          <w:rStyle w:val="s1"/>
          <w:color w:val="000000" w:themeColor="text1"/>
        </w:rPr>
        <w:t xml:space="preserve"> (PMC6115197)</w:t>
      </w:r>
    </w:p>
    <w:p w14:paraId="359D3813" w14:textId="1C747A5E" w:rsidR="008B2434" w:rsidRPr="00402ADC" w:rsidRDefault="008B2434" w:rsidP="008B2434">
      <w:pPr>
        <w:pStyle w:val="BodyA"/>
        <w:numPr>
          <w:ilvl w:val="0"/>
          <w:numId w:val="10"/>
        </w:numPr>
        <w:tabs>
          <w:tab w:val="left" w:pos="1320"/>
        </w:tabs>
        <w:rPr>
          <w:rFonts w:ascii="Times New Roman" w:hAnsi="Times New Roman"/>
          <w:szCs w:val="24"/>
        </w:rPr>
      </w:pPr>
      <w:r>
        <w:rPr>
          <w:rFonts w:ascii="Times New Roman" w:hAnsi="Times New Roman"/>
          <w:szCs w:val="24"/>
        </w:rPr>
        <w:lastRenderedPageBreak/>
        <w:t xml:space="preserve">Ronzitti S, Glenn CE, Kraus SW, Hoff RA, </w:t>
      </w:r>
      <w:r>
        <w:rPr>
          <w:rFonts w:ascii="Times New Roman" w:hAnsi="Times New Roman"/>
          <w:b/>
          <w:szCs w:val="24"/>
        </w:rPr>
        <w:t xml:space="preserve">Potenza MN </w:t>
      </w:r>
      <w:r>
        <w:rPr>
          <w:rFonts w:ascii="Times New Roman" w:hAnsi="Times New Roman"/>
          <w:szCs w:val="24"/>
        </w:rPr>
        <w:t xml:space="preserve">(2018) </w:t>
      </w:r>
      <w:r w:rsidRPr="00E36964">
        <w:rPr>
          <w:rFonts w:ascii="Times New Roman" w:hAnsi="Times New Roman"/>
          <w:szCs w:val="24"/>
        </w:rPr>
        <w:t xml:space="preserve">Stress Moderates the </w:t>
      </w:r>
      <w:r w:rsidRPr="00402ADC">
        <w:rPr>
          <w:rFonts w:ascii="Times New Roman" w:hAnsi="Times New Roman"/>
          <w:szCs w:val="24"/>
        </w:rPr>
        <w:t xml:space="preserve">Relationships Between Problem-Gambling Severity and Specific Psychopathologies. </w:t>
      </w:r>
      <w:r>
        <w:rPr>
          <w:rFonts w:ascii="Times New Roman" w:hAnsi="Times New Roman"/>
          <w:i/>
          <w:szCs w:val="24"/>
        </w:rPr>
        <w:t xml:space="preserve">Psychiatry Res </w:t>
      </w:r>
      <w:r>
        <w:rPr>
          <w:rFonts w:ascii="Times New Roman" w:hAnsi="Times New Roman"/>
          <w:b/>
          <w:szCs w:val="24"/>
        </w:rPr>
        <w:t>259:</w:t>
      </w:r>
      <w:r>
        <w:rPr>
          <w:rFonts w:ascii="Times New Roman" w:hAnsi="Times New Roman"/>
          <w:szCs w:val="24"/>
        </w:rPr>
        <w:t>254-261.</w:t>
      </w:r>
      <w:r w:rsidR="008A0FC6">
        <w:rPr>
          <w:rFonts w:ascii="Times New Roman" w:hAnsi="Times New Roman"/>
          <w:szCs w:val="24"/>
        </w:rPr>
        <w:t xml:space="preserve"> (PMC5742031)</w:t>
      </w:r>
    </w:p>
    <w:p w14:paraId="375D4B46" w14:textId="29718048" w:rsidR="006D0548" w:rsidRPr="00223F7A" w:rsidRDefault="006D0548" w:rsidP="006D0548">
      <w:pPr>
        <w:pStyle w:val="ListParagraph"/>
        <w:numPr>
          <w:ilvl w:val="0"/>
          <w:numId w:val="10"/>
        </w:numPr>
      </w:pPr>
      <w:r w:rsidRPr="00223F7A">
        <w:rPr>
          <w:rFonts w:ascii="Times" w:hAnsi="Times"/>
        </w:rPr>
        <w:t xml:space="preserve">Yip SW, Worhsunky PD, Xu J, Constable RT, Malison RT, Carroll KM, </w:t>
      </w:r>
      <w:r w:rsidRPr="00223F7A">
        <w:rPr>
          <w:rFonts w:ascii="Times" w:hAnsi="Times"/>
          <w:b/>
        </w:rPr>
        <w:t>Potenza MN</w:t>
      </w:r>
      <w:r w:rsidRPr="00223F7A">
        <w:rPr>
          <w:rFonts w:ascii="Times" w:hAnsi="Times"/>
        </w:rPr>
        <w:t xml:space="preserve"> (</w:t>
      </w:r>
      <w:r>
        <w:rPr>
          <w:rFonts w:ascii="Times" w:hAnsi="Times"/>
        </w:rPr>
        <w:t>2018</w:t>
      </w:r>
      <w:r w:rsidRPr="00223F7A">
        <w:rPr>
          <w:rFonts w:ascii="Times" w:hAnsi="Times"/>
        </w:rPr>
        <w:t>)</w:t>
      </w:r>
      <w:r w:rsidRPr="00223F7A">
        <w:t xml:space="preserve"> Gray-matter relationships to diagnostic and transdiagnostic features of drug and behavioral addictions. </w:t>
      </w:r>
      <w:r w:rsidRPr="00223F7A">
        <w:rPr>
          <w:i/>
        </w:rPr>
        <w:t>Addict Biol</w:t>
      </w:r>
      <w:r>
        <w:rPr>
          <w:i/>
        </w:rPr>
        <w:t xml:space="preserve"> </w:t>
      </w:r>
      <w:r>
        <w:rPr>
          <w:rFonts w:eastAsia="Times"/>
          <w:b/>
        </w:rPr>
        <w:t>23(1):</w:t>
      </w:r>
      <w:r>
        <w:rPr>
          <w:rFonts w:eastAsia="Times"/>
        </w:rPr>
        <w:t>394-402.</w:t>
      </w:r>
      <w:r w:rsidR="008A0FC6">
        <w:rPr>
          <w:rFonts w:eastAsia="Times"/>
        </w:rPr>
        <w:t xml:space="preserve"> (PMC5538947)</w:t>
      </w:r>
    </w:p>
    <w:p w14:paraId="32BE2536" w14:textId="2368C6D3" w:rsidR="006D0548" w:rsidRDefault="006D0548" w:rsidP="006D0548">
      <w:pPr>
        <w:numPr>
          <w:ilvl w:val="0"/>
          <w:numId w:val="10"/>
        </w:numPr>
        <w:ind w:left="446" w:hanging="446"/>
      </w:pPr>
      <w:r w:rsidRPr="00D15B1A">
        <w:t xml:space="preserve">Shirk SD, Kelly MM, Kraus SW, </w:t>
      </w:r>
      <w:r w:rsidRPr="00D15B1A">
        <w:rPr>
          <w:b/>
        </w:rPr>
        <w:t>Potenza MN</w:t>
      </w:r>
      <w:r w:rsidRPr="00D15B1A">
        <w:t>, Pugh K, Waltrous C, Federman E, Krebs C, Drebing C (</w:t>
      </w:r>
      <w:r>
        <w:t>2018</w:t>
      </w:r>
      <w:r w:rsidRPr="00D15B1A">
        <w:t xml:space="preserve">) </w:t>
      </w:r>
      <w:r>
        <w:t xml:space="preserve">Gambling-related cognitive distortions predict level of functioning among US veterans seeking treatment for gambling disorders. </w:t>
      </w:r>
      <w:r>
        <w:rPr>
          <w:i/>
        </w:rPr>
        <w:t xml:space="preserve">Am J Addict </w:t>
      </w:r>
      <w:r>
        <w:rPr>
          <w:rFonts w:eastAsia="Times"/>
          <w:b/>
        </w:rPr>
        <w:t>27(2):</w:t>
      </w:r>
      <w:r>
        <w:rPr>
          <w:rFonts w:eastAsia="Times"/>
        </w:rPr>
        <w:t>108-115.</w:t>
      </w:r>
      <w:r w:rsidR="008A0FC6">
        <w:rPr>
          <w:rFonts w:eastAsia="Times"/>
        </w:rPr>
        <w:t xml:space="preserve"> </w:t>
      </w:r>
    </w:p>
    <w:p w14:paraId="2E050543" w14:textId="77777777" w:rsidR="0063704B" w:rsidRPr="00223F7A" w:rsidRDefault="0063704B" w:rsidP="0063704B">
      <w:pPr>
        <w:pStyle w:val="ListParagraph"/>
        <w:numPr>
          <w:ilvl w:val="0"/>
          <w:numId w:val="10"/>
        </w:numPr>
      </w:pPr>
      <w:r w:rsidRPr="00223F7A">
        <w:t xml:space="preserve">Dong G, Wu L, Wang Y, Du X, </w:t>
      </w:r>
      <w:r w:rsidRPr="00223F7A">
        <w:rPr>
          <w:b/>
        </w:rPr>
        <w:t xml:space="preserve">Potenza MN </w:t>
      </w:r>
      <w:r w:rsidRPr="00223F7A">
        <w:t>(</w:t>
      </w:r>
      <w:r>
        <w:t>2018</w:t>
      </w:r>
      <w:r w:rsidRPr="00223F7A">
        <w:t>) Diffusion-weighted MRI measures suggest better white-matter integrity</w:t>
      </w:r>
      <w:r w:rsidRPr="00223F7A">
        <w:rPr>
          <w:rFonts w:hint="eastAsia"/>
        </w:rPr>
        <w:t xml:space="preserve"> in Internet gaming disorder</w:t>
      </w:r>
      <w:r>
        <w:t>: Evidence from the comparison with recreational Internet game users</w:t>
      </w:r>
      <w:r w:rsidRPr="00223F7A">
        <w:t>.</w:t>
      </w:r>
      <w:r w:rsidRPr="00223F7A">
        <w:rPr>
          <w:rFonts w:hint="eastAsia"/>
        </w:rPr>
        <w:t xml:space="preserve"> </w:t>
      </w:r>
      <w:r>
        <w:rPr>
          <w:i/>
        </w:rPr>
        <w:t xml:space="preserve">Addict Behav </w:t>
      </w:r>
      <w:r>
        <w:rPr>
          <w:b/>
        </w:rPr>
        <w:t>81:</w:t>
      </w:r>
      <w:r>
        <w:t>32-38.</w:t>
      </w:r>
    </w:p>
    <w:p w14:paraId="5E2EFF1A" w14:textId="7CF3AE4E" w:rsidR="0063704B" w:rsidRDefault="0063704B" w:rsidP="0063704B">
      <w:pPr>
        <w:numPr>
          <w:ilvl w:val="0"/>
          <w:numId w:val="10"/>
        </w:numPr>
        <w:ind w:left="446" w:hanging="446"/>
      </w:pPr>
      <w:r>
        <w:t xml:space="preserve">Morie KP, Wu J, Landi N, </w:t>
      </w:r>
      <w:r w:rsidRPr="00230560">
        <w:rPr>
          <w:b/>
        </w:rPr>
        <w:t>Potenza MN</w:t>
      </w:r>
      <w:r>
        <w:t xml:space="preserve">, Mayes LC, Crowley MJ (2018) </w:t>
      </w:r>
      <w:r w:rsidRPr="00230560">
        <w:t>Feedback processing in prenatal cocaine exposure: An electrophysiological investigatio</w:t>
      </w:r>
      <w:r>
        <w:t xml:space="preserve">n. </w:t>
      </w:r>
      <w:r>
        <w:rPr>
          <w:i/>
        </w:rPr>
        <w:t>Dev Neuropsychology</w:t>
      </w:r>
      <w:r>
        <w:t xml:space="preserve"> </w:t>
      </w:r>
      <w:r w:rsidRPr="0063704B">
        <w:rPr>
          <w:b/>
        </w:rPr>
        <w:t>43(3):</w:t>
      </w:r>
      <w:r>
        <w:t>183-197.</w:t>
      </w:r>
      <w:r w:rsidR="008A0FC6">
        <w:t xml:space="preserve"> (PMC6047522)</w:t>
      </w:r>
    </w:p>
    <w:p w14:paraId="599887F6" w14:textId="5DD4ECAA" w:rsidR="00D15805" w:rsidRPr="004212EF" w:rsidRDefault="00D15805" w:rsidP="00D15805">
      <w:pPr>
        <w:pStyle w:val="ListParagraph"/>
        <w:numPr>
          <w:ilvl w:val="0"/>
          <w:numId w:val="10"/>
        </w:numPr>
      </w:pPr>
      <w:r>
        <w:rPr>
          <w:rFonts w:cs="Arial"/>
        </w:rPr>
        <w:t>Roh D</w:t>
      </w:r>
      <w:r w:rsidRPr="00D753C9">
        <w:rPr>
          <w:rFonts w:cs="Arial"/>
        </w:rPr>
        <w:t xml:space="preserve">, </w:t>
      </w:r>
      <w:r>
        <w:rPr>
          <w:rFonts w:cs="Arial"/>
        </w:rPr>
        <w:t>Bhang SY</w:t>
      </w:r>
      <w:r w:rsidRPr="00D753C9">
        <w:rPr>
          <w:rFonts w:cs="Arial"/>
        </w:rPr>
        <w:t xml:space="preserve">, </w:t>
      </w:r>
      <w:r>
        <w:rPr>
          <w:rFonts w:cs="Arial"/>
        </w:rPr>
        <w:t>Choi JS</w:t>
      </w:r>
      <w:r w:rsidRPr="00D753C9">
        <w:rPr>
          <w:rFonts w:cs="Arial"/>
        </w:rPr>
        <w:t xml:space="preserve">, </w:t>
      </w:r>
      <w:r>
        <w:rPr>
          <w:rFonts w:cs="Arial"/>
        </w:rPr>
        <w:t>Kweon YS</w:t>
      </w:r>
      <w:r w:rsidRPr="00D753C9">
        <w:rPr>
          <w:rFonts w:cs="Arial"/>
        </w:rPr>
        <w:t xml:space="preserve">, </w:t>
      </w:r>
      <w:r>
        <w:rPr>
          <w:rFonts w:cs="Arial"/>
        </w:rPr>
        <w:t>Lee SK</w:t>
      </w:r>
      <w:r w:rsidRPr="00D753C9">
        <w:rPr>
          <w:rFonts w:cs="Arial"/>
        </w:rPr>
        <w:t xml:space="preserve">, </w:t>
      </w:r>
      <w:r w:rsidRPr="00D753C9">
        <w:rPr>
          <w:rFonts w:cs="Arial" w:hint="eastAsia"/>
          <w:b/>
        </w:rPr>
        <w:t>Potenza</w:t>
      </w:r>
      <w:r w:rsidRPr="00D753C9">
        <w:rPr>
          <w:rFonts w:cs="Arial"/>
          <w:b/>
        </w:rPr>
        <w:t xml:space="preserve"> MN</w:t>
      </w:r>
      <w:r w:rsidRPr="00D753C9">
        <w:rPr>
          <w:rFonts w:cs="Arial" w:hint="eastAsia"/>
        </w:rPr>
        <w:t xml:space="preserve"> (</w:t>
      </w:r>
      <w:r>
        <w:rPr>
          <w:rFonts w:cs="Arial"/>
        </w:rPr>
        <w:t>2018</w:t>
      </w:r>
      <w:r w:rsidRPr="00D753C9">
        <w:rPr>
          <w:rFonts w:cs="Arial" w:hint="eastAsia"/>
        </w:rPr>
        <w:t xml:space="preserve">) </w:t>
      </w:r>
      <w:r w:rsidRPr="00D753C9">
        <w:rPr>
          <w:rFonts w:eastAsia="Times" w:cs="Times"/>
        </w:rPr>
        <w:t xml:space="preserve">The Validation of Implicit Association Test Measures for Smartphone </w:t>
      </w:r>
      <w:r w:rsidRPr="004212EF">
        <w:rPr>
          <w:rFonts w:eastAsia="Times"/>
        </w:rPr>
        <w:t xml:space="preserve">and Internet Addiction in At-risk Children and Adolescents. </w:t>
      </w:r>
      <w:r>
        <w:rPr>
          <w:rFonts w:eastAsia="Times"/>
          <w:i/>
        </w:rPr>
        <w:t xml:space="preserve">J </w:t>
      </w:r>
      <w:r w:rsidRPr="004212EF">
        <w:rPr>
          <w:rFonts w:eastAsia="Times"/>
          <w:i/>
        </w:rPr>
        <w:t>Behav</w:t>
      </w:r>
      <w:r>
        <w:rPr>
          <w:rFonts w:eastAsia="Times"/>
          <w:i/>
        </w:rPr>
        <w:t xml:space="preserve"> </w:t>
      </w:r>
      <w:r w:rsidRPr="004212EF">
        <w:rPr>
          <w:rFonts w:eastAsia="Times"/>
          <w:i/>
        </w:rPr>
        <w:t>Addict</w:t>
      </w:r>
      <w:r>
        <w:rPr>
          <w:rFonts w:eastAsia="Times"/>
          <w:i/>
        </w:rPr>
        <w:t xml:space="preserve"> </w:t>
      </w:r>
      <w:r w:rsidRPr="00D15805">
        <w:rPr>
          <w:rFonts w:eastAsia="Times"/>
          <w:b/>
        </w:rPr>
        <w:t>7(1):</w:t>
      </w:r>
      <w:r>
        <w:rPr>
          <w:rFonts w:eastAsia="Times"/>
        </w:rPr>
        <w:t>79-87.</w:t>
      </w:r>
      <w:r w:rsidR="008A0FC6">
        <w:rPr>
          <w:rFonts w:eastAsia="Times"/>
        </w:rPr>
        <w:t xml:space="preserve"> </w:t>
      </w:r>
      <w:r w:rsidR="001915EA">
        <w:rPr>
          <w:rFonts w:eastAsia="Times"/>
        </w:rPr>
        <w:t>(PMC6035023)</w:t>
      </w:r>
    </w:p>
    <w:p w14:paraId="6BAC5D44" w14:textId="3A38DAAB" w:rsidR="00D15805" w:rsidRPr="00943C1D" w:rsidRDefault="00D15805" w:rsidP="00D15805">
      <w:pPr>
        <w:pStyle w:val="BodyA"/>
        <w:numPr>
          <w:ilvl w:val="0"/>
          <w:numId w:val="10"/>
        </w:numPr>
        <w:tabs>
          <w:tab w:val="left" w:pos="1320"/>
        </w:tabs>
        <w:rPr>
          <w:rFonts w:ascii="Times New Roman" w:hAnsi="Times New Roman"/>
          <w:szCs w:val="24"/>
        </w:rPr>
      </w:pPr>
      <w:r w:rsidRPr="00402ADC">
        <w:rPr>
          <w:rFonts w:ascii="Times New Roman" w:hAnsi="Times New Roman"/>
          <w:szCs w:val="24"/>
        </w:rPr>
        <w:t>Ronzitti</w:t>
      </w:r>
      <w:r>
        <w:rPr>
          <w:rFonts w:ascii="Times New Roman" w:hAnsi="Times New Roman"/>
          <w:szCs w:val="24"/>
        </w:rPr>
        <w:t xml:space="preserve"> S, Glenn CE, Kraus SW, Clerici M, Hoff RA, </w:t>
      </w:r>
      <w:r>
        <w:rPr>
          <w:rFonts w:ascii="Times New Roman" w:hAnsi="Times New Roman"/>
          <w:b/>
          <w:szCs w:val="24"/>
        </w:rPr>
        <w:t xml:space="preserve">Potenza MN </w:t>
      </w:r>
      <w:r>
        <w:rPr>
          <w:rFonts w:ascii="Times New Roman" w:hAnsi="Times New Roman"/>
          <w:szCs w:val="24"/>
        </w:rPr>
        <w:t xml:space="preserve">(2018) </w:t>
      </w:r>
      <w:r w:rsidRPr="00E36964">
        <w:rPr>
          <w:rFonts w:ascii="Times New Roman" w:hAnsi="Times New Roman"/>
          <w:szCs w:val="24"/>
        </w:rPr>
        <w:t>Problem-Gambling Severity</w:t>
      </w:r>
      <w:r>
        <w:rPr>
          <w:rFonts w:ascii="Times New Roman" w:hAnsi="Times New Roman"/>
          <w:szCs w:val="24"/>
        </w:rPr>
        <w:t>, Suicidality</w:t>
      </w:r>
      <w:r w:rsidRPr="00E36964">
        <w:rPr>
          <w:rFonts w:ascii="Times New Roman" w:hAnsi="Times New Roman"/>
          <w:szCs w:val="24"/>
        </w:rPr>
        <w:t xml:space="preserve"> and </w:t>
      </w:r>
      <w:r>
        <w:rPr>
          <w:rFonts w:ascii="Times New Roman" w:hAnsi="Times New Roman"/>
          <w:szCs w:val="24"/>
        </w:rPr>
        <w:t xml:space="preserve">DSM-IV </w:t>
      </w:r>
      <w:r w:rsidRPr="00943C1D">
        <w:rPr>
          <w:rFonts w:ascii="Times New Roman" w:hAnsi="Times New Roman"/>
          <w:szCs w:val="24"/>
        </w:rPr>
        <w:t>Axis-II Personality Disorders.</w:t>
      </w:r>
      <w:r w:rsidRPr="00943C1D">
        <w:rPr>
          <w:rFonts w:ascii="Times New Roman" w:eastAsia="Times" w:hAnsi="Times New Roman"/>
          <w:i/>
        </w:rPr>
        <w:t xml:space="preserve"> Addict Behav</w:t>
      </w:r>
      <w:r>
        <w:rPr>
          <w:rFonts w:ascii="Times New Roman" w:eastAsia="Times" w:hAnsi="Times New Roman"/>
          <w:i/>
        </w:rPr>
        <w:t xml:space="preserve"> </w:t>
      </w:r>
      <w:r>
        <w:rPr>
          <w:rFonts w:ascii="Times New Roman" w:eastAsia="Times" w:hAnsi="Times New Roman"/>
          <w:b/>
        </w:rPr>
        <w:t>82:</w:t>
      </w:r>
      <w:r>
        <w:rPr>
          <w:rFonts w:ascii="Times New Roman" w:eastAsia="Times" w:hAnsi="Times New Roman"/>
        </w:rPr>
        <w:t>142-150.</w:t>
      </w:r>
      <w:r w:rsidR="001915EA">
        <w:rPr>
          <w:rFonts w:ascii="Times New Roman" w:eastAsia="Times" w:hAnsi="Times New Roman"/>
        </w:rPr>
        <w:t xml:space="preserve"> </w:t>
      </w:r>
    </w:p>
    <w:p w14:paraId="413291E5" w14:textId="68E16B75" w:rsidR="00CD5E7B" w:rsidRPr="00223F7A" w:rsidRDefault="00CD5E7B" w:rsidP="00CD5E7B">
      <w:pPr>
        <w:numPr>
          <w:ilvl w:val="0"/>
          <w:numId w:val="10"/>
        </w:numPr>
        <w:ind w:left="446" w:hanging="446"/>
      </w:pPr>
      <w:r w:rsidRPr="00223F7A">
        <w:rPr>
          <w:rFonts w:eastAsia="Calibri"/>
          <w:bCs/>
        </w:rPr>
        <w:t xml:space="preserve">Ellingson JM, </w:t>
      </w:r>
      <w:r w:rsidRPr="00223F7A">
        <w:rPr>
          <w:rFonts w:eastAsia="Calibri"/>
          <w:b/>
          <w:bCs/>
        </w:rPr>
        <w:t xml:space="preserve">Potenza MN, </w:t>
      </w:r>
      <w:r w:rsidRPr="00223F7A">
        <w:rPr>
          <w:rFonts w:eastAsia="Calibri"/>
          <w:bCs/>
        </w:rPr>
        <w:t>Pearlson GD (</w:t>
      </w:r>
      <w:r>
        <w:rPr>
          <w:rFonts w:eastAsia="Calibri"/>
          <w:bCs/>
        </w:rPr>
        <w:t>2018</w:t>
      </w:r>
      <w:r w:rsidRPr="00223F7A">
        <w:rPr>
          <w:rFonts w:eastAsia="Calibri"/>
          <w:bCs/>
        </w:rPr>
        <w:t>)</w:t>
      </w:r>
      <w:r w:rsidRPr="00223F7A">
        <w:rPr>
          <w:rFonts w:eastAsia="Calibri"/>
          <w:b/>
          <w:bCs/>
        </w:rPr>
        <w:t xml:space="preserve"> </w:t>
      </w:r>
      <w:r w:rsidRPr="00223F7A">
        <w:rPr>
          <w:rFonts w:eastAsia="Calibri"/>
          <w:bCs/>
        </w:rPr>
        <w:t xml:space="preserve">Methodological factors as a potential source of discordance between self-report and laboratory measures of impulsivity: Relationships with substance use. </w:t>
      </w:r>
      <w:r w:rsidRPr="00223F7A">
        <w:rPr>
          <w:rFonts w:eastAsia="Calibri"/>
          <w:bCs/>
          <w:i/>
        </w:rPr>
        <w:t>Addict Behav</w:t>
      </w:r>
      <w:r>
        <w:rPr>
          <w:rFonts w:eastAsia="Calibri"/>
          <w:bCs/>
          <w:i/>
        </w:rPr>
        <w:t xml:space="preserve"> </w:t>
      </w:r>
      <w:r>
        <w:rPr>
          <w:rFonts w:eastAsia="Calibri"/>
          <w:b/>
          <w:bCs/>
        </w:rPr>
        <w:t>84:</w:t>
      </w:r>
      <w:r>
        <w:rPr>
          <w:rFonts w:eastAsia="Calibri"/>
          <w:bCs/>
        </w:rPr>
        <w:t>126-130.</w:t>
      </w:r>
      <w:r w:rsidR="001915EA">
        <w:rPr>
          <w:rFonts w:eastAsia="Calibri"/>
          <w:bCs/>
        </w:rPr>
        <w:t xml:space="preserve"> (PMC5975131)</w:t>
      </w:r>
    </w:p>
    <w:p w14:paraId="71981C8B" w14:textId="08D22ACA" w:rsidR="00285D66" w:rsidRPr="0045434F" w:rsidRDefault="00285D66" w:rsidP="00285D66">
      <w:pPr>
        <w:pStyle w:val="ListParagraph"/>
        <w:numPr>
          <w:ilvl w:val="0"/>
          <w:numId w:val="10"/>
        </w:numPr>
        <w:tabs>
          <w:tab w:val="left" w:pos="5220"/>
        </w:tabs>
        <w:ind w:left="446" w:hanging="446"/>
      </w:pPr>
      <w:r w:rsidRPr="003351E2">
        <w:t>Xu</w:t>
      </w:r>
      <w:r>
        <w:t xml:space="preserve"> J,</w:t>
      </w:r>
      <w:r w:rsidRPr="00223F7A">
        <w:rPr>
          <w:rFonts w:cs="Times"/>
        </w:rPr>
        <w:t>*</w:t>
      </w:r>
      <w:r w:rsidRPr="003351E2">
        <w:t xml:space="preserve"> McClintock</w:t>
      </w:r>
      <w:r>
        <w:t xml:space="preserve"> C</w:t>
      </w:r>
      <w:r w:rsidRPr="003351E2">
        <w:t>,</w:t>
      </w:r>
      <w:r w:rsidRPr="003351E2">
        <w:rPr>
          <w:rFonts w:cs="Times"/>
        </w:rPr>
        <w:t xml:space="preserve"> </w:t>
      </w:r>
      <w:r w:rsidRPr="00223F7A">
        <w:rPr>
          <w:rFonts w:cs="Times"/>
        </w:rPr>
        <w:t>*</w:t>
      </w:r>
      <w:r w:rsidRPr="003351E2">
        <w:rPr>
          <w:vertAlign w:val="superscript"/>
        </w:rPr>
        <w:t xml:space="preserve">  </w:t>
      </w:r>
      <w:r w:rsidRPr="003351E2">
        <w:t>Balodis</w:t>
      </w:r>
      <w:r>
        <w:t xml:space="preserve"> IM, </w:t>
      </w:r>
      <w:r w:rsidRPr="003351E2">
        <w:t>Miller</w:t>
      </w:r>
      <w:r>
        <w:t xml:space="preserve"> L</w:t>
      </w:r>
      <w:r w:rsidRPr="003351E2">
        <w:t>,</w:t>
      </w:r>
      <w:r w:rsidRPr="003351E2">
        <w:rPr>
          <w:vertAlign w:val="superscript"/>
        </w:rPr>
        <w:t>§</w:t>
      </w:r>
      <w:r>
        <w:t xml:space="preserve"> </w:t>
      </w:r>
      <w:r w:rsidRPr="003351E2">
        <w:rPr>
          <w:b/>
        </w:rPr>
        <w:t>Potenza MN</w:t>
      </w:r>
      <w:r w:rsidRPr="003351E2">
        <w:rPr>
          <w:vertAlign w:val="superscript"/>
        </w:rPr>
        <w:t>§</w:t>
      </w:r>
      <w:r w:rsidRPr="00223F7A">
        <w:t xml:space="preserve"> </w:t>
      </w:r>
      <w:r w:rsidR="00CD5E7B">
        <w:t>(2018)</w:t>
      </w:r>
      <w:r w:rsidRPr="00223F7A">
        <w:t xml:space="preserve"> </w:t>
      </w:r>
      <w:r w:rsidRPr="003351E2">
        <w:t xml:space="preserve">Openness to Changing Religious Views is Related to </w:t>
      </w:r>
      <w:r>
        <w:t>Radial Diffusivity</w:t>
      </w:r>
      <w:r w:rsidRPr="003351E2">
        <w:t xml:space="preserve"> in </w:t>
      </w:r>
      <w:r>
        <w:t>the Genu of the Corpus Callosum</w:t>
      </w:r>
      <w:r w:rsidRPr="003351E2">
        <w:t xml:space="preserve"> in </w:t>
      </w:r>
      <w:r>
        <w:t>an In</w:t>
      </w:r>
      <w:r w:rsidR="00F40B63">
        <w:t>i</w:t>
      </w:r>
      <w:r>
        <w:t xml:space="preserve">tial Study of </w:t>
      </w:r>
      <w:r w:rsidRPr="003351E2">
        <w:t xml:space="preserve">Young Adults. </w:t>
      </w:r>
      <w:r>
        <w:rPr>
          <w:i/>
        </w:rPr>
        <w:t>Frontiers in Psychology</w:t>
      </w:r>
      <w:r w:rsidR="00CD5E7B">
        <w:rPr>
          <w:i/>
        </w:rPr>
        <w:t xml:space="preserve"> </w:t>
      </w:r>
      <w:r w:rsidR="00CD5E7B">
        <w:rPr>
          <w:b/>
        </w:rPr>
        <w:t>9:</w:t>
      </w:r>
      <w:r w:rsidR="00CD5E7B">
        <w:t>330.</w:t>
      </w:r>
      <w:r w:rsidR="001915EA">
        <w:t xml:space="preserve"> (PMC5881099)</w:t>
      </w:r>
      <w:r>
        <w:rPr>
          <w:i/>
        </w:rPr>
        <w:t xml:space="preserve"> </w:t>
      </w:r>
      <w:r w:rsidRPr="00223F7A">
        <w:rPr>
          <w:rFonts w:cs="Times"/>
        </w:rPr>
        <w:t>*</w:t>
      </w:r>
      <w:r w:rsidRPr="003351E2">
        <w:rPr>
          <w:vertAlign w:val="superscript"/>
        </w:rPr>
        <w:t>§</w:t>
      </w:r>
      <w:r>
        <w:rPr>
          <w:rFonts w:cs="Times"/>
        </w:rPr>
        <w:t xml:space="preserve"> </w:t>
      </w:r>
      <w:r w:rsidRPr="00223F7A">
        <w:rPr>
          <w:rFonts w:cs="Times"/>
        </w:rPr>
        <w:t>authors contributed equally to the generation of the manuscript</w:t>
      </w:r>
    </w:p>
    <w:p w14:paraId="14BD53D6" w14:textId="167ECBFD" w:rsidR="00CD5E7B" w:rsidRPr="00FD648C" w:rsidRDefault="00CD5E7B" w:rsidP="00CD5E7B">
      <w:pPr>
        <w:numPr>
          <w:ilvl w:val="0"/>
          <w:numId w:val="10"/>
        </w:numPr>
        <w:ind w:left="446" w:hanging="446"/>
      </w:pPr>
      <w:r w:rsidRPr="00223F7A">
        <w:t xml:space="preserve">Zhai Z, Yip SW, Morie KP, Sinha R, Mayes LC, </w:t>
      </w:r>
      <w:r w:rsidRPr="00223F7A">
        <w:rPr>
          <w:b/>
        </w:rPr>
        <w:t xml:space="preserve">Potenza MN </w:t>
      </w:r>
      <w:r w:rsidRPr="00223F7A">
        <w:t>(</w:t>
      </w:r>
      <w:r>
        <w:t>2018</w:t>
      </w:r>
      <w:r w:rsidRPr="00223F7A">
        <w:t xml:space="preserve">) </w:t>
      </w:r>
      <w:r w:rsidRPr="0080701F">
        <w:rPr>
          <w:rFonts w:eastAsia="Times"/>
        </w:rPr>
        <w:t>Substance-use initiation moderates the effect of stress on white-matter microstructure in adolescents</w:t>
      </w:r>
      <w:r w:rsidRPr="0080701F">
        <w:t>.</w:t>
      </w:r>
      <w:r w:rsidRPr="00223F7A">
        <w:t xml:space="preserve"> </w:t>
      </w:r>
      <w:r>
        <w:rPr>
          <w:i/>
        </w:rPr>
        <w:t xml:space="preserve">Am J Addiction </w:t>
      </w:r>
      <w:r>
        <w:rPr>
          <w:b/>
        </w:rPr>
        <w:t>27(3):</w:t>
      </w:r>
      <w:r>
        <w:t>217-224.</w:t>
      </w:r>
      <w:r w:rsidR="001915EA">
        <w:t xml:space="preserve"> (PMC6033512)</w:t>
      </w:r>
    </w:p>
    <w:p w14:paraId="2C6A62E6" w14:textId="4E1151FA" w:rsidR="00C206BF" w:rsidRDefault="00C206BF" w:rsidP="00C206BF">
      <w:pPr>
        <w:numPr>
          <w:ilvl w:val="0"/>
          <w:numId w:val="10"/>
        </w:numPr>
        <w:ind w:left="446" w:hanging="446"/>
      </w:pPr>
      <w:r>
        <w:t>Lin X</w:t>
      </w:r>
      <w:r w:rsidRPr="00223F7A">
        <w:rPr>
          <w:rFonts w:cs="Times"/>
        </w:rPr>
        <w:t>*</w:t>
      </w:r>
      <w:r>
        <w:t>, Su W</w:t>
      </w:r>
      <w:r w:rsidRPr="00223F7A">
        <w:rPr>
          <w:rFonts w:cs="Times"/>
        </w:rPr>
        <w:t>*</w:t>
      </w:r>
      <w:r>
        <w:t xml:space="preserve">, </w:t>
      </w:r>
      <w:r>
        <w:rPr>
          <w:b/>
        </w:rPr>
        <w:t xml:space="preserve">Potenza MN </w:t>
      </w:r>
      <w:r>
        <w:t xml:space="preserve">(2018) </w:t>
      </w:r>
      <w:r>
        <w:rPr>
          <w:rFonts w:eastAsia="Times"/>
        </w:rPr>
        <w:t xml:space="preserve">Development of an Online and Offline Integration Hypothesis for Healthy Internet Use: Theory and Preliminary Evidence. </w:t>
      </w:r>
      <w:r>
        <w:rPr>
          <w:rFonts w:eastAsia="Times"/>
          <w:i/>
        </w:rPr>
        <w:t xml:space="preserve">Frontiers in Psychology </w:t>
      </w:r>
      <w:r>
        <w:rPr>
          <w:rFonts w:eastAsia="Times"/>
          <w:b/>
        </w:rPr>
        <w:t>9:</w:t>
      </w:r>
      <w:r>
        <w:rPr>
          <w:rFonts w:eastAsia="Times"/>
        </w:rPr>
        <w:t>492.</w:t>
      </w:r>
      <w:r w:rsidR="00E741FF">
        <w:rPr>
          <w:rFonts w:eastAsia="Times"/>
        </w:rPr>
        <w:t xml:space="preserve"> (PMC5908967)</w:t>
      </w:r>
      <w:r>
        <w:rPr>
          <w:rFonts w:eastAsia="Times"/>
        </w:rPr>
        <w:t xml:space="preserve"> </w:t>
      </w:r>
      <w:r w:rsidRPr="00223F7A">
        <w:rPr>
          <w:rFonts w:cs="Times"/>
        </w:rPr>
        <w:t>*</w:t>
      </w:r>
      <w:r>
        <w:rPr>
          <w:rFonts w:cs="Times"/>
        </w:rPr>
        <w:t xml:space="preserve"> </w:t>
      </w:r>
      <w:r w:rsidRPr="00223F7A">
        <w:rPr>
          <w:rFonts w:cs="Times"/>
        </w:rPr>
        <w:t>authors contributed equally to the generation of the manuscript</w:t>
      </w:r>
    </w:p>
    <w:p w14:paraId="4E917130" w14:textId="58A0BC46" w:rsidR="00651AF6" w:rsidRPr="008C4F35" w:rsidRDefault="00651AF6" w:rsidP="00651AF6">
      <w:pPr>
        <w:pStyle w:val="ListParagraph"/>
        <w:numPr>
          <w:ilvl w:val="0"/>
          <w:numId w:val="10"/>
        </w:numPr>
        <w:contextualSpacing w:val="0"/>
      </w:pPr>
      <w:r w:rsidRPr="008C4F35">
        <w:t xml:space="preserve">Yakovenko I, Fortgang RG, Prentice J, Hoff RA, </w:t>
      </w:r>
      <w:r w:rsidRPr="008C4F35">
        <w:rPr>
          <w:b/>
        </w:rPr>
        <w:t xml:space="preserve">Potenza MN </w:t>
      </w:r>
      <w:r w:rsidRPr="008C4F35">
        <w:t>(</w:t>
      </w:r>
      <w:r>
        <w:t>2018)</w:t>
      </w:r>
      <w:r w:rsidRPr="008C4F35">
        <w:t xml:space="preserve"> Correlates of frequent gambling and gambling-related chasing behaviors in individuals with schizophrenia and schizoaffective disorder. </w:t>
      </w:r>
      <w:r w:rsidRPr="008C4F35">
        <w:rPr>
          <w:i/>
        </w:rPr>
        <w:t>J Behav Addict</w:t>
      </w:r>
      <w:r>
        <w:rPr>
          <w:i/>
        </w:rPr>
        <w:t xml:space="preserve"> </w:t>
      </w:r>
      <w:r>
        <w:rPr>
          <w:b/>
        </w:rPr>
        <w:t>7(2):</w:t>
      </w:r>
      <w:r>
        <w:t>375-383.</w:t>
      </w:r>
      <w:r w:rsidR="00E741FF">
        <w:t xml:space="preserve"> (PMC6174591)</w:t>
      </w:r>
    </w:p>
    <w:p w14:paraId="6A12E9C2" w14:textId="5FFDD250" w:rsidR="00651AF6" w:rsidRPr="00785A59" w:rsidRDefault="00651AF6" w:rsidP="00651AF6">
      <w:pPr>
        <w:pStyle w:val="ListParagraph"/>
        <w:numPr>
          <w:ilvl w:val="0"/>
          <w:numId w:val="10"/>
        </w:numPr>
      </w:pPr>
      <w:r>
        <w:t>Jeong H</w:t>
      </w:r>
      <w:r w:rsidRPr="00785A59">
        <w:t xml:space="preserve">, </w:t>
      </w:r>
      <w:r>
        <w:t>Yim</w:t>
      </w:r>
      <w:r w:rsidRPr="00785A59">
        <w:t xml:space="preserve"> </w:t>
      </w:r>
      <w:r>
        <w:t>HW</w:t>
      </w:r>
      <w:r w:rsidRPr="00785A59">
        <w:t xml:space="preserve"> </w:t>
      </w:r>
      <w:r>
        <w:t>Lee SY</w:t>
      </w:r>
      <w:r w:rsidRPr="00785A59">
        <w:t>, Lee</w:t>
      </w:r>
      <w:r>
        <w:t xml:space="preserve"> HK,</w:t>
      </w:r>
      <w:r w:rsidRPr="00785A59">
        <w:t xml:space="preserve"> Kwon</w:t>
      </w:r>
      <w:r>
        <w:t xml:space="preserve"> JH</w:t>
      </w:r>
      <w:r w:rsidRPr="00785A59">
        <w:t xml:space="preserve">, </w:t>
      </w:r>
      <w:r w:rsidRPr="00785A59">
        <w:rPr>
          <w:b/>
        </w:rPr>
        <w:t>Potenza MN</w:t>
      </w:r>
      <w:r w:rsidRPr="00785A59">
        <w:t>,</w:t>
      </w:r>
      <w:r w:rsidRPr="00785A59">
        <w:rPr>
          <w:rFonts w:hint="eastAsia"/>
        </w:rPr>
        <w:t xml:space="preserve"> </w:t>
      </w:r>
      <w:r>
        <w:t>Koo HH</w:t>
      </w:r>
      <w:r w:rsidRPr="00785A59">
        <w:t>, Bhang</w:t>
      </w:r>
      <w:r>
        <w:t xml:space="preserve"> SY</w:t>
      </w:r>
      <w:r w:rsidRPr="00785A59">
        <w:t>,</w:t>
      </w:r>
      <w:r w:rsidRPr="00785A59">
        <w:rPr>
          <w:rFonts w:hint="eastAsia"/>
        </w:rPr>
        <w:t xml:space="preserve"> </w:t>
      </w:r>
      <w:r w:rsidRPr="00785A59">
        <w:t xml:space="preserve">Choi, </w:t>
      </w:r>
      <w:r>
        <w:t>JS</w:t>
      </w:r>
      <w:r w:rsidRPr="00785A59">
        <w:t>,</w:t>
      </w:r>
      <w:r w:rsidRPr="00785A59">
        <w:rPr>
          <w:rFonts w:eastAsia="Dotum"/>
        </w:rPr>
        <w:t xml:space="preserve"> Kweon</w:t>
      </w:r>
      <w:r>
        <w:t xml:space="preserve"> YS</w:t>
      </w:r>
      <w:r w:rsidRPr="00785A59">
        <w:rPr>
          <w:rFonts w:hint="eastAsia"/>
        </w:rPr>
        <w:t xml:space="preserve"> </w:t>
      </w:r>
      <w:r>
        <w:t>(2018</w:t>
      </w:r>
      <w:r w:rsidRPr="00785A59">
        <w:t>) D</w:t>
      </w:r>
      <w:r w:rsidRPr="00785A59">
        <w:rPr>
          <w:rFonts w:hint="eastAsia"/>
        </w:rPr>
        <w:t xml:space="preserve">iscordance </w:t>
      </w:r>
      <w:r w:rsidRPr="00785A59">
        <w:t>between</w:t>
      </w:r>
      <w:r w:rsidRPr="00785A59">
        <w:rPr>
          <w:rFonts w:hint="eastAsia"/>
        </w:rPr>
        <w:t xml:space="preserve"> </w:t>
      </w:r>
      <w:r w:rsidRPr="00785A59">
        <w:t xml:space="preserve">self-report and clinical </w:t>
      </w:r>
      <w:r w:rsidRPr="00785A59">
        <w:rPr>
          <w:rFonts w:hint="eastAsia"/>
        </w:rPr>
        <w:t>diagnosis</w:t>
      </w:r>
      <w:r w:rsidRPr="00785A59">
        <w:t xml:space="preserve"> of Internet gaming disorder in adolescents. </w:t>
      </w:r>
      <w:r w:rsidRPr="00785A59">
        <w:rPr>
          <w:i/>
        </w:rPr>
        <w:t>Sci Rep</w:t>
      </w:r>
      <w:r>
        <w:rPr>
          <w:i/>
        </w:rPr>
        <w:t xml:space="preserve"> </w:t>
      </w:r>
      <w:r>
        <w:rPr>
          <w:b/>
        </w:rPr>
        <w:t>8:</w:t>
      </w:r>
      <w:r>
        <w:t>10084.</w:t>
      </w:r>
      <w:r w:rsidR="00E741FF">
        <w:t xml:space="preserve"> (PMC6031690)</w:t>
      </w:r>
    </w:p>
    <w:p w14:paraId="3DC1AF98" w14:textId="703A9B7F" w:rsidR="00651AF6" w:rsidRPr="00797D53" w:rsidRDefault="00651AF6" w:rsidP="00651AF6">
      <w:pPr>
        <w:numPr>
          <w:ilvl w:val="0"/>
          <w:numId w:val="10"/>
        </w:numPr>
        <w:ind w:left="446" w:hanging="446"/>
      </w:pPr>
      <w:r>
        <w:t xml:space="preserve">Balodis IM, Linnet J, Arshad F, Worhunsky PD, Stevens MC, Pearlson GD, </w:t>
      </w:r>
      <w:r w:rsidRPr="00D912BC">
        <w:rPr>
          <w:b/>
        </w:rPr>
        <w:t>Potenza MN</w:t>
      </w:r>
      <w:r>
        <w:t xml:space="preserve"> (2018) </w:t>
      </w:r>
      <w:r w:rsidRPr="00797D53">
        <w:t xml:space="preserve">Relating neural processing of reward and loss prospect to risky decision-making in individuals with and without gambling disorder. </w:t>
      </w:r>
      <w:r w:rsidRPr="00797D53">
        <w:rPr>
          <w:i/>
        </w:rPr>
        <w:t xml:space="preserve">Int Gambling Stud </w:t>
      </w:r>
      <w:r w:rsidRPr="00797D53">
        <w:rPr>
          <w:b/>
        </w:rPr>
        <w:t>18(2):</w:t>
      </w:r>
      <w:r w:rsidRPr="00797D53">
        <w:t>269-285.</w:t>
      </w:r>
      <w:r w:rsidR="00E741FF" w:rsidRPr="00797D53">
        <w:t xml:space="preserve"> (PMC6726048)</w:t>
      </w:r>
    </w:p>
    <w:p w14:paraId="29EB93C6" w14:textId="77777777" w:rsidR="00651AF6" w:rsidRPr="00797D53" w:rsidRDefault="00651AF6" w:rsidP="00651AF6">
      <w:pPr>
        <w:numPr>
          <w:ilvl w:val="0"/>
          <w:numId w:val="10"/>
        </w:numPr>
        <w:ind w:left="446" w:hanging="446"/>
      </w:pPr>
      <w:r w:rsidRPr="00797D53">
        <w:lastRenderedPageBreak/>
        <w:t xml:space="preserve">Stefanovics EA, </w:t>
      </w:r>
      <w:r w:rsidRPr="00797D53">
        <w:rPr>
          <w:b/>
        </w:rPr>
        <w:t>Potenza MN,</w:t>
      </w:r>
      <w:r w:rsidRPr="00797D53">
        <w:t xml:space="preserve"> Pietrzak RH (2018) T</w:t>
      </w:r>
      <w:r w:rsidRPr="00797D53">
        <w:rPr>
          <w:color w:val="000000"/>
        </w:rPr>
        <w:t>he Physical and Mental Health Burden of Obesity in U.S. Veterans:</w:t>
      </w:r>
      <w:r w:rsidRPr="00797D53">
        <w:rPr>
          <w:rStyle w:val="apple-converted-space"/>
          <w:color w:val="000000"/>
        </w:rPr>
        <w:t> </w:t>
      </w:r>
      <w:r w:rsidRPr="00797D53">
        <w:rPr>
          <w:color w:val="000000"/>
        </w:rPr>
        <w:t xml:space="preserve">Results from the National Health and Resilience in Veterans Study. </w:t>
      </w:r>
      <w:r w:rsidRPr="00797D53">
        <w:rPr>
          <w:i/>
          <w:color w:val="000000"/>
        </w:rPr>
        <w:t xml:space="preserve">J Psychiar Res </w:t>
      </w:r>
      <w:r w:rsidRPr="00797D53">
        <w:rPr>
          <w:b/>
          <w:color w:val="000000"/>
        </w:rPr>
        <w:t>103:</w:t>
      </w:r>
      <w:r w:rsidRPr="00797D53">
        <w:rPr>
          <w:color w:val="000000"/>
        </w:rPr>
        <w:t>112-119.</w:t>
      </w:r>
    </w:p>
    <w:p w14:paraId="5A9BAF15" w14:textId="77777777" w:rsidR="00E33837" w:rsidRPr="00A63E67" w:rsidRDefault="00E33837" w:rsidP="00E33837">
      <w:pPr>
        <w:numPr>
          <w:ilvl w:val="0"/>
          <w:numId w:val="10"/>
        </w:numPr>
        <w:ind w:left="446" w:hanging="446"/>
      </w:pPr>
      <w:r w:rsidRPr="00797D53">
        <w:rPr>
          <w:rFonts w:eastAsia="Arial Unicode MS"/>
          <w:szCs w:val="28"/>
        </w:rPr>
        <w:t xml:space="preserve">Su W, </w:t>
      </w:r>
      <w:r w:rsidRPr="00797D53">
        <w:rPr>
          <w:rFonts w:eastAsia="Arial Unicode MS"/>
          <w:b/>
          <w:szCs w:val="28"/>
        </w:rPr>
        <w:t xml:space="preserve">Potenza MN, </w:t>
      </w:r>
      <w:r w:rsidRPr="00797D53">
        <w:rPr>
          <w:rFonts w:eastAsia="Arial Unicode MS"/>
          <w:szCs w:val="28"/>
        </w:rPr>
        <w:t>Zhang Z, Hu X, Gao L, Wang Y</w:t>
      </w:r>
      <w:r w:rsidRPr="00797D53">
        <w:rPr>
          <w:rFonts w:eastAsia="Arial Unicode MS"/>
          <w:b/>
          <w:szCs w:val="28"/>
        </w:rPr>
        <w:t xml:space="preserve"> </w:t>
      </w:r>
      <w:r w:rsidRPr="00797D53">
        <w:rPr>
          <w:rFonts w:eastAsia="Arial Unicode MS"/>
          <w:szCs w:val="28"/>
        </w:rPr>
        <w:t>(2018) Do Individuals with Problematic and Non-problematic Internet Game Use Differ in Cooperative Behaviors? Evidence from the Prisoner’s Dilemma</w:t>
      </w:r>
      <w:r w:rsidRPr="002E55DD">
        <w:rPr>
          <w:rFonts w:eastAsia="Arial Unicode MS"/>
          <w:szCs w:val="28"/>
        </w:rPr>
        <w:t xml:space="preserve"> and Chicken Game</w:t>
      </w:r>
      <w:r>
        <w:rPr>
          <w:rFonts w:eastAsia="Arial Unicode MS"/>
          <w:szCs w:val="28"/>
        </w:rPr>
        <w:t xml:space="preserve">. </w:t>
      </w:r>
      <w:r>
        <w:rPr>
          <w:rFonts w:eastAsia="Arial Unicode MS"/>
          <w:i/>
          <w:szCs w:val="28"/>
        </w:rPr>
        <w:t xml:space="preserve">Computers in Human Behavior </w:t>
      </w:r>
      <w:r>
        <w:rPr>
          <w:rFonts w:eastAsia="Arial Unicode MS"/>
          <w:b/>
          <w:szCs w:val="28"/>
        </w:rPr>
        <w:t>87:</w:t>
      </w:r>
      <w:r>
        <w:rPr>
          <w:rFonts w:eastAsia="Arial Unicode MS"/>
          <w:szCs w:val="28"/>
        </w:rPr>
        <w:t>363-370.</w:t>
      </w:r>
    </w:p>
    <w:p w14:paraId="13B31EF0" w14:textId="77777777" w:rsidR="00854CFA" w:rsidRPr="008071E4" w:rsidRDefault="00854CFA" w:rsidP="00854CFA">
      <w:pPr>
        <w:pStyle w:val="ListParagraph"/>
        <w:numPr>
          <w:ilvl w:val="0"/>
          <w:numId w:val="10"/>
        </w:numPr>
        <w:tabs>
          <w:tab w:val="left" w:pos="5220"/>
        </w:tabs>
        <w:ind w:left="446" w:hanging="446"/>
      </w:pPr>
      <w:r>
        <w:t>Fuehrlein BS, Kachadourian LK</w:t>
      </w:r>
      <w:r w:rsidRPr="00A17ADB">
        <w:t xml:space="preserve">, </w:t>
      </w:r>
      <w:r>
        <w:t>DeVylder EK, Trevisan LA</w:t>
      </w:r>
      <w:r w:rsidRPr="00A17ADB">
        <w:t>,</w:t>
      </w:r>
      <w:r>
        <w:t xml:space="preserve"> </w:t>
      </w:r>
      <w:r w:rsidRPr="008071E4">
        <w:rPr>
          <w:b/>
        </w:rPr>
        <w:t>Potenza MN</w:t>
      </w:r>
      <w:r w:rsidRPr="00A17ADB">
        <w:t>,</w:t>
      </w:r>
      <w:r>
        <w:t xml:space="preserve"> Krystal JH, Southwick SM</w:t>
      </w:r>
      <w:r w:rsidRPr="00A17ADB">
        <w:t>, Pietrz</w:t>
      </w:r>
      <w:r>
        <w:t xml:space="preserve">ak RH (2018) </w:t>
      </w:r>
      <w:r w:rsidRPr="008071E4">
        <w:t>Trajectories of alcohol consumption in U.S. military veterans: Results from the National Health and Resilience in Veterans Study</w:t>
      </w:r>
      <w:r>
        <w:t xml:space="preserve">. </w:t>
      </w:r>
      <w:r>
        <w:rPr>
          <w:i/>
        </w:rPr>
        <w:t xml:space="preserve">Am J Addictions </w:t>
      </w:r>
      <w:r>
        <w:rPr>
          <w:b/>
        </w:rPr>
        <w:t>27(5):</w:t>
      </w:r>
      <w:r>
        <w:t>383-390.</w:t>
      </w:r>
    </w:p>
    <w:p w14:paraId="7C93C45B" w14:textId="763C510E" w:rsidR="00CA639D" w:rsidRPr="00CA639D" w:rsidRDefault="00CA639D" w:rsidP="00CA639D">
      <w:pPr>
        <w:pStyle w:val="ListParagraph"/>
        <w:numPr>
          <w:ilvl w:val="0"/>
          <w:numId w:val="10"/>
        </w:numPr>
      </w:pPr>
      <w:r>
        <w:rPr>
          <w:rFonts w:ascii="-webkit-standard" w:hAnsi="-webkit-standard"/>
          <w:bCs/>
          <w:color w:val="000000"/>
        </w:rPr>
        <w:t xml:space="preserve">Sohn M, Oh H, Lee SK, </w:t>
      </w:r>
      <w:r>
        <w:rPr>
          <w:rFonts w:ascii="-webkit-standard" w:hAnsi="-webkit-standard"/>
          <w:b/>
          <w:bCs/>
          <w:color w:val="000000"/>
        </w:rPr>
        <w:t xml:space="preserve">Potenza MN </w:t>
      </w:r>
      <w:r>
        <w:rPr>
          <w:rFonts w:ascii="-webkit-standard" w:hAnsi="-webkit-standard"/>
          <w:bCs/>
          <w:color w:val="000000"/>
        </w:rPr>
        <w:t>(</w:t>
      </w:r>
      <w:r w:rsidR="00854CFA">
        <w:rPr>
          <w:rFonts w:ascii="-webkit-standard" w:hAnsi="-webkit-standard"/>
          <w:bCs/>
          <w:color w:val="000000"/>
        </w:rPr>
        <w:t>2018</w:t>
      </w:r>
      <w:r>
        <w:rPr>
          <w:rFonts w:ascii="-webkit-standard" w:hAnsi="-webkit-standard"/>
          <w:bCs/>
          <w:color w:val="000000"/>
        </w:rPr>
        <w:t xml:space="preserve">) </w:t>
      </w:r>
      <w:r w:rsidRPr="00CA639D">
        <w:rPr>
          <w:rFonts w:ascii="-webkit-standard" w:hAnsi="-webkit-standard"/>
          <w:bCs/>
          <w:color w:val="000000"/>
        </w:rPr>
        <w:t>Suicidal Ideation and Related Factors Among Korean High School Students: A Focus on Cyber Addiction and School Bullying</w:t>
      </w:r>
      <w:r>
        <w:rPr>
          <w:rFonts w:ascii="-webkit-standard" w:hAnsi="-webkit-standard"/>
          <w:bCs/>
          <w:color w:val="000000"/>
        </w:rPr>
        <w:t xml:space="preserve">. </w:t>
      </w:r>
      <w:r>
        <w:rPr>
          <w:rFonts w:ascii="-webkit-standard" w:hAnsi="-webkit-standard"/>
          <w:bCs/>
          <w:i/>
          <w:color w:val="000000"/>
        </w:rPr>
        <w:t>J Sch Nurs</w:t>
      </w:r>
      <w:r w:rsidR="00854CFA">
        <w:rPr>
          <w:rFonts w:ascii="-webkit-standard" w:hAnsi="-webkit-standard"/>
          <w:bCs/>
          <w:i/>
          <w:color w:val="000000"/>
        </w:rPr>
        <w:t xml:space="preserve"> </w:t>
      </w:r>
      <w:r w:rsidR="00854CFA">
        <w:rPr>
          <w:rFonts w:ascii="-webkit-standard" w:hAnsi="-webkit-standard"/>
          <w:b/>
          <w:bCs/>
          <w:color w:val="000000"/>
        </w:rPr>
        <w:t>34(4):</w:t>
      </w:r>
      <w:r w:rsidR="00854CFA">
        <w:rPr>
          <w:rFonts w:ascii="-webkit-standard" w:hAnsi="-webkit-standard"/>
          <w:bCs/>
          <w:color w:val="000000"/>
        </w:rPr>
        <w:t>310-318.</w:t>
      </w:r>
    </w:p>
    <w:p w14:paraId="3E88B516" w14:textId="77777777" w:rsidR="007C3C24" w:rsidRPr="00223F7A" w:rsidRDefault="007C3C24" w:rsidP="007C3C24">
      <w:pPr>
        <w:numPr>
          <w:ilvl w:val="0"/>
          <w:numId w:val="10"/>
        </w:numPr>
        <w:ind w:left="446" w:hanging="446"/>
      </w:pPr>
      <w:r w:rsidRPr="00223F7A">
        <w:t xml:space="preserve">Fortgang RG, Hoff RA, </w:t>
      </w:r>
      <w:r w:rsidRPr="00223F7A">
        <w:rPr>
          <w:b/>
        </w:rPr>
        <w:t xml:space="preserve">Potenza MN </w:t>
      </w:r>
      <w:r w:rsidRPr="00223F7A">
        <w:t>(</w:t>
      </w:r>
      <w:r>
        <w:t>2018)</w:t>
      </w:r>
      <w:r w:rsidRPr="00223F7A">
        <w:t xml:space="preserve"> Problem and pathological gambling in schizophrenia: Exploring links with substance use and impulsivity. </w:t>
      </w:r>
      <w:r>
        <w:rPr>
          <w:i/>
        </w:rPr>
        <w:t xml:space="preserve">J Gambling Stud </w:t>
      </w:r>
      <w:r>
        <w:rPr>
          <w:b/>
        </w:rPr>
        <w:t>34(3):</w:t>
      </w:r>
      <w:r>
        <w:t>673-688.</w:t>
      </w:r>
    </w:p>
    <w:p w14:paraId="5732BC25" w14:textId="7370CBE4" w:rsidR="007C3C24" w:rsidRPr="00D60E66" w:rsidRDefault="007C3C24" w:rsidP="007C3C24">
      <w:pPr>
        <w:pStyle w:val="ListParagraph"/>
        <w:numPr>
          <w:ilvl w:val="0"/>
          <w:numId w:val="10"/>
        </w:numPr>
      </w:pPr>
      <w:r>
        <w:t>Kim YJ, Roh D, Lee SK, Cana</w:t>
      </w:r>
      <w:r w:rsidRPr="00D60E66">
        <w:t xml:space="preserve">n F, </w:t>
      </w:r>
      <w:r w:rsidRPr="00D60E66">
        <w:rPr>
          <w:b/>
        </w:rPr>
        <w:t>Potenza MN</w:t>
      </w:r>
      <w:r w:rsidRPr="00D60E66">
        <w:t xml:space="preserve"> (</w:t>
      </w:r>
      <w:r>
        <w:t>2018</w:t>
      </w:r>
      <w:r w:rsidRPr="00D60E66">
        <w:t>)</w:t>
      </w:r>
      <w:r w:rsidRPr="00D60E66">
        <w:rPr>
          <w:rFonts w:eastAsia="Times"/>
        </w:rPr>
        <w:t xml:space="preserve"> </w:t>
      </w:r>
      <w:r w:rsidRPr="00D60E66">
        <w:rPr>
          <w:color w:val="212121"/>
          <w:shd w:val="clear" w:color="auto" w:fill="FFFFFF"/>
        </w:rPr>
        <w:t xml:space="preserve">Factors Statistically Predicting At-Risk/Problematic Internet Use in a Sample of Young Adolescent Boys and Girls in South Korea. </w:t>
      </w:r>
      <w:r w:rsidRPr="00D60E66">
        <w:rPr>
          <w:rFonts w:eastAsia="Times"/>
          <w:i/>
        </w:rPr>
        <w:t>Frontiers Psychiatry</w:t>
      </w:r>
      <w:r>
        <w:rPr>
          <w:rFonts w:eastAsia="Times"/>
          <w:i/>
        </w:rPr>
        <w:t xml:space="preserve"> </w:t>
      </w:r>
      <w:r>
        <w:rPr>
          <w:rFonts w:eastAsia="Times"/>
          <w:b/>
        </w:rPr>
        <w:t>9:</w:t>
      </w:r>
      <w:r>
        <w:rPr>
          <w:rFonts w:eastAsia="Times"/>
        </w:rPr>
        <w:t>531.</w:t>
      </w:r>
      <w:r w:rsidR="00C76082">
        <w:rPr>
          <w:rFonts w:eastAsia="Times"/>
        </w:rPr>
        <w:t xml:space="preserve"> </w:t>
      </w:r>
      <w:r w:rsidR="001706B7">
        <w:rPr>
          <w:rFonts w:eastAsia="Times"/>
        </w:rPr>
        <w:t>(PMC6090057)</w:t>
      </w:r>
    </w:p>
    <w:p w14:paraId="0A32B6ED" w14:textId="77777777" w:rsidR="004247CC" w:rsidRPr="00223F7A" w:rsidRDefault="004247CC" w:rsidP="004247CC">
      <w:pPr>
        <w:pStyle w:val="ListParagraph"/>
        <w:numPr>
          <w:ilvl w:val="0"/>
          <w:numId w:val="10"/>
        </w:numPr>
      </w:pPr>
      <w:r w:rsidRPr="00223F7A">
        <w:t xml:space="preserve">Dong G, </w:t>
      </w:r>
      <w:r>
        <w:t>Li H</w:t>
      </w:r>
      <w:r w:rsidRPr="00223F7A">
        <w:t xml:space="preserve">, Wang Y, </w:t>
      </w:r>
      <w:r w:rsidRPr="00223F7A">
        <w:rPr>
          <w:b/>
        </w:rPr>
        <w:t xml:space="preserve">Potenza MN </w:t>
      </w:r>
      <w:r w:rsidRPr="00223F7A">
        <w:t>(</w:t>
      </w:r>
      <w:r>
        <w:t>2018</w:t>
      </w:r>
      <w:r w:rsidRPr="00223F7A">
        <w:t xml:space="preserve">) </w:t>
      </w:r>
      <w:r>
        <w:t>Individual differences in self-reported reward-approach tendencies relate to resting-state and task-based fMRI measures</w:t>
      </w:r>
      <w:r w:rsidRPr="00223F7A">
        <w:t>.</w:t>
      </w:r>
      <w:r w:rsidRPr="00223F7A">
        <w:rPr>
          <w:rFonts w:hint="eastAsia"/>
        </w:rPr>
        <w:t xml:space="preserve"> </w:t>
      </w:r>
      <w:r>
        <w:rPr>
          <w:i/>
        </w:rPr>
        <w:t xml:space="preserve">Int J Psychophysiology </w:t>
      </w:r>
      <w:r w:rsidRPr="004247CC">
        <w:rPr>
          <w:b/>
        </w:rPr>
        <w:t>128:</w:t>
      </w:r>
      <w:r>
        <w:t>31-39.</w:t>
      </w:r>
    </w:p>
    <w:p w14:paraId="156D3509" w14:textId="5D3CFF7D" w:rsidR="00B91246" w:rsidRDefault="00B91246" w:rsidP="00B91246">
      <w:pPr>
        <w:pStyle w:val="ListParagraph"/>
        <w:numPr>
          <w:ilvl w:val="0"/>
          <w:numId w:val="10"/>
        </w:numPr>
      </w:pPr>
      <w:r>
        <w:rPr>
          <w:lang w:eastAsia="zh-CN"/>
        </w:rPr>
        <w:t xml:space="preserve">Chen L, Yang Y, Su W, Zheng L, Ding C, </w:t>
      </w:r>
      <w:r w:rsidRPr="00114001">
        <w:rPr>
          <w:b/>
          <w:color w:val="000000"/>
        </w:rPr>
        <w:t xml:space="preserve">Potenza MN </w:t>
      </w:r>
      <w:r w:rsidRPr="00114001">
        <w:rPr>
          <w:color w:val="000000"/>
        </w:rPr>
        <w:t>(</w:t>
      </w:r>
      <w:r w:rsidR="006769D2">
        <w:rPr>
          <w:color w:val="000000"/>
        </w:rPr>
        <w:t>2018</w:t>
      </w:r>
      <w:r w:rsidRPr="00114001">
        <w:rPr>
          <w:color w:val="000000"/>
        </w:rPr>
        <w:t xml:space="preserve">) </w:t>
      </w:r>
      <w:r w:rsidRPr="00114001">
        <w:t>The effect of sexual sensation-seeking on problematic Internet pornography use: A moderated mediation model</w:t>
      </w:r>
      <w:r>
        <w:t xml:space="preserve">. </w:t>
      </w:r>
      <w:r>
        <w:rPr>
          <w:i/>
        </w:rPr>
        <w:t>J Behav Addict</w:t>
      </w:r>
      <w:r w:rsidRPr="00114001">
        <w:t xml:space="preserve"> </w:t>
      </w:r>
      <w:r>
        <w:rPr>
          <w:b/>
        </w:rPr>
        <w:t>7(3):</w:t>
      </w:r>
      <w:r w:rsidRPr="00B91246">
        <w:t>565-573.</w:t>
      </w:r>
      <w:r w:rsidR="001706B7">
        <w:t xml:space="preserve"> (PMC6426391)</w:t>
      </w:r>
    </w:p>
    <w:p w14:paraId="32E7AA64" w14:textId="20AC3DC1" w:rsidR="00B91246" w:rsidRPr="00B91246" w:rsidRDefault="00B91246" w:rsidP="00B91246">
      <w:pPr>
        <w:pStyle w:val="ListParagraph"/>
        <w:numPr>
          <w:ilvl w:val="0"/>
          <w:numId w:val="10"/>
        </w:numPr>
      </w:pPr>
      <w:r>
        <w:t xml:space="preserve">Wang M, </w:t>
      </w:r>
      <w:r w:rsidRPr="00223F7A">
        <w:t xml:space="preserve">Dong G, </w:t>
      </w:r>
      <w:r>
        <w:t>Wang L</w:t>
      </w:r>
      <w:r w:rsidRPr="00223F7A">
        <w:t xml:space="preserve">, </w:t>
      </w:r>
      <w:r>
        <w:t xml:space="preserve">Zheng H, </w:t>
      </w:r>
      <w:r w:rsidRPr="00B91246">
        <w:rPr>
          <w:b/>
        </w:rPr>
        <w:t xml:space="preserve">Potenza MN </w:t>
      </w:r>
      <w:r>
        <w:t>(2018</w:t>
      </w:r>
      <w:r w:rsidRPr="00223F7A">
        <w:t xml:space="preserve">) </w:t>
      </w:r>
      <w:r>
        <w:t xml:space="preserve">Brain responses during strategic online gaming of varying proficiencies: </w:t>
      </w:r>
      <w:r w:rsidRPr="00B91246">
        <w:t xml:space="preserve">Implications for better gaming. </w:t>
      </w:r>
      <w:r w:rsidRPr="00B91246">
        <w:rPr>
          <w:i/>
        </w:rPr>
        <w:t xml:space="preserve">Brain and Behavior </w:t>
      </w:r>
      <w:r w:rsidRPr="00B91246">
        <w:rPr>
          <w:b/>
          <w:color w:val="000000"/>
          <w:shd w:val="clear" w:color="auto" w:fill="FFFFFF"/>
        </w:rPr>
        <w:t>8(8):</w:t>
      </w:r>
      <w:r w:rsidRPr="00B91246">
        <w:rPr>
          <w:color w:val="000000"/>
          <w:shd w:val="clear" w:color="auto" w:fill="FFFFFF"/>
        </w:rPr>
        <w:t>e01076</w:t>
      </w:r>
      <w:r>
        <w:rPr>
          <w:color w:val="000000"/>
          <w:shd w:val="clear" w:color="auto" w:fill="FFFFFF"/>
        </w:rPr>
        <w:t>.</w:t>
      </w:r>
      <w:r w:rsidR="001706B7">
        <w:rPr>
          <w:color w:val="000000"/>
          <w:shd w:val="clear" w:color="auto" w:fill="FFFFFF"/>
        </w:rPr>
        <w:t xml:space="preserve"> (PMC6085917)</w:t>
      </w:r>
    </w:p>
    <w:p w14:paraId="18866B82" w14:textId="1AA2E39D" w:rsidR="00FD0058" w:rsidRDefault="00B91246" w:rsidP="00FD0058">
      <w:pPr>
        <w:pStyle w:val="ListParagraph"/>
        <w:numPr>
          <w:ilvl w:val="0"/>
          <w:numId w:val="10"/>
        </w:numPr>
      </w:pPr>
      <w:r w:rsidRPr="00100A62">
        <w:t xml:space="preserve">Wang W, Worhunsky PD, </w:t>
      </w:r>
      <w:r>
        <w:t xml:space="preserve">Zheng S, Le TM, </w:t>
      </w:r>
      <w:r w:rsidRPr="00B91246">
        <w:rPr>
          <w:b/>
        </w:rPr>
        <w:t>Potenza MN,</w:t>
      </w:r>
      <w:r w:rsidRPr="00100A62">
        <w:t xml:space="preserve"> Li CS (</w:t>
      </w:r>
      <w:r>
        <w:t>2018)</w:t>
      </w:r>
      <w:r w:rsidRPr="00100A62">
        <w:t xml:space="preserve"> </w:t>
      </w:r>
      <w:r w:rsidRPr="00B91246">
        <w:rPr>
          <w:bCs/>
        </w:rPr>
        <w:t>Response Inhibition and Fronto-Striatal-Thalamic Circuit Dysfunction in Cocaine Addiction.</w:t>
      </w:r>
      <w:r w:rsidRPr="00B91246">
        <w:rPr>
          <w:b/>
          <w:bCs/>
        </w:rPr>
        <w:t xml:space="preserve"> </w:t>
      </w:r>
      <w:r w:rsidRPr="00B91246">
        <w:rPr>
          <w:i/>
        </w:rPr>
        <w:t xml:space="preserve">Drug and Alcohol Dependence </w:t>
      </w:r>
      <w:r w:rsidRPr="00B91246">
        <w:rPr>
          <w:b/>
          <w:color w:val="000000"/>
          <w:shd w:val="clear" w:color="auto" w:fill="FFFFFF"/>
        </w:rPr>
        <w:t>192:</w:t>
      </w:r>
      <w:r w:rsidRPr="00B91246">
        <w:rPr>
          <w:color w:val="000000"/>
          <w:shd w:val="clear" w:color="auto" w:fill="FFFFFF"/>
        </w:rPr>
        <w:t>137-145</w:t>
      </w:r>
      <w:r w:rsidRPr="00B91246">
        <w:t>.</w:t>
      </w:r>
      <w:r w:rsidR="001706B7">
        <w:t xml:space="preserve"> (PMC6200592)</w:t>
      </w:r>
    </w:p>
    <w:p w14:paraId="7C81790F" w14:textId="2AEA2072" w:rsidR="00FD0058" w:rsidRPr="002C25C2" w:rsidRDefault="00FD0058" w:rsidP="00FD0058">
      <w:pPr>
        <w:pStyle w:val="ListParagraph"/>
        <w:numPr>
          <w:ilvl w:val="0"/>
          <w:numId w:val="10"/>
        </w:numPr>
      </w:pPr>
      <w:r w:rsidRPr="004212EF">
        <w:t xml:space="preserve">Dong G, Wang Z, Wang Y, Du X, </w:t>
      </w:r>
      <w:r w:rsidRPr="00FD0058">
        <w:rPr>
          <w:b/>
        </w:rPr>
        <w:t xml:space="preserve">Potenza MN </w:t>
      </w:r>
      <w:r w:rsidRPr="004212EF">
        <w:t>(</w:t>
      </w:r>
      <w:r>
        <w:t>2018)</w:t>
      </w:r>
      <w:r w:rsidRPr="004212EF">
        <w:t xml:space="preserve"> </w:t>
      </w:r>
      <w:r w:rsidRPr="00FD0058">
        <w:rPr>
          <w:color w:val="2A2A2A"/>
        </w:rPr>
        <w:t>Gender-related differences in neural responses to gaming cues before and after gaming: implications for gender-specific vulnerabilities to Internet gaming disorder</w:t>
      </w:r>
      <w:r w:rsidRPr="004212EF">
        <w:t>.</w:t>
      </w:r>
      <w:r>
        <w:t xml:space="preserve"> </w:t>
      </w:r>
      <w:r>
        <w:rPr>
          <w:i/>
        </w:rPr>
        <w:t>Soc Cog Affect Neurosci</w:t>
      </w:r>
      <w:r w:rsidRPr="00FD0058">
        <w:rPr>
          <w:i/>
        </w:rPr>
        <w:t xml:space="preserve"> </w:t>
      </w:r>
      <w:r>
        <w:rPr>
          <w:b/>
          <w:color w:val="000000"/>
          <w:shd w:val="clear" w:color="auto" w:fill="FFFFFF"/>
        </w:rPr>
        <w:t>13(11)</w:t>
      </w:r>
      <w:r w:rsidRPr="00FD0058">
        <w:rPr>
          <w:b/>
          <w:color w:val="000000"/>
          <w:shd w:val="clear" w:color="auto" w:fill="FFFFFF"/>
        </w:rPr>
        <w:t>:</w:t>
      </w:r>
      <w:r>
        <w:rPr>
          <w:color w:val="000000"/>
          <w:shd w:val="clear" w:color="auto" w:fill="FFFFFF"/>
        </w:rPr>
        <w:t>1203-1214</w:t>
      </w:r>
      <w:r w:rsidRPr="00FD0058">
        <w:rPr>
          <w:color w:val="000000"/>
          <w:shd w:val="clear" w:color="auto" w:fill="FFFFFF"/>
        </w:rPr>
        <w:t>.</w:t>
      </w:r>
      <w:r w:rsidR="001706B7">
        <w:rPr>
          <w:color w:val="000000"/>
          <w:shd w:val="clear" w:color="auto" w:fill="FFFFFF"/>
        </w:rPr>
        <w:t xml:space="preserve"> (PMC6234325)</w:t>
      </w:r>
    </w:p>
    <w:p w14:paraId="45353B33" w14:textId="77777777" w:rsidR="00B91246" w:rsidRPr="00B91246" w:rsidRDefault="00B91246" w:rsidP="00B91246">
      <w:pPr>
        <w:pStyle w:val="ListParagraph"/>
        <w:numPr>
          <w:ilvl w:val="0"/>
          <w:numId w:val="10"/>
        </w:numPr>
      </w:pPr>
      <w:r w:rsidRPr="00B91246">
        <w:rPr>
          <w:color w:val="000000"/>
        </w:rPr>
        <w:t xml:space="preserve">Armstrong JL, Ronzitti S, Hoff RA, </w:t>
      </w:r>
      <w:r w:rsidRPr="00B91246">
        <w:rPr>
          <w:b/>
          <w:color w:val="000000"/>
        </w:rPr>
        <w:t xml:space="preserve">Potenza MN </w:t>
      </w:r>
      <w:r>
        <w:t xml:space="preserve">(2018) </w:t>
      </w:r>
      <w:r w:rsidRPr="00C3758C">
        <w:t xml:space="preserve">Gender </w:t>
      </w:r>
      <w:r>
        <w:t>moderates the relationship between</w:t>
      </w:r>
      <w:r w:rsidRPr="00C3758C">
        <w:t xml:space="preserve"> </w:t>
      </w:r>
      <w:r w:rsidRPr="00B91246">
        <w:t xml:space="preserve">stress and psychopathology: Findings from a national study. </w:t>
      </w:r>
      <w:r w:rsidRPr="00B91246">
        <w:rPr>
          <w:i/>
        </w:rPr>
        <w:t xml:space="preserve">J Psychiatr Res </w:t>
      </w:r>
      <w:r w:rsidRPr="00B91246">
        <w:rPr>
          <w:b/>
          <w:color w:val="000000"/>
          <w:shd w:val="clear" w:color="auto" w:fill="FFFFFF"/>
        </w:rPr>
        <w:t>107:</w:t>
      </w:r>
      <w:r w:rsidRPr="00B91246">
        <w:rPr>
          <w:color w:val="000000"/>
          <w:shd w:val="clear" w:color="auto" w:fill="FFFFFF"/>
        </w:rPr>
        <w:t>34-41.</w:t>
      </w:r>
    </w:p>
    <w:p w14:paraId="3584FEDD" w14:textId="48D8E269" w:rsidR="00BB52BF" w:rsidRPr="00B874EF" w:rsidRDefault="00BB52BF" w:rsidP="00BB52BF">
      <w:pPr>
        <w:pStyle w:val="ListParagraph"/>
        <w:numPr>
          <w:ilvl w:val="0"/>
          <w:numId w:val="10"/>
        </w:numPr>
      </w:pPr>
      <w:r w:rsidRPr="004212EF">
        <w:t xml:space="preserve">Dong G, </w:t>
      </w:r>
      <w:r>
        <w:t>Zheng H</w:t>
      </w:r>
      <w:r w:rsidRPr="004212EF">
        <w:t xml:space="preserve">, </w:t>
      </w:r>
      <w:r>
        <w:t>Liu X</w:t>
      </w:r>
      <w:r w:rsidRPr="004212EF">
        <w:t xml:space="preserve">, </w:t>
      </w:r>
      <w:r>
        <w:t xml:space="preserve">Wang Y, </w:t>
      </w:r>
      <w:r w:rsidRPr="004212EF">
        <w:t xml:space="preserve">Du X, </w:t>
      </w:r>
      <w:r w:rsidRPr="00ED01C9">
        <w:rPr>
          <w:b/>
        </w:rPr>
        <w:t xml:space="preserve">Potenza MN </w:t>
      </w:r>
      <w:r w:rsidRPr="004212EF">
        <w:t>(</w:t>
      </w:r>
      <w:r>
        <w:t>2018</w:t>
      </w:r>
      <w:r w:rsidRPr="004212EF">
        <w:t xml:space="preserve">) </w:t>
      </w:r>
      <w:r w:rsidRPr="009C3FE2">
        <w:t>Gender-related differences in cue-elicited cravings in Internet gaming disorder: The effects of deprivation.</w:t>
      </w:r>
      <w:r w:rsidRPr="00ED01C9">
        <w:t xml:space="preserve"> </w:t>
      </w:r>
      <w:r w:rsidRPr="00ED01C9">
        <w:rPr>
          <w:i/>
        </w:rPr>
        <w:t>J Behav Addict</w:t>
      </w:r>
      <w:r>
        <w:rPr>
          <w:i/>
        </w:rPr>
        <w:t xml:space="preserve"> </w:t>
      </w:r>
      <w:r w:rsidRPr="00BB52BF">
        <w:rPr>
          <w:b/>
        </w:rPr>
        <w:t>7(4)</w:t>
      </w:r>
      <w:r>
        <w:rPr>
          <w:b/>
        </w:rPr>
        <w:t>:</w:t>
      </w:r>
      <w:r w:rsidRPr="00BB52BF">
        <w:t>953–964.</w:t>
      </w:r>
      <w:r w:rsidR="001706B7">
        <w:t xml:space="preserve"> (PMC6376376)</w:t>
      </w:r>
    </w:p>
    <w:p w14:paraId="0D64839E" w14:textId="77777777" w:rsidR="00BC1169" w:rsidRPr="004B1E05" w:rsidRDefault="00BC1169" w:rsidP="00BC1169">
      <w:pPr>
        <w:pStyle w:val="ListParagraph"/>
        <w:numPr>
          <w:ilvl w:val="0"/>
          <w:numId w:val="10"/>
        </w:numPr>
        <w:tabs>
          <w:tab w:val="left" w:pos="5220"/>
        </w:tabs>
        <w:ind w:left="446" w:hanging="446"/>
      </w:pPr>
      <w:r>
        <w:rPr>
          <w:color w:val="000000"/>
        </w:rPr>
        <w:t xml:space="preserve">Kraus SW, Sturgeon JD, </w:t>
      </w:r>
      <w:r>
        <w:rPr>
          <w:b/>
          <w:color w:val="000000"/>
        </w:rPr>
        <w:t xml:space="preserve">Potenza MN </w:t>
      </w:r>
      <w:r>
        <w:rPr>
          <w:color w:val="000000"/>
        </w:rPr>
        <w:t xml:space="preserve">(2018) Specific forms of passionate attachment differentially mediate relationships between pornography use and sexual compulsivity in young adult men. </w:t>
      </w:r>
      <w:r w:rsidRPr="001C3D89">
        <w:rPr>
          <w:i/>
        </w:rPr>
        <w:t>Sex Addict Compulsivity</w:t>
      </w:r>
      <w:r>
        <w:rPr>
          <w:i/>
        </w:rPr>
        <w:t xml:space="preserve"> </w:t>
      </w:r>
      <w:r>
        <w:rPr>
          <w:b/>
        </w:rPr>
        <w:t>25(4):</w:t>
      </w:r>
      <w:r>
        <w:t>380-395.</w:t>
      </w:r>
    </w:p>
    <w:p w14:paraId="7F81F26F" w14:textId="29D0D6D5" w:rsidR="004F0101" w:rsidRDefault="004F0101" w:rsidP="004F0101">
      <w:pPr>
        <w:pStyle w:val="ListParagraph"/>
        <w:numPr>
          <w:ilvl w:val="0"/>
          <w:numId w:val="10"/>
        </w:numPr>
        <w:tabs>
          <w:tab w:val="left" w:pos="5220"/>
        </w:tabs>
        <w:ind w:left="446" w:hanging="446"/>
      </w:pPr>
      <w:r>
        <w:lastRenderedPageBreak/>
        <w:t xml:space="preserve">Chen L, Ding C, Jiang X, </w:t>
      </w:r>
      <w:r w:rsidRPr="004B1E05">
        <w:rPr>
          <w:b/>
        </w:rPr>
        <w:t>Potenza MN</w:t>
      </w:r>
      <w:r>
        <w:t xml:space="preserve"> (2018)</w:t>
      </w:r>
      <w:r w:rsidRPr="004B1E05">
        <w:t xml:space="preserve"> </w:t>
      </w:r>
      <w:r w:rsidRPr="003A32A7">
        <w:t xml:space="preserve">Frequency, duration, craving and negative emotions in problematic online sexual </w:t>
      </w:r>
      <w:r w:rsidRPr="001C3D89">
        <w:t xml:space="preserve">activities. </w:t>
      </w:r>
      <w:r w:rsidRPr="001C3D89">
        <w:rPr>
          <w:i/>
        </w:rPr>
        <w:t>Sex Addict Compulsivity</w:t>
      </w:r>
      <w:r>
        <w:t xml:space="preserve"> </w:t>
      </w:r>
      <w:r>
        <w:rPr>
          <w:b/>
        </w:rPr>
        <w:t>25(4):</w:t>
      </w:r>
      <w:r w:rsidR="00BC1169">
        <w:t>396-414.</w:t>
      </w:r>
    </w:p>
    <w:p w14:paraId="3586F9DF" w14:textId="45DA4D5E" w:rsidR="00B91246" w:rsidRDefault="00B91246" w:rsidP="00B91246">
      <w:pPr>
        <w:pStyle w:val="ListParagraph"/>
        <w:numPr>
          <w:ilvl w:val="0"/>
          <w:numId w:val="10"/>
        </w:numPr>
        <w:contextualSpacing w:val="0"/>
      </w:pPr>
      <w:r>
        <w:t xml:space="preserve">DeVito EE, Kober H, Carroll KM, </w:t>
      </w:r>
      <w:r>
        <w:rPr>
          <w:b/>
        </w:rPr>
        <w:t xml:space="preserve">Potenza MN </w:t>
      </w:r>
      <w:r>
        <w:t xml:space="preserve">(2019) fMRI Stroop and behavioral treatment for cocaine-dependence: Preliminary findings in methadone-maintained individuals. </w:t>
      </w:r>
      <w:r>
        <w:rPr>
          <w:i/>
        </w:rPr>
        <w:t xml:space="preserve">Addict Behav </w:t>
      </w:r>
      <w:r w:rsidRPr="00B91246">
        <w:rPr>
          <w:b/>
        </w:rPr>
        <w:t>89</w:t>
      </w:r>
      <w:r>
        <w:rPr>
          <w:b/>
        </w:rPr>
        <w:t>:</w:t>
      </w:r>
      <w:r>
        <w:t>10-14.</w:t>
      </w:r>
      <w:r w:rsidR="00D31427">
        <w:t>trot</w:t>
      </w:r>
      <w:r w:rsidR="007C40CF">
        <w:t xml:space="preserve"> (PMC6374034)</w:t>
      </w:r>
    </w:p>
    <w:p w14:paraId="32B43531" w14:textId="77777777" w:rsidR="002C25C2" w:rsidRPr="002C25C2" w:rsidRDefault="002C25C2" w:rsidP="002C25C2">
      <w:pPr>
        <w:numPr>
          <w:ilvl w:val="0"/>
          <w:numId w:val="10"/>
        </w:numPr>
        <w:ind w:left="446" w:hanging="446"/>
      </w:pPr>
      <w:r w:rsidRPr="004212EF">
        <w:t xml:space="preserve">Dong G, Wang Z, Wang Y, Du X, </w:t>
      </w:r>
      <w:r w:rsidRPr="002C25C2">
        <w:rPr>
          <w:b/>
        </w:rPr>
        <w:t xml:space="preserve">Potenza MN </w:t>
      </w:r>
      <w:r w:rsidRPr="004212EF">
        <w:t>(</w:t>
      </w:r>
      <w:r>
        <w:t>2019)</w:t>
      </w:r>
      <w:r w:rsidRPr="004212EF">
        <w:t xml:space="preserve"> Gender-related functional connectivity and craving during gaming and immediate forced abstinence: Implications for development and progression of Internet gaming disorder.</w:t>
      </w:r>
      <w:r>
        <w:t xml:space="preserve"> </w:t>
      </w:r>
      <w:r w:rsidRPr="002C25C2">
        <w:rPr>
          <w:i/>
        </w:rPr>
        <w:t xml:space="preserve">Prog Neuropsychopharm Biol Psychiatry </w:t>
      </w:r>
      <w:r w:rsidRPr="002C25C2">
        <w:rPr>
          <w:b/>
          <w:color w:val="000000"/>
          <w:shd w:val="clear" w:color="auto" w:fill="FFFFFF"/>
        </w:rPr>
        <w:t>88:</w:t>
      </w:r>
      <w:r w:rsidRPr="002C25C2">
        <w:rPr>
          <w:color w:val="000000"/>
          <w:shd w:val="clear" w:color="auto" w:fill="FFFFFF"/>
        </w:rPr>
        <w:t>1-10. </w:t>
      </w:r>
    </w:p>
    <w:p w14:paraId="0CD4FB25" w14:textId="77777777" w:rsidR="009E73B3" w:rsidRPr="004D377F" w:rsidRDefault="009E73B3" w:rsidP="009E73B3">
      <w:pPr>
        <w:numPr>
          <w:ilvl w:val="0"/>
          <w:numId w:val="10"/>
        </w:numPr>
        <w:tabs>
          <w:tab w:val="left" w:pos="440"/>
        </w:tabs>
        <w:ind w:left="446" w:hanging="446"/>
      </w:pPr>
      <w:r w:rsidRPr="00223F7A">
        <w:t xml:space="preserve">Maupin AN, Rutherford HVJ, Landi N, </w:t>
      </w:r>
      <w:r w:rsidRPr="00223F7A">
        <w:rPr>
          <w:b/>
        </w:rPr>
        <w:t xml:space="preserve">Potenza MN, </w:t>
      </w:r>
      <w:r w:rsidRPr="00223F7A">
        <w:t>Mayes LC (</w:t>
      </w:r>
      <w:r>
        <w:t>2019</w:t>
      </w:r>
      <w:r w:rsidRPr="00223F7A">
        <w:t xml:space="preserve">) Investigating the </w:t>
      </w:r>
      <w:r>
        <w:t>Association Between Parity and</w:t>
      </w:r>
      <w:r w:rsidRPr="00223F7A">
        <w:t xml:space="preserve"> the Maternal Neural Response to Infant Cues. </w:t>
      </w:r>
      <w:r>
        <w:rPr>
          <w:i/>
        </w:rPr>
        <w:t xml:space="preserve">Soc Neurosci </w:t>
      </w:r>
      <w:r w:rsidRPr="009E73B3">
        <w:rPr>
          <w:b/>
        </w:rPr>
        <w:t>14(2):</w:t>
      </w:r>
      <w:r>
        <w:t>214-225.</w:t>
      </w:r>
    </w:p>
    <w:p w14:paraId="09E06534" w14:textId="77777777" w:rsidR="009E73B3" w:rsidRPr="0022459C" w:rsidRDefault="009E73B3" w:rsidP="009E73B3">
      <w:pPr>
        <w:pStyle w:val="ListParagraph"/>
        <w:numPr>
          <w:ilvl w:val="0"/>
          <w:numId w:val="10"/>
        </w:numPr>
        <w:tabs>
          <w:tab w:val="left" w:pos="5220"/>
        </w:tabs>
        <w:ind w:left="446" w:hanging="446"/>
      </w:pPr>
      <w:r w:rsidRPr="0022459C">
        <w:t xml:space="preserve">Bőthe B, Tóth-Király I, Orosz G, </w:t>
      </w:r>
      <w:r w:rsidRPr="0022459C">
        <w:rPr>
          <w:b/>
        </w:rPr>
        <w:t xml:space="preserve">Potenza MN, </w:t>
      </w:r>
      <w:r w:rsidRPr="0022459C">
        <w:t>Griffiths MD,</w:t>
      </w:r>
      <w:r w:rsidRPr="0022459C">
        <w:rPr>
          <w:b/>
        </w:rPr>
        <w:t xml:space="preserve"> </w:t>
      </w:r>
      <w:r w:rsidRPr="0022459C">
        <w:t>Demetrovics Z (</w:t>
      </w:r>
      <w:r>
        <w:t>2019)</w:t>
      </w:r>
      <w:r w:rsidRPr="0022459C">
        <w:t xml:space="preserve"> </w:t>
      </w:r>
      <w:r w:rsidRPr="0022459C">
        <w:rPr>
          <w:rFonts w:eastAsia="Times" w:cs="Times"/>
          <w:color w:val="202020"/>
        </w:rPr>
        <w:t>Revisiting the role of impulsivity and compulsivity in problematic sexual behaviors</w:t>
      </w:r>
      <w:r w:rsidRPr="0022459C">
        <w:t xml:space="preserve">. </w:t>
      </w:r>
      <w:r w:rsidRPr="0022459C">
        <w:rPr>
          <w:i/>
        </w:rPr>
        <w:t>J Sex Res</w:t>
      </w:r>
      <w:r>
        <w:t xml:space="preserve"> </w:t>
      </w:r>
      <w:r>
        <w:rPr>
          <w:b/>
        </w:rPr>
        <w:t>56(2):</w:t>
      </w:r>
      <w:r>
        <w:t>166-179.</w:t>
      </w:r>
    </w:p>
    <w:p w14:paraId="7C3AD2CE" w14:textId="0A3EF417" w:rsidR="009E73B3" w:rsidRDefault="009E73B3" w:rsidP="009E73B3">
      <w:pPr>
        <w:numPr>
          <w:ilvl w:val="0"/>
          <w:numId w:val="10"/>
        </w:numPr>
        <w:ind w:left="446" w:hanging="446"/>
      </w:pPr>
      <w:r>
        <w:t xml:space="preserve">Yip SW, Scheinost D, Nich C, </w:t>
      </w:r>
      <w:r>
        <w:rPr>
          <w:b/>
        </w:rPr>
        <w:t xml:space="preserve">Potenza </w:t>
      </w:r>
      <w:r w:rsidRPr="009E73B3">
        <w:rPr>
          <w:b/>
        </w:rPr>
        <w:t>MN,</w:t>
      </w:r>
      <w:r>
        <w:t xml:space="preserve"> Carroll KM (2019) </w:t>
      </w:r>
      <w:r w:rsidRPr="007A44B2">
        <w:t>Connectome</w:t>
      </w:r>
      <w:r>
        <w:t xml:space="preserve">-based prediction of future cocaine abstinence. </w:t>
      </w:r>
      <w:r>
        <w:rPr>
          <w:i/>
        </w:rPr>
        <w:t xml:space="preserve">Am J Psychiatry </w:t>
      </w:r>
      <w:r>
        <w:rPr>
          <w:b/>
        </w:rPr>
        <w:t>176(2):</w:t>
      </w:r>
      <w:r>
        <w:t>156-164.</w:t>
      </w:r>
      <w:r w:rsidR="007C40CF">
        <w:t xml:space="preserve"> (PMC6481181)</w:t>
      </w:r>
    </w:p>
    <w:p w14:paraId="37C07201" w14:textId="68FC20D6" w:rsidR="003E69AC" w:rsidRDefault="003E69AC" w:rsidP="003E69AC">
      <w:pPr>
        <w:numPr>
          <w:ilvl w:val="0"/>
          <w:numId w:val="10"/>
        </w:numPr>
        <w:ind w:left="446" w:hanging="446"/>
      </w:pPr>
      <w:r w:rsidRPr="00223F7A">
        <w:t xml:space="preserve">Zhai Z, Yip SW, </w:t>
      </w:r>
      <w:r>
        <w:t xml:space="preserve">Lacadie CM, </w:t>
      </w:r>
      <w:r w:rsidRPr="00223F7A">
        <w:t xml:space="preserve">Sinha R, Mayes LC, </w:t>
      </w:r>
      <w:r w:rsidRPr="00223F7A">
        <w:rPr>
          <w:b/>
        </w:rPr>
        <w:t xml:space="preserve">Potenza MN </w:t>
      </w:r>
      <w:r w:rsidRPr="00223F7A">
        <w:t>(</w:t>
      </w:r>
      <w:r>
        <w:t>2019</w:t>
      </w:r>
      <w:r w:rsidRPr="00223F7A">
        <w:t xml:space="preserve">) </w:t>
      </w:r>
      <w:r w:rsidRPr="009051DD">
        <w:t xml:space="preserve">Childhood trauma moderates inhibitory control and activation of anterior cingulate cortex during personalized stress stimuli. </w:t>
      </w:r>
      <w:r>
        <w:rPr>
          <w:i/>
        </w:rPr>
        <w:t xml:space="preserve">Neuroimage </w:t>
      </w:r>
      <w:r>
        <w:rPr>
          <w:b/>
        </w:rPr>
        <w:t>185:</w:t>
      </w:r>
      <w:r>
        <w:t>111-118.</w:t>
      </w:r>
      <w:r w:rsidR="007C40CF">
        <w:t xml:space="preserve"> (PMC639</w:t>
      </w:r>
      <w:r w:rsidR="00497ED0">
        <w:t>2043)</w:t>
      </w:r>
    </w:p>
    <w:p w14:paraId="7772384A" w14:textId="38BAC334" w:rsidR="00564C5D" w:rsidRPr="00E85D8D" w:rsidRDefault="00564C5D" w:rsidP="00564C5D">
      <w:pPr>
        <w:pStyle w:val="ListParagraph"/>
        <w:numPr>
          <w:ilvl w:val="0"/>
          <w:numId w:val="10"/>
        </w:numPr>
      </w:pPr>
      <w:r w:rsidRPr="002E55DD">
        <w:t xml:space="preserve">Su W, Király O, Demetrovics Z, </w:t>
      </w:r>
      <w:r w:rsidRPr="009C5090">
        <w:rPr>
          <w:b/>
          <w:bCs/>
          <w:color w:val="000000" w:themeColor="text1"/>
          <w:kern w:val="36"/>
        </w:rPr>
        <w:t xml:space="preserve">Potenza MN </w:t>
      </w:r>
      <w:r w:rsidRPr="009C5090">
        <w:rPr>
          <w:bCs/>
          <w:color w:val="000000" w:themeColor="text1"/>
          <w:kern w:val="36"/>
        </w:rPr>
        <w:t>(</w:t>
      </w:r>
      <w:r>
        <w:rPr>
          <w:bCs/>
          <w:color w:val="000000" w:themeColor="text1"/>
          <w:kern w:val="36"/>
        </w:rPr>
        <w:t>2019</w:t>
      </w:r>
      <w:r w:rsidRPr="009C5090">
        <w:rPr>
          <w:bCs/>
          <w:color w:val="000000" w:themeColor="text1"/>
          <w:kern w:val="36"/>
        </w:rPr>
        <w:t xml:space="preserve">) </w:t>
      </w:r>
      <w:r w:rsidR="004D0BEF" w:rsidRPr="004D0BEF">
        <w:rPr>
          <w:rFonts w:cstheme="minorHAnsi"/>
        </w:rPr>
        <w:t>Gender Moderates the Partial Mediation of Impulsivity in the Relationship Between Psychiatric Distress and Problematic Online Gaming: Online Survey</w:t>
      </w:r>
      <w:r w:rsidRPr="009C5090">
        <w:rPr>
          <w:rFonts w:cstheme="minorHAnsi"/>
        </w:rPr>
        <w:t xml:space="preserve">. </w:t>
      </w:r>
      <w:r>
        <w:rPr>
          <w:rFonts w:cstheme="minorHAnsi"/>
          <w:i/>
        </w:rPr>
        <w:t xml:space="preserve">JMIR Mental Health </w:t>
      </w:r>
      <w:r w:rsidRPr="00564C5D">
        <w:rPr>
          <w:rFonts w:cstheme="minorHAnsi"/>
          <w:b/>
        </w:rPr>
        <w:t>6(3):</w:t>
      </w:r>
      <w:r w:rsidRPr="00564C5D">
        <w:rPr>
          <w:rFonts w:cstheme="minorHAnsi"/>
        </w:rPr>
        <w:t>e10784</w:t>
      </w:r>
      <w:r>
        <w:rPr>
          <w:rFonts w:cstheme="minorHAnsi"/>
        </w:rPr>
        <w:t>.</w:t>
      </w:r>
      <w:r w:rsidR="00497ED0">
        <w:rPr>
          <w:rFonts w:cstheme="minorHAnsi"/>
        </w:rPr>
        <w:t xml:space="preserve"> (PMC6444217)</w:t>
      </w:r>
    </w:p>
    <w:p w14:paraId="5AC237BA" w14:textId="6DDB6DED" w:rsidR="00564C5D" w:rsidRDefault="00564C5D" w:rsidP="00564C5D">
      <w:pPr>
        <w:pStyle w:val="ListParagraph"/>
        <w:numPr>
          <w:ilvl w:val="0"/>
          <w:numId w:val="10"/>
        </w:numPr>
      </w:pPr>
      <w:r w:rsidRPr="00B874EF">
        <w:t xml:space="preserve">Dong G, </w:t>
      </w:r>
      <w:r>
        <w:rPr>
          <w:rFonts w:hint="eastAsia"/>
        </w:rPr>
        <w:t>Liu</w:t>
      </w:r>
      <w:r>
        <w:t xml:space="preserve"> X</w:t>
      </w:r>
      <w:r w:rsidRPr="00B874EF">
        <w:t xml:space="preserve">, </w:t>
      </w:r>
      <w:r>
        <w:t xml:space="preserve">Zhang J, </w:t>
      </w:r>
      <w:r w:rsidRPr="00B874EF">
        <w:t xml:space="preserve">Du X, </w:t>
      </w:r>
      <w:r w:rsidRPr="00D91202">
        <w:rPr>
          <w:b/>
        </w:rPr>
        <w:t>Potenza MN</w:t>
      </w:r>
      <w:r>
        <w:t xml:space="preserve"> (2019)</w:t>
      </w:r>
      <w:r w:rsidRPr="00D91202">
        <w:t xml:space="preserve"> </w:t>
      </w:r>
      <w:r w:rsidRPr="004A79EB">
        <w:t>Brain response features during forced break could predict subsequent recovery in internet gaming disorder: A longitudinal study</w:t>
      </w:r>
      <w:r>
        <w:t xml:space="preserve">. </w:t>
      </w:r>
      <w:r>
        <w:rPr>
          <w:i/>
        </w:rPr>
        <w:t xml:space="preserve">J Psychiatr Res </w:t>
      </w:r>
      <w:r>
        <w:rPr>
          <w:b/>
        </w:rPr>
        <w:t>113:</w:t>
      </w:r>
      <w:r>
        <w:t>17-26.</w:t>
      </w:r>
      <w:r w:rsidR="00497ED0">
        <w:t xml:space="preserve"> </w:t>
      </w:r>
    </w:p>
    <w:p w14:paraId="267E3F8A" w14:textId="77777777" w:rsidR="0005100B" w:rsidRPr="007F76E5" w:rsidRDefault="0005100B" w:rsidP="0005100B">
      <w:pPr>
        <w:numPr>
          <w:ilvl w:val="0"/>
          <w:numId w:val="10"/>
        </w:numPr>
        <w:ind w:left="446" w:hanging="446"/>
      </w:pPr>
      <w:r>
        <w:t>Király O</w:t>
      </w:r>
      <w:r w:rsidRPr="000A3FA3">
        <w:t xml:space="preserve">, </w:t>
      </w:r>
      <w:r>
        <w:t>Bőthe B, Ramos-Diaz J, Rahimi-Movaghar A, Lukavska K, Hrabec O</w:t>
      </w:r>
      <w:r w:rsidRPr="000A3FA3">
        <w:t xml:space="preserve">, </w:t>
      </w:r>
      <w:r>
        <w:t>Miovsky M, Billieux J, Deleuze J, Nuyens F, Karila L, Griffiths MD, Nagygyörgy K</w:t>
      </w:r>
      <w:r w:rsidRPr="000A3FA3">
        <w:t>,</w:t>
      </w:r>
      <w:r>
        <w:t xml:space="preserve"> Urbán R</w:t>
      </w:r>
      <w:r w:rsidRPr="000A3FA3">
        <w:t xml:space="preserve">, </w:t>
      </w:r>
      <w:r w:rsidRPr="008D3886">
        <w:rPr>
          <w:b/>
        </w:rPr>
        <w:t>Potenza MN,</w:t>
      </w:r>
      <w:r>
        <w:t xml:space="preserve"> </w:t>
      </w:r>
      <w:r w:rsidRPr="008D3886">
        <w:t>King</w:t>
      </w:r>
      <w:r>
        <w:t xml:space="preserve"> D, </w:t>
      </w:r>
      <w:r w:rsidRPr="008D3886">
        <w:t>Rumpf</w:t>
      </w:r>
      <w:r>
        <w:t xml:space="preserve"> HJ, </w:t>
      </w:r>
      <w:r w:rsidRPr="008D3886">
        <w:t>Carragher</w:t>
      </w:r>
      <w:r>
        <w:t xml:space="preserve"> N</w:t>
      </w:r>
      <w:r w:rsidRPr="008D3886">
        <w:t xml:space="preserve">, </w:t>
      </w:r>
      <w:r>
        <w:t xml:space="preserve">Demetrovics Z (2019) </w:t>
      </w:r>
      <w:r w:rsidRPr="009E231A">
        <w:t>Ten-Item Internet Gaming Disorder Test (IGDT-10): Cross-cultural validation across seven language-based samples</w:t>
      </w:r>
      <w:r>
        <w:t xml:space="preserve">. </w:t>
      </w:r>
      <w:r>
        <w:rPr>
          <w:i/>
        </w:rPr>
        <w:t xml:space="preserve">Psychol Addict Behav </w:t>
      </w:r>
      <w:r w:rsidRPr="0005100B">
        <w:rPr>
          <w:b/>
        </w:rPr>
        <w:t>33(1):</w:t>
      </w:r>
      <w:r w:rsidRPr="0005100B">
        <w:t>91-103.</w:t>
      </w:r>
    </w:p>
    <w:p w14:paraId="5BF68102" w14:textId="77777777" w:rsidR="002A1690" w:rsidRPr="00B91246" w:rsidRDefault="002A1690" w:rsidP="002A1690">
      <w:pPr>
        <w:pStyle w:val="ListParagraph"/>
        <w:numPr>
          <w:ilvl w:val="0"/>
          <w:numId w:val="10"/>
        </w:numPr>
      </w:pPr>
      <w:r>
        <w:rPr>
          <w:bCs/>
          <w:color w:val="000000" w:themeColor="text1"/>
          <w:kern w:val="36"/>
        </w:rPr>
        <w:t xml:space="preserve">Richard J, </w:t>
      </w:r>
      <w:r>
        <w:rPr>
          <w:b/>
          <w:bCs/>
          <w:color w:val="000000" w:themeColor="text1"/>
          <w:kern w:val="36"/>
        </w:rPr>
        <w:t>Potenza MN,</w:t>
      </w:r>
      <w:r>
        <w:rPr>
          <w:bCs/>
          <w:color w:val="000000" w:themeColor="text1"/>
          <w:kern w:val="36"/>
        </w:rPr>
        <w:t xml:space="preserve"> Ivoska W, Derevensky J (2019) </w:t>
      </w:r>
      <w:r>
        <w:t xml:space="preserve">The Stimulating Nature of Gambling Behaviors: Relationships Between Stimulant Use and Gambling Among Adolescents. </w:t>
      </w:r>
      <w:r>
        <w:rPr>
          <w:i/>
        </w:rPr>
        <w:t xml:space="preserve">J Gambling Stud </w:t>
      </w:r>
      <w:r>
        <w:rPr>
          <w:b/>
        </w:rPr>
        <w:t>35(1):</w:t>
      </w:r>
      <w:r>
        <w:t>47-62.</w:t>
      </w:r>
    </w:p>
    <w:p w14:paraId="4CC6090E" w14:textId="77777777" w:rsidR="00D627C8" w:rsidRPr="006D0F0C" w:rsidRDefault="00D627C8" w:rsidP="00D627C8">
      <w:pPr>
        <w:numPr>
          <w:ilvl w:val="0"/>
          <w:numId w:val="10"/>
        </w:numPr>
        <w:tabs>
          <w:tab w:val="left" w:pos="440"/>
        </w:tabs>
        <w:ind w:left="446" w:hanging="446"/>
        <w:rPr>
          <w:u w:val="single"/>
        </w:rPr>
      </w:pPr>
      <w:r w:rsidRPr="006D0F0C">
        <w:t>Canan F, Karaca S, Toprak M, Kul</w:t>
      </w:r>
      <w:r w:rsidRPr="006D0F0C">
        <w:rPr>
          <w:lang w:val="tr-TR"/>
        </w:rPr>
        <w:t>oğ</w:t>
      </w:r>
      <w:r w:rsidRPr="006D0F0C">
        <w:t xml:space="preserve">lu M, </w:t>
      </w:r>
      <w:r w:rsidRPr="006D0F0C">
        <w:rPr>
          <w:b/>
        </w:rPr>
        <w:t>Potenza MN</w:t>
      </w:r>
      <w:r w:rsidRPr="006D0F0C">
        <w:t xml:space="preserve"> (</w:t>
      </w:r>
      <w:r>
        <w:t>2019</w:t>
      </w:r>
      <w:r w:rsidRPr="006D0F0C">
        <w:t xml:space="preserve">) Gender-related differences in the relationship between problematic and pathological Internet use and self-reported sleep-wake habits among university students. </w:t>
      </w:r>
      <w:r w:rsidRPr="006D0F0C">
        <w:rPr>
          <w:i/>
        </w:rPr>
        <w:t>Arch Behav Addict</w:t>
      </w:r>
      <w:r>
        <w:rPr>
          <w:i/>
        </w:rPr>
        <w:t xml:space="preserve"> </w:t>
      </w:r>
      <w:r>
        <w:rPr>
          <w:b/>
        </w:rPr>
        <w:t>1(1):</w:t>
      </w:r>
      <w:r w:rsidRPr="002A1690">
        <w:t xml:space="preserve"> http://www.aba-journal.com/gender-related-differences-in-the-relationship-between-problematic-and-pathological-internet-use-and-self-reported-sleep-wake-habits-among-university-students/</w:t>
      </w:r>
    </w:p>
    <w:p w14:paraId="420DCDC7" w14:textId="70745EC1" w:rsidR="007C3C24" w:rsidRPr="00E64FCB" w:rsidRDefault="007C3C24" w:rsidP="007C3C24">
      <w:pPr>
        <w:numPr>
          <w:ilvl w:val="0"/>
          <w:numId w:val="10"/>
        </w:numPr>
        <w:ind w:left="446" w:hanging="446"/>
      </w:pPr>
      <w:r w:rsidRPr="00E64FCB">
        <w:rPr>
          <w:rFonts w:cs="Calibri"/>
          <w:lang w:eastAsia="en-AU"/>
        </w:rPr>
        <w:t>Yücel M, Oldenhof E, Ahmed S, Belin D, Billieux J, Bowden-Jones H, Carter A, Chamberlain SR, Clark L, Connor J, Daglish M, Dannon P, Dom G, Duka T, Fernandez-Serrano M, Field M, Franken I, Goldstein R, Gonzalez R, Goudriaan A, Grant JE, Gullo M, Hester R</w:t>
      </w:r>
      <w:r>
        <w:rPr>
          <w:rFonts w:cs="Calibri"/>
          <w:lang w:eastAsia="en-AU"/>
        </w:rPr>
        <w:t xml:space="preserve">, </w:t>
      </w:r>
      <w:r w:rsidRPr="00E64FCB">
        <w:rPr>
          <w:rFonts w:cs="Calibri"/>
          <w:lang w:eastAsia="en-AU"/>
        </w:rPr>
        <w:t>Hodg</w:t>
      </w:r>
      <w:r>
        <w:rPr>
          <w:rFonts w:cs="Calibri"/>
          <w:lang w:eastAsia="en-AU"/>
        </w:rPr>
        <w:t>ins D, Le Foll B</w:t>
      </w:r>
      <w:r w:rsidRPr="00E64FCB">
        <w:rPr>
          <w:rFonts w:cs="Calibri"/>
          <w:lang w:eastAsia="en-AU"/>
        </w:rPr>
        <w:t xml:space="preserve">, </w:t>
      </w:r>
      <w:r>
        <w:rPr>
          <w:rFonts w:cs="Calibri"/>
          <w:lang w:eastAsia="en-AU"/>
        </w:rPr>
        <w:t>Lee R</w:t>
      </w:r>
      <w:r w:rsidRPr="00E64FCB">
        <w:rPr>
          <w:rFonts w:cs="Calibri"/>
          <w:lang w:eastAsia="en-AU"/>
        </w:rPr>
        <w:t xml:space="preserve">, </w:t>
      </w:r>
      <w:r>
        <w:rPr>
          <w:rFonts w:cs="Calibri"/>
          <w:lang w:eastAsia="en-AU"/>
        </w:rPr>
        <w:t xml:space="preserve">Lingford-Hughes A, Lorenzetti V, Moeller S, Munafo M, Odlaug B, </w:t>
      </w:r>
      <w:r w:rsidRPr="00E64FCB">
        <w:rPr>
          <w:rFonts w:cs="Calibri"/>
          <w:b/>
          <w:lang w:eastAsia="en-AU"/>
        </w:rPr>
        <w:t>Potenza MN</w:t>
      </w:r>
      <w:r>
        <w:rPr>
          <w:rFonts w:cs="Calibri"/>
          <w:lang w:eastAsia="en-AU"/>
        </w:rPr>
        <w:t xml:space="preserve">, </w:t>
      </w:r>
      <w:r w:rsidRPr="00E64FCB">
        <w:rPr>
          <w:rFonts w:cs="Calibri"/>
          <w:lang w:eastAsia="en-AU"/>
        </w:rPr>
        <w:t>Segrave</w:t>
      </w:r>
      <w:r>
        <w:rPr>
          <w:rFonts w:cs="Calibri"/>
          <w:lang w:eastAsia="en-AU"/>
        </w:rPr>
        <w:t xml:space="preserve"> R</w:t>
      </w:r>
      <w:r w:rsidRPr="00E64FCB">
        <w:rPr>
          <w:rFonts w:cs="Calibri"/>
          <w:lang w:eastAsia="en-AU"/>
        </w:rPr>
        <w:t xml:space="preserve">, </w:t>
      </w:r>
      <w:r>
        <w:rPr>
          <w:rFonts w:cs="Calibri"/>
          <w:lang w:eastAsia="en-AU"/>
        </w:rPr>
        <w:t>Sjoerds Z, Solowij N, Vaidyanathan U</w:t>
      </w:r>
      <w:r w:rsidRPr="00E64FCB">
        <w:rPr>
          <w:rFonts w:cs="Calibri"/>
          <w:lang w:eastAsia="en-AU"/>
        </w:rPr>
        <w:t xml:space="preserve">, </w:t>
      </w:r>
      <w:r>
        <w:rPr>
          <w:rFonts w:cs="Calibri"/>
          <w:lang w:eastAsia="en-AU"/>
        </w:rPr>
        <w:t>van den Brink W, Van Holst R, Voon V</w:t>
      </w:r>
      <w:r w:rsidRPr="00E64FCB">
        <w:rPr>
          <w:rFonts w:cs="Calibri"/>
          <w:lang w:eastAsia="en-AU"/>
        </w:rPr>
        <w:t xml:space="preserve">, </w:t>
      </w:r>
      <w:r>
        <w:rPr>
          <w:rFonts w:cs="Calibri"/>
          <w:lang w:eastAsia="en-AU"/>
        </w:rPr>
        <w:t>Wiers R</w:t>
      </w:r>
      <w:r w:rsidRPr="00E64FCB">
        <w:rPr>
          <w:rFonts w:cs="Calibri"/>
          <w:lang w:eastAsia="en-AU"/>
        </w:rPr>
        <w:t xml:space="preserve">, </w:t>
      </w:r>
      <w:r>
        <w:rPr>
          <w:rFonts w:cs="Calibri"/>
          <w:lang w:eastAsia="en-AU"/>
        </w:rPr>
        <w:t xml:space="preserve">Fontenelle LF, </w:t>
      </w:r>
      <w:r w:rsidRPr="00E64FCB">
        <w:rPr>
          <w:rFonts w:cs="Calibri"/>
          <w:lang w:eastAsia="en-AU"/>
        </w:rPr>
        <w:t xml:space="preserve">Verdejo-Garcia </w:t>
      </w:r>
      <w:r>
        <w:rPr>
          <w:rFonts w:cs="Calibri"/>
          <w:lang w:eastAsia="en-AU"/>
        </w:rPr>
        <w:t xml:space="preserve">A </w:t>
      </w:r>
      <w:r w:rsidRPr="00E64FCB">
        <w:rPr>
          <w:rFonts w:cs="Calibri"/>
          <w:lang w:eastAsia="en-AU"/>
        </w:rPr>
        <w:t>(</w:t>
      </w:r>
      <w:r w:rsidR="00BC1169">
        <w:rPr>
          <w:rFonts w:cs="Calibri"/>
          <w:lang w:eastAsia="en-AU"/>
        </w:rPr>
        <w:t>2019</w:t>
      </w:r>
      <w:r w:rsidRPr="00E64FCB">
        <w:rPr>
          <w:rFonts w:cs="Calibri"/>
          <w:lang w:eastAsia="en-AU"/>
        </w:rPr>
        <w:t xml:space="preserve">) </w:t>
      </w:r>
      <w:r w:rsidRPr="00E64FCB">
        <w:t xml:space="preserve">A transdiagnostic dimensional approach towards a neuropsychological assessment for </w:t>
      </w:r>
      <w:r w:rsidRPr="00E64FCB">
        <w:lastRenderedPageBreak/>
        <w:t>addiction: an international Delphi consensus study</w:t>
      </w:r>
      <w:r>
        <w:t xml:space="preserve">. </w:t>
      </w:r>
      <w:r>
        <w:rPr>
          <w:i/>
        </w:rPr>
        <w:t>Addiction</w:t>
      </w:r>
      <w:r w:rsidR="00BC1169">
        <w:rPr>
          <w:i/>
        </w:rPr>
        <w:t xml:space="preserve"> </w:t>
      </w:r>
      <w:r w:rsidR="00BC1169" w:rsidRPr="00BC1169">
        <w:rPr>
          <w:b/>
        </w:rPr>
        <w:t>114(6):</w:t>
      </w:r>
      <w:r w:rsidR="00BC1169" w:rsidRPr="00BC1169">
        <w:t>1095-1109.</w:t>
      </w:r>
      <w:r w:rsidR="00497ED0">
        <w:t xml:space="preserve"> (PMC6386631)</w:t>
      </w:r>
    </w:p>
    <w:p w14:paraId="1DE11591" w14:textId="687A6171" w:rsidR="00BC1169" w:rsidRPr="00AB26FF" w:rsidRDefault="00BC1169" w:rsidP="00BC1169">
      <w:pPr>
        <w:pStyle w:val="ListParagraph"/>
        <w:numPr>
          <w:ilvl w:val="0"/>
          <w:numId w:val="10"/>
        </w:numPr>
        <w:rPr>
          <w:i/>
        </w:rPr>
      </w:pPr>
      <w:r>
        <w:t>Miller L, Balodis IM</w:t>
      </w:r>
      <w:r w:rsidRPr="00C137BF">
        <w:t xml:space="preserve">, </w:t>
      </w:r>
      <w:r>
        <w:t xml:space="preserve">McClintock CH, Xu J, Lacadie CM, Sinha R, </w:t>
      </w:r>
      <w:r w:rsidRPr="00AB26FF">
        <w:rPr>
          <w:b/>
        </w:rPr>
        <w:t>Potenza MN</w:t>
      </w:r>
      <w:r>
        <w:t xml:space="preserve"> (2019)</w:t>
      </w:r>
      <w:r w:rsidRPr="00C137BF">
        <w:t xml:space="preserve"> Neural Correlates of </w:t>
      </w:r>
      <w:r>
        <w:t xml:space="preserve">Personalized </w:t>
      </w:r>
      <w:r w:rsidRPr="00C137BF">
        <w:t>Spiritual Experiences</w:t>
      </w:r>
      <w:r>
        <w:t xml:space="preserve">. </w:t>
      </w:r>
      <w:r>
        <w:rPr>
          <w:i/>
        </w:rPr>
        <w:t xml:space="preserve">Cerebral Cortex </w:t>
      </w:r>
      <w:r w:rsidRPr="00BC1169">
        <w:rPr>
          <w:b/>
        </w:rPr>
        <w:t>29(6):</w:t>
      </w:r>
      <w:r w:rsidRPr="00BC1169">
        <w:t>2331-2338.</w:t>
      </w:r>
      <w:r w:rsidR="00497ED0">
        <w:t xml:space="preserve"> (PMC6519691)</w:t>
      </w:r>
    </w:p>
    <w:p w14:paraId="087EF920" w14:textId="77777777" w:rsidR="00BC1169" w:rsidRPr="00152647" w:rsidRDefault="00BC1169" w:rsidP="00BC1169">
      <w:pPr>
        <w:pStyle w:val="ListParagraph"/>
        <w:numPr>
          <w:ilvl w:val="0"/>
          <w:numId w:val="10"/>
        </w:numPr>
        <w:rPr>
          <w:rFonts w:cstheme="minorHAnsi"/>
        </w:rPr>
      </w:pPr>
      <w:r w:rsidRPr="002E55DD">
        <w:t>Su W</w:t>
      </w:r>
      <w:r>
        <w:t xml:space="preserve">, Han X, Jin C, Yan Y, </w:t>
      </w:r>
      <w:r w:rsidRPr="009C5090">
        <w:rPr>
          <w:b/>
          <w:bCs/>
          <w:color w:val="000000" w:themeColor="text1"/>
          <w:kern w:val="36"/>
        </w:rPr>
        <w:t xml:space="preserve">Potenza MN </w:t>
      </w:r>
      <w:r w:rsidRPr="009C5090">
        <w:rPr>
          <w:bCs/>
          <w:color w:val="000000" w:themeColor="text1"/>
          <w:kern w:val="36"/>
        </w:rPr>
        <w:t>(</w:t>
      </w:r>
      <w:r>
        <w:rPr>
          <w:bCs/>
          <w:color w:val="000000" w:themeColor="text1"/>
          <w:kern w:val="36"/>
        </w:rPr>
        <w:t>2019)</w:t>
      </w:r>
      <w:r w:rsidRPr="009C5090">
        <w:rPr>
          <w:bCs/>
          <w:color w:val="000000" w:themeColor="text1"/>
          <w:kern w:val="36"/>
        </w:rPr>
        <w:t xml:space="preserve"> </w:t>
      </w:r>
      <w:r w:rsidRPr="00152647">
        <w:rPr>
          <w:rFonts w:cstheme="minorHAnsi"/>
        </w:rPr>
        <w:t xml:space="preserve">Are Males More likely to be Addicted to the Internet than Females? A Meta-Analysis Involving 34 Global Jurisdictions. </w:t>
      </w:r>
      <w:r>
        <w:rPr>
          <w:rFonts w:cstheme="minorHAnsi"/>
          <w:i/>
        </w:rPr>
        <w:t xml:space="preserve">Computers Hum Behav </w:t>
      </w:r>
      <w:r>
        <w:rPr>
          <w:rFonts w:cstheme="minorHAnsi"/>
          <w:b/>
        </w:rPr>
        <w:t>99:</w:t>
      </w:r>
      <w:r>
        <w:rPr>
          <w:rFonts w:cstheme="minorHAnsi"/>
        </w:rPr>
        <w:t>86-100.</w:t>
      </w:r>
    </w:p>
    <w:p w14:paraId="45F0F02D" w14:textId="51D1BE57" w:rsidR="001F0748" w:rsidRPr="000A3DB2" w:rsidRDefault="001F0748" w:rsidP="001F0748">
      <w:pPr>
        <w:pStyle w:val="ListParagraph"/>
        <w:numPr>
          <w:ilvl w:val="0"/>
          <w:numId w:val="10"/>
        </w:numPr>
        <w:rPr>
          <w:i/>
        </w:rPr>
      </w:pPr>
      <w:r>
        <w:t>Sklenarik S</w:t>
      </w:r>
      <w:r w:rsidRPr="00D73168">
        <w:t xml:space="preserve">, </w:t>
      </w:r>
      <w:r w:rsidRPr="00D73168">
        <w:rPr>
          <w:b/>
        </w:rPr>
        <w:t>Potenza MN</w:t>
      </w:r>
      <w:r>
        <w:t xml:space="preserve">, Gola M, Kor A, Kraus SW, Astur R (2019) </w:t>
      </w:r>
      <w:r w:rsidR="004712D3">
        <w:t xml:space="preserve">Approach </w:t>
      </w:r>
      <w:r w:rsidRPr="000A3DB2">
        <w:t>Bias for Erotic Stimuli in Heterosexual Male Colle</w:t>
      </w:r>
      <w:r>
        <w:t xml:space="preserve">ge Students Who Use Pornography. </w:t>
      </w:r>
      <w:r>
        <w:rPr>
          <w:i/>
        </w:rPr>
        <w:t xml:space="preserve">J Behav Addiction </w:t>
      </w:r>
      <w:r>
        <w:rPr>
          <w:b/>
        </w:rPr>
        <w:t>8(2):</w:t>
      </w:r>
      <w:r>
        <w:t>234-241.</w:t>
      </w:r>
      <w:r w:rsidR="00497ED0">
        <w:t xml:space="preserve"> (PMC7044553)</w:t>
      </w:r>
    </w:p>
    <w:p w14:paraId="6631A14A" w14:textId="09742414" w:rsidR="00391A3D" w:rsidRPr="00302EB4" w:rsidRDefault="00391A3D" w:rsidP="00391A3D">
      <w:pPr>
        <w:pStyle w:val="ListParagraph"/>
        <w:numPr>
          <w:ilvl w:val="0"/>
          <w:numId w:val="10"/>
        </w:numPr>
      </w:pPr>
      <w:r w:rsidRPr="00B33C7A">
        <w:t xml:space="preserve">Banz BC, Worhunsky PD, Astur RS, Tennen HA, Raskin SA, Austad CS, Fallahi CR, </w:t>
      </w:r>
      <w:r w:rsidRPr="00302EB4">
        <w:rPr>
          <w:b/>
        </w:rPr>
        <w:t>Potenza MN</w:t>
      </w:r>
      <w:r>
        <w:rPr>
          <w:b/>
        </w:rPr>
        <w:t>*</w:t>
      </w:r>
      <w:r w:rsidRPr="00302EB4">
        <w:rPr>
          <w:b/>
        </w:rPr>
        <w:t xml:space="preserve">, </w:t>
      </w:r>
      <w:r w:rsidRPr="00B33C7A">
        <w:t>Pearlson GD</w:t>
      </w:r>
      <w:r>
        <w:t>*</w:t>
      </w:r>
      <w:r w:rsidRPr="00B33C7A">
        <w:t xml:space="preserve"> (</w:t>
      </w:r>
      <w:r>
        <w:t>2019)</w:t>
      </w:r>
      <w:r w:rsidRPr="00B33C7A">
        <w:t xml:space="preserve"> </w:t>
      </w:r>
      <w:r w:rsidRPr="00302EB4">
        <w:t>Relationships between Drinking Quantity and Frequency and Behavioral and Hippocampal BOLD Responses During Working Memory Performance Involving Allocentric Spatial Navigation in College Students</w:t>
      </w:r>
      <w:r w:rsidRPr="00B33C7A">
        <w:t xml:space="preserve">. </w:t>
      </w:r>
      <w:r w:rsidRPr="00302EB4">
        <w:rPr>
          <w:i/>
        </w:rPr>
        <w:t>Drug and Alcohol Dependence</w:t>
      </w:r>
      <w:r>
        <w:rPr>
          <w:i/>
        </w:rPr>
        <w:t xml:space="preserve"> </w:t>
      </w:r>
      <w:r>
        <w:rPr>
          <w:b/>
        </w:rPr>
        <w:t>201:</w:t>
      </w:r>
      <w:r>
        <w:t>236-243.</w:t>
      </w:r>
      <w:r w:rsidR="00F30E5F">
        <w:t xml:space="preserve"> (PMC7370814) </w:t>
      </w:r>
      <w:r>
        <w:rPr>
          <w:i/>
        </w:rPr>
        <w:t>*</w:t>
      </w:r>
      <w:r>
        <w:t>authors contributed equally</w:t>
      </w:r>
    </w:p>
    <w:p w14:paraId="2C2901C2" w14:textId="77777777" w:rsidR="00FE0714" w:rsidRPr="00E85D8D" w:rsidRDefault="00FE0714" w:rsidP="00FE0714">
      <w:pPr>
        <w:numPr>
          <w:ilvl w:val="0"/>
          <w:numId w:val="10"/>
        </w:numPr>
        <w:ind w:left="446" w:hanging="446"/>
      </w:pPr>
      <w:r w:rsidRPr="004212EF">
        <w:rPr>
          <w:color w:val="000000"/>
        </w:rPr>
        <w:t xml:space="preserve">Ronzitti S, </w:t>
      </w:r>
      <w:r>
        <w:rPr>
          <w:color w:val="000000"/>
        </w:rPr>
        <w:t xml:space="preserve">Loree AM, </w:t>
      </w:r>
      <w:r w:rsidRPr="004212EF">
        <w:rPr>
          <w:b/>
          <w:color w:val="000000"/>
        </w:rPr>
        <w:t>Potenza MN</w:t>
      </w:r>
      <w:r>
        <w:rPr>
          <w:b/>
          <w:color w:val="000000"/>
        </w:rPr>
        <w:t xml:space="preserve">, </w:t>
      </w:r>
      <w:r w:rsidRPr="000F643C">
        <w:rPr>
          <w:color w:val="000000"/>
        </w:rPr>
        <w:t>Decker S, Wilson SM, Abel E, Haskell SG,</w:t>
      </w:r>
      <w:r>
        <w:rPr>
          <w:b/>
          <w:color w:val="000000"/>
        </w:rPr>
        <w:t xml:space="preserve"> </w:t>
      </w:r>
      <w:r>
        <w:rPr>
          <w:color w:val="000000"/>
        </w:rPr>
        <w:t>Brandt CA, Goulet JL</w:t>
      </w:r>
      <w:r w:rsidRPr="004212EF">
        <w:rPr>
          <w:b/>
          <w:color w:val="000000"/>
        </w:rPr>
        <w:t xml:space="preserve"> </w:t>
      </w:r>
      <w:r w:rsidRPr="004212EF">
        <w:rPr>
          <w:color w:val="000000"/>
        </w:rPr>
        <w:t>(</w:t>
      </w:r>
      <w:r>
        <w:rPr>
          <w:color w:val="000000"/>
        </w:rPr>
        <w:t xml:space="preserve">2019) </w:t>
      </w:r>
      <w:r>
        <w:rPr>
          <w:lang w:val="en-GB"/>
        </w:rPr>
        <w:t>Gender</w:t>
      </w:r>
      <w:r w:rsidRPr="00E85D8D">
        <w:rPr>
          <w:lang w:val="en-GB"/>
        </w:rPr>
        <w:t xml:space="preserve"> differences in </w:t>
      </w:r>
      <w:r>
        <w:t>suicide and self-directed violence</w:t>
      </w:r>
      <w:r w:rsidRPr="00E85D8D">
        <w:t xml:space="preserve"> risk among veterans with posttraumatic stress and substance-use disorders</w:t>
      </w:r>
      <w:r>
        <w:t xml:space="preserve">. </w:t>
      </w:r>
      <w:r>
        <w:rPr>
          <w:i/>
        </w:rPr>
        <w:t xml:space="preserve">Women’s Health Issues </w:t>
      </w:r>
      <w:r>
        <w:rPr>
          <w:b/>
        </w:rPr>
        <w:t>29(S1):</w:t>
      </w:r>
      <w:r>
        <w:t>S94-S102.</w:t>
      </w:r>
    </w:p>
    <w:p w14:paraId="6DAED14C" w14:textId="25B71AFF" w:rsidR="00334A24" w:rsidRPr="005448C2" w:rsidRDefault="00334A24" w:rsidP="00334A24">
      <w:pPr>
        <w:pStyle w:val="ListParagraph"/>
        <w:numPr>
          <w:ilvl w:val="0"/>
          <w:numId w:val="10"/>
        </w:numPr>
      </w:pPr>
      <w:r w:rsidRPr="001C3D89">
        <w:t xml:space="preserve">Morie KP, Wu J, Landi N, </w:t>
      </w:r>
      <w:r w:rsidRPr="001C3D89">
        <w:rPr>
          <w:b/>
        </w:rPr>
        <w:t>Potenza MN,</w:t>
      </w:r>
      <w:r w:rsidRPr="001C3D89">
        <w:t xml:space="preserve"> Mayes LC, Crowley MJ (</w:t>
      </w:r>
      <w:r>
        <w:t>2019</w:t>
      </w:r>
      <w:r w:rsidRPr="001C3D89">
        <w:t>) Oscillatory dynamics of feedback processing</w:t>
      </w:r>
      <w:r w:rsidRPr="005448C2">
        <w:t xml:space="preserve"> in adolescents with prenatal cocaine exposure</w:t>
      </w:r>
      <w:r>
        <w:t xml:space="preserve">. </w:t>
      </w:r>
      <w:r>
        <w:rPr>
          <w:i/>
        </w:rPr>
        <w:t xml:space="preserve">Dev Neuropsychology </w:t>
      </w:r>
      <w:r>
        <w:rPr>
          <w:b/>
        </w:rPr>
        <w:t>44(5):</w:t>
      </w:r>
      <w:r>
        <w:t>429-442.</w:t>
      </w:r>
      <w:r w:rsidR="00F30E5F">
        <w:t xml:space="preserve"> (PMC6690776)</w:t>
      </w:r>
    </w:p>
    <w:p w14:paraId="5112F40A" w14:textId="266C73C8" w:rsidR="00334A24" w:rsidRPr="00223F7A" w:rsidRDefault="00334A24" w:rsidP="00334A24">
      <w:pPr>
        <w:pStyle w:val="ListParagraph"/>
        <w:numPr>
          <w:ilvl w:val="0"/>
          <w:numId w:val="10"/>
        </w:numPr>
      </w:pPr>
      <w:r w:rsidRPr="00943C1D">
        <w:rPr>
          <w:rFonts w:eastAsiaTheme="minorHAnsi"/>
        </w:rPr>
        <w:t xml:space="preserve">Whiting SW, Hoff RA, Balodis IM, </w:t>
      </w:r>
      <w:r w:rsidRPr="00943C1D">
        <w:rPr>
          <w:rFonts w:eastAsiaTheme="minorHAnsi"/>
          <w:b/>
        </w:rPr>
        <w:t xml:space="preserve">Potenza MN </w:t>
      </w:r>
      <w:r w:rsidRPr="00943C1D">
        <w:rPr>
          <w:rFonts w:eastAsiaTheme="minorHAnsi"/>
        </w:rPr>
        <w:t>(</w:t>
      </w:r>
      <w:r>
        <w:rPr>
          <w:rFonts w:eastAsiaTheme="minorHAnsi"/>
        </w:rPr>
        <w:t>2019)</w:t>
      </w:r>
      <w:r w:rsidRPr="00943C1D">
        <w:rPr>
          <w:rFonts w:eastAsiaTheme="minorHAnsi"/>
        </w:rPr>
        <w:t xml:space="preserve"> Relationships among Five-Factor Personality Measures and</w:t>
      </w:r>
      <w:r w:rsidRPr="00223F7A">
        <w:rPr>
          <w:rFonts w:eastAsiaTheme="minorHAnsi"/>
        </w:rPr>
        <w:t xml:space="preserve"> Forms of Gambling in Adults with and without Probable Pathological Gambling. </w:t>
      </w:r>
      <w:r>
        <w:rPr>
          <w:rFonts w:eastAsiaTheme="minorHAnsi"/>
          <w:i/>
        </w:rPr>
        <w:t xml:space="preserve">J Gambling Stud </w:t>
      </w:r>
      <w:r>
        <w:rPr>
          <w:rFonts w:eastAsiaTheme="minorHAnsi"/>
          <w:b/>
        </w:rPr>
        <w:t>35(3):</w:t>
      </w:r>
      <w:r>
        <w:rPr>
          <w:rFonts w:eastAsiaTheme="minorHAnsi"/>
        </w:rPr>
        <w:t>915-928.</w:t>
      </w:r>
      <w:r w:rsidR="00F30E5F">
        <w:rPr>
          <w:rFonts w:eastAsiaTheme="minorHAnsi"/>
        </w:rPr>
        <w:t xml:space="preserve"> (PMC6494705)</w:t>
      </w:r>
    </w:p>
    <w:p w14:paraId="2C8FBA57" w14:textId="08E9C975" w:rsidR="0056607B" w:rsidRDefault="0056607B" w:rsidP="00BD6A56">
      <w:pPr>
        <w:pStyle w:val="ListParagraph"/>
        <w:numPr>
          <w:ilvl w:val="0"/>
          <w:numId w:val="10"/>
        </w:numPr>
      </w:pPr>
      <w:r>
        <w:t xml:space="preserve">Morie KP, Jackson S, Zhai ZW, </w:t>
      </w:r>
      <w:r w:rsidRPr="00BD6A56">
        <w:rPr>
          <w:b/>
        </w:rPr>
        <w:t>Potenza MN</w:t>
      </w:r>
      <w:r>
        <w:t xml:space="preserve">, </w:t>
      </w:r>
      <w:r w:rsidRPr="003347E8">
        <w:t>Drits</w:t>
      </w:r>
      <w:r>
        <w:t xml:space="preserve">chel B (2019) Mood disorders in high-functioning autism: The importance of alexithymia and emotional regulation. </w:t>
      </w:r>
      <w:r w:rsidRPr="00BD6A56">
        <w:rPr>
          <w:i/>
        </w:rPr>
        <w:t>J</w:t>
      </w:r>
      <w:r w:rsidRPr="003347E8">
        <w:t xml:space="preserve"> </w:t>
      </w:r>
      <w:r w:rsidRPr="00BD6A56">
        <w:rPr>
          <w:i/>
        </w:rPr>
        <w:t xml:space="preserve">Autism Dev Disorders </w:t>
      </w:r>
      <w:r w:rsidRPr="00BD6A56">
        <w:rPr>
          <w:b/>
        </w:rPr>
        <w:t>49(7):</w:t>
      </w:r>
      <w:r w:rsidRPr="0056607B">
        <w:t>2935-2945</w:t>
      </w:r>
      <w:r>
        <w:t>.</w:t>
      </w:r>
      <w:r w:rsidR="00F30E5F">
        <w:t xml:space="preserve"> (PMC7375152)</w:t>
      </w:r>
    </w:p>
    <w:p w14:paraId="302B3015" w14:textId="09FE739C" w:rsidR="0056607B" w:rsidRPr="0056607B" w:rsidRDefault="0056607B" w:rsidP="0056607B">
      <w:pPr>
        <w:pStyle w:val="ListParagraph"/>
        <w:numPr>
          <w:ilvl w:val="0"/>
          <w:numId w:val="10"/>
        </w:numPr>
        <w:tabs>
          <w:tab w:val="left" w:pos="5220"/>
        </w:tabs>
        <w:ind w:left="446" w:hanging="446"/>
        <w:rPr>
          <w:rFonts w:eastAsia="Gulim"/>
          <w:i/>
          <w:color w:val="000000"/>
        </w:rPr>
      </w:pPr>
      <w:r>
        <w:rPr>
          <w:rFonts w:eastAsiaTheme="minorHAnsi"/>
          <w:szCs w:val="20"/>
        </w:rPr>
        <w:t xml:space="preserve">Choi BY, Huh S, Kim DJ, Suh SW, Lee SK, </w:t>
      </w:r>
      <w:r w:rsidRPr="00485448">
        <w:rPr>
          <w:rFonts w:eastAsiaTheme="minorHAnsi"/>
          <w:b/>
          <w:szCs w:val="20"/>
        </w:rPr>
        <w:t>Potenza MN</w:t>
      </w:r>
      <w:r>
        <w:rPr>
          <w:rFonts w:eastAsiaTheme="minorHAnsi"/>
          <w:szCs w:val="20"/>
        </w:rPr>
        <w:t xml:space="preserve"> (2019)</w:t>
      </w:r>
      <w:r w:rsidRPr="00485448">
        <w:rPr>
          <w:rFonts w:eastAsia="Gulim"/>
          <w:color w:val="000000"/>
        </w:rPr>
        <w:t xml:space="preserve"> Transitions in Problematic Internet Use:</w:t>
      </w:r>
      <w:r>
        <w:rPr>
          <w:rFonts w:eastAsia="Gulim"/>
          <w:color w:val="000000"/>
        </w:rPr>
        <w:t xml:space="preserve"> </w:t>
      </w:r>
      <w:r w:rsidRPr="00485448">
        <w:rPr>
          <w:rFonts w:eastAsia="Gulim"/>
          <w:color w:val="000000"/>
        </w:rPr>
        <w:t>A One-Year Longitudinal Study of Boys</w:t>
      </w:r>
      <w:r>
        <w:rPr>
          <w:rFonts w:eastAsia="Gulim"/>
          <w:color w:val="000000"/>
        </w:rPr>
        <w:t xml:space="preserve">. </w:t>
      </w:r>
      <w:r>
        <w:rPr>
          <w:rFonts w:eastAsia="Gulim"/>
          <w:i/>
          <w:color w:val="000000"/>
        </w:rPr>
        <w:t xml:space="preserve">Psychiatry Investigation </w:t>
      </w:r>
      <w:r w:rsidRPr="0056607B">
        <w:rPr>
          <w:rFonts w:eastAsia="Gulim"/>
          <w:b/>
          <w:color w:val="000000"/>
        </w:rPr>
        <w:t>16(6):</w:t>
      </w:r>
      <w:r w:rsidRPr="0056607B">
        <w:rPr>
          <w:rFonts w:eastAsia="Gulim"/>
          <w:color w:val="000000"/>
        </w:rPr>
        <w:t>433–442.</w:t>
      </w:r>
      <w:r w:rsidR="00F30E5F">
        <w:rPr>
          <w:rFonts w:eastAsia="Gulim"/>
          <w:color w:val="000000"/>
        </w:rPr>
        <w:t xml:space="preserve"> (PMC6603706)</w:t>
      </w:r>
    </w:p>
    <w:p w14:paraId="2D6E065D" w14:textId="5F422590" w:rsidR="00420B1A" w:rsidRPr="00C9774A" w:rsidRDefault="00420B1A" w:rsidP="00C9774A">
      <w:pPr>
        <w:pStyle w:val="ListParagraph"/>
        <w:numPr>
          <w:ilvl w:val="0"/>
          <w:numId w:val="10"/>
        </w:numPr>
        <w:rPr>
          <w:color w:val="000000"/>
        </w:rPr>
      </w:pPr>
      <w:r w:rsidRPr="00C9774A">
        <w:rPr>
          <w:color w:val="000000"/>
        </w:rPr>
        <w:t xml:space="preserve">Moisson J, </w:t>
      </w:r>
      <w:r w:rsidRPr="00C9774A">
        <w:rPr>
          <w:b/>
          <w:color w:val="000000"/>
        </w:rPr>
        <w:t xml:space="preserve">Potenza MN, </w:t>
      </w:r>
      <w:r w:rsidRPr="00C9774A">
        <w:rPr>
          <w:color w:val="000000"/>
        </w:rPr>
        <w:t xml:space="preserve">Shirk SD, Hoff RA, Park CL, Kraus SW (2019) </w:t>
      </w:r>
      <w:r w:rsidR="00C9774A">
        <w:rPr>
          <w:color w:val="000000"/>
        </w:rPr>
        <w:t>Psychopathology and hypersexuality among veterans with and without histories of alcohol-use disorders</w:t>
      </w:r>
      <w:r w:rsidRPr="00C9774A">
        <w:rPr>
          <w:color w:val="000000"/>
        </w:rPr>
        <w:t xml:space="preserve">. </w:t>
      </w:r>
      <w:r w:rsidRPr="00C9774A">
        <w:rPr>
          <w:i/>
          <w:color w:val="000000"/>
        </w:rPr>
        <w:t xml:space="preserve">Am J Addict </w:t>
      </w:r>
      <w:r w:rsidRPr="00C9774A">
        <w:rPr>
          <w:b/>
          <w:color w:val="000000"/>
        </w:rPr>
        <w:t>28(5):</w:t>
      </w:r>
      <w:r w:rsidRPr="00C9774A">
        <w:rPr>
          <w:color w:val="000000"/>
        </w:rPr>
        <w:t>398-404.</w:t>
      </w:r>
      <w:r w:rsidR="00F30E5F">
        <w:rPr>
          <w:color w:val="000000"/>
        </w:rPr>
        <w:t xml:space="preserve"> </w:t>
      </w:r>
    </w:p>
    <w:p w14:paraId="0AB1C677" w14:textId="3267D0A9" w:rsidR="00371325" w:rsidRPr="004C1B44" w:rsidRDefault="00371325" w:rsidP="00371325">
      <w:pPr>
        <w:pStyle w:val="ListParagraph"/>
        <w:numPr>
          <w:ilvl w:val="0"/>
          <w:numId w:val="10"/>
        </w:numPr>
        <w:tabs>
          <w:tab w:val="left" w:pos="5220"/>
        </w:tabs>
        <w:ind w:left="446" w:hanging="446"/>
      </w:pPr>
      <w:r>
        <w:t xml:space="preserve">Zhai ZW, Hoff RA, </w:t>
      </w:r>
      <w:r w:rsidR="001A7DB1">
        <w:t xml:space="preserve">Magruder CF, </w:t>
      </w:r>
      <w:r>
        <w:t xml:space="preserve">Steinberg MA, Wampler J, Krishnan-Sarin S, </w:t>
      </w:r>
      <w:r w:rsidRPr="004B1E05">
        <w:rPr>
          <w:b/>
        </w:rPr>
        <w:t>Potenza MN</w:t>
      </w:r>
      <w:r>
        <w:t xml:space="preserve"> (2019)</w:t>
      </w:r>
      <w:r w:rsidRPr="004B1E05">
        <w:t xml:space="preserve"> </w:t>
      </w:r>
      <w:r w:rsidR="00E710AD" w:rsidRPr="00E710AD">
        <w:t>Weapon-carrying is associated with more permissive gambling attitudes and perceptions and at-risk/problem gambling in adolescents</w:t>
      </w:r>
      <w:r w:rsidRPr="004B1E05">
        <w:t>.</w:t>
      </w:r>
      <w:r>
        <w:t xml:space="preserve"> </w:t>
      </w:r>
      <w:r>
        <w:rPr>
          <w:i/>
        </w:rPr>
        <w:t xml:space="preserve">J Behav Addict </w:t>
      </w:r>
      <w:r>
        <w:rPr>
          <w:b/>
        </w:rPr>
        <w:t>8(3):</w:t>
      </w:r>
      <w:r>
        <w:t>508-521.</w:t>
      </w:r>
      <w:r w:rsidR="00F30E5F">
        <w:t xml:space="preserve"> (PMC7044628)</w:t>
      </w:r>
    </w:p>
    <w:p w14:paraId="5A429268" w14:textId="3E1ECA36" w:rsidR="001C6DCF" w:rsidRPr="005D76D9" w:rsidRDefault="001C6DCF" w:rsidP="001C6DCF">
      <w:pPr>
        <w:pStyle w:val="ListParagraph"/>
        <w:numPr>
          <w:ilvl w:val="0"/>
          <w:numId w:val="10"/>
        </w:numPr>
        <w:rPr>
          <w:i/>
        </w:rPr>
      </w:pPr>
      <w:r w:rsidRPr="005D76D9">
        <w:t xml:space="preserve">Gavriel-Fried </w:t>
      </w:r>
      <w:r>
        <w:t xml:space="preserve">B, Moretta T, </w:t>
      </w:r>
      <w:r>
        <w:rPr>
          <w:b/>
        </w:rPr>
        <w:t xml:space="preserve">Potenza MN </w:t>
      </w:r>
      <w:r>
        <w:t xml:space="preserve">(2019) </w:t>
      </w:r>
      <w:r w:rsidRPr="00D44CCD">
        <w:t>Similar roles for recovery capital but not stress in women and men recovering from gambling disorder</w:t>
      </w:r>
      <w:r>
        <w:t xml:space="preserve">. </w:t>
      </w:r>
      <w:r>
        <w:rPr>
          <w:i/>
        </w:rPr>
        <w:t xml:space="preserve">Journal of Behavioral Addictions </w:t>
      </w:r>
      <w:r>
        <w:rPr>
          <w:b/>
        </w:rPr>
        <w:t>8(4)</w:t>
      </w:r>
      <w:r>
        <w:t>:770-779.</w:t>
      </w:r>
      <w:r w:rsidR="00F30E5F">
        <w:t xml:space="preserve"> (PMC7044578)</w:t>
      </w:r>
    </w:p>
    <w:p w14:paraId="5DA43C84" w14:textId="511E6F42" w:rsidR="005E25F4" w:rsidRPr="00644583" w:rsidRDefault="005E25F4" w:rsidP="005E25F4">
      <w:pPr>
        <w:pStyle w:val="ListParagraph"/>
        <w:numPr>
          <w:ilvl w:val="0"/>
          <w:numId w:val="10"/>
        </w:numPr>
        <w:rPr>
          <w:i/>
        </w:rPr>
      </w:pPr>
      <w:r>
        <w:t>McClintock CH</w:t>
      </w:r>
      <w:r w:rsidRPr="00223F7A">
        <w:rPr>
          <w:rFonts w:cs="Times"/>
        </w:rPr>
        <w:t>*</w:t>
      </w:r>
      <w:r>
        <w:t>, Worhunsky PD</w:t>
      </w:r>
      <w:r w:rsidRPr="00223F7A">
        <w:rPr>
          <w:rFonts w:cs="Times"/>
        </w:rPr>
        <w:t>*</w:t>
      </w:r>
      <w:r>
        <w:t>, Xu J, Balodis IM</w:t>
      </w:r>
      <w:r w:rsidRPr="00C137BF">
        <w:t xml:space="preserve">, </w:t>
      </w:r>
      <w:r>
        <w:t>Sinha R, Miller L</w:t>
      </w:r>
      <w:r w:rsidRPr="003351E2">
        <w:rPr>
          <w:vertAlign w:val="superscript"/>
        </w:rPr>
        <w:t>§</w:t>
      </w:r>
      <w:r>
        <w:t xml:space="preserve">, </w:t>
      </w:r>
      <w:r w:rsidRPr="00AB26FF">
        <w:rPr>
          <w:b/>
        </w:rPr>
        <w:t>Potenza MN</w:t>
      </w:r>
      <w:r w:rsidRPr="003351E2">
        <w:rPr>
          <w:vertAlign w:val="superscript"/>
        </w:rPr>
        <w:t>§</w:t>
      </w:r>
      <w:r>
        <w:t xml:space="preserve"> (2019)</w:t>
      </w:r>
      <w:r w:rsidRPr="00C137BF">
        <w:t xml:space="preserve"> </w:t>
      </w:r>
      <w:r w:rsidR="00E31164" w:rsidRPr="000F453C">
        <w:rPr>
          <w:color w:val="222222"/>
          <w:shd w:val="clear" w:color="auto" w:fill="FFFFFF"/>
        </w:rPr>
        <w:t>Spiritual Experiences Are Related to Sustained Engagement of a Frontotemporal Functional Brain</w:t>
      </w:r>
      <w:r w:rsidR="00E31164">
        <w:rPr>
          <w:color w:val="222222"/>
          <w:shd w:val="clear" w:color="auto" w:fill="FFFFFF"/>
        </w:rPr>
        <w:t xml:space="preserve"> Network: </w:t>
      </w:r>
      <w:r w:rsidR="00E31164" w:rsidRPr="008E48D5">
        <w:rPr>
          <w:bCs/>
          <w:color w:val="222222"/>
          <w:shd w:val="clear" w:color="auto" w:fill="FFFFFF"/>
        </w:rPr>
        <w:t xml:space="preserve">Implications for prevention and treatment of behavioral and </w:t>
      </w:r>
      <w:r w:rsidR="00E31164" w:rsidRPr="008E48D5">
        <w:rPr>
          <w:bCs/>
          <w:color w:val="222222"/>
          <w:shd w:val="clear" w:color="auto" w:fill="FFFFFF"/>
        </w:rPr>
        <w:lastRenderedPageBreak/>
        <w:t>substance addictions</w:t>
      </w:r>
      <w:r w:rsidR="00E31164" w:rsidRPr="008E48D5">
        <w:t>.</w:t>
      </w:r>
      <w:r w:rsidR="00E31164">
        <w:t xml:space="preserve"> </w:t>
      </w:r>
      <w:r>
        <w:rPr>
          <w:i/>
        </w:rPr>
        <w:t xml:space="preserve">Journal of Behavioral Addictions </w:t>
      </w:r>
      <w:r>
        <w:rPr>
          <w:b/>
        </w:rPr>
        <w:t>8(4)</w:t>
      </w:r>
      <w:r>
        <w:t>:678-691.</w:t>
      </w:r>
      <w:r w:rsidR="00F30E5F">
        <w:t xml:space="preserve"> (PMC7044576) </w:t>
      </w:r>
      <w:r w:rsidRPr="00223F7A">
        <w:rPr>
          <w:rFonts w:cs="Times"/>
        </w:rPr>
        <w:t>*</w:t>
      </w:r>
      <w:r w:rsidRPr="003351E2">
        <w:rPr>
          <w:vertAlign w:val="superscript"/>
        </w:rPr>
        <w:t>§</w:t>
      </w:r>
      <w:r>
        <w:rPr>
          <w:rFonts w:cs="Times"/>
        </w:rPr>
        <w:t xml:space="preserve"> </w:t>
      </w:r>
      <w:r w:rsidRPr="00223F7A">
        <w:rPr>
          <w:rFonts w:cs="Times"/>
        </w:rPr>
        <w:t>authors contributed equally to the generation of the manuscript</w:t>
      </w:r>
      <w:r w:rsidR="00F30E5F">
        <w:rPr>
          <w:rFonts w:cs="Times"/>
        </w:rPr>
        <w:t xml:space="preserve"> </w:t>
      </w:r>
    </w:p>
    <w:p w14:paraId="35D27D32" w14:textId="2AC0129A" w:rsidR="001C6DCF" w:rsidRDefault="001C6DCF" w:rsidP="001C6DCF">
      <w:pPr>
        <w:pStyle w:val="ListParagraph"/>
        <w:numPr>
          <w:ilvl w:val="0"/>
          <w:numId w:val="10"/>
        </w:numPr>
        <w:ind w:left="446" w:hanging="446"/>
      </w:pPr>
      <w:r>
        <w:t xml:space="preserve">Jeong H, Yim HW, Lee SY, Lee HK, </w:t>
      </w:r>
      <w:r>
        <w:rPr>
          <w:b/>
        </w:rPr>
        <w:t xml:space="preserve">Potenza MN, </w:t>
      </w:r>
      <w:r>
        <w:t xml:space="preserve">Jo SJ, Son HJ (2019) </w:t>
      </w:r>
      <w:r w:rsidRPr="00284D26">
        <w:t>Reciprocal Relationship between Depression and Internet Gaming Disorder in Children: A 12-month Follow-up of the iCURE Study Using Cross-lagged Path Analysis</w:t>
      </w:r>
      <w:r>
        <w:t xml:space="preserve">. </w:t>
      </w:r>
      <w:r w:rsidRPr="00284D26">
        <w:rPr>
          <w:i/>
        </w:rPr>
        <w:t>J</w:t>
      </w:r>
      <w:r>
        <w:rPr>
          <w:i/>
        </w:rPr>
        <w:t>ournal of</w:t>
      </w:r>
      <w:r w:rsidRPr="00284D26">
        <w:rPr>
          <w:i/>
        </w:rPr>
        <w:t xml:space="preserve"> </w:t>
      </w:r>
      <w:r>
        <w:rPr>
          <w:i/>
        </w:rPr>
        <w:t xml:space="preserve">Behavioral Addictions </w:t>
      </w:r>
      <w:r>
        <w:rPr>
          <w:b/>
        </w:rPr>
        <w:t>8(4)</w:t>
      </w:r>
      <w:r>
        <w:t>:725-732.</w:t>
      </w:r>
      <w:r w:rsidR="00F30E5F">
        <w:t xml:space="preserve"> (PMC7044588)</w:t>
      </w:r>
    </w:p>
    <w:p w14:paraId="54B5C75A" w14:textId="362065CD" w:rsidR="005E25F4" w:rsidRDefault="005E25F4" w:rsidP="005E25F4">
      <w:pPr>
        <w:pStyle w:val="ListParagraph"/>
        <w:numPr>
          <w:ilvl w:val="0"/>
          <w:numId w:val="10"/>
        </w:numPr>
      </w:pPr>
      <w:r w:rsidRPr="00B874EF">
        <w:t xml:space="preserve">Dong G, </w:t>
      </w:r>
      <w:r>
        <w:t>Wang M</w:t>
      </w:r>
      <w:r w:rsidRPr="00B874EF">
        <w:t xml:space="preserve">, </w:t>
      </w:r>
      <w:r>
        <w:t xml:space="preserve">Zhang J, </w:t>
      </w:r>
      <w:r w:rsidRPr="00B874EF">
        <w:t xml:space="preserve">Du X, </w:t>
      </w:r>
      <w:r w:rsidRPr="00D91202">
        <w:rPr>
          <w:b/>
        </w:rPr>
        <w:t>Potenza MN</w:t>
      </w:r>
      <w:r>
        <w:t xml:space="preserve"> (2019)</w:t>
      </w:r>
      <w:r w:rsidRPr="00D91202">
        <w:t xml:space="preserve"> </w:t>
      </w:r>
      <w:r w:rsidRPr="00102CC9">
        <w:t>Functional neural changes and altered cortical-subcortical connectivity</w:t>
      </w:r>
      <w:r>
        <w:t xml:space="preserve"> associated with recovery from i</w:t>
      </w:r>
      <w:r w:rsidRPr="00102CC9">
        <w:t>nternet gaming disorder</w:t>
      </w:r>
      <w:r>
        <w:t xml:space="preserve">. </w:t>
      </w:r>
      <w:r>
        <w:rPr>
          <w:i/>
        </w:rPr>
        <w:t xml:space="preserve">Journal of Behavioral Addictions </w:t>
      </w:r>
      <w:r>
        <w:rPr>
          <w:b/>
        </w:rPr>
        <w:t>8(4)</w:t>
      </w:r>
      <w:r>
        <w:t>:692-702.</w:t>
      </w:r>
      <w:r w:rsidR="00F30E5F">
        <w:t xml:space="preserve"> (PMC7044</w:t>
      </w:r>
      <w:r w:rsidR="00176C5B">
        <w:t>574)</w:t>
      </w:r>
    </w:p>
    <w:p w14:paraId="10598B27" w14:textId="77777777" w:rsidR="0032485B" w:rsidRPr="002E6C52" w:rsidRDefault="0032485B" w:rsidP="0032485B">
      <w:pPr>
        <w:pStyle w:val="ListParagraph"/>
        <w:numPr>
          <w:ilvl w:val="0"/>
          <w:numId w:val="10"/>
        </w:numPr>
        <w:rPr>
          <w:i/>
        </w:rPr>
      </w:pPr>
      <w:r>
        <w:t xml:space="preserve">Lin CY, </w:t>
      </w:r>
      <w:r w:rsidRPr="002E6C52">
        <w:rPr>
          <w:b/>
        </w:rPr>
        <w:t>Potenza MN</w:t>
      </w:r>
      <w:r>
        <w:t>, Broström A</w:t>
      </w:r>
      <w:r w:rsidRPr="002E6C52">
        <w:t xml:space="preserve">, </w:t>
      </w:r>
      <w:r>
        <w:t>Blycker GR, Ulander M, Pakpour AH</w:t>
      </w:r>
      <w:r w:rsidRPr="002E6C52">
        <w:t xml:space="preserve"> </w:t>
      </w:r>
      <w:r>
        <w:t xml:space="preserve">(2019) </w:t>
      </w:r>
      <w:r w:rsidRPr="002E6C52">
        <w:t>Mindfulness-Based Cognitive Therapy for Sexuality (MBCT-S) improves sexual functioning and intimacy among older women with epilepsy: A multicenter randomized controlled trial</w:t>
      </w:r>
      <w:r>
        <w:t xml:space="preserve">. </w:t>
      </w:r>
      <w:r>
        <w:rPr>
          <w:i/>
        </w:rPr>
        <w:t xml:space="preserve">Seizure </w:t>
      </w:r>
      <w:r w:rsidRPr="0032485B">
        <w:rPr>
          <w:b/>
        </w:rPr>
        <w:t>73:</w:t>
      </w:r>
      <w:r w:rsidRPr="0032485B">
        <w:t>64-74.</w:t>
      </w:r>
    </w:p>
    <w:p w14:paraId="6CC99796" w14:textId="03E6B624" w:rsidR="00694FC9" w:rsidRPr="00C95A75" w:rsidRDefault="00694FC9" w:rsidP="00694FC9">
      <w:pPr>
        <w:pStyle w:val="ListParagraph"/>
        <w:numPr>
          <w:ilvl w:val="0"/>
          <w:numId w:val="10"/>
        </w:numPr>
        <w:rPr>
          <w:b/>
          <w:bCs/>
        </w:rPr>
      </w:pPr>
      <w:r>
        <w:t xml:space="preserve">Zhai ZW, Hoff RA, Howell JC, Wampler J, Krishnan-Sarin S, </w:t>
      </w:r>
      <w:r w:rsidRPr="004B1E05">
        <w:rPr>
          <w:b/>
        </w:rPr>
        <w:t>Potenza MN</w:t>
      </w:r>
      <w:r>
        <w:t xml:space="preserve"> (2020) </w:t>
      </w:r>
      <w:r w:rsidRPr="00C95A75">
        <w:rPr>
          <w:bCs/>
        </w:rPr>
        <w:t>Differences in associations between problematic video-gaming, video-gaming duration, and weapon-related and physically violent behaviors in adolescents</w:t>
      </w:r>
      <w:r w:rsidRPr="00BD6F61">
        <w:t>.</w:t>
      </w:r>
      <w:r>
        <w:t xml:space="preserve"> </w:t>
      </w:r>
      <w:r w:rsidRPr="00C95A75">
        <w:rPr>
          <w:i/>
        </w:rPr>
        <w:t xml:space="preserve">J Psychiatr Res </w:t>
      </w:r>
      <w:r w:rsidRPr="00C95A75">
        <w:rPr>
          <w:b/>
        </w:rPr>
        <w:t>121:</w:t>
      </w:r>
      <w:r>
        <w:t>47-55.</w:t>
      </w:r>
      <w:r w:rsidR="00176C5B">
        <w:t xml:space="preserve"> (PMC7102509)</w:t>
      </w:r>
    </w:p>
    <w:p w14:paraId="0F67ED98" w14:textId="77777777" w:rsidR="009042B4" w:rsidRDefault="009042B4" w:rsidP="009042B4">
      <w:pPr>
        <w:pStyle w:val="ListParagraph"/>
        <w:numPr>
          <w:ilvl w:val="0"/>
          <w:numId w:val="10"/>
        </w:numPr>
        <w:ind w:left="446" w:hanging="446"/>
      </w:pPr>
      <w:r>
        <w:t xml:space="preserve">Dong G, Wang M, Wang Z, Zheng H, </w:t>
      </w:r>
      <w:r w:rsidRPr="00B044E5">
        <w:t>Du</w:t>
      </w:r>
      <w:r>
        <w:t xml:space="preserve"> X</w:t>
      </w:r>
      <w:r w:rsidRPr="00B044E5">
        <w:t xml:space="preserve">, </w:t>
      </w:r>
      <w:r w:rsidRPr="00F22F8B">
        <w:rPr>
          <w:b/>
        </w:rPr>
        <w:t>Potenza MN</w:t>
      </w:r>
      <w:r>
        <w:t xml:space="preserve"> (2020)</w:t>
      </w:r>
      <w:r w:rsidRPr="00B044E5">
        <w:t xml:space="preserve"> </w:t>
      </w:r>
      <w:r w:rsidRPr="0032485B">
        <w:rPr>
          <w:bCs/>
        </w:rPr>
        <w:t>Addiction severity modulates the precuneus involvement in internet gaming disorder: Functionality, morphology and effective connectivity.</w:t>
      </w:r>
      <w:r w:rsidRPr="0032485B">
        <w:t xml:space="preserve"> </w:t>
      </w:r>
      <w:r w:rsidRPr="0032485B">
        <w:rPr>
          <w:i/>
        </w:rPr>
        <w:t>Progress Neuropsychopharm Biol Psychiatry</w:t>
      </w:r>
      <w:r>
        <w:t xml:space="preserve"> </w:t>
      </w:r>
      <w:r w:rsidRPr="0032485B">
        <w:rPr>
          <w:b/>
        </w:rPr>
        <w:t>98:</w:t>
      </w:r>
      <w:r w:rsidRPr="0032485B">
        <w:t>109829</w:t>
      </w:r>
    </w:p>
    <w:p w14:paraId="24248A79" w14:textId="4D1AE542" w:rsidR="003C2371" w:rsidRPr="00102CC9" w:rsidRDefault="003C2371" w:rsidP="003C2371">
      <w:pPr>
        <w:pStyle w:val="ListParagraph"/>
        <w:numPr>
          <w:ilvl w:val="0"/>
          <w:numId w:val="10"/>
        </w:numPr>
      </w:pPr>
      <w:r>
        <w:rPr>
          <w:rFonts w:ascii="Times" w:hAnsi="Times"/>
        </w:rPr>
        <w:t>Rutherford HJV</w:t>
      </w:r>
      <w:r w:rsidRPr="00102CC9">
        <w:rPr>
          <w:rFonts w:ascii="Times" w:hAnsi="Times"/>
        </w:rPr>
        <w:t xml:space="preserve">, </w:t>
      </w:r>
      <w:r>
        <w:rPr>
          <w:rFonts w:ascii="Times" w:hAnsi="Times"/>
        </w:rPr>
        <w:t>Yip SW</w:t>
      </w:r>
      <w:r w:rsidRPr="00102CC9">
        <w:rPr>
          <w:rFonts w:ascii="Times" w:hAnsi="Times"/>
        </w:rPr>
        <w:t xml:space="preserve">, </w:t>
      </w:r>
      <w:r>
        <w:rPr>
          <w:rFonts w:ascii="Times" w:hAnsi="Times"/>
        </w:rPr>
        <w:t>Worhunsky PD</w:t>
      </w:r>
      <w:r w:rsidRPr="00102CC9">
        <w:rPr>
          <w:rFonts w:ascii="Times" w:hAnsi="Times"/>
        </w:rPr>
        <w:t xml:space="preserve">, </w:t>
      </w:r>
      <w:r>
        <w:rPr>
          <w:rFonts w:ascii="Times" w:hAnsi="Times"/>
        </w:rPr>
        <w:t>Kim S, Strathearn L</w:t>
      </w:r>
      <w:r w:rsidRPr="00102CC9">
        <w:rPr>
          <w:rFonts w:ascii="Times" w:hAnsi="Times"/>
        </w:rPr>
        <w:t xml:space="preserve">, </w:t>
      </w:r>
      <w:r w:rsidRPr="00102CC9">
        <w:rPr>
          <w:rFonts w:ascii="Times" w:hAnsi="Times"/>
          <w:b/>
        </w:rPr>
        <w:t>Potenza MN,</w:t>
      </w:r>
      <w:r w:rsidRPr="00102CC9">
        <w:rPr>
          <w:rFonts w:ascii="Times" w:hAnsi="Times"/>
        </w:rPr>
        <w:t xml:space="preserve"> </w:t>
      </w:r>
      <w:r>
        <w:rPr>
          <w:rFonts w:ascii="Times" w:hAnsi="Times"/>
        </w:rPr>
        <w:t xml:space="preserve">Mayes LC (2020) </w:t>
      </w:r>
      <w:r w:rsidRPr="00102CC9">
        <w:rPr>
          <w:rFonts w:ascii="Times" w:hAnsi="Times"/>
        </w:rPr>
        <w:t>Differential Responses to Infant Faces in Maternal Substance Use</w:t>
      </w:r>
      <w:r>
        <w:rPr>
          <w:rFonts w:ascii="Times" w:hAnsi="Times"/>
        </w:rPr>
        <w:t xml:space="preserve">: An Exploratory Study. </w:t>
      </w:r>
      <w:r>
        <w:rPr>
          <w:rFonts w:ascii="Times" w:hAnsi="Times"/>
          <w:i/>
        </w:rPr>
        <w:t xml:space="preserve">Drug and Alcohol Dependence </w:t>
      </w:r>
      <w:r>
        <w:rPr>
          <w:rFonts w:ascii="Times" w:hAnsi="Times"/>
          <w:b/>
        </w:rPr>
        <w:t>207:</w:t>
      </w:r>
      <w:r>
        <w:rPr>
          <w:rFonts w:ascii="Times" w:hAnsi="Times"/>
        </w:rPr>
        <w:t>107805.</w:t>
      </w:r>
      <w:r w:rsidR="00176C5B">
        <w:rPr>
          <w:rFonts w:ascii="Times" w:hAnsi="Times"/>
        </w:rPr>
        <w:t xml:space="preserve"> (PMC7060928)</w:t>
      </w:r>
    </w:p>
    <w:p w14:paraId="681914E5" w14:textId="77777777" w:rsidR="003D5E70" w:rsidRPr="00ED01C9" w:rsidRDefault="003D5E70" w:rsidP="003D5E70">
      <w:pPr>
        <w:pStyle w:val="ListParagraph"/>
        <w:numPr>
          <w:ilvl w:val="0"/>
          <w:numId w:val="10"/>
        </w:numPr>
      </w:pPr>
      <w:r>
        <w:rPr>
          <w:rFonts w:hint="eastAsia"/>
        </w:rPr>
        <w:t>Dong</w:t>
      </w:r>
      <w:r>
        <w:t xml:space="preserve"> G</w:t>
      </w:r>
      <w:r>
        <w:rPr>
          <w:rFonts w:hint="eastAsia"/>
        </w:rPr>
        <w:t>, Liu</w:t>
      </w:r>
      <w:r>
        <w:t xml:space="preserve"> X</w:t>
      </w:r>
      <w:r>
        <w:rPr>
          <w:rFonts w:hint="eastAsia"/>
        </w:rPr>
        <w:t>, Wang</w:t>
      </w:r>
      <w:r>
        <w:t xml:space="preserve"> M</w:t>
      </w:r>
      <w:r>
        <w:rPr>
          <w:rFonts w:hint="eastAsia"/>
        </w:rPr>
        <w:t>, Liang</w:t>
      </w:r>
      <w:r>
        <w:t xml:space="preserve"> Q</w:t>
      </w:r>
      <w:r>
        <w:rPr>
          <w:rFonts w:hint="eastAsia"/>
        </w:rPr>
        <w:t>, Du</w:t>
      </w:r>
      <w:r>
        <w:t xml:space="preserve"> X</w:t>
      </w:r>
      <w:r>
        <w:rPr>
          <w:rFonts w:hint="eastAsia"/>
        </w:rPr>
        <w:t xml:space="preserve">, </w:t>
      </w:r>
      <w:r w:rsidRPr="00670C1C">
        <w:rPr>
          <w:rFonts w:hint="eastAsia"/>
          <w:b/>
        </w:rPr>
        <w:t>Potenza</w:t>
      </w:r>
      <w:r w:rsidRPr="00670C1C">
        <w:rPr>
          <w:b/>
        </w:rPr>
        <w:t xml:space="preserve"> MN</w:t>
      </w:r>
      <w:r w:rsidRPr="00670C1C">
        <w:t xml:space="preserve"> </w:t>
      </w:r>
      <w:r>
        <w:t xml:space="preserve">(2020) </w:t>
      </w:r>
      <w:r w:rsidRPr="00670C1C">
        <w:t>Cue-elicited-craving-related lentiform activation</w:t>
      </w:r>
      <w:r w:rsidRPr="00670C1C">
        <w:rPr>
          <w:rFonts w:hint="eastAsia"/>
        </w:rPr>
        <w:t xml:space="preserve"> </w:t>
      </w:r>
      <w:r w:rsidRPr="00670C1C">
        <w:t>during gaming deprivation</w:t>
      </w:r>
      <w:r w:rsidRPr="00670C1C">
        <w:rPr>
          <w:rFonts w:hint="eastAsia"/>
        </w:rPr>
        <w:t xml:space="preserve"> </w:t>
      </w:r>
      <w:r w:rsidRPr="00670C1C">
        <w:t>relates</w:t>
      </w:r>
      <w:r w:rsidRPr="00670C1C">
        <w:rPr>
          <w:rFonts w:hint="eastAsia"/>
        </w:rPr>
        <w:t xml:space="preserve"> to </w:t>
      </w:r>
      <w:r w:rsidRPr="00670C1C">
        <w:t>emergence of Internet gaming disorder</w:t>
      </w:r>
      <w:r>
        <w:t xml:space="preserve">. </w:t>
      </w:r>
      <w:r>
        <w:rPr>
          <w:i/>
        </w:rPr>
        <w:t xml:space="preserve">Addict Biol </w:t>
      </w:r>
      <w:r w:rsidRPr="003D5E70">
        <w:rPr>
          <w:b/>
        </w:rPr>
        <w:t>25(1):</w:t>
      </w:r>
      <w:r w:rsidRPr="003D5E70">
        <w:t>e12713.</w:t>
      </w:r>
    </w:p>
    <w:p w14:paraId="2AC9BDC2" w14:textId="5B42CFDE" w:rsidR="001C6DCF" w:rsidRPr="00104868" w:rsidRDefault="001C6DCF" w:rsidP="001C6DCF">
      <w:pPr>
        <w:pStyle w:val="ListParagraph"/>
        <w:numPr>
          <w:ilvl w:val="0"/>
          <w:numId w:val="10"/>
        </w:numPr>
        <w:rPr>
          <w:i/>
        </w:rPr>
      </w:pPr>
      <w:r w:rsidRPr="00223F7A">
        <w:t xml:space="preserve">Turban JR, </w:t>
      </w:r>
      <w:r>
        <w:t>Shirk SD</w:t>
      </w:r>
      <w:r w:rsidRPr="00104868">
        <w:t>,</w:t>
      </w:r>
      <w:r w:rsidRPr="00223F7A">
        <w:t xml:space="preserve"> </w:t>
      </w:r>
      <w:r w:rsidRPr="00104868">
        <w:rPr>
          <w:b/>
        </w:rPr>
        <w:t xml:space="preserve">Potenza MN, </w:t>
      </w:r>
      <w:r w:rsidRPr="00223F7A">
        <w:t>Hoff RA, Kraus SW (</w:t>
      </w:r>
      <w:r>
        <w:t>2020)</w:t>
      </w:r>
      <w:r w:rsidRPr="00223F7A">
        <w:t xml:space="preserve"> </w:t>
      </w:r>
      <w:r>
        <w:rPr>
          <w:bCs/>
        </w:rPr>
        <w:t>Posting</w:t>
      </w:r>
      <w:r w:rsidRPr="00104868">
        <w:rPr>
          <w:bCs/>
        </w:rPr>
        <w:t xml:space="preserve"> Sexually Explicit Images or Videos of Oneself is Associated with Impulsivity and Hypersexuality among US Post-deployment Veterans. </w:t>
      </w:r>
      <w:r>
        <w:rPr>
          <w:bCs/>
          <w:i/>
        </w:rPr>
        <w:t xml:space="preserve">J Sex Res </w:t>
      </w:r>
      <w:r w:rsidRPr="001C6DCF">
        <w:rPr>
          <w:b/>
          <w:bCs/>
        </w:rPr>
        <w:t>17(1):</w:t>
      </w:r>
      <w:r w:rsidRPr="001C6DCF">
        <w:rPr>
          <w:bCs/>
        </w:rPr>
        <w:t>163-167.</w:t>
      </w:r>
      <w:r w:rsidR="00176C5B">
        <w:rPr>
          <w:bCs/>
        </w:rPr>
        <w:t xml:space="preserve"> (PMC7037740)</w:t>
      </w:r>
    </w:p>
    <w:p w14:paraId="462F398D" w14:textId="360C5902" w:rsidR="00E714A7" w:rsidRPr="0049150A" w:rsidRDefault="00E714A7" w:rsidP="00E714A7">
      <w:pPr>
        <w:pStyle w:val="ListParagraph"/>
        <w:numPr>
          <w:ilvl w:val="0"/>
          <w:numId w:val="10"/>
        </w:numPr>
        <w:rPr>
          <w:i/>
        </w:rPr>
      </w:pPr>
      <w:r>
        <w:t>Chen S, Ma Y, Cai W, Moretta T, Wang X, Liu T,</w:t>
      </w:r>
      <w:r w:rsidRPr="0049150A">
        <w:t xml:space="preserve"> </w:t>
      </w:r>
      <w:r w:rsidRPr="0049150A">
        <w:rPr>
          <w:b/>
        </w:rPr>
        <w:t>Potenza MN</w:t>
      </w:r>
      <w:r w:rsidRPr="0049150A">
        <w:t xml:space="preserve"> </w:t>
      </w:r>
      <w:r>
        <w:t xml:space="preserve">(2020) </w:t>
      </w:r>
      <w:r w:rsidRPr="0049150A">
        <w:t>Factorial validity of the substance use stigma scale for substance-using adults in China</w:t>
      </w:r>
      <w:r>
        <w:t xml:space="preserve">. </w:t>
      </w:r>
      <w:r>
        <w:rPr>
          <w:i/>
        </w:rPr>
        <w:t xml:space="preserve">Drug and Alcohol Dependence </w:t>
      </w:r>
      <w:r>
        <w:rPr>
          <w:b/>
        </w:rPr>
        <w:t>206:</w:t>
      </w:r>
      <w:r>
        <w:t>107677.</w:t>
      </w:r>
      <w:r w:rsidR="00176C5B">
        <w:t xml:space="preserve"> (PMC6980741)</w:t>
      </w:r>
    </w:p>
    <w:p w14:paraId="6325CAFE" w14:textId="70003860" w:rsidR="00CB2AE0" w:rsidRPr="00CB2AE0" w:rsidRDefault="00CB2AE0" w:rsidP="00CB2AE0">
      <w:pPr>
        <w:pStyle w:val="ListParagraph"/>
        <w:numPr>
          <w:ilvl w:val="0"/>
          <w:numId w:val="10"/>
        </w:numPr>
        <w:tabs>
          <w:tab w:val="left" w:pos="5220"/>
        </w:tabs>
        <w:ind w:left="446" w:hanging="446"/>
      </w:pPr>
      <w:r w:rsidRPr="00CB2AE0">
        <w:t xml:space="preserve">Hammond CJ, Shirk S, Foster DW, Potenza NB, Kraus SW, Mayes LC, RA Hoff, </w:t>
      </w:r>
      <w:r w:rsidRPr="00CB2AE0">
        <w:rPr>
          <w:b/>
        </w:rPr>
        <w:t>Potenza MN</w:t>
      </w:r>
      <w:r w:rsidRPr="00CB2AE0">
        <w:t xml:space="preserve"> (2020) Cannabis Use, Problem-Gambling Severity, and Psychiatric Disorders: Data from the National Epidemiological Survey on Alcohol and Related Conditions. </w:t>
      </w:r>
      <w:r w:rsidRPr="00CB2AE0">
        <w:rPr>
          <w:i/>
        </w:rPr>
        <w:t>Psychol Addict Behav</w:t>
      </w:r>
      <w:r w:rsidRPr="00CB2AE0">
        <w:t xml:space="preserve"> </w:t>
      </w:r>
      <w:r w:rsidRPr="00CB2AE0">
        <w:rPr>
          <w:rFonts w:eastAsia="ヒラギノ角ゴ Pro W3"/>
          <w:b/>
          <w:color w:val="000000"/>
          <w:szCs w:val="20"/>
        </w:rPr>
        <w:t>34(1):</w:t>
      </w:r>
      <w:r>
        <w:rPr>
          <w:rFonts w:eastAsia="ヒラギノ角ゴ Pro W3"/>
          <w:b/>
          <w:color w:val="000000"/>
          <w:szCs w:val="20"/>
        </w:rPr>
        <w:t xml:space="preserve"> </w:t>
      </w:r>
      <w:r w:rsidRPr="00CB2AE0">
        <w:rPr>
          <w:rFonts w:eastAsia="ヒラギノ角ゴ Pro W3"/>
          <w:color w:val="000000"/>
          <w:szCs w:val="20"/>
        </w:rPr>
        <w:t>230-241</w:t>
      </w:r>
      <w:r>
        <w:rPr>
          <w:rFonts w:eastAsia="ヒラギノ角ゴ Pro W3"/>
          <w:color w:val="000000"/>
          <w:szCs w:val="20"/>
        </w:rPr>
        <w:t>.</w:t>
      </w:r>
      <w:r w:rsidR="00176C5B">
        <w:rPr>
          <w:rFonts w:eastAsia="ヒラギノ角ゴ Pro W3"/>
          <w:color w:val="000000"/>
          <w:szCs w:val="20"/>
        </w:rPr>
        <w:t xml:space="preserve"> (PMC693314)</w:t>
      </w:r>
    </w:p>
    <w:p w14:paraId="6CCB2724" w14:textId="54CA82F3" w:rsidR="00CB2AE0" w:rsidRPr="005D76D9" w:rsidRDefault="00CB2AE0" w:rsidP="00CB2AE0">
      <w:pPr>
        <w:pStyle w:val="ListParagraph"/>
        <w:numPr>
          <w:ilvl w:val="0"/>
          <w:numId w:val="10"/>
        </w:numPr>
        <w:rPr>
          <w:i/>
        </w:rPr>
      </w:pPr>
      <w:r w:rsidRPr="005D76D9">
        <w:t xml:space="preserve">Gavriel-Fried </w:t>
      </w:r>
      <w:r>
        <w:t xml:space="preserve">B, Moretta T, </w:t>
      </w:r>
      <w:r>
        <w:rPr>
          <w:b/>
        </w:rPr>
        <w:t xml:space="preserve">Potenza MN </w:t>
      </w:r>
      <w:r>
        <w:t>(</w:t>
      </w:r>
      <w:r w:rsidR="00A25D23">
        <w:t>2020</w:t>
      </w:r>
      <w:r>
        <w:t xml:space="preserve">) </w:t>
      </w:r>
      <w:r w:rsidRPr="005D76D9">
        <w:t>Associations between recovery capital, spirituality and DSM-5 symptom i</w:t>
      </w:r>
      <w:r>
        <w:t xml:space="preserve">mprovement in gambling disorder. </w:t>
      </w:r>
      <w:r>
        <w:rPr>
          <w:i/>
        </w:rPr>
        <w:t xml:space="preserve">Psychology Addict Behav </w:t>
      </w:r>
      <w:r w:rsidRPr="00CB2AE0">
        <w:rPr>
          <w:rFonts w:eastAsia="ヒラギノ角ゴ Pro W3"/>
          <w:b/>
          <w:color w:val="000000"/>
          <w:szCs w:val="20"/>
        </w:rPr>
        <w:t>34(1):</w:t>
      </w:r>
      <w:r>
        <w:rPr>
          <w:rFonts w:eastAsia="ヒラギノ角ゴ Pro W3"/>
          <w:b/>
          <w:color w:val="000000"/>
          <w:szCs w:val="20"/>
        </w:rPr>
        <w:t xml:space="preserve"> </w:t>
      </w:r>
      <w:r>
        <w:rPr>
          <w:rFonts w:eastAsia="ヒラギノ角ゴ Pro W3"/>
          <w:color w:val="000000"/>
          <w:szCs w:val="20"/>
        </w:rPr>
        <w:t>209-217.</w:t>
      </w:r>
    </w:p>
    <w:p w14:paraId="556398D8" w14:textId="4036B322" w:rsidR="001D1978" w:rsidRPr="001D1978" w:rsidRDefault="001D1978" w:rsidP="001D1978">
      <w:pPr>
        <w:pStyle w:val="ListParagraph"/>
        <w:numPr>
          <w:ilvl w:val="0"/>
          <w:numId w:val="10"/>
        </w:numPr>
        <w:rPr>
          <w:i/>
        </w:rPr>
      </w:pPr>
      <w:r>
        <w:rPr>
          <w:lang w:val="es-ES_tradnl"/>
        </w:rPr>
        <w:t>Mestre-Bach G,</w:t>
      </w:r>
      <w:r w:rsidRPr="00265C8A">
        <w:rPr>
          <w:lang w:val="es-ES_tradnl"/>
        </w:rPr>
        <w:t xml:space="preserve"> Steward</w:t>
      </w:r>
      <w:r>
        <w:rPr>
          <w:vertAlign w:val="superscript"/>
          <w:lang w:val="es-ES_tradnl"/>
        </w:rPr>
        <w:t xml:space="preserve"> </w:t>
      </w:r>
      <w:r>
        <w:rPr>
          <w:lang w:val="es-ES_tradnl"/>
        </w:rPr>
        <w:t>T,</w:t>
      </w:r>
      <w:r w:rsidRPr="00265C8A">
        <w:rPr>
          <w:lang w:val="es-ES_tradnl"/>
        </w:rPr>
        <w:t xml:space="preserve"> Granero</w:t>
      </w:r>
      <w:r>
        <w:rPr>
          <w:vertAlign w:val="superscript"/>
          <w:lang w:val="es-ES_tradnl"/>
        </w:rPr>
        <w:t xml:space="preserve"> </w:t>
      </w:r>
      <w:r>
        <w:rPr>
          <w:lang w:val="es-ES_tradnl"/>
        </w:rPr>
        <w:t>R,</w:t>
      </w:r>
      <w:r w:rsidRPr="00265C8A">
        <w:rPr>
          <w:lang w:val="es-ES_tradnl"/>
        </w:rPr>
        <w:t xml:space="preserve"> Fernández-Aranda </w:t>
      </w:r>
      <w:r>
        <w:rPr>
          <w:lang w:val="es-ES_tradnl"/>
        </w:rPr>
        <w:t xml:space="preserve">F, </w:t>
      </w:r>
      <w:r w:rsidRPr="00265C8A">
        <w:rPr>
          <w:lang w:val="es-ES_tradnl"/>
        </w:rPr>
        <w:t>Mena-Moreno</w:t>
      </w:r>
      <w:r>
        <w:rPr>
          <w:lang w:val="es-ES_tradnl"/>
        </w:rPr>
        <w:t xml:space="preserve"> T,</w:t>
      </w:r>
      <w:r w:rsidRPr="00265C8A">
        <w:rPr>
          <w:lang w:val="es-ES_tradnl"/>
        </w:rPr>
        <w:t xml:space="preserve"> </w:t>
      </w:r>
      <w:r>
        <w:rPr>
          <w:lang w:val="es-ES_tradnl"/>
        </w:rPr>
        <w:t>Vintró-Alcaraz C</w:t>
      </w:r>
      <w:r w:rsidRPr="00265C8A">
        <w:rPr>
          <w:lang w:val="es-ES_tradnl"/>
        </w:rPr>
        <w:t xml:space="preserve">, </w:t>
      </w:r>
      <w:r>
        <w:rPr>
          <w:lang w:val="es-ES_tradnl"/>
        </w:rPr>
        <w:t>Lozano-Madrid M</w:t>
      </w:r>
      <w:r w:rsidRPr="00265C8A">
        <w:rPr>
          <w:lang w:val="es-ES_tradnl"/>
        </w:rPr>
        <w:t xml:space="preserve">, </w:t>
      </w:r>
      <w:r>
        <w:rPr>
          <w:lang w:val="es-ES_tradnl"/>
        </w:rPr>
        <w:t>Menchón JM</w:t>
      </w:r>
      <w:r w:rsidRPr="00265C8A">
        <w:rPr>
          <w:lang w:val="es-ES_tradnl"/>
        </w:rPr>
        <w:t xml:space="preserve">, </w:t>
      </w:r>
      <w:r w:rsidRPr="00E85D8D">
        <w:rPr>
          <w:b/>
          <w:lang w:val="es-ES_tradnl"/>
        </w:rPr>
        <w:t>Potenza MN</w:t>
      </w:r>
      <w:r>
        <w:rPr>
          <w:lang w:val="es-ES_tradnl"/>
        </w:rPr>
        <w:t xml:space="preserve">, Jiménez-Murcia (2020) </w:t>
      </w:r>
      <w:r w:rsidRPr="00E85D8D">
        <w:t>Dimensions of Impulsivity in Gambling Disorder</w:t>
      </w:r>
      <w:r>
        <w:t xml:space="preserve">. </w:t>
      </w:r>
      <w:r>
        <w:rPr>
          <w:i/>
        </w:rPr>
        <w:t xml:space="preserve">Sci Rep </w:t>
      </w:r>
      <w:r w:rsidRPr="001D1978">
        <w:rPr>
          <w:b/>
        </w:rPr>
        <w:t>10(1):</w:t>
      </w:r>
      <w:r>
        <w:t xml:space="preserve"> </w:t>
      </w:r>
      <w:r w:rsidRPr="001D1978">
        <w:t>397.</w:t>
      </w:r>
      <w:r w:rsidR="00176C5B">
        <w:t xml:space="preserve"> (PMC6962380)</w:t>
      </w:r>
    </w:p>
    <w:p w14:paraId="69757C2F" w14:textId="36EF28E9" w:rsidR="00836DCF" w:rsidRDefault="00836DCF" w:rsidP="00836DCF">
      <w:pPr>
        <w:pStyle w:val="ListParagraph"/>
        <w:numPr>
          <w:ilvl w:val="0"/>
          <w:numId w:val="10"/>
        </w:numPr>
      </w:pPr>
      <w:r>
        <w:rPr>
          <w:bCs/>
        </w:rPr>
        <w:t>Farhat LC, Roberto AJ, Wampler J, Steinberg MA</w:t>
      </w:r>
      <w:r w:rsidRPr="00CE5462">
        <w:rPr>
          <w:bCs/>
        </w:rPr>
        <w:t xml:space="preserve">, </w:t>
      </w:r>
      <w:r>
        <w:rPr>
          <w:bCs/>
        </w:rPr>
        <w:t>Krishnan-Sarin S</w:t>
      </w:r>
      <w:r w:rsidRPr="00CE5462">
        <w:rPr>
          <w:bCs/>
        </w:rPr>
        <w:t>,</w:t>
      </w:r>
      <w:r>
        <w:rPr>
          <w:bCs/>
        </w:rPr>
        <w:t xml:space="preserve"> Hoff RA</w:t>
      </w:r>
      <w:r w:rsidRPr="00CE5462">
        <w:rPr>
          <w:bCs/>
        </w:rPr>
        <w:t xml:space="preserve">, </w:t>
      </w:r>
      <w:r w:rsidRPr="00CE5462">
        <w:rPr>
          <w:b/>
          <w:bCs/>
        </w:rPr>
        <w:t>Potenza MN</w:t>
      </w:r>
      <w:r w:rsidRPr="00CE5462">
        <w:t xml:space="preserve"> </w:t>
      </w:r>
      <w:r>
        <w:t xml:space="preserve">(2020) </w:t>
      </w:r>
      <w:r w:rsidRPr="00CE5462">
        <w:t>Self-injurious behavior and gambling-related attitudes, perceptions and behaviors in adolescents</w:t>
      </w:r>
      <w:r>
        <w:t xml:space="preserve">. </w:t>
      </w:r>
      <w:r>
        <w:rPr>
          <w:i/>
        </w:rPr>
        <w:t>J Psychiatric Res</w:t>
      </w:r>
      <w:r w:rsidR="00486E0A">
        <w:rPr>
          <w:i/>
        </w:rPr>
        <w:t xml:space="preserve"> </w:t>
      </w:r>
      <w:r w:rsidR="00486E0A">
        <w:rPr>
          <w:b/>
        </w:rPr>
        <w:t>124:</w:t>
      </w:r>
      <w:r w:rsidR="00486E0A">
        <w:t>77-84.</w:t>
      </w:r>
    </w:p>
    <w:p w14:paraId="587C1670" w14:textId="77777777" w:rsidR="00837D10" w:rsidRPr="00E714A7" w:rsidRDefault="00837D10" w:rsidP="00837D10">
      <w:pPr>
        <w:pStyle w:val="ListParagraph"/>
        <w:numPr>
          <w:ilvl w:val="0"/>
          <w:numId w:val="10"/>
        </w:numPr>
      </w:pPr>
      <w:r>
        <w:lastRenderedPageBreak/>
        <w:t>Bőthe B, Toth-Király I</w:t>
      </w:r>
      <w:r w:rsidRPr="000A3FA3">
        <w:t xml:space="preserve">, </w:t>
      </w:r>
      <w:r w:rsidRPr="00FC3EFA">
        <w:t>Orosz</w:t>
      </w:r>
      <w:r w:rsidRPr="00DC5025">
        <w:t xml:space="preserve"> </w:t>
      </w:r>
      <w:r>
        <w:t xml:space="preserve">G, </w:t>
      </w:r>
      <w:r>
        <w:rPr>
          <w:b/>
        </w:rPr>
        <w:t xml:space="preserve">Potenza MN, </w:t>
      </w:r>
      <w:r>
        <w:t xml:space="preserve">Demetrovics Z (2020) </w:t>
      </w:r>
      <w:r>
        <w:rPr>
          <w:color w:val="000000" w:themeColor="text1"/>
        </w:rPr>
        <w:t>High-Frequency Pornography Use</w:t>
      </w:r>
      <w:r w:rsidRPr="00E05575">
        <w:rPr>
          <w:color w:val="000000" w:themeColor="text1"/>
        </w:rPr>
        <w:t xml:space="preserve"> </w:t>
      </w:r>
      <w:r>
        <w:rPr>
          <w:color w:val="000000" w:themeColor="text1"/>
        </w:rPr>
        <w:t>May</w:t>
      </w:r>
      <w:r w:rsidRPr="00E05575">
        <w:rPr>
          <w:color w:val="000000" w:themeColor="text1"/>
        </w:rPr>
        <w:t xml:space="preserve"> Not Always </w:t>
      </w:r>
      <w:r>
        <w:rPr>
          <w:color w:val="000000" w:themeColor="text1"/>
        </w:rPr>
        <w:t xml:space="preserve">Be </w:t>
      </w:r>
      <w:r w:rsidRPr="00E05575">
        <w:rPr>
          <w:color w:val="000000" w:themeColor="text1"/>
        </w:rPr>
        <w:t>Problematic</w:t>
      </w:r>
      <w:r>
        <w:t>.</w:t>
      </w:r>
      <w:r w:rsidRPr="00E05575">
        <w:t xml:space="preserve"> </w:t>
      </w:r>
      <w:r>
        <w:rPr>
          <w:i/>
        </w:rPr>
        <w:t xml:space="preserve">J Sex Med </w:t>
      </w:r>
      <w:r>
        <w:rPr>
          <w:b/>
        </w:rPr>
        <w:t>17(4):</w:t>
      </w:r>
      <w:r>
        <w:t>793-811.</w:t>
      </w:r>
    </w:p>
    <w:p w14:paraId="6208C71E" w14:textId="7720991F" w:rsidR="00837D10" w:rsidRDefault="00837D10" w:rsidP="00837D10">
      <w:pPr>
        <w:pStyle w:val="ListParagraph"/>
        <w:numPr>
          <w:ilvl w:val="0"/>
          <w:numId w:val="10"/>
        </w:numPr>
        <w:ind w:left="446" w:hanging="446"/>
        <w:rPr>
          <w:bCs/>
          <w:color w:val="000000" w:themeColor="text1"/>
          <w:lang w:eastAsia="ko-KR"/>
        </w:rPr>
      </w:pPr>
      <w:r>
        <w:rPr>
          <w:bCs/>
          <w:color w:val="000000" w:themeColor="text1"/>
          <w:lang w:eastAsia="ko-KR"/>
        </w:rPr>
        <w:t>Wong HY,</w:t>
      </w:r>
      <w:r w:rsidRPr="0002069A">
        <w:rPr>
          <w:bCs/>
          <w:color w:val="000000" w:themeColor="text1"/>
          <w:lang w:eastAsia="ko-KR"/>
        </w:rPr>
        <w:t xml:space="preserve"> </w:t>
      </w:r>
      <w:r>
        <w:rPr>
          <w:bCs/>
          <w:color w:val="000000" w:themeColor="text1"/>
          <w:lang w:eastAsia="ko-KR"/>
        </w:rPr>
        <w:t>Mo HY</w:t>
      </w:r>
      <w:r w:rsidRPr="0002069A">
        <w:rPr>
          <w:bCs/>
          <w:color w:val="000000" w:themeColor="text1"/>
          <w:lang w:eastAsia="ko-KR"/>
        </w:rPr>
        <w:t xml:space="preserve">, </w:t>
      </w:r>
      <w:r w:rsidRPr="00C903AC">
        <w:rPr>
          <w:b/>
          <w:bCs/>
          <w:color w:val="000000" w:themeColor="text1"/>
          <w:lang w:eastAsia="ko-KR"/>
        </w:rPr>
        <w:t>Potenza MN</w:t>
      </w:r>
      <w:r w:rsidRPr="0002069A">
        <w:rPr>
          <w:bCs/>
          <w:color w:val="000000" w:themeColor="text1"/>
          <w:lang w:eastAsia="ko-KR"/>
        </w:rPr>
        <w:t xml:space="preserve">, </w:t>
      </w:r>
      <w:r>
        <w:rPr>
          <w:bCs/>
          <w:color w:val="000000" w:themeColor="text1"/>
          <w:lang w:eastAsia="ko-KR"/>
        </w:rPr>
        <w:t>Chan MNM</w:t>
      </w:r>
      <w:r w:rsidRPr="0002069A">
        <w:rPr>
          <w:bCs/>
          <w:color w:val="000000" w:themeColor="text1"/>
          <w:lang w:eastAsia="ko-KR"/>
        </w:rPr>
        <w:t xml:space="preserve">, </w:t>
      </w:r>
      <w:r>
        <w:rPr>
          <w:bCs/>
          <w:color w:val="000000" w:themeColor="text1"/>
          <w:lang w:eastAsia="ko-KR"/>
        </w:rPr>
        <w:t>Lau WM</w:t>
      </w:r>
      <w:r w:rsidRPr="0002069A">
        <w:rPr>
          <w:bCs/>
          <w:color w:val="000000" w:themeColor="text1"/>
          <w:lang w:eastAsia="ko-KR"/>
        </w:rPr>
        <w:t xml:space="preserve">, </w:t>
      </w:r>
      <w:r>
        <w:rPr>
          <w:bCs/>
          <w:color w:val="000000" w:themeColor="text1"/>
          <w:lang w:eastAsia="ko-KR"/>
        </w:rPr>
        <w:t>Chui TK</w:t>
      </w:r>
      <w:r w:rsidRPr="0002069A">
        <w:rPr>
          <w:bCs/>
          <w:color w:val="000000" w:themeColor="text1"/>
          <w:lang w:eastAsia="ko-KR"/>
        </w:rPr>
        <w:t xml:space="preserve">, Pakpour </w:t>
      </w:r>
      <w:r>
        <w:rPr>
          <w:bCs/>
          <w:color w:val="000000" w:themeColor="text1"/>
          <w:lang w:eastAsia="ko-KR"/>
        </w:rPr>
        <w:t xml:space="preserve">AH, </w:t>
      </w:r>
      <w:r w:rsidRPr="0002069A">
        <w:rPr>
          <w:bCs/>
          <w:color w:val="000000" w:themeColor="text1"/>
          <w:lang w:eastAsia="ko-KR"/>
        </w:rPr>
        <w:t xml:space="preserve">Lin </w:t>
      </w:r>
      <w:r>
        <w:rPr>
          <w:bCs/>
          <w:color w:val="000000" w:themeColor="text1"/>
          <w:lang w:eastAsia="ko-KR"/>
        </w:rPr>
        <w:t xml:space="preserve">CY (2020) </w:t>
      </w:r>
      <w:r w:rsidRPr="0002069A">
        <w:rPr>
          <w:bCs/>
          <w:color w:val="000000" w:themeColor="text1"/>
          <w:lang w:eastAsia="ko-KR"/>
        </w:rPr>
        <w:t>Relationships Between Internet Gaming Disorder, Problematic Social Media Use, Sleep Quality and Psychological Distress</w:t>
      </w:r>
      <w:r>
        <w:rPr>
          <w:bCs/>
          <w:color w:val="000000" w:themeColor="text1"/>
          <w:lang w:eastAsia="ko-KR"/>
        </w:rPr>
        <w:t xml:space="preserve">. </w:t>
      </w:r>
      <w:r>
        <w:rPr>
          <w:bCs/>
          <w:i/>
          <w:color w:val="000000" w:themeColor="text1"/>
          <w:lang w:eastAsia="ko-KR"/>
        </w:rPr>
        <w:t xml:space="preserve">Int J Env Res Public Health </w:t>
      </w:r>
      <w:r w:rsidRPr="00837D10">
        <w:rPr>
          <w:b/>
          <w:bCs/>
          <w:color w:val="000000" w:themeColor="text1"/>
          <w:lang w:eastAsia="ko-KR"/>
        </w:rPr>
        <w:t>17(6):</w:t>
      </w:r>
      <w:r w:rsidRPr="00837D10">
        <w:rPr>
          <w:bCs/>
          <w:color w:val="000000" w:themeColor="text1"/>
          <w:lang w:eastAsia="ko-KR"/>
        </w:rPr>
        <w:t>1879.</w:t>
      </w:r>
      <w:r>
        <w:rPr>
          <w:bCs/>
          <w:i/>
          <w:color w:val="000000" w:themeColor="text1"/>
          <w:lang w:eastAsia="ko-KR"/>
        </w:rPr>
        <w:t xml:space="preserve"> </w:t>
      </w:r>
      <w:hyperlink r:id="rId9" w:history="1">
        <w:r w:rsidR="00E07B65" w:rsidRPr="000C0F39">
          <w:rPr>
            <w:rStyle w:val="Hyperlink"/>
            <w:bCs/>
            <w:lang w:eastAsia="ko-KR"/>
          </w:rPr>
          <w:t>https://doi.org/10.3390/ijerph17061879</w:t>
        </w:r>
      </w:hyperlink>
      <w:r w:rsidR="00E07B65">
        <w:rPr>
          <w:bCs/>
          <w:color w:val="000000" w:themeColor="text1"/>
          <w:lang w:eastAsia="ko-KR"/>
        </w:rPr>
        <w:t xml:space="preserve"> (PMC7143464)</w:t>
      </w:r>
    </w:p>
    <w:p w14:paraId="41EC0AE0" w14:textId="248B3633" w:rsidR="008B72CD" w:rsidRPr="00EF7C83" w:rsidRDefault="008B72CD" w:rsidP="008B72CD">
      <w:pPr>
        <w:pStyle w:val="ListParagraph"/>
        <w:numPr>
          <w:ilvl w:val="0"/>
          <w:numId w:val="10"/>
        </w:numPr>
      </w:pPr>
      <w:r>
        <w:t xml:space="preserve">Jeong H, Yim HW, Lee SY, Lee HK, </w:t>
      </w:r>
      <w:r>
        <w:rPr>
          <w:b/>
        </w:rPr>
        <w:t xml:space="preserve">Potenza MN, </w:t>
      </w:r>
      <w:r>
        <w:t xml:space="preserve">Jo SJ, Son HJ, Choi JY (2020) </w:t>
      </w:r>
      <w:r w:rsidRPr="00EF7C83">
        <w:t>A partial mediation effect of father-child attachment and self-esteem between parental marital conflict and incident features of internet gaming disorder in children: a 12-month follow-up study</w:t>
      </w:r>
      <w:r>
        <w:t xml:space="preserve">. </w:t>
      </w:r>
      <w:r>
        <w:rPr>
          <w:i/>
        </w:rPr>
        <w:t xml:space="preserve">BMC Public Health </w:t>
      </w:r>
      <w:r w:rsidRPr="008B72CD">
        <w:rPr>
          <w:b/>
        </w:rPr>
        <w:t>20:</w:t>
      </w:r>
      <w:r w:rsidRPr="008B72CD">
        <w:t>484</w:t>
      </w:r>
      <w:r>
        <w:t>.</w:t>
      </w:r>
      <w:r w:rsidR="00E07B65">
        <w:t xml:space="preserve"> (</w:t>
      </w:r>
      <w:r w:rsidR="00DC7CDF">
        <w:t>PMC7158020)</w:t>
      </w:r>
    </w:p>
    <w:p w14:paraId="0B83E88B" w14:textId="624D757E" w:rsidR="003F5E44" w:rsidRDefault="003F5E44" w:rsidP="003F5E44">
      <w:pPr>
        <w:pStyle w:val="ListParagraph"/>
        <w:numPr>
          <w:ilvl w:val="0"/>
          <w:numId w:val="10"/>
        </w:numPr>
      </w:pPr>
      <w:r w:rsidRPr="00223F7A">
        <w:t xml:space="preserve">Rutherford HVJ, </w:t>
      </w:r>
      <w:r w:rsidRPr="00223F7A">
        <w:rPr>
          <w:b/>
        </w:rPr>
        <w:t xml:space="preserve">Potenza MN, </w:t>
      </w:r>
      <w:r w:rsidRPr="00223F7A">
        <w:t>Mayes LC</w:t>
      </w:r>
      <w:r>
        <w:t xml:space="preserve">, Scheinost D (2020) The application of connectome-based predictive modeling to the maternal brain: Implications for mother-infant bonding. </w:t>
      </w:r>
      <w:r>
        <w:rPr>
          <w:i/>
        </w:rPr>
        <w:t xml:space="preserve">Cerebral Cortex </w:t>
      </w:r>
      <w:r w:rsidRPr="003F5E44">
        <w:rPr>
          <w:b/>
        </w:rPr>
        <w:t>30(3):</w:t>
      </w:r>
      <w:r w:rsidRPr="003F5E44">
        <w:t>1538-1547.</w:t>
      </w:r>
      <w:r w:rsidR="00DC7CDF">
        <w:t xml:space="preserve"> (PMC7132918)</w:t>
      </w:r>
    </w:p>
    <w:p w14:paraId="16C39D98" w14:textId="15ECF3B5" w:rsidR="000C64E6" w:rsidRPr="000C64E6" w:rsidRDefault="000C64E6" w:rsidP="000C64E6">
      <w:pPr>
        <w:pStyle w:val="ListParagraph"/>
        <w:numPr>
          <w:ilvl w:val="0"/>
          <w:numId w:val="10"/>
        </w:numPr>
        <w:rPr>
          <w:i/>
        </w:rPr>
      </w:pPr>
      <w:r>
        <w:t>Chen S, Huang S, Yang C, Cai W, Chen H, Hao W, Liu T</w:t>
      </w:r>
      <w:r>
        <w:rPr>
          <w:vertAlign w:val="subscript"/>
        </w:rPr>
        <w:t xml:space="preserve">, </w:t>
      </w:r>
      <w:r>
        <w:t>Wang X, Worhunsky PD*,</w:t>
      </w:r>
      <w:r>
        <w:rPr>
          <w:vertAlign w:val="subscript"/>
        </w:rPr>
        <w:t xml:space="preserve"> </w:t>
      </w:r>
      <w:r w:rsidRPr="00D91202">
        <w:rPr>
          <w:b/>
        </w:rPr>
        <w:t>Potenza MN</w:t>
      </w:r>
      <w:r>
        <w:rPr>
          <w:b/>
        </w:rPr>
        <w:t>*</w:t>
      </w:r>
      <w:r>
        <w:t xml:space="preserve"> (2020)</w:t>
      </w:r>
      <w:r w:rsidRPr="00D91202">
        <w:t xml:space="preserve"> Neurofunctional processing differences to </w:t>
      </w:r>
      <w:r>
        <w:t xml:space="preserve">methamphetamine and </w:t>
      </w:r>
      <w:r w:rsidRPr="00D91202">
        <w:t>sexual cues in individuals with shorter- and longer-term abstinence from methamphetamine dependence</w:t>
      </w:r>
      <w:r>
        <w:t xml:space="preserve">. </w:t>
      </w:r>
      <w:r>
        <w:rPr>
          <w:i/>
        </w:rPr>
        <w:t xml:space="preserve">Int J Neuropsychopharmacol </w:t>
      </w:r>
      <w:r w:rsidRPr="000C64E6">
        <w:rPr>
          <w:b/>
        </w:rPr>
        <w:t>23(3):</w:t>
      </w:r>
      <w:r w:rsidRPr="000C64E6">
        <w:t>135-145</w:t>
      </w:r>
      <w:r w:rsidRPr="003F5E44">
        <w:rPr>
          <w:i/>
        </w:rPr>
        <w:t>.</w:t>
      </w:r>
      <w:r w:rsidR="00DC7CDF">
        <w:rPr>
          <w:i/>
        </w:rPr>
        <w:t xml:space="preserve"> </w:t>
      </w:r>
      <w:r w:rsidR="00DC7CDF">
        <w:t>(PMC</w:t>
      </w:r>
      <w:r w:rsidR="001242D3">
        <w:t xml:space="preserve">7171928) </w:t>
      </w:r>
      <w:r w:rsidRPr="000C64E6">
        <w:rPr>
          <w:rFonts w:cs="Times"/>
        </w:rPr>
        <w:t>* authors contributed equally to the generation of the manuscript</w:t>
      </w:r>
    </w:p>
    <w:p w14:paraId="369B4ED2" w14:textId="77777777" w:rsidR="000C64E6" w:rsidRPr="000C64E6" w:rsidRDefault="000C64E6" w:rsidP="000C64E6">
      <w:pPr>
        <w:pStyle w:val="ListParagraph"/>
        <w:numPr>
          <w:ilvl w:val="0"/>
          <w:numId w:val="10"/>
        </w:numPr>
        <w:tabs>
          <w:tab w:val="left" w:pos="5220"/>
        </w:tabs>
        <w:ind w:left="446" w:hanging="446"/>
        <w:rPr>
          <w:i/>
        </w:rPr>
      </w:pPr>
      <w:r w:rsidRPr="00F802CC">
        <w:t>Wu</w:t>
      </w:r>
      <w:r>
        <w:t xml:space="preserve"> LL,</w:t>
      </w:r>
      <w:r>
        <w:rPr>
          <w:vertAlign w:val="superscript"/>
        </w:rPr>
        <w:t xml:space="preserve"> </w:t>
      </w:r>
      <w:r w:rsidRPr="00F802CC">
        <w:t>Zhu</w:t>
      </w:r>
      <w:r>
        <w:t xml:space="preserve"> L,</w:t>
      </w:r>
      <w:r>
        <w:rPr>
          <w:rFonts w:hint="eastAsia"/>
          <w:vertAlign w:val="superscript"/>
        </w:rPr>
        <w:t xml:space="preserve"> </w:t>
      </w:r>
      <w:r>
        <w:t xml:space="preserve">Shi XH, </w:t>
      </w:r>
      <w:r w:rsidRPr="00F802CC">
        <w:t>Zhou</w:t>
      </w:r>
      <w:r>
        <w:t xml:space="preserve"> N,</w:t>
      </w:r>
      <w:r w:rsidRPr="00F802CC">
        <w:rPr>
          <w:vertAlign w:val="superscript"/>
        </w:rPr>
        <w:t xml:space="preserve"> </w:t>
      </w:r>
      <w:r w:rsidRPr="00F802CC">
        <w:t>Wang</w:t>
      </w:r>
      <w:r>
        <w:t xml:space="preserve"> R,</w:t>
      </w:r>
      <w:r>
        <w:rPr>
          <w:rFonts w:hint="eastAsia"/>
          <w:vertAlign w:val="superscript"/>
        </w:rPr>
        <w:t xml:space="preserve"> </w:t>
      </w:r>
      <w:r w:rsidRPr="00F802CC">
        <w:t>Liu</w:t>
      </w:r>
      <w:r>
        <w:t xml:space="preserve"> GQ, Song K, Xu L,</w:t>
      </w:r>
      <w:r>
        <w:rPr>
          <w:vertAlign w:val="superscript"/>
        </w:rPr>
        <w:t xml:space="preserve"> </w:t>
      </w:r>
      <w:r w:rsidRPr="00445020">
        <w:rPr>
          <w:b/>
        </w:rPr>
        <w:t>Potenza MN,</w:t>
      </w:r>
      <w:r>
        <w:t xml:space="preserve"> </w:t>
      </w:r>
      <w:r w:rsidRPr="00F802CC">
        <w:t>Zhang</w:t>
      </w:r>
      <w:r>
        <w:rPr>
          <w:rFonts w:hint="eastAsia"/>
        </w:rPr>
        <w:t xml:space="preserve"> </w:t>
      </w:r>
      <w:r>
        <w:t xml:space="preserve">JT (2020) </w:t>
      </w:r>
      <w:r>
        <w:rPr>
          <w:rFonts w:hint="eastAsia"/>
        </w:rPr>
        <w:t xml:space="preserve">Impaired </w:t>
      </w:r>
      <w:r w:rsidRPr="00445020">
        <w:rPr>
          <w:rFonts w:hint="eastAsia"/>
        </w:rPr>
        <w:t xml:space="preserve">regulation </w:t>
      </w:r>
      <w:r w:rsidRPr="00445020">
        <w:t>of</w:t>
      </w:r>
      <w:r w:rsidRPr="00445020">
        <w:rPr>
          <w:rFonts w:hint="eastAsia"/>
        </w:rPr>
        <w:t xml:space="preserve"> </w:t>
      </w:r>
      <w:r w:rsidRPr="00445020">
        <w:t>both</w:t>
      </w:r>
      <w:r w:rsidRPr="000C23D6">
        <w:t xml:space="preserve"> </w:t>
      </w:r>
      <w:r>
        <w:rPr>
          <w:rFonts w:hint="eastAsia"/>
        </w:rPr>
        <w:t>addiction-</w:t>
      </w:r>
      <w:r>
        <w:t>related</w:t>
      </w:r>
      <w:r>
        <w:rPr>
          <w:rFonts w:hint="eastAsia"/>
        </w:rPr>
        <w:t xml:space="preserve"> and primary</w:t>
      </w:r>
      <w:r w:rsidRPr="000C23D6">
        <w:rPr>
          <w:rFonts w:hint="eastAsia"/>
        </w:rPr>
        <w:t xml:space="preserve"> reward</w:t>
      </w:r>
      <w:r>
        <w:t>s</w:t>
      </w:r>
      <w:r w:rsidRPr="000C23D6">
        <w:rPr>
          <w:rFonts w:hint="eastAsia"/>
        </w:rPr>
        <w:t xml:space="preserve"> in indi</w:t>
      </w:r>
      <w:r w:rsidRPr="000C23D6">
        <w:t>viduals with internet gaming disorder</w:t>
      </w:r>
      <w:r>
        <w:t xml:space="preserve">. </w:t>
      </w:r>
      <w:r>
        <w:rPr>
          <w:i/>
        </w:rPr>
        <w:t xml:space="preserve">Psychiatric Research </w:t>
      </w:r>
      <w:r w:rsidRPr="000C64E6">
        <w:rPr>
          <w:b/>
        </w:rPr>
        <w:t>286:</w:t>
      </w:r>
      <w:r w:rsidRPr="000C64E6">
        <w:t>112892</w:t>
      </w:r>
    </w:p>
    <w:p w14:paraId="5CFDF8B9" w14:textId="77777777" w:rsidR="000C64E6" w:rsidRPr="000C64E6" w:rsidRDefault="000C64E6" w:rsidP="000C64E6">
      <w:pPr>
        <w:pStyle w:val="ListParagraph"/>
        <w:numPr>
          <w:ilvl w:val="0"/>
          <w:numId w:val="10"/>
        </w:numPr>
        <w:ind w:left="446" w:hanging="446"/>
        <w:rPr>
          <w:i/>
        </w:rPr>
      </w:pPr>
      <w:r w:rsidRPr="00F60E46">
        <w:t>Sklenarik S,</w:t>
      </w:r>
      <w:r>
        <w:rPr>
          <w:b/>
        </w:rPr>
        <w:t xml:space="preserve"> </w:t>
      </w:r>
      <w:r w:rsidRPr="00F60E46">
        <w:rPr>
          <w:b/>
        </w:rPr>
        <w:t>Potenza</w:t>
      </w:r>
      <w:r>
        <w:rPr>
          <w:b/>
        </w:rPr>
        <w:t xml:space="preserve"> MN, </w:t>
      </w:r>
      <w:r w:rsidRPr="00F60E46">
        <w:t>Gola M, Astur RS</w:t>
      </w:r>
      <w:r w:rsidRPr="00F60E46">
        <w:rPr>
          <w:b/>
        </w:rPr>
        <w:t xml:space="preserve"> </w:t>
      </w:r>
      <w:r>
        <w:t xml:space="preserve">(2020) </w:t>
      </w:r>
      <w:r w:rsidRPr="00F60E46">
        <w:t>Approach bias for erotic stimuli among heterosexual female college students who use pornography</w:t>
      </w:r>
      <w:r>
        <w:t xml:space="preserve">. </w:t>
      </w:r>
      <w:r>
        <w:rPr>
          <w:i/>
        </w:rPr>
        <w:t xml:space="preserve">Addict Behav </w:t>
      </w:r>
      <w:r w:rsidRPr="000C64E6">
        <w:rPr>
          <w:b/>
        </w:rPr>
        <w:t>108:</w:t>
      </w:r>
      <w:r w:rsidRPr="000C64E6">
        <w:t>106438.</w:t>
      </w:r>
    </w:p>
    <w:p w14:paraId="2324C483" w14:textId="77777777" w:rsidR="00FE1875" w:rsidRPr="00D21BBF" w:rsidRDefault="00FE1875" w:rsidP="00FE1875">
      <w:pPr>
        <w:pStyle w:val="CommentText"/>
        <w:numPr>
          <w:ilvl w:val="0"/>
          <w:numId w:val="10"/>
        </w:numPr>
        <w:rPr>
          <w:rFonts w:ascii="Times New Roman" w:hAnsi="Times New Roman"/>
          <w:sz w:val="24"/>
        </w:rPr>
      </w:pPr>
      <w:r>
        <w:rPr>
          <w:rFonts w:ascii="Times New Roman" w:hAnsi="Times New Roman"/>
          <w:sz w:val="24"/>
        </w:rPr>
        <w:t xml:space="preserve">Stefanovics E, </w:t>
      </w:r>
      <w:r>
        <w:rPr>
          <w:rFonts w:ascii="Times New Roman" w:hAnsi="Times New Roman"/>
          <w:b/>
          <w:sz w:val="24"/>
        </w:rPr>
        <w:t xml:space="preserve">Potenza MN, </w:t>
      </w:r>
      <w:r>
        <w:rPr>
          <w:rFonts w:ascii="Times New Roman" w:hAnsi="Times New Roman"/>
          <w:sz w:val="24"/>
        </w:rPr>
        <w:t xml:space="preserve">Pietrzak R (2020) Smoking, Obesity and Their Co-occurrence </w:t>
      </w:r>
      <w:r w:rsidRPr="00D21BBF">
        <w:rPr>
          <w:rFonts w:ascii="Times New Roman" w:hAnsi="Times New Roman"/>
          <w:sz w:val="24"/>
        </w:rPr>
        <w:t>in U.S. Military Veterans: Results from the National Health and Resilience in Veterans Study.</w:t>
      </w:r>
      <w:r>
        <w:rPr>
          <w:rFonts w:ascii="Times New Roman" w:hAnsi="Times New Roman"/>
          <w:sz w:val="24"/>
        </w:rPr>
        <w:t xml:space="preserve"> </w:t>
      </w:r>
      <w:r>
        <w:rPr>
          <w:rFonts w:ascii="Times New Roman" w:hAnsi="Times New Roman"/>
          <w:i/>
          <w:sz w:val="24"/>
        </w:rPr>
        <w:t xml:space="preserve">J Affect Disorder </w:t>
      </w:r>
      <w:r>
        <w:rPr>
          <w:rFonts w:ascii="Times New Roman" w:hAnsi="Times New Roman"/>
          <w:b/>
          <w:sz w:val="24"/>
        </w:rPr>
        <w:t>274:</w:t>
      </w:r>
      <w:r>
        <w:rPr>
          <w:rFonts w:ascii="Times New Roman" w:hAnsi="Times New Roman"/>
          <w:sz w:val="24"/>
        </w:rPr>
        <w:t>354-362.</w:t>
      </w:r>
    </w:p>
    <w:p w14:paraId="26D13A59" w14:textId="77777777" w:rsidR="005B4523" w:rsidRPr="00E153A2" w:rsidRDefault="005B4523" w:rsidP="005B4523">
      <w:pPr>
        <w:pStyle w:val="ListParagraph"/>
        <w:numPr>
          <w:ilvl w:val="0"/>
          <w:numId w:val="10"/>
        </w:numPr>
        <w:rPr>
          <w:i/>
        </w:rPr>
      </w:pPr>
      <w:r>
        <w:t>Flayelle M, Castro-Calvo J, Vögele C, Astur R, Ballester-Arnal R, Challet-Bouju G, Brand M, Cárdenas G</w:t>
      </w:r>
      <w:r w:rsidRPr="00E153A2">
        <w:t xml:space="preserve">, </w:t>
      </w:r>
      <w:r>
        <w:t>Devos G, Elkholy H</w:t>
      </w:r>
      <w:r w:rsidRPr="00E153A2">
        <w:t xml:space="preserve">, </w:t>
      </w:r>
      <w:r>
        <w:t>Grall-Bronnec M, James R, Jiménez Martínez M</w:t>
      </w:r>
      <w:r w:rsidRPr="00E153A2">
        <w:t xml:space="preserve">, </w:t>
      </w:r>
      <w:r>
        <w:t xml:space="preserve">Khazaal Y, King DL, Liu Y, Lochner C, Steins-Loeber S, Long J, </w:t>
      </w:r>
      <w:r w:rsidRPr="00E153A2">
        <w:rPr>
          <w:b/>
        </w:rPr>
        <w:t>Potenza MN</w:t>
      </w:r>
      <w:r w:rsidRPr="00E153A2">
        <w:t xml:space="preserve">, </w:t>
      </w:r>
      <w:r>
        <w:t>Rahmatizadeh A</w:t>
      </w:r>
      <w:r w:rsidRPr="00E153A2">
        <w:t xml:space="preserve">, </w:t>
      </w:r>
      <w:r>
        <w:t xml:space="preserve">Schimmenti A, Stein DJ, Tóth-Király I, Tunney R, Valizadeh-Haghi S, Wang Y, Zhai ZW, Maurage P, Billieux J (2020) </w:t>
      </w:r>
      <w:r w:rsidRPr="00917E18">
        <w:t>Towards a cross-cultural assessment of binge-watching: Psychometric evaluation of the “watching TV series motives” and “binge-watching engagement and symptoms” questionnaires across nine languages</w:t>
      </w:r>
      <w:r>
        <w:t xml:space="preserve">. </w:t>
      </w:r>
      <w:r>
        <w:rPr>
          <w:i/>
        </w:rPr>
        <w:t xml:space="preserve">Computers and Human Behavior </w:t>
      </w:r>
      <w:r>
        <w:rPr>
          <w:b/>
        </w:rPr>
        <w:t>111:</w:t>
      </w:r>
      <w:r w:rsidRPr="005B4523">
        <w:t>106410.</w:t>
      </w:r>
    </w:p>
    <w:p w14:paraId="671AC8C0" w14:textId="77777777" w:rsidR="001E5FE3" w:rsidRPr="00CB2AE0" w:rsidRDefault="001E5FE3" w:rsidP="001E5FE3">
      <w:pPr>
        <w:pStyle w:val="ListParagraph"/>
        <w:numPr>
          <w:ilvl w:val="0"/>
          <w:numId w:val="10"/>
        </w:numPr>
        <w:tabs>
          <w:tab w:val="left" w:pos="5220"/>
        </w:tabs>
        <w:ind w:left="446" w:hanging="446"/>
      </w:pPr>
      <w:r w:rsidRPr="005D76D9">
        <w:t xml:space="preserve">Gavriel-Fried </w:t>
      </w:r>
      <w:r>
        <w:t xml:space="preserve">B, Moretta T, </w:t>
      </w:r>
      <w:r>
        <w:rPr>
          <w:b/>
        </w:rPr>
        <w:t xml:space="preserve">Potenza MN </w:t>
      </w:r>
      <w:r>
        <w:t xml:space="preserve">(2020) </w:t>
      </w:r>
      <w:r w:rsidRPr="005D76D9">
        <w:t>Modeling intrinsic spi</w:t>
      </w:r>
      <w:r>
        <w:t xml:space="preserve">rituality in gambling disorder. </w:t>
      </w:r>
      <w:r>
        <w:rPr>
          <w:i/>
        </w:rPr>
        <w:t xml:space="preserve">Addiction Res Treatment </w:t>
      </w:r>
      <w:r>
        <w:rPr>
          <w:b/>
        </w:rPr>
        <w:t>28(3):</w:t>
      </w:r>
      <w:r>
        <w:t>204-210.</w:t>
      </w:r>
    </w:p>
    <w:p w14:paraId="550718D3" w14:textId="69E826F4" w:rsidR="001E5FE3" w:rsidRDefault="001E5FE3" w:rsidP="00DC2683">
      <w:pPr>
        <w:pStyle w:val="ListParagraph"/>
        <w:numPr>
          <w:ilvl w:val="0"/>
          <w:numId w:val="10"/>
        </w:numPr>
        <w:ind w:left="446" w:hanging="446"/>
      </w:pPr>
      <w:r>
        <w:t>Lowell AF, Maupin AN, Landi N,</w:t>
      </w:r>
      <w:r w:rsidRPr="00223F7A">
        <w:t xml:space="preserve"> </w:t>
      </w:r>
      <w:r w:rsidRPr="00DC2683">
        <w:rPr>
          <w:b/>
        </w:rPr>
        <w:t xml:space="preserve">Potenza MN, </w:t>
      </w:r>
      <w:r w:rsidRPr="00223F7A">
        <w:t>Mayes LC</w:t>
      </w:r>
      <w:r>
        <w:t xml:space="preserve">, Rutherford HVJ (2020) </w:t>
      </w:r>
      <w:r w:rsidRPr="006A5582">
        <w:t>Substance use and mothers’ neural responses to infant cues</w:t>
      </w:r>
      <w:r>
        <w:t xml:space="preserve">. </w:t>
      </w:r>
      <w:r w:rsidRPr="00DC2683">
        <w:rPr>
          <w:i/>
        </w:rPr>
        <w:t xml:space="preserve">Infant Mental Health Journal </w:t>
      </w:r>
      <w:r w:rsidRPr="00DC2683">
        <w:rPr>
          <w:b/>
        </w:rPr>
        <w:t>41(2):</w:t>
      </w:r>
      <w:r>
        <w:t>264-277.</w:t>
      </w:r>
      <w:r w:rsidR="00BC205D">
        <w:t xml:space="preserve"> (PMC7160016)</w:t>
      </w:r>
    </w:p>
    <w:p w14:paraId="7E45F3EC" w14:textId="77777777" w:rsidR="008C4ADA" w:rsidRPr="00B015EB" w:rsidRDefault="008C4ADA" w:rsidP="008C4ADA">
      <w:pPr>
        <w:pStyle w:val="ListParagraph"/>
        <w:numPr>
          <w:ilvl w:val="0"/>
          <w:numId w:val="10"/>
        </w:numPr>
      </w:pPr>
      <w:r>
        <w:t xml:space="preserve">Stefanovics E, </w:t>
      </w:r>
      <w:r w:rsidRPr="00C124C8">
        <w:rPr>
          <w:b/>
        </w:rPr>
        <w:t xml:space="preserve">Potenza MN, </w:t>
      </w:r>
      <w:r>
        <w:t xml:space="preserve">Pietrzak R (2020) </w:t>
      </w:r>
      <w:r w:rsidRPr="00F00578">
        <w:t>PTSD and Obesity in U.S. Military Veterans: Prevalence, Health Burden, and Suicidality</w:t>
      </w:r>
      <w:r>
        <w:t xml:space="preserve">. </w:t>
      </w:r>
      <w:r>
        <w:rPr>
          <w:i/>
        </w:rPr>
        <w:t xml:space="preserve">Psychiatry Res </w:t>
      </w:r>
      <w:r w:rsidRPr="008C4ADA">
        <w:rPr>
          <w:b/>
        </w:rPr>
        <w:t>291:</w:t>
      </w:r>
      <w:r w:rsidRPr="008C4ADA">
        <w:t>113242</w:t>
      </w:r>
      <w:r>
        <w:t>.</w:t>
      </w:r>
    </w:p>
    <w:p w14:paraId="4866D924" w14:textId="77777777" w:rsidR="008C4ADA" w:rsidRPr="006A2642" w:rsidRDefault="008C4ADA" w:rsidP="008C4ADA">
      <w:pPr>
        <w:pStyle w:val="ListParagraph"/>
        <w:numPr>
          <w:ilvl w:val="0"/>
          <w:numId w:val="10"/>
        </w:numPr>
        <w:ind w:left="446" w:hanging="446"/>
      </w:pPr>
      <w:r w:rsidRPr="008C4ADA">
        <w:rPr>
          <w:bCs/>
        </w:rPr>
        <w:t xml:space="preserve">Fortgang RG, Hoff RA, </w:t>
      </w:r>
      <w:r w:rsidRPr="008C4ADA">
        <w:rPr>
          <w:b/>
          <w:bCs/>
        </w:rPr>
        <w:t>Potenza MN</w:t>
      </w:r>
      <w:r w:rsidRPr="008C4ADA">
        <w:rPr>
          <w:bCs/>
        </w:rPr>
        <w:t xml:space="preserve"> (2020) </w:t>
      </w:r>
      <w:r w:rsidRPr="00C32E79">
        <w:t>Schizophrenia Symptom</w:t>
      </w:r>
      <w:r>
        <w:t xml:space="preserve"> Severity</w:t>
      </w:r>
      <w:r w:rsidRPr="00C32E79">
        <w:t xml:space="preserve"> and Motivations for Gambling</w:t>
      </w:r>
      <w:r>
        <w:t xml:space="preserve"> in Individuals with Schizophrenia or Schizoaffective Disorder. </w:t>
      </w:r>
      <w:r w:rsidRPr="008C4ADA">
        <w:rPr>
          <w:i/>
        </w:rPr>
        <w:t xml:space="preserve">Psychiatric Res </w:t>
      </w:r>
      <w:r w:rsidRPr="008C4ADA">
        <w:rPr>
          <w:b/>
        </w:rPr>
        <w:t>291:</w:t>
      </w:r>
      <w:r w:rsidRPr="008C4ADA">
        <w:t>113281</w:t>
      </w:r>
      <w:r>
        <w:t>.</w:t>
      </w:r>
    </w:p>
    <w:p w14:paraId="5EEF30EE" w14:textId="7DE4A18B" w:rsidR="00751E9E" w:rsidRPr="008C4ADA" w:rsidRDefault="00751E9E" w:rsidP="00751E9E">
      <w:pPr>
        <w:pStyle w:val="ListParagraph"/>
        <w:numPr>
          <w:ilvl w:val="0"/>
          <w:numId w:val="10"/>
        </w:numPr>
      </w:pPr>
      <w:r w:rsidRPr="003368B4">
        <w:lastRenderedPageBreak/>
        <w:t>Islam</w:t>
      </w:r>
      <w:r>
        <w:t xml:space="preserve"> M</w:t>
      </w:r>
      <w:r w:rsidR="00456433">
        <w:t>S</w:t>
      </w:r>
      <w:r w:rsidR="005B5008">
        <w:t>, Ferdous</w:t>
      </w:r>
      <w:r>
        <w:t xml:space="preserve"> MZ</w:t>
      </w:r>
      <w:r w:rsidRPr="003368B4">
        <w:t xml:space="preserve">, </w:t>
      </w:r>
      <w:r w:rsidRPr="00751E9E">
        <w:rPr>
          <w:b/>
        </w:rPr>
        <w:t>Potenza MN</w:t>
      </w:r>
      <w:r>
        <w:t xml:space="preserve"> (2020)</w:t>
      </w:r>
      <w:r w:rsidRPr="003368B4">
        <w:t xml:space="preserve"> </w:t>
      </w:r>
      <w:r w:rsidRPr="008D448E">
        <w:t>Panic and generalized anxiety during the COVID-19 pandemic among Bangladeshi people: An online population-based pilot survey early in the outbreak</w:t>
      </w:r>
      <w:r>
        <w:t xml:space="preserve">. </w:t>
      </w:r>
      <w:r w:rsidRPr="00751E9E">
        <w:rPr>
          <w:i/>
        </w:rPr>
        <w:t xml:space="preserve">J Affect Disorders </w:t>
      </w:r>
      <w:r w:rsidRPr="00751E9E">
        <w:rPr>
          <w:b/>
        </w:rPr>
        <w:t>276:</w:t>
      </w:r>
      <w:r w:rsidRPr="00751E9E">
        <w:t>30–37</w:t>
      </w:r>
      <w:r w:rsidRPr="00751E9E">
        <w:rPr>
          <w:i/>
        </w:rPr>
        <w:t>.</w:t>
      </w:r>
      <w:r w:rsidR="0076067F">
        <w:rPr>
          <w:i/>
        </w:rPr>
        <w:t xml:space="preserve"> </w:t>
      </w:r>
      <w:r w:rsidR="0076067F">
        <w:t>(PMC7362838)</w:t>
      </w:r>
    </w:p>
    <w:p w14:paraId="0F7255BA" w14:textId="77777777" w:rsidR="00D41990" w:rsidRPr="009D5374" w:rsidRDefault="00D41990" w:rsidP="00D41990">
      <w:pPr>
        <w:pStyle w:val="ListParagraph"/>
        <w:numPr>
          <w:ilvl w:val="0"/>
          <w:numId w:val="10"/>
        </w:numPr>
        <w:rPr>
          <w:i/>
        </w:rPr>
      </w:pPr>
      <w:r w:rsidRPr="009D5374">
        <w:t xml:space="preserve">Wu LL, </w:t>
      </w:r>
      <w:r w:rsidRPr="009D5374">
        <w:rPr>
          <w:b/>
        </w:rPr>
        <w:t>Potenza MN,</w:t>
      </w:r>
      <w:r w:rsidRPr="009D5374">
        <w:t xml:space="preserve"> Zhou N, Kober H, Shi XH, Yip SW, Zhu L, Wang R, Liu GQ, Zhang JT (2020) A Role for Right Dorsolateral Prefrontal Cortex in Enhancing Regulation of Craving and Negative Emotions in Internet Gaming Disorder: A Randomized, Sham-controlled and Double-blind Trial. </w:t>
      </w:r>
      <w:r w:rsidRPr="009D5374">
        <w:rPr>
          <w:i/>
        </w:rPr>
        <w:t xml:space="preserve">Eur Neuropsychopharm </w:t>
      </w:r>
      <w:r w:rsidRPr="009D5374">
        <w:rPr>
          <w:b/>
        </w:rPr>
        <w:t>36:</w:t>
      </w:r>
      <w:r w:rsidRPr="009D5374">
        <w:t>29-37.</w:t>
      </w:r>
    </w:p>
    <w:p w14:paraId="0BA5D108" w14:textId="3B83CEBB" w:rsidR="0068462A" w:rsidRPr="00BB6062" w:rsidRDefault="0068462A" w:rsidP="00BB6062">
      <w:pPr>
        <w:pStyle w:val="ListParagraph"/>
        <w:numPr>
          <w:ilvl w:val="0"/>
          <w:numId w:val="10"/>
        </w:numPr>
        <w:rPr>
          <w:i/>
        </w:rPr>
      </w:pPr>
      <w:r w:rsidRPr="003D606E">
        <w:rPr>
          <w:color w:val="212121"/>
          <w:shd w:val="clear" w:color="auto" w:fill="FFFFFF"/>
        </w:rPr>
        <w:t>Che</w:t>
      </w:r>
      <w:r>
        <w:rPr>
          <w:color w:val="212121"/>
          <w:shd w:val="clear" w:color="auto" w:fill="FFFFFF"/>
        </w:rPr>
        <w:t>n IH</w:t>
      </w:r>
      <w:r w:rsidRPr="003D606E">
        <w:rPr>
          <w:color w:val="212121"/>
          <w:shd w:val="clear" w:color="auto" w:fill="FFFFFF"/>
        </w:rPr>
        <w:t>, Pakpou</w:t>
      </w:r>
      <w:r>
        <w:rPr>
          <w:color w:val="212121"/>
          <w:shd w:val="clear" w:color="auto" w:fill="FFFFFF"/>
        </w:rPr>
        <w:t xml:space="preserve">r AH, </w:t>
      </w:r>
      <w:r w:rsidRPr="003D606E">
        <w:rPr>
          <w:color w:val="212121"/>
          <w:shd w:val="clear" w:color="auto" w:fill="FFFFFF"/>
        </w:rPr>
        <w:t>Leun</w:t>
      </w:r>
      <w:r>
        <w:rPr>
          <w:color w:val="212121"/>
          <w:shd w:val="clear" w:color="auto" w:fill="FFFFFF"/>
        </w:rPr>
        <w:t>g H</w:t>
      </w:r>
      <w:r w:rsidRPr="003D606E">
        <w:rPr>
          <w:color w:val="212121"/>
          <w:shd w:val="clear" w:color="auto" w:fill="FFFFFF"/>
        </w:rPr>
        <w:t xml:space="preserve">, </w:t>
      </w:r>
      <w:r w:rsidRPr="003D606E">
        <w:rPr>
          <w:b/>
          <w:color w:val="212121"/>
          <w:shd w:val="clear" w:color="auto" w:fill="FFFFFF"/>
        </w:rPr>
        <w:t>Potenza MN</w:t>
      </w:r>
      <w:r>
        <w:rPr>
          <w:color w:val="212121"/>
          <w:shd w:val="clear" w:color="auto" w:fill="FFFFFF"/>
        </w:rPr>
        <w:t xml:space="preserve">, </w:t>
      </w:r>
      <w:r w:rsidRPr="003D606E">
        <w:rPr>
          <w:color w:val="212121"/>
          <w:shd w:val="clear" w:color="auto" w:fill="FFFFFF"/>
        </w:rPr>
        <w:t>Li</w:t>
      </w:r>
      <w:r>
        <w:rPr>
          <w:color w:val="212121"/>
          <w:shd w:val="clear" w:color="auto" w:fill="FFFFFF"/>
        </w:rPr>
        <w:t xml:space="preserve">n CY, </w:t>
      </w:r>
      <w:r w:rsidRPr="003D606E">
        <w:rPr>
          <w:color w:val="212121"/>
          <w:shd w:val="clear" w:color="auto" w:fill="FFFFFF"/>
        </w:rPr>
        <w:t>Griffith</w:t>
      </w:r>
      <w:r>
        <w:rPr>
          <w:color w:val="212121"/>
          <w:shd w:val="clear" w:color="auto" w:fill="FFFFFF"/>
        </w:rPr>
        <w:t>s MD (</w:t>
      </w:r>
      <w:r w:rsidRPr="0068462A">
        <w:t>2020</w:t>
      </w:r>
      <w:r>
        <w:rPr>
          <w:color w:val="212121"/>
          <w:shd w:val="clear" w:color="auto" w:fill="FFFFFF"/>
        </w:rPr>
        <w:t xml:space="preserve">) </w:t>
      </w:r>
      <w:r w:rsidRPr="003D606E">
        <w:rPr>
          <w:color w:val="212121"/>
          <w:shd w:val="clear" w:color="auto" w:fill="FFFFFF"/>
        </w:rPr>
        <w:t>Comparing generalized and specific problematic smartphone/internet use: Longitudinal relationships between smartphone application-based addiction and social media addiction and psychological</w:t>
      </w:r>
      <w:r w:rsidRPr="00BB6062">
        <w:rPr>
          <w:color w:val="212121"/>
          <w:shd w:val="clear" w:color="auto" w:fill="FFFFFF"/>
        </w:rPr>
        <w:t xml:space="preserve"> distress. </w:t>
      </w:r>
      <w:r w:rsidRPr="00BB6062">
        <w:rPr>
          <w:i/>
          <w:color w:val="212121"/>
          <w:shd w:val="clear" w:color="auto" w:fill="FFFFFF"/>
        </w:rPr>
        <w:t xml:space="preserve">J Behav Addict </w:t>
      </w:r>
      <w:r w:rsidRPr="00BB6062">
        <w:rPr>
          <w:b/>
        </w:rPr>
        <w:t>9(2):</w:t>
      </w:r>
      <w:r>
        <w:t>410-419.</w:t>
      </w:r>
    </w:p>
    <w:p w14:paraId="79AE7851" w14:textId="00A94DA2" w:rsidR="0068462A" w:rsidRDefault="0068462A" w:rsidP="0068462A">
      <w:pPr>
        <w:pStyle w:val="ListParagraph"/>
        <w:numPr>
          <w:ilvl w:val="0"/>
          <w:numId w:val="10"/>
        </w:numPr>
        <w:ind w:left="446" w:hanging="446"/>
      </w:pPr>
      <w:r>
        <w:t>Bőthe B</w:t>
      </w:r>
      <w:r w:rsidRPr="00540775">
        <w:t xml:space="preserve">, </w:t>
      </w:r>
      <w:r w:rsidRPr="00540775">
        <w:rPr>
          <w:b/>
        </w:rPr>
        <w:t>Potenza MN</w:t>
      </w:r>
      <w:r>
        <w:t>, Griffiths MD,</w:t>
      </w:r>
      <w:r w:rsidRPr="00540775">
        <w:t xml:space="preserve"> </w:t>
      </w:r>
      <w:r>
        <w:t xml:space="preserve">Kraus SW, Klein V, Fuss J, </w:t>
      </w:r>
      <w:r w:rsidRPr="00540775">
        <w:t>Demetrovics</w:t>
      </w:r>
      <w:r>
        <w:t xml:space="preserve"> Z (2020)</w:t>
      </w:r>
      <w:r w:rsidRPr="00540775">
        <w:t xml:space="preserve"> </w:t>
      </w:r>
      <w:r>
        <w:t>The Development of the Compulsive Sexual Behavior Disorder Scale (CSBD</w:t>
      </w:r>
      <w:r w:rsidR="00C3078E">
        <w:t>-19</w:t>
      </w:r>
      <w:r>
        <w:t>): A</w:t>
      </w:r>
      <w:r w:rsidR="00C3078E">
        <w:t>n ICD-11</w:t>
      </w:r>
      <w:r w:rsidR="00061C0F">
        <w:t>-based</w:t>
      </w:r>
      <w:r>
        <w:t xml:space="preserve"> </w:t>
      </w:r>
      <w:r w:rsidR="00061C0F">
        <w:t>Screening</w:t>
      </w:r>
      <w:r>
        <w:t xml:space="preserve"> Measure Across Three Languages. </w:t>
      </w:r>
      <w:r>
        <w:rPr>
          <w:i/>
        </w:rPr>
        <w:t xml:space="preserve">J Behav Addict </w:t>
      </w:r>
      <w:r>
        <w:rPr>
          <w:b/>
        </w:rPr>
        <w:t>9(2):</w:t>
      </w:r>
      <w:r>
        <w:t>247-258.</w:t>
      </w:r>
    </w:p>
    <w:p w14:paraId="354AB8EF" w14:textId="77777777" w:rsidR="0068462A" w:rsidRPr="00445020" w:rsidRDefault="0068462A" w:rsidP="0068462A">
      <w:pPr>
        <w:pStyle w:val="ListParagraph"/>
        <w:numPr>
          <w:ilvl w:val="0"/>
          <w:numId w:val="10"/>
        </w:numPr>
        <w:tabs>
          <w:tab w:val="left" w:pos="5220"/>
        </w:tabs>
        <w:ind w:left="446" w:hanging="446"/>
      </w:pPr>
      <w:r>
        <w:t xml:space="preserve">Kraus SW, Gola M, Grubbs JB, Kowalewska E, Hoff RA, Lew-Starowicz M, Martino S, Shirk SD, </w:t>
      </w:r>
      <w:r w:rsidRPr="007A312F">
        <w:rPr>
          <w:b/>
        </w:rPr>
        <w:t xml:space="preserve">Potenza </w:t>
      </w:r>
      <w:r w:rsidRPr="0094338F">
        <w:rPr>
          <w:b/>
        </w:rPr>
        <w:t>MN</w:t>
      </w:r>
      <w:r>
        <w:t xml:space="preserve"> (2020) </w:t>
      </w:r>
      <w:r w:rsidRPr="007A312F">
        <w:t>Validation of a Brief Pornography S</w:t>
      </w:r>
      <w:r>
        <w:t xml:space="preserve">creen Across Multiple Samples. </w:t>
      </w:r>
      <w:r>
        <w:rPr>
          <w:i/>
        </w:rPr>
        <w:t xml:space="preserve">J Behav Addict </w:t>
      </w:r>
      <w:r>
        <w:rPr>
          <w:b/>
        </w:rPr>
        <w:t>9(2):</w:t>
      </w:r>
      <w:r>
        <w:t>259-271.</w:t>
      </w:r>
    </w:p>
    <w:p w14:paraId="7A42B716" w14:textId="77777777" w:rsidR="0068462A" w:rsidRDefault="0068462A" w:rsidP="0068462A">
      <w:pPr>
        <w:numPr>
          <w:ilvl w:val="0"/>
          <w:numId w:val="10"/>
        </w:numPr>
        <w:ind w:left="446" w:hanging="446"/>
      </w:pPr>
      <w:r>
        <w:rPr>
          <w:iCs/>
        </w:rPr>
        <w:t xml:space="preserve">Kapitány-Fövény M, Urbán R, Varga G, </w:t>
      </w:r>
      <w:r w:rsidRPr="000B0551">
        <w:rPr>
          <w:b/>
          <w:iCs/>
        </w:rPr>
        <w:t>Potenza MN</w:t>
      </w:r>
      <w:r w:rsidRPr="000B0551">
        <w:rPr>
          <w:iCs/>
        </w:rPr>
        <w:t xml:space="preserve">, </w:t>
      </w:r>
      <w:r>
        <w:t>Griffiths MD</w:t>
      </w:r>
      <w:r>
        <w:rPr>
          <w:iCs/>
        </w:rPr>
        <w:t xml:space="preserve">, </w:t>
      </w:r>
      <w:r w:rsidRPr="000B0551">
        <w:rPr>
          <w:iCs/>
        </w:rPr>
        <w:t>Sze</w:t>
      </w:r>
      <w:r>
        <w:rPr>
          <w:iCs/>
        </w:rPr>
        <w:t>kely A, Paksi B, Kun B, Farkas J</w:t>
      </w:r>
      <w:r w:rsidRPr="000B0551">
        <w:rPr>
          <w:iCs/>
        </w:rPr>
        <w:t xml:space="preserve">, </w:t>
      </w:r>
      <w:r>
        <w:rPr>
          <w:iCs/>
        </w:rPr>
        <w:t xml:space="preserve">Kökönyei G, </w:t>
      </w:r>
      <w:r w:rsidRPr="000B0551">
        <w:rPr>
          <w:iCs/>
        </w:rPr>
        <w:t>Demetrovics</w:t>
      </w:r>
      <w:r>
        <w:rPr>
          <w:iCs/>
        </w:rPr>
        <w:t xml:space="preserve"> Z</w:t>
      </w:r>
      <w:r w:rsidRPr="000B0551">
        <w:rPr>
          <w:color w:val="000000"/>
        </w:rPr>
        <w:t xml:space="preserve"> (</w:t>
      </w:r>
      <w:r>
        <w:rPr>
          <w:color w:val="000000"/>
        </w:rPr>
        <w:t>2020</w:t>
      </w:r>
      <w:r w:rsidRPr="000B0551">
        <w:rPr>
          <w:color w:val="000000"/>
        </w:rPr>
        <w:t xml:space="preserve">) </w:t>
      </w:r>
      <w:r w:rsidRPr="00C06D9E">
        <w:t>The 21-item Barratt Impulsiveness Scale Revised (BIS-R): An alternative three-factor model</w:t>
      </w:r>
      <w:r>
        <w:t xml:space="preserve">. </w:t>
      </w:r>
      <w:r>
        <w:rPr>
          <w:i/>
        </w:rPr>
        <w:t xml:space="preserve">J Behav Addict </w:t>
      </w:r>
      <w:r>
        <w:rPr>
          <w:b/>
        </w:rPr>
        <w:t>9(2):</w:t>
      </w:r>
      <w:r>
        <w:t>225-246.</w:t>
      </w:r>
    </w:p>
    <w:p w14:paraId="25234B23" w14:textId="77777777" w:rsidR="0068462A" w:rsidRDefault="0068462A" w:rsidP="0068462A">
      <w:pPr>
        <w:pStyle w:val="ListParagraph"/>
        <w:numPr>
          <w:ilvl w:val="0"/>
          <w:numId w:val="10"/>
        </w:numPr>
        <w:ind w:left="446" w:hanging="446"/>
      </w:pPr>
      <w:r>
        <w:t xml:space="preserve">Jeong H, Yim HW, Lee SY, Lee HK, </w:t>
      </w:r>
      <w:r w:rsidRPr="00093818">
        <w:rPr>
          <w:b/>
        </w:rPr>
        <w:t>Potenza</w:t>
      </w:r>
      <w:r>
        <w:t xml:space="preserve"> </w:t>
      </w:r>
      <w:r w:rsidRPr="00093818">
        <w:rPr>
          <w:b/>
        </w:rPr>
        <w:t>MN</w:t>
      </w:r>
      <w:r>
        <w:t xml:space="preserve">, Jo SJ, Son HJ, Kim G (2020) </w:t>
      </w:r>
      <w:r w:rsidRPr="00093818">
        <w:t>Low self-control and aggression exert serial mediation between inattention/hyperactivity problems and severity of internet gaming disorder features longitudinally among adolescents</w:t>
      </w:r>
      <w:r>
        <w:t xml:space="preserve">. </w:t>
      </w:r>
      <w:r>
        <w:rPr>
          <w:i/>
        </w:rPr>
        <w:t xml:space="preserve">J Behav Addict </w:t>
      </w:r>
      <w:r>
        <w:rPr>
          <w:b/>
        </w:rPr>
        <w:t>9(2):</w:t>
      </w:r>
      <w:r>
        <w:t>401-409.</w:t>
      </w:r>
    </w:p>
    <w:p w14:paraId="1CB7961D" w14:textId="1FB98A78" w:rsidR="00014B5D" w:rsidRPr="00014B5D" w:rsidRDefault="00E56133" w:rsidP="00014B5D">
      <w:pPr>
        <w:numPr>
          <w:ilvl w:val="0"/>
          <w:numId w:val="10"/>
        </w:numPr>
      </w:pPr>
      <w:r>
        <w:rPr>
          <w:bCs/>
        </w:rPr>
        <w:t xml:space="preserve">Su W, Han X, Yu H, Wu Y, </w:t>
      </w:r>
      <w:r w:rsidRPr="008E36B1">
        <w:rPr>
          <w:b/>
          <w:bCs/>
        </w:rPr>
        <w:t>Potenza MN</w:t>
      </w:r>
      <w:r>
        <w:rPr>
          <w:bCs/>
        </w:rPr>
        <w:t xml:space="preserve"> (2020) </w:t>
      </w:r>
      <w:r w:rsidR="00EF223B" w:rsidRPr="00EF223B">
        <w:rPr>
          <w:bCs/>
        </w:rPr>
        <w:t>Do men become addicted to internet gaming and women to social media? A meta-analysis examining gender-related differences in specific internet addiction</w:t>
      </w:r>
      <w:r w:rsidR="00EF223B">
        <w:rPr>
          <w:bCs/>
        </w:rPr>
        <w:t>.</w:t>
      </w:r>
      <w:r w:rsidR="00EF223B" w:rsidRPr="00EF223B">
        <w:rPr>
          <w:bCs/>
        </w:rPr>
        <w:t xml:space="preserve"> </w:t>
      </w:r>
      <w:r>
        <w:rPr>
          <w:bCs/>
          <w:i/>
        </w:rPr>
        <w:t xml:space="preserve">Computers and Human Behavior </w:t>
      </w:r>
      <w:r>
        <w:rPr>
          <w:b/>
          <w:bCs/>
        </w:rPr>
        <w:t>113:</w:t>
      </w:r>
      <w:r w:rsidRPr="00CA0E2B">
        <w:rPr>
          <w:bCs/>
        </w:rPr>
        <w:t>106480.</w:t>
      </w:r>
      <w:r w:rsidR="00014B5D" w:rsidRPr="00014B5D">
        <w:rPr>
          <w:bCs/>
        </w:rPr>
        <w:t xml:space="preserve"> </w:t>
      </w:r>
    </w:p>
    <w:p w14:paraId="31036D44" w14:textId="1BBEE9FE" w:rsidR="00E56133" w:rsidRPr="00014B5D" w:rsidRDefault="00014B5D" w:rsidP="00014B5D">
      <w:pPr>
        <w:numPr>
          <w:ilvl w:val="0"/>
          <w:numId w:val="10"/>
        </w:numPr>
      </w:pPr>
      <w:r w:rsidRPr="00EB06C9">
        <w:rPr>
          <w:bCs/>
        </w:rPr>
        <w:t xml:space="preserve">Håkansson A, Fernández-Aranda F, Menchón JM, </w:t>
      </w:r>
      <w:r w:rsidRPr="00EB06C9">
        <w:rPr>
          <w:b/>
          <w:bCs/>
        </w:rPr>
        <w:t>Potenza MN</w:t>
      </w:r>
      <w:r>
        <w:rPr>
          <w:bCs/>
        </w:rPr>
        <w:t>,</w:t>
      </w:r>
      <w:r w:rsidRPr="00EB06C9">
        <w:rPr>
          <w:bCs/>
        </w:rPr>
        <w:t xml:space="preserve"> </w:t>
      </w:r>
      <w:r w:rsidRPr="00606C06">
        <w:rPr>
          <w:bCs/>
        </w:rPr>
        <w:t>Jiménez</w:t>
      </w:r>
      <w:r w:rsidRPr="00EB06C9">
        <w:rPr>
          <w:bCs/>
        </w:rPr>
        <w:t>-Murcia</w:t>
      </w:r>
      <w:r>
        <w:rPr>
          <w:bCs/>
        </w:rPr>
        <w:t xml:space="preserve"> S (2020) </w:t>
      </w:r>
      <w:r w:rsidRPr="00EB06C9">
        <w:rPr>
          <w:bCs/>
        </w:rPr>
        <w:t xml:space="preserve">Gambling during the </w:t>
      </w:r>
      <w:r>
        <w:rPr>
          <w:bCs/>
        </w:rPr>
        <w:t>COVID</w:t>
      </w:r>
      <w:r w:rsidRPr="00EB06C9">
        <w:rPr>
          <w:bCs/>
        </w:rPr>
        <w:t xml:space="preserve">-19 crisis – a cause for concern? </w:t>
      </w:r>
      <w:r>
        <w:rPr>
          <w:bCs/>
          <w:i/>
        </w:rPr>
        <w:t xml:space="preserve">J Addict Med </w:t>
      </w:r>
      <w:r>
        <w:rPr>
          <w:b/>
          <w:bCs/>
        </w:rPr>
        <w:t>14(4):</w:t>
      </w:r>
      <w:r>
        <w:rPr>
          <w:bCs/>
        </w:rPr>
        <w:t>e10-e12.</w:t>
      </w:r>
      <w:r w:rsidR="0076067F">
        <w:rPr>
          <w:bCs/>
        </w:rPr>
        <w:t xml:space="preserve"> (PMC7273946)</w:t>
      </w:r>
    </w:p>
    <w:p w14:paraId="69AD7D39" w14:textId="77777777" w:rsidR="00BA0FB5" w:rsidRPr="00D55704" w:rsidRDefault="00BA0FB5" w:rsidP="00BA0FB5">
      <w:pPr>
        <w:numPr>
          <w:ilvl w:val="0"/>
          <w:numId w:val="10"/>
        </w:numPr>
        <w:ind w:left="446" w:hanging="446"/>
      </w:pPr>
      <w:r>
        <w:rPr>
          <w:bCs/>
        </w:rPr>
        <w:t xml:space="preserve">Draps M, Sescousse G, </w:t>
      </w:r>
      <w:r>
        <w:rPr>
          <w:b/>
          <w:bCs/>
        </w:rPr>
        <w:t xml:space="preserve">Potenza MN, </w:t>
      </w:r>
      <w:r w:rsidRPr="00D55704">
        <w:rPr>
          <w:bCs/>
        </w:rPr>
        <w:t>Marc</w:t>
      </w:r>
      <w:r>
        <w:rPr>
          <w:bCs/>
        </w:rPr>
        <w:t>hewka A, Duda A, Lew-Starowicz M, Kopera M, Jakcubzyk A,</w:t>
      </w:r>
      <w:r w:rsidRPr="00D55704">
        <w:rPr>
          <w:bCs/>
        </w:rPr>
        <w:t xml:space="preserve"> </w:t>
      </w:r>
      <w:r>
        <w:rPr>
          <w:bCs/>
        </w:rPr>
        <w:t xml:space="preserve">Wojnar M, Gola M (2020) Gray matter volume differences in impulse control and addictive disorders. </w:t>
      </w:r>
      <w:r>
        <w:rPr>
          <w:bCs/>
          <w:i/>
        </w:rPr>
        <w:t xml:space="preserve">J Sex Med </w:t>
      </w:r>
      <w:r>
        <w:rPr>
          <w:b/>
          <w:bCs/>
        </w:rPr>
        <w:t>17(9):</w:t>
      </w:r>
      <w:r>
        <w:rPr>
          <w:bCs/>
        </w:rPr>
        <w:t>1761-1769.</w:t>
      </w:r>
    </w:p>
    <w:p w14:paraId="10BF38E6" w14:textId="77777777" w:rsidR="003F0E56" w:rsidRDefault="003F0E56" w:rsidP="003F0E56">
      <w:pPr>
        <w:pStyle w:val="ListParagraph"/>
        <w:numPr>
          <w:ilvl w:val="0"/>
          <w:numId w:val="10"/>
        </w:numPr>
      </w:pPr>
      <w:r w:rsidRPr="00F15708">
        <w:t>Chang</w:t>
      </w:r>
      <w:r>
        <w:t xml:space="preserve"> CC</w:t>
      </w:r>
      <w:r w:rsidRPr="00F15708">
        <w:t>, Chang</w:t>
      </w:r>
      <w:r>
        <w:t xml:space="preserve"> KC</w:t>
      </w:r>
      <w:r w:rsidRPr="00F15708">
        <w:t xml:space="preserve">, </w:t>
      </w:r>
      <w:r>
        <w:t xml:space="preserve">Hou WL, </w:t>
      </w:r>
      <w:r w:rsidRPr="00F15708">
        <w:t>Yen</w:t>
      </w:r>
      <w:r>
        <w:t xml:space="preserve"> CF</w:t>
      </w:r>
      <w:r w:rsidRPr="00F15708">
        <w:t>, Lin</w:t>
      </w:r>
      <w:r>
        <w:t xml:space="preserve"> CY</w:t>
      </w:r>
      <w:r w:rsidRPr="00F15708">
        <w:t xml:space="preserve">, </w:t>
      </w:r>
      <w:r w:rsidRPr="00F15708">
        <w:rPr>
          <w:b/>
        </w:rPr>
        <w:t>Potenza MN</w:t>
      </w:r>
      <w:r>
        <w:t xml:space="preserve"> (2020)</w:t>
      </w:r>
      <w:r w:rsidRPr="00F15708">
        <w:t xml:space="preserve"> Measurement invariance and psychometric properties of Perceived Stigma toward </w:t>
      </w:r>
      <w:r>
        <w:t xml:space="preserve">People who Use </w:t>
      </w:r>
      <w:r w:rsidRPr="00F15708">
        <w:t>Substances (PS</w:t>
      </w:r>
      <w:r>
        <w:t>P</w:t>
      </w:r>
      <w:r w:rsidRPr="00F15708">
        <w:t>S) among three types of substance use disorders: heroin, amphetamine, and alcohol</w:t>
      </w:r>
      <w:r>
        <w:t xml:space="preserve">. </w:t>
      </w:r>
      <w:r>
        <w:rPr>
          <w:i/>
        </w:rPr>
        <w:t xml:space="preserve">Drug Alcohol Depend </w:t>
      </w:r>
      <w:r w:rsidRPr="003F0E56">
        <w:rPr>
          <w:b/>
        </w:rPr>
        <w:t>216:</w:t>
      </w:r>
      <w:r>
        <w:t>108319.</w:t>
      </w:r>
    </w:p>
    <w:p w14:paraId="456494A1" w14:textId="1A1F2AB1" w:rsidR="00092815" w:rsidRPr="00B608E9" w:rsidRDefault="00092815" w:rsidP="00092815">
      <w:pPr>
        <w:pStyle w:val="ListParagraph"/>
        <w:numPr>
          <w:ilvl w:val="0"/>
          <w:numId w:val="10"/>
        </w:numPr>
        <w:ind w:left="446" w:hanging="446"/>
      </w:pPr>
      <w:r w:rsidRPr="00860BBC">
        <w:t>Slavin</w:t>
      </w:r>
      <w:r>
        <w:t xml:space="preserve"> MN</w:t>
      </w:r>
      <w:r w:rsidRPr="00860BBC">
        <w:t>, Blycker</w:t>
      </w:r>
      <w:r>
        <w:t xml:space="preserve"> GR</w:t>
      </w:r>
      <w:r w:rsidRPr="00860BBC">
        <w:t xml:space="preserve">, </w:t>
      </w:r>
      <w:r>
        <w:rPr>
          <w:b/>
        </w:rPr>
        <w:t>Potenza MN,</w:t>
      </w:r>
      <w:r>
        <w:t xml:space="preserve"> Bőthe B, Demetrovics Z,</w:t>
      </w:r>
      <w:r w:rsidRPr="00860BBC">
        <w:t xml:space="preserve"> Kraus</w:t>
      </w:r>
      <w:r>
        <w:t xml:space="preserve"> SW</w:t>
      </w:r>
      <w:r w:rsidRPr="00860BBC">
        <w:t xml:space="preserve"> </w:t>
      </w:r>
      <w:r>
        <w:t xml:space="preserve">(2020) </w:t>
      </w:r>
      <w:r w:rsidRPr="00B608E9">
        <w:t>Gender-related Differences in Associations between Sexual Abuse and Hypersexuality</w:t>
      </w:r>
      <w:r>
        <w:t xml:space="preserve">. </w:t>
      </w:r>
      <w:r>
        <w:rPr>
          <w:i/>
        </w:rPr>
        <w:t xml:space="preserve">J Sex Med </w:t>
      </w:r>
      <w:r>
        <w:rPr>
          <w:b/>
        </w:rPr>
        <w:t>17(10):</w:t>
      </w:r>
      <w:r w:rsidRPr="00092815">
        <w:t>2029-2038.</w:t>
      </w:r>
      <w:r w:rsidR="0076067F">
        <w:t xml:space="preserve"> (PMC</w:t>
      </w:r>
      <w:r w:rsidR="000A6031">
        <w:t>7875089)</w:t>
      </w:r>
    </w:p>
    <w:p w14:paraId="15386DD0" w14:textId="01318D3A" w:rsidR="00AF4E5C" w:rsidRDefault="00AF4E5C" w:rsidP="00AF4E5C">
      <w:pPr>
        <w:pStyle w:val="ListParagraph"/>
        <w:numPr>
          <w:ilvl w:val="0"/>
          <w:numId w:val="10"/>
        </w:numPr>
      </w:pPr>
      <w:r>
        <w:t>Dong G, Wang Z</w:t>
      </w:r>
      <w:r w:rsidRPr="004F1E08">
        <w:t xml:space="preserve">, </w:t>
      </w:r>
      <w:r>
        <w:t>Dong H, Wang M</w:t>
      </w:r>
      <w:r w:rsidRPr="004F1E08">
        <w:t xml:space="preserve">, </w:t>
      </w:r>
      <w:r>
        <w:t>Zhang J</w:t>
      </w:r>
      <w:r w:rsidRPr="004F1E08">
        <w:t>, Du</w:t>
      </w:r>
      <w:r>
        <w:t xml:space="preserve"> X, </w:t>
      </w:r>
      <w:r>
        <w:rPr>
          <w:b/>
        </w:rPr>
        <w:t xml:space="preserve">Potenza MN </w:t>
      </w:r>
      <w:r>
        <w:t>(2020)</w:t>
      </w:r>
      <w:r w:rsidRPr="004F1E08">
        <w:t xml:space="preserve"> </w:t>
      </w:r>
      <w:r>
        <w:t>More</w:t>
      </w:r>
      <w:r w:rsidRPr="004F1E08">
        <w:t xml:space="preserve"> stringent criteria </w:t>
      </w:r>
      <w:r>
        <w:t xml:space="preserve">are </w:t>
      </w:r>
      <w:r w:rsidRPr="004F1E08">
        <w:t>needed for diagnosing internet gaming disorder</w:t>
      </w:r>
      <w:r>
        <w:t>.</w:t>
      </w:r>
      <w:r w:rsidRPr="004F1E08">
        <w:t xml:space="preserve"> Evidence from regional brain features and whole-brain functional connectivity multivariate pattern analys</w:t>
      </w:r>
      <w:r>
        <w:t>e</w:t>
      </w:r>
      <w:r w:rsidRPr="004F1E08">
        <w:t>s</w:t>
      </w:r>
      <w:r>
        <w:t xml:space="preserve">. </w:t>
      </w:r>
      <w:r w:rsidRPr="005E7165">
        <w:rPr>
          <w:i/>
        </w:rPr>
        <w:t>J Behav Addiction</w:t>
      </w:r>
      <w:r>
        <w:rPr>
          <w:i/>
        </w:rPr>
        <w:t xml:space="preserve"> </w:t>
      </w:r>
      <w:r>
        <w:rPr>
          <w:b/>
        </w:rPr>
        <w:t>9(3):</w:t>
      </w:r>
      <w:r>
        <w:t>642-653.</w:t>
      </w:r>
    </w:p>
    <w:p w14:paraId="08ED6BC7" w14:textId="7DD176CF" w:rsidR="00C34AFB" w:rsidRPr="00081C6A" w:rsidRDefault="00C34AFB" w:rsidP="00C34AFB">
      <w:pPr>
        <w:numPr>
          <w:ilvl w:val="0"/>
          <w:numId w:val="10"/>
        </w:numPr>
        <w:ind w:left="446" w:hanging="446"/>
      </w:pPr>
      <w:r w:rsidRPr="00081C6A">
        <w:t>Wu</w:t>
      </w:r>
      <w:r>
        <w:t xml:space="preserve"> LL,</w:t>
      </w:r>
      <w:r w:rsidRPr="00081C6A">
        <w:rPr>
          <w:vertAlign w:val="superscript"/>
        </w:rPr>
        <w:t xml:space="preserve"> </w:t>
      </w:r>
      <w:r w:rsidRPr="00081C6A">
        <w:rPr>
          <w:b/>
        </w:rPr>
        <w:t>Potenza MN</w:t>
      </w:r>
      <w:r>
        <w:t xml:space="preserve">, </w:t>
      </w:r>
      <w:r w:rsidRPr="00081C6A">
        <w:t>Zhou</w:t>
      </w:r>
      <w:r>
        <w:t xml:space="preserve"> N, </w:t>
      </w:r>
      <w:r w:rsidRPr="00081C6A">
        <w:t>Kober</w:t>
      </w:r>
      <w:r>
        <w:t xml:space="preserve"> H, </w:t>
      </w:r>
      <w:r w:rsidRPr="00081C6A">
        <w:t>Shi</w:t>
      </w:r>
      <w:r>
        <w:t xml:space="preserve"> XH,</w:t>
      </w:r>
      <w:r w:rsidRPr="00081C6A">
        <w:t xml:space="preserve"> Yip</w:t>
      </w:r>
      <w:r>
        <w:t xml:space="preserve"> SW,</w:t>
      </w:r>
      <w:r w:rsidRPr="00081C6A">
        <w:t xml:space="preserve"> </w:t>
      </w:r>
      <w:r>
        <w:t>X</w:t>
      </w:r>
      <w:r w:rsidRPr="00081C6A">
        <w:t>u</w:t>
      </w:r>
      <w:r>
        <w:t xml:space="preserve"> JH</w:t>
      </w:r>
      <w:r w:rsidRPr="00081C6A">
        <w:t>,</w:t>
      </w:r>
      <w:r w:rsidRPr="00081C6A">
        <w:rPr>
          <w:rFonts w:hint="eastAsia"/>
        </w:rPr>
        <w:t xml:space="preserve"> </w:t>
      </w:r>
      <w:r w:rsidRPr="00081C6A">
        <w:t>Zhu</w:t>
      </w:r>
      <w:r>
        <w:t xml:space="preserve"> XL, </w:t>
      </w:r>
      <w:r w:rsidRPr="00081C6A">
        <w:t>Wang</w:t>
      </w:r>
      <w:r>
        <w:t xml:space="preserve"> R,</w:t>
      </w:r>
      <w:r w:rsidRPr="00081C6A">
        <w:t xml:space="preserve"> Liu </w:t>
      </w:r>
      <w:r>
        <w:t>GQ,</w:t>
      </w:r>
      <w:r w:rsidRPr="00081C6A">
        <w:t xml:space="preserve"> Zhang</w:t>
      </w:r>
      <w:r>
        <w:t xml:space="preserve"> JT (2020) </w:t>
      </w:r>
      <w:r w:rsidRPr="00081C6A">
        <w:t xml:space="preserve">Efficacy of Single-Session Transcranial Direct Current Stimulation on </w:t>
      </w:r>
      <w:r w:rsidRPr="00081C6A">
        <w:rPr>
          <w:rFonts w:hint="eastAsia"/>
        </w:rPr>
        <w:lastRenderedPageBreak/>
        <w:t>Addiction-</w:t>
      </w:r>
      <w:r w:rsidRPr="00081C6A">
        <w:t>related Inhibitory Control and Craving</w:t>
      </w:r>
      <w:r w:rsidRPr="00081C6A">
        <w:rPr>
          <w:rFonts w:hint="eastAsia"/>
        </w:rPr>
        <w:t xml:space="preserve">: </w:t>
      </w:r>
      <w:r w:rsidRPr="00081C6A">
        <w:t>A Randomized Trial in Males with Internet Gaming Disorder</w:t>
      </w:r>
      <w:r>
        <w:t xml:space="preserve">. </w:t>
      </w:r>
      <w:r w:rsidRPr="00081C6A">
        <w:rPr>
          <w:i/>
        </w:rPr>
        <w:t>Journal of Psychiatry and Neuroscience</w:t>
      </w:r>
      <w:r>
        <w:rPr>
          <w:i/>
        </w:rPr>
        <w:t xml:space="preserve"> </w:t>
      </w:r>
      <w:r w:rsidRPr="00C34AFB">
        <w:rPr>
          <w:b/>
        </w:rPr>
        <w:t>46(1):</w:t>
      </w:r>
      <w:r w:rsidRPr="00C34AFB">
        <w:t>190137.</w:t>
      </w:r>
      <w:r w:rsidR="000A6031">
        <w:t xml:space="preserve"> (PMC7955853)</w:t>
      </w:r>
    </w:p>
    <w:p w14:paraId="57BEDCFC" w14:textId="3D9E1027" w:rsidR="009336E5" w:rsidRDefault="009336E5" w:rsidP="009336E5">
      <w:pPr>
        <w:pStyle w:val="ListParagraph"/>
        <w:numPr>
          <w:ilvl w:val="0"/>
          <w:numId w:val="10"/>
        </w:numPr>
        <w:ind w:left="446" w:hanging="446"/>
      </w:pPr>
      <w:r>
        <w:t xml:space="preserve">Morie KM, Zhai ZW, </w:t>
      </w:r>
      <w:r>
        <w:rPr>
          <w:b/>
        </w:rPr>
        <w:t xml:space="preserve">Potenza MN, </w:t>
      </w:r>
      <w:r>
        <w:t xml:space="preserve">Mayes LC (2020) </w:t>
      </w:r>
      <w:r w:rsidRPr="009F2510">
        <w:t>Alexithymia, emotion-regulation strategies, and traumatic experiences in prenatally cocaine-exposed young adults.</w:t>
      </w:r>
      <w:r>
        <w:t xml:space="preserve"> </w:t>
      </w:r>
      <w:r>
        <w:rPr>
          <w:i/>
        </w:rPr>
        <w:t xml:space="preserve">Am J Addictions </w:t>
      </w:r>
      <w:r>
        <w:rPr>
          <w:b/>
        </w:rPr>
        <w:t>29(6):</w:t>
      </w:r>
      <w:r w:rsidRPr="009336E5">
        <w:t>492-499.</w:t>
      </w:r>
      <w:r w:rsidR="000A6031">
        <w:t xml:space="preserve"> (PMC7657982)</w:t>
      </w:r>
    </w:p>
    <w:p w14:paraId="03B36A7F" w14:textId="79A47D5B" w:rsidR="00650228" w:rsidRPr="000D4ABC" w:rsidRDefault="00650228" w:rsidP="00650228">
      <w:pPr>
        <w:pStyle w:val="ListParagraph"/>
        <w:numPr>
          <w:ilvl w:val="0"/>
          <w:numId w:val="10"/>
        </w:numPr>
        <w:ind w:left="446" w:hanging="446"/>
      </w:pPr>
      <w:r>
        <w:t xml:space="preserve">Zhai ZW, Duenas G, Wampler J, </w:t>
      </w:r>
      <w:r>
        <w:rPr>
          <w:b/>
        </w:rPr>
        <w:t xml:space="preserve">Potenza MN </w:t>
      </w:r>
      <w:r>
        <w:t xml:space="preserve">(2020) </w:t>
      </w:r>
      <w:r w:rsidRPr="000D4ABC">
        <w:t>Gambling</w:t>
      </w:r>
      <w:r>
        <w:t>,</w:t>
      </w:r>
      <w:r w:rsidRPr="000D4ABC">
        <w:t xml:space="preserve"> </w:t>
      </w:r>
      <w:r>
        <w:t>substance use and violence</w:t>
      </w:r>
      <w:r w:rsidRPr="000D4ABC">
        <w:t xml:space="preserve"> in male and female adolescents.</w:t>
      </w:r>
      <w:r>
        <w:t xml:space="preserve"> </w:t>
      </w:r>
      <w:r>
        <w:rPr>
          <w:i/>
        </w:rPr>
        <w:t xml:space="preserve">J Gambling Stud </w:t>
      </w:r>
      <w:r>
        <w:rPr>
          <w:b/>
        </w:rPr>
        <w:t>36:</w:t>
      </w:r>
      <w:r>
        <w:t>1301-1324.</w:t>
      </w:r>
      <w:r w:rsidR="000A6031">
        <w:t xml:space="preserve"> </w:t>
      </w:r>
    </w:p>
    <w:p w14:paraId="202856B8" w14:textId="77777777" w:rsidR="00650228" w:rsidRPr="00281090" w:rsidRDefault="00650228" w:rsidP="00650228">
      <w:pPr>
        <w:pStyle w:val="ListParagraph"/>
        <w:numPr>
          <w:ilvl w:val="0"/>
          <w:numId w:val="10"/>
        </w:numPr>
      </w:pPr>
      <w:r w:rsidRPr="005D76D9">
        <w:t xml:space="preserve">Gavriel-Fried </w:t>
      </w:r>
      <w:r>
        <w:t xml:space="preserve">B, Moretta T, </w:t>
      </w:r>
      <w:r>
        <w:rPr>
          <w:b/>
        </w:rPr>
        <w:t xml:space="preserve">Potenza MN </w:t>
      </w:r>
      <w:r>
        <w:t xml:space="preserve">(2020) </w:t>
      </w:r>
      <w:r w:rsidRPr="00281090">
        <w:t>Recovery capital and symptom improvement in gambling disorder: Correlations with spirituality and stressful life events in younger but not older adults</w:t>
      </w:r>
      <w:r>
        <w:t xml:space="preserve">. </w:t>
      </w:r>
      <w:r>
        <w:rPr>
          <w:i/>
        </w:rPr>
        <w:t xml:space="preserve">J Gambling Stud </w:t>
      </w:r>
      <w:r>
        <w:rPr>
          <w:b/>
        </w:rPr>
        <w:t>36:</w:t>
      </w:r>
      <w:r>
        <w:t>1379-1390.</w:t>
      </w:r>
    </w:p>
    <w:p w14:paraId="5685D09D" w14:textId="3AE4F8D5" w:rsidR="008D0E23" w:rsidRDefault="008D0E23" w:rsidP="008D0E23">
      <w:pPr>
        <w:pStyle w:val="ListParagraph"/>
        <w:numPr>
          <w:ilvl w:val="0"/>
          <w:numId w:val="10"/>
        </w:numPr>
        <w:ind w:left="446" w:hanging="446"/>
      </w:pPr>
      <w:r w:rsidRPr="003368B4">
        <w:t>Islam</w:t>
      </w:r>
      <w:r>
        <w:t xml:space="preserve"> M</w:t>
      </w:r>
      <w:r w:rsidR="00456433">
        <w:t>S</w:t>
      </w:r>
      <w:r w:rsidRPr="003368B4">
        <w:t xml:space="preserve">, </w:t>
      </w:r>
      <w:r w:rsidRPr="00DF2B1C">
        <w:t>Suja</w:t>
      </w:r>
      <w:r>
        <w:t>n MSH</w:t>
      </w:r>
      <w:r w:rsidRPr="000C6CED">
        <w:rPr>
          <w:bCs/>
        </w:rPr>
        <w:t>,</w:t>
      </w:r>
      <w:r>
        <w:rPr>
          <w:bCs/>
        </w:rPr>
        <w:t xml:space="preserve"> </w:t>
      </w:r>
      <w:r w:rsidRPr="00DF2B1C">
        <w:t>Tasni</w:t>
      </w:r>
      <w:r>
        <w:t>m R</w:t>
      </w:r>
      <w:r>
        <w:rPr>
          <w:bCs/>
        </w:rPr>
        <w:t>,</w:t>
      </w:r>
      <w:r w:rsidRPr="000C6CED">
        <w:rPr>
          <w:bCs/>
        </w:rPr>
        <w:t xml:space="preserve"> Sikde</w:t>
      </w:r>
      <w:r>
        <w:rPr>
          <w:bCs/>
        </w:rPr>
        <w:t xml:space="preserve">r MT, </w:t>
      </w:r>
      <w:r w:rsidRPr="00280C60">
        <w:rPr>
          <w:b/>
        </w:rPr>
        <w:t>Potenza MN</w:t>
      </w:r>
      <w:r>
        <w:t xml:space="preserve">, Van </w:t>
      </w:r>
      <w:r w:rsidRPr="00BE200A">
        <w:t>O</w:t>
      </w:r>
      <w:r>
        <w:t>s J (2020)</w:t>
      </w:r>
      <w:r w:rsidRPr="003368B4">
        <w:t xml:space="preserve"> </w:t>
      </w:r>
      <w:r w:rsidRPr="00505965">
        <w:t>Psychological responses during the COVID-19 outbreak among university students in Bangladesh</w:t>
      </w:r>
      <w:r>
        <w:t xml:space="preserve">. </w:t>
      </w:r>
      <w:r>
        <w:rPr>
          <w:i/>
        </w:rPr>
        <w:t xml:space="preserve">PLoS One </w:t>
      </w:r>
      <w:r w:rsidRPr="008D0E23">
        <w:rPr>
          <w:b/>
        </w:rPr>
        <w:t>15(12):</w:t>
      </w:r>
      <w:r w:rsidRPr="008D0E23">
        <w:t>e0245083.</w:t>
      </w:r>
      <w:r w:rsidR="00A834DB">
        <w:t xml:space="preserve"> (PMC7775049)</w:t>
      </w:r>
    </w:p>
    <w:p w14:paraId="7B9F1E52" w14:textId="77777777" w:rsidR="004B6B1F" w:rsidRPr="00816B7F" w:rsidRDefault="004B6B1F" w:rsidP="004B6B1F">
      <w:pPr>
        <w:numPr>
          <w:ilvl w:val="0"/>
          <w:numId w:val="10"/>
        </w:numPr>
        <w:ind w:left="446" w:hanging="446"/>
        <w:rPr>
          <w:bCs/>
        </w:rPr>
      </w:pPr>
      <w:r w:rsidRPr="00CF1C79">
        <w:rPr>
          <w:bCs/>
        </w:rPr>
        <w:t xml:space="preserve">Stefanovics </w:t>
      </w:r>
      <w:r>
        <w:rPr>
          <w:bCs/>
        </w:rPr>
        <w:t xml:space="preserve">E, </w:t>
      </w:r>
      <w:r w:rsidRPr="00CF1C79">
        <w:rPr>
          <w:bCs/>
        </w:rPr>
        <w:t xml:space="preserve">Gavriel-Fried </w:t>
      </w:r>
      <w:r>
        <w:rPr>
          <w:bCs/>
        </w:rPr>
        <w:t xml:space="preserve">B, </w:t>
      </w:r>
      <w:r w:rsidRPr="00104868">
        <w:rPr>
          <w:b/>
        </w:rPr>
        <w:t>Potenza MN,</w:t>
      </w:r>
      <w:r>
        <w:rPr>
          <w:bCs/>
        </w:rPr>
        <w:t xml:space="preserve"> </w:t>
      </w:r>
      <w:r w:rsidRPr="00CF1C79">
        <w:rPr>
          <w:bCs/>
        </w:rPr>
        <w:t xml:space="preserve">Pietrzak </w:t>
      </w:r>
      <w:r>
        <w:rPr>
          <w:bCs/>
        </w:rPr>
        <w:t>RH (2020)</w:t>
      </w:r>
      <w:r w:rsidRPr="00CF1C79">
        <w:rPr>
          <w:bCs/>
        </w:rPr>
        <w:t xml:space="preserve"> </w:t>
      </w:r>
      <w:r w:rsidRPr="00C652FD">
        <w:rPr>
          <w:bCs/>
        </w:rPr>
        <w:t>Current Drinking Patterns in U.S Veterans with a Lifetime</w:t>
      </w:r>
      <w:r>
        <w:rPr>
          <w:bCs/>
        </w:rPr>
        <w:t xml:space="preserve"> </w:t>
      </w:r>
      <w:r w:rsidRPr="00816B7F">
        <w:rPr>
          <w:bCs/>
        </w:rPr>
        <w:t>History of Alcohol Use Disorder: Results from the National</w:t>
      </w:r>
      <w:r>
        <w:rPr>
          <w:bCs/>
        </w:rPr>
        <w:t xml:space="preserve"> </w:t>
      </w:r>
      <w:r w:rsidRPr="00816B7F">
        <w:rPr>
          <w:bCs/>
        </w:rPr>
        <w:t xml:space="preserve">Health and Resilience in Veterans Study. </w:t>
      </w:r>
      <w:r w:rsidRPr="00816B7F">
        <w:rPr>
          <w:bCs/>
          <w:i/>
        </w:rPr>
        <w:t>Am J Drug Alcohol Abuse</w:t>
      </w:r>
      <w:r>
        <w:rPr>
          <w:bCs/>
          <w:i/>
        </w:rPr>
        <w:t xml:space="preserve"> </w:t>
      </w:r>
      <w:r>
        <w:rPr>
          <w:b/>
          <w:bCs/>
        </w:rPr>
        <w:t>46(6):</w:t>
      </w:r>
      <w:r>
        <w:rPr>
          <w:bCs/>
        </w:rPr>
        <w:t>784-794.</w:t>
      </w:r>
    </w:p>
    <w:p w14:paraId="7B0CD8D7" w14:textId="77777777" w:rsidR="00333455" w:rsidRPr="001D2DE2" w:rsidRDefault="00333455" w:rsidP="00333455">
      <w:pPr>
        <w:pStyle w:val="ListParagraph"/>
        <w:numPr>
          <w:ilvl w:val="0"/>
          <w:numId w:val="10"/>
        </w:numPr>
        <w:ind w:left="446" w:hanging="446"/>
      </w:pPr>
      <w:r w:rsidRPr="001D2DE2">
        <w:t>Kraus</w:t>
      </w:r>
      <w:r>
        <w:t xml:space="preserve"> SW, Nog TA, Pugh K, Bernice K, </w:t>
      </w:r>
      <w:r w:rsidRPr="001D2DE2">
        <w:rPr>
          <w:b/>
        </w:rPr>
        <w:t>Potenza MN,</w:t>
      </w:r>
      <w:r>
        <w:t xml:space="preserve"> Shirk S (2020) </w:t>
      </w:r>
      <w:r w:rsidRPr="001D2DE2">
        <w:t>Screening for Gambling Disorder in VA Primary Care Behavioral Health: A Pilot Study</w:t>
      </w:r>
      <w:r>
        <w:t xml:space="preserve">. </w:t>
      </w:r>
      <w:r>
        <w:rPr>
          <w:i/>
        </w:rPr>
        <w:t xml:space="preserve">Issues in Mental Health Nursing </w:t>
      </w:r>
      <w:r>
        <w:rPr>
          <w:b/>
        </w:rPr>
        <w:t>41(12):</w:t>
      </w:r>
      <w:r>
        <w:t>1076-1082.</w:t>
      </w:r>
    </w:p>
    <w:p w14:paraId="58B1F3DA" w14:textId="3B57D151" w:rsidR="00333455" w:rsidRDefault="00333455" w:rsidP="00333455">
      <w:pPr>
        <w:pStyle w:val="ListParagraph"/>
        <w:numPr>
          <w:ilvl w:val="0"/>
          <w:numId w:val="10"/>
        </w:numPr>
        <w:ind w:left="446" w:hanging="446"/>
      </w:pPr>
      <w:r>
        <w:t xml:space="preserve">Bunderson M, Diaz D, Maupin A, Landi N, </w:t>
      </w:r>
      <w:r w:rsidRPr="00AA5D79">
        <w:rPr>
          <w:b/>
        </w:rPr>
        <w:t>Potenza MN</w:t>
      </w:r>
      <w:r>
        <w:t>,</w:t>
      </w:r>
      <w:r w:rsidRPr="00AA5D79">
        <w:t xml:space="preserve"> </w:t>
      </w:r>
      <w:r>
        <w:t>Mayes LC, Rutherford HJV (2020)</w:t>
      </w:r>
      <w:r w:rsidRPr="00AA5D79">
        <w:t xml:space="preserve"> </w:t>
      </w:r>
      <w:r w:rsidRPr="009A493A">
        <w:t>Prior reproductive experience modulates neural responses to infant faces across the postpartum period</w:t>
      </w:r>
      <w:r>
        <w:t xml:space="preserve">. </w:t>
      </w:r>
      <w:r>
        <w:rPr>
          <w:i/>
        </w:rPr>
        <w:t xml:space="preserve">Soc Neurosci </w:t>
      </w:r>
      <w:r>
        <w:rPr>
          <w:b/>
        </w:rPr>
        <w:t>15(6):</w:t>
      </w:r>
      <w:r>
        <w:t>650-654.</w:t>
      </w:r>
      <w:r w:rsidR="00A834DB">
        <w:t xml:space="preserve"> (PMC7771045)</w:t>
      </w:r>
    </w:p>
    <w:p w14:paraId="61F1E201" w14:textId="62904993" w:rsidR="00230D1D" w:rsidRDefault="00230D1D" w:rsidP="00230D1D">
      <w:pPr>
        <w:pStyle w:val="ListParagraph"/>
        <w:numPr>
          <w:ilvl w:val="0"/>
          <w:numId w:val="10"/>
        </w:numPr>
        <w:ind w:left="446" w:hanging="446"/>
        <w:jc w:val="both"/>
      </w:pPr>
      <w:r w:rsidRPr="00DF2B1C">
        <w:t>Tasni</w:t>
      </w:r>
      <w:r>
        <w:t>m R</w:t>
      </w:r>
      <w:r>
        <w:rPr>
          <w:bCs/>
        </w:rPr>
        <w:t>,</w:t>
      </w:r>
      <w:r w:rsidRPr="000C6CED">
        <w:rPr>
          <w:bCs/>
        </w:rPr>
        <w:t xml:space="preserve"> </w:t>
      </w:r>
      <w:r w:rsidRPr="003368B4">
        <w:t>Islam</w:t>
      </w:r>
      <w:r>
        <w:t xml:space="preserve"> M</w:t>
      </w:r>
      <w:r w:rsidR="00456433">
        <w:t>S</w:t>
      </w:r>
      <w:r w:rsidRPr="003368B4">
        <w:t xml:space="preserve">, </w:t>
      </w:r>
      <w:r w:rsidRPr="00DF2B1C">
        <w:t>Suja</w:t>
      </w:r>
      <w:r>
        <w:t>n MSH</w:t>
      </w:r>
      <w:r w:rsidRPr="000C6CED">
        <w:rPr>
          <w:bCs/>
        </w:rPr>
        <w:t>,</w:t>
      </w:r>
      <w:r>
        <w:rPr>
          <w:bCs/>
        </w:rPr>
        <w:t xml:space="preserve"> </w:t>
      </w:r>
      <w:r w:rsidRPr="000C6CED">
        <w:rPr>
          <w:bCs/>
        </w:rPr>
        <w:t>Sikde</w:t>
      </w:r>
      <w:r>
        <w:rPr>
          <w:bCs/>
        </w:rPr>
        <w:t xml:space="preserve">r MT, </w:t>
      </w:r>
      <w:r w:rsidRPr="00280C60">
        <w:rPr>
          <w:b/>
        </w:rPr>
        <w:t>Potenza MN</w:t>
      </w:r>
      <w:r>
        <w:t xml:space="preserve"> (2020)</w:t>
      </w:r>
      <w:r w:rsidRPr="003368B4">
        <w:t xml:space="preserve"> </w:t>
      </w:r>
      <w:r w:rsidRPr="00265BC7">
        <w:t xml:space="preserve">Suicidal ideation among Bangladeshi university students early during the COVID-19 pandemic: </w:t>
      </w:r>
      <w:r>
        <w:t>Prevalence estimates</w:t>
      </w:r>
      <w:r w:rsidRPr="00265BC7">
        <w:t xml:space="preserve"> and correlates</w:t>
      </w:r>
      <w:r>
        <w:t xml:space="preserve">. </w:t>
      </w:r>
      <w:r>
        <w:rPr>
          <w:i/>
        </w:rPr>
        <w:t xml:space="preserve"> Children and Youth Services Review </w:t>
      </w:r>
      <w:r>
        <w:rPr>
          <w:b/>
        </w:rPr>
        <w:t>119:</w:t>
      </w:r>
      <w:r>
        <w:t>105703.</w:t>
      </w:r>
      <w:r w:rsidR="00A834DB">
        <w:t xml:space="preserve"> (PMC</w:t>
      </w:r>
      <w:r w:rsidR="00397CCF">
        <w:t>765299)</w:t>
      </w:r>
    </w:p>
    <w:p w14:paraId="59BB5E1F" w14:textId="77777777" w:rsidR="00B600F5" w:rsidRPr="00C95A75" w:rsidRDefault="00B600F5" w:rsidP="00B600F5">
      <w:pPr>
        <w:pStyle w:val="ListParagraph"/>
        <w:numPr>
          <w:ilvl w:val="0"/>
          <w:numId w:val="10"/>
        </w:numPr>
        <w:rPr>
          <w:b/>
          <w:bCs/>
        </w:rPr>
      </w:pPr>
      <w:r>
        <w:t xml:space="preserve">Greenberg NR, Zhai ZW, Hoff RA, Krishnan-Sarin S, </w:t>
      </w:r>
      <w:r w:rsidRPr="004B1E05">
        <w:rPr>
          <w:b/>
        </w:rPr>
        <w:t>Potenza MN</w:t>
      </w:r>
      <w:r>
        <w:t xml:space="preserve"> (2020) </w:t>
      </w:r>
      <w:r w:rsidRPr="008E7C76">
        <w:rPr>
          <w:bCs/>
        </w:rPr>
        <w:t xml:space="preserve">Problematic </w:t>
      </w:r>
      <w:r>
        <w:rPr>
          <w:bCs/>
        </w:rPr>
        <w:t>Shopping</w:t>
      </w:r>
      <w:r w:rsidRPr="008E7C76">
        <w:rPr>
          <w:bCs/>
        </w:rPr>
        <w:t xml:space="preserve"> and Self-injurious Behaviors in Adolescents</w:t>
      </w:r>
      <w:r w:rsidRPr="00BD6F61">
        <w:t>.</w:t>
      </w:r>
      <w:r>
        <w:t xml:space="preserve"> </w:t>
      </w:r>
      <w:r>
        <w:rPr>
          <w:i/>
        </w:rPr>
        <w:t>J Behav Addict</w:t>
      </w:r>
      <w:r w:rsidRPr="00C95A75">
        <w:rPr>
          <w:i/>
        </w:rPr>
        <w:t xml:space="preserve"> </w:t>
      </w:r>
      <w:r>
        <w:rPr>
          <w:b/>
        </w:rPr>
        <w:t>9(4):</w:t>
      </w:r>
      <w:r>
        <w:t>1068-1078.</w:t>
      </w:r>
    </w:p>
    <w:p w14:paraId="4962C1D7" w14:textId="77777777" w:rsidR="005C0AFC" w:rsidRPr="002E244F" w:rsidRDefault="005C0AFC" w:rsidP="005C0AFC">
      <w:pPr>
        <w:pStyle w:val="ListParagraph"/>
        <w:numPr>
          <w:ilvl w:val="0"/>
          <w:numId w:val="10"/>
        </w:numPr>
        <w:ind w:left="446" w:hanging="446"/>
      </w:pPr>
      <w:r w:rsidRPr="00564E25">
        <w:rPr>
          <w:bCs/>
        </w:rPr>
        <w:t>Wiedemann</w:t>
      </w:r>
      <w:r w:rsidRPr="005D6480">
        <w:t xml:space="preserve"> </w:t>
      </w:r>
      <w:r>
        <w:t xml:space="preserve">AA, </w:t>
      </w:r>
      <w:r w:rsidRPr="00564E25">
        <w:rPr>
          <w:bCs/>
        </w:rPr>
        <w:t>Ivezaj</w:t>
      </w:r>
      <w:r w:rsidRPr="005D6480">
        <w:t xml:space="preserve"> </w:t>
      </w:r>
      <w:r>
        <w:t xml:space="preserve">V, </w:t>
      </w:r>
      <w:r w:rsidRPr="00564E25">
        <w:rPr>
          <w:bCs/>
        </w:rPr>
        <w:t>Gueorguieva</w:t>
      </w:r>
      <w:r w:rsidRPr="005D6480">
        <w:t xml:space="preserve"> </w:t>
      </w:r>
      <w:r>
        <w:t xml:space="preserve">R, </w:t>
      </w:r>
      <w:r>
        <w:rPr>
          <w:b/>
        </w:rPr>
        <w:t xml:space="preserve">Potenza MN, </w:t>
      </w:r>
      <w:r>
        <w:t xml:space="preserve">Grilo CM (2020) </w:t>
      </w:r>
      <w:r w:rsidRPr="005D6480">
        <w:t xml:space="preserve">Examining self-weighing behaviors and associated features and treatment outcomes in patients with binge-eating disorder </w:t>
      </w:r>
      <w:r>
        <w:t xml:space="preserve">and obesity </w:t>
      </w:r>
      <w:r w:rsidRPr="005D6480">
        <w:t>with and without food addiction</w:t>
      </w:r>
      <w:r>
        <w:t xml:space="preserve">. </w:t>
      </w:r>
      <w:r>
        <w:rPr>
          <w:i/>
        </w:rPr>
        <w:t xml:space="preserve">Nutrients </w:t>
      </w:r>
      <w:r>
        <w:rPr>
          <w:b/>
        </w:rPr>
        <w:t>13(1):</w:t>
      </w:r>
      <w:r>
        <w:t>29. (PMC7823454)</w:t>
      </w:r>
    </w:p>
    <w:p w14:paraId="5C815A44" w14:textId="77777777" w:rsidR="00122617" w:rsidRDefault="00122617" w:rsidP="00122617">
      <w:pPr>
        <w:pStyle w:val="ListParagraph"/>
        <w:numPr>
          <w:ilvl w:val="0"/>
          <w:numId w:val="10"/>
        </w:numPr>
        <w:tabs>
          <w:tab w:val="left" w:pos="5220"/>
        </w:tabs>
        <w:ind w:left="446" w:hanging="446"/>
      </w:pPr>
      <w:r>
        <w:t>Chen L, Luo X, Bőthe B, Jiang X, Demetrovics Z,</w:t>
      </w:r>
      <w:r w:rsidRPr="00F06743">
        <w:rPr>
          <w:b/>
        </w:rPr>
        <w:t xml:space="preserve"> </w:t>
      </w:r>
      <w:r w:rsidRPr="004B1E05">
        <w:rPr>
          <w:b/>
        </w:rPr>
        <w:t>Potenza MN</w:t>
      </w:r>
      <w:r>
        <w:t xml:space="preserve"> (2021)</w:t>
      </w:r>
      <w:r w:rsidRPr="004B1E05">
        <w:t xml:space="preserve"> </w:t>
      </w:r>
      <w:r w:rsidRPr="00421446">
        <w:t xml:space="preserve">Properties of the Problematic Pornography Consumption Scale (PPCS-18) in community and </w:t>
      </w:r>
      <w:r>
        <w:t>subclinical</w:t>
      </w:r>
      <w:r w:rsidRPr="00421446">
        <w:t xml:space="preserve"> samples in China and Hungary</w:t>
      </w:r>
      <w:r w:rsidRPr="001C3D89">
        <w:t xml:space="preserve">. </w:t>
      </w:r>
      <w:r>
        <w:rPr>
          <w:i/>
        </w:rPr>
        <w:t xml:space="preserve">Addictive Behaviors </w:t>
      </w:r>
      <w:r>
        <w:rPr>
          <w:b/>
        </w:rPr>
        <w:t>112:</w:t>
      </w:r>
      <w:r w:rsidRPr="00C55F48">
        <w:t>106591</w:t>
      </w:r>
      <w:r>
        <w:t>.</w:t>
      </w:r>
    </w:p>
    <w:p w14:paraId="738331DE" w14:textId="77777777" w:rsidR="006F7CB8" w:rsidRPr="00E0249C" w:rsidRDefault="006F7CB8" w:rsidP="006F7CB8">
      <w:pPr>
        <w:numPr>
          <w:ilvl w:val="0"/>
          <w:numId w:val="10"/>
        </w:numPr>
        <w:ind w:left="446" w:hanging="446"/>
        <w:rPr>
          <w:b/>
        </w:rPr>
      </w:pPr>
      <w:r>
        <w:t xml:space="preserve">Bőthe B, </w:t>
      </w:r>
      <w:r w:rsidRPr="00D375B4">
        <w:t>Tóth-</w:t>
      </w:r>
      <w:r>
        <w:t>Király I</w:t>
      </w:r>
      <w:r w:rsidRPr="000A3FA3">
        <w:t xml:space="preserve">, </w:t>
      </w:r>
      <w:r>
        <w:t>Griffiths MD</w:t>
      </w:r>
      <w:r w:rsidRPr="000A3FA3">
        <w:t xml:space="preserve">, </w:t>
      </w:r>
      <w:r w:rsidRPr="000B0551">
        <w:rPr>
          <w:b/>
        </w:rPr>
        <w:t>Potenza MN,</w:t>
      </w:r>
      <w:r>
        <w:t xml:space="preserve"> Demetrovics Z, Orosz G (2021) </w:t>
      </w:r>
      <w:bookmarkStart w:id="3" w:name="_Hlk29196534"/>
      <w:r w:rsidRPr="004D1A09">
        <w:t>Are Sexual Functioning Problems Associated with Frequent Pornography Use and/or Problematic Pornography Use? Results from A Large Community Survey Including Males and Females</w:t>
      </w:r>
      <w:bookmarkEnd w:id="3"/>
      <w:r w:rsidRPr="004D1A09">
        <w:t>.</w:t>
      </w:r>
      <w:r>
        <w:t xml:space="preserve"> </w:t>
      </w:r>
      <w:r>
        <w:rPr>
          <w:i/>
        </w:rPr>
        <w:t xml:space="preserve">Addictive Behaviors </w:t>
      </w:r>
      <w:r>
        <w:rPr>
          <w:b/>
        </w:rPr>
        <w:t>112:</w:t>
      </w:r>
      <w:r w:rsidRPr="00E0249C">
        <w:t>106603</w:t>
      </w:r>
      <w:r>
        <w:t>.</w:t>
      </w:r>
    </w:p>
    <w:p w14:paraId="4F3C081B" w14:textId="49DCB4AD" w:rsidR="007116EA" w:rsidRDefault="007116EA" w:rsidP="007116EA">
      <w:pPr>
        <w:pStyle w:val="ListParagraph"/>
        <w:numPr>
          <w:ilvl w:val="0"/>
          <w:numId w:val="10"/>
        </w:numPr>
        <w:ind w:left="446" w:hanging="446"/>
      </w:pPr>
      <w:r w:rsidRPr="001C4DA7">
        <w:t>Zhao</w:t>
      </w:r>
      <w:r>
        <w:t xml:space="preserve"> Y</w:t>
      </w:r>
      <w:r w:rsidRPr="001C4DA7">
        <w:t>, Constable</w:t>
      </w:r>
      <w:r>
        <w:t xml:space="preserve"> RT</w:t>
      </w:r>
      <w:r w:rsidRPr="001C4DA7">
        <w:t>, Chung</w:t>
      </w:r>
      <w:r>
        <w:t xml:space="preserve"> T</w:t>
      </w:r>
      <w:r w:rsidRPr="001C4DA7">
        <w:t>, Hien</w:t>
      </w:r>
      <w:r>
        <w:t xml:space="preserve"> D</w:t>
      </w:r>
      <w:r w:rsidRPr="001C4DA7">
        <w:t xml:space="preserve">, </w:t>
      </w:r>
      <w:r w:rsidRPr="001C4DA7">
        <w:rPr>
          <w:b/>
        </w:rPr>
        <w:t>Potenza MN</w:t>
      </w:r>
      <w:r>
        <w:t xml:space="preserve"> (2021)</w:t>
      </w:r>
      <w:r w:rsidRPr="001C4DA7">
        <w:t xml:space="preserve"> Brain Anatomical Covariation Patterns Linked to Binge Drinking and Age at First </w:t>
      </w:r>
      <w:r>
        <w:t xml:space="preserve">Full Drink. </w:t>
      </w:r>
      <w:r>
        <w:rPr>
          <w:i/>
        </w:rPr>
        <w:t xml:space="preserve">Neuroimage Clinical </w:t>
      </w:r>
      <w:r>
        <w:rPr>
          <w:b/>
        </w:rPr>
        <w:t>29:</w:t>
      </w:r>
      <w:r>
        <w:t>102529.</w:t>
      </w:r>
      <w:r w:rsidR="00397CCF">
        <w:t xml:space="preserve"> (PMC7745054)</w:t>
      </w:r>
    </w:p>
    <w:p w14:paraId="59604F8F" w14:textId="5AAEA3B5" w:rsidR="00230D1D" w:rsidRPr="001D1A47" w:rsidRDefault="00230D1D" w:rsidP="00230D1D">
      <w:pPr>
        <w:pStyle w:val="ListParagraph"/>
        <w:numPr>
          <w:ilvl w:val="0"/>
          <w:numId w:val="10"/>
        </w:numPr>
        <w:ind w:left="446" w:hanging="446"/>
        <w:rPr>
          <w:b/>
          <w:bCs/>
        </w:rPr>
      </w:pPr>
      <w:r>
        <w:t>Worhunsky PD</w:t>
      </w:r>
      <w:r w:rsidRPr="00EC4364">
        <w:t>, Angarita</w:t>
      </w:r>
      <w:r>
        <w:t xml:space="preserve"> GA, Zhai ZW, Matuskey D</w:t>
      </w:r>
      <w:r w:rsidRPr="00EC4364">
        <w:t xml:space="preserve">, </w:t>
      </w:r>
      <w:r>
        <w:t xml:space="preserve">Gallezot JD, Malison RT, Carson RE, </w:t>
      </w:r>
      <w:r w:rsidRPr="00EC4364">
        <w:rPr>
          <w:b/>
        </w:rPr>
        <w:t>Potenza MN</w:t>
      </w:r>
      <w:r w:rsidRPr="00EC4364">
        <w:t xml:space="preserve"> </w:t>
      </w:r>
      <w:r>
        <w:t xml:space="preserve">(2021) </w:t>
      </w:r>
      <w:r w:rsidRPr="001D1A47">
        <w:rPr>
          <w:bCs/>
        </w:rPr>
        <w:t>Multimodal investigation of dopamine D</w:t>
      </w:r>
      <w:r w:rsidRPr="001D1A47">
        <w:rPr>
          <w:bCs/>
          <w:vertAlign w:val="subscript"/>
        </w:rPr>
        <w:t>2</w:t>
      </w:r>
      <w:r w:rsidRPr="001D1A47">
        <w:rPr>
          <w:bCs/>
        </w:rPr>
        <w:t>/D</w:t>
      </w:r>
      <w:r w:rsidRPr="001D1A47">
        <w:rPr>
          <w:bCs/>
          <w:vertAlign w:val="subscript"/>
        </w:rPr>
        <w:t>3</w:t>
      </w:r>
      <w:r w:rsidRPr="001D1A47">
        <w:rPr>
          <w:bCs/>
        </w:rPr>
        <w:t xml:space="preserve"> receptors, default mode network suppression, and cognitive control in cocaine use disorder.</w:t>
      </w:r>
      <w:r>
        <w:rPr>
          <w:bCs/>
        </w:rPr>
        <w:t xml:space="preserve"> </w:t>
      </w:r>
      <w:r>
        <w:rPr>
          <w:bCs/>
          <w:i/>
        </w:rPr>
        <w:t xml:space="preserve">Neuropsychopharmacol </w:t>
      </w:r>
      <w:r>
        <w:rPr>
          <w:b/>
          <w:bCs/>
        </w:rPr>
        <w:t>46(2):</w:t>
      </w:r>
      <w:r>
        <w:rPr>
          <w:bCs/>
        </w:rPr>
        <w:t>316-324.</w:t>
      </w:r>
      <w:r w:rsidR="00397CCF">
        <w:rPr>
          <w:bCs/>
        </w:rPr>
        <w:t xml:space="preserve"> (PMC7852666)</w:t>
      </w:r>
    </w:p>
    <w:p w14:paraId="4E815977" w14:textId="0122A70F" w:rsidR="00230D1D" w:rsidRPr="00860BBC" w:rsidRDefault="00230D1D" w:rsidP="00230D1D">
      <w:pPr>
        <w:pStyle w:val="ListParagraph"/>
        <w:numPr>
          <w:ilvl w:val="0"/>
          <w:numId w:val="10"/>
        </w:numPr>
        <w:ind w:left="446" w:hanging="446"/>
      </w:pPr>
      <w:bookmarkStart w:id="4" w:name="_Hlk36563443"/>
      <w:r>
        <w:lastRenderedPageBreak/>
        <w:t>Morie KP</w:t>
      </w:r>
      <w:r w:rsidRPr="007D1B62">
        <w:t xml:space="preserve">, </w:t>
      </w:r>
      <w:r w:rsidRPr="00860BBC">
        <w:rPr>
          <w:b/>
        </w:rPr>
        <w:t>Potenza MN,</w:t>
      </w:r>
      <w:r w:rsidRPr="007D1B62">
        <w:rPr>
          <w:vertAlign w:val="superscript"/>
        </w:rPr>
        <w:t xml:space="preserve"> </w:t>
      </w:r>
      <w:r>
        <w:t>Beitel M, Oberleitner LM</w:t>
      </w:r>
      <w:r w:rsidRPr="008C66F4">
        <w:t>,</w:t>
      </w:r>
      <w:r>
        <w:t xml:space="preserve"> Roos CR, Yip SW, Oberleitner DE,</w:t>
      </w:r>
      <w:r>
        <w:rPr>
          <w:vertAlign w:val="superscript"/>
        </w:rPr>
        <w:t xml:space="preserve"> </w:t>
      </w:r>
      <w:r w:rsidRPr="007D1B62">
        <w:t>Barr</w:t>
      </w:r>
      <w:r>
        <w:t xml:space="preserve">y DT (2021) </w:t>
      </w:r>
      <w:r w:rsidRPr="00860BBC">
        <w:t>Alexithymia and pain experience among methadone-maintained patients</w:t>
      </w:r>
      <w:r>
        <w:t xml:space="preserve">. </w:t>
      </w:r>
      <w:r>
        <w:rPr>
          <w:i/>
        </w:rPr>
        <w:t xml:space="preserve">Drug Alcohol Depend </w:t>
      </w:r>
      <w:r>
        <w:rPr>
          <w:b/>
        </w:rPr>
        <w:t>218:</w:t>
      </w:r>
      <w:r>
        <w:t>108387.</w:t>
      </w:r>
    </w:p>
    <w:bookmarkEnd w:id="4"/>
    <w:p w14:paraId="1379C92B" w14:textId="77777777" w:rsidR="00F25F9E" w:rsidRPr="00943C1D" w:rsidRDefault="00F25F9E" w:rsidP="00F25F9E">
      <w:pPr>
        <w:pStyle w:val="ListParagraph"/>
        <w:numPr>
          <w:ilvl w:val="0"/>
          <w:numId w:val="10"/>
        </w:numPr>
      </w:pPr>
      <w:r>
        <w:t xml:space="preserve">Liu L, </w:t>
      </w:r>
      <w:r>
        <w:rPr>
          <w:b/>
        </w:rPr>
        <w:t xml:space="preserve">Potenza </w:t>
      </w:r>
      <w:r w:rsidRPr="00D103D7">
        <w:rPr>
          <w:b/>
        </w:rPr>
        <w:t>MN</w:t>
      </w:r>
      <w:r>
        <w:t xml:space="preserve">, Lacadie CM, Zhang JT, Yip SW, Xia CC, Lan J, Yao YW, Fang XY (2021) </w:t>
      </w:r>
      <w:r w:rsidRPr="002C0E01">
        <w:t>Altered intrinsic connectivity distribution in internet gaming disorder and its associations with psychotherapy treatment outcomes</w:t>
      </w:r>
      <w:r>
        <w:t xml:space="preserve">. </w:t>
      </w:r>
      <w:r>
        <w:rPr>
          <w:i/>
        </w:rPr>
        <w:t xml:space="preserve">Addiction Biology </w:t>
      </w:r>
      <w:r>
        <w:rPr>
          <w:b/>
        </w:rPr>
        <w:t>26(2):</w:t>
      </w:r>
      <w:r w:rsidRPr="002D16EA">
        <w:t>e12917</w:t>
      </w:r>
      <w:r>
        <w:t>.</w:t>
      </w:r>
    </w:p>
    <w:p w14:paraId="3BCE8810" w14:textId="77777777" w:rsidR="007C0689" w:rsidRPr="006F186D" w:rsidRDefault="007C0689" w:rsidP="007C0689">
      <w:pPr>
        <w:pStyle w:val="ListParagraph"/>
        <w:numPr>
          <w:ilvl w:val="0"/>
          <w:numId w:val="10"/>
        </w:numPr>
      </w:pPr>
      <w:r>
        <w:t xml:space="preserve">Jeong H, Yim HW, Lee SY, Lee HK, </w:t>
      </w:r>
      <w:r w:rsidRPr="006F186D">
        <w:rPr>
          <w:b/>
        </w:rPr>
        <w:t>Potenza MN,</w:t>
      </w:r>
      <w:r>
        <w:t xml:space="preserve"> Park</w:t>
      </w:r>
      <w:r w:rsidRPr="00B62299">
        <w:t xml:space="preserve"> </w:t>
      </w:r>
      <w:r>
        <w:t xml:space="preserve">M (2021) </w:t>
      </w:r>
      <w:r w:rsidRPr="00B62299">
        <w:t>Joint effects of children’s emotional problems and parental depressive symptoms on the occurrence of Internet gaming disorder among children and adolescents: a longitudinal study</w:t>
      </w:r>
      <w:r>
        <w:t xml:space="preserve">. </w:t>
      </w:r>
      <w:r w:rsidRPr="007C0689">
        <w:rPr>
          <w:i/>
          <w:iCs/>
        </w:rPr>
        <w:t>J Behav Addict</w:t>
      </w:r>
      <w:r>
        <w:rPr>
          <w:i/>
          <w:iCs/>
        </w:rPr>
        <w:t xml:space="preserve"> </w:t>
      </w:r>
      <w:r w:rsidRPr="007C0689">
        <w:rPr>
          <w:b/>
          <w:bCs/>
        </w:rPr>
        <w:t>10(2):</w:t>
      </w:r>
      <w:r w:rsidRPr="007C0689">
        <w:t>244-252</w:t>
      </w:r>
      <w:r>
        <w:t>.</w:t>
      </w:r>
    </w:p>
    <w:p w14:paraId="25800E6F" w14:textId="7B3CC880" w:rsidR="000871AE" w:rsidRPr="000871AE" w:rsidRDefault="000871AE" w:rsidP="000871AE">
      <w:pPr>
        <w:pStyle w:val="ListParagraph"/>
        <w:numPr>
          <w:ilvl w:val="0"/>
          <w:numId w:val="10"/>
        </w:numPr>
        <w:rPr>
          <w:b/>
        </w:rPr>
      </w:pPr>
      <w:r w:rsidRPr="00FC3EFA">
        <w:t>Koós</w:t>
      </w:r>
      <w:r w:rsidRPr="00DC5025">
        <w:t xml:space="preserve"> </w:t>
      </w:r>
      <w:r>
        <w:t xml:space="preserve">M, </w:t>
      </w:r>
      <w:r w:rsidRPr="00FC3EFA">
        <w:t>Bőthe</w:t>
      </w:r>
      <w:r w:rsidRPr="00DC5025">
        <w:t xml:space="preserve"> </w:t>
      </w:r>
      <w:r>
        <w:t xml:space="preserve">B, </w:t>
      </w:r>
      <w:r w:rsidRPr="00FC3EFA">
        <w:t>Orosz</w:t>
      </w:r>
      <w:r w:rsidRPr="00DC5025">
        <w:t xml:space="preserve"> </w:t>
      </w:r>
      <w:r>
        <w:t xml:space="preserve">G, </w:t>
      </w:r>
      <w:r w:rsidRPr="00456511">
        <w:rPr>
          <w:b/>
        </w:rPr>
        <w:t xml:space="preserve">Potenza MN, </w:t>
      </w:r>
      <w:r>
        <w:t xml:space="preserve">Reid RC, Demetrovics Z (2021) </w:t>
      </w:r>
      <w:r w:rsidRPr="00DC5025">
        <w:t>The negative consequences of hypersexuality: Revisiting the factor structure of the Hypersexual Behavior Consequences Scale and its correlates in a large, non-clinical sample</w:t>
      </w:r>
      <w:r>
        <w:t xml:space="preserve">. </w:t>
      </w:r>
      <w:r>
        <w:rPr>
          <w:i/>
        </w:rPr>
        <w:t xml:space="preserve">Addict Behav Rep </w:t>
      </w:r>
      <w:r>
        <w:rPr>
          <w:b/>
        </w:rPr>
        <w:t>13:</w:t>
      </w:r>
      <w:r w:rsidRPr="000871AE">
        <w:rPr>
          <w:rFonts w:ascii="Arial" w:hAnsi="Arial" w:cs="Arial"/>
          <w:color w:val="2E2E2E"/>
          <w:sz w:val="21"/>
          <w:szCs w:val="21"/>
        </w:rPr>
        <w:t xml:space="preserve"> </w:t>
      </w:r>
      <w:r w:rsidRPr="000871AE">
        <w:t>100321</w:t>
      </w:r>
      <w:r>
        <w:t>.</w:t>
      </w:r>
      <w:r w:rsidR="00397CCF">
        <w:t xml:space="preserve"> (PMC7750154)</w:t>
      </w:r>
    </w:p>
    <w:p w14:paraId="35625113" w14:textId="701FB1E7" w:rsidR="008D0E23" w:rsidRPr="008D0E23" w:rsidRDefault="008D0E23" w:rsidP="008D0E23">
      <w:pPr>
        <w:pStyle w:val="ListParagraph"/>
        <w:numPr>
          <w:ilvl w:val="0"/>
          <w:numId w:val="10"/>
        </w:numPr>
        <w:rPr>
          <w:i/>
        </w:rPr>
      </w:pPr>
      <w:r>
        <w:t xml:space="preserve">Yang BZ, Balodis IM, Kober H, Worhunsky PD, Lacadie CM, Gelernter J, </w:t>
      </w:r>
      <w:r w:rsidRPr="00456511">
        <w:rPr>
          <w:b/>
        </w:rPr>
        <w:t>Potenza MN</w:t>
      </w:r>
      <w:r>
        <w:t xml:space="preserve"> (2021) GABAergic polygenic risk for cocaine dependence is negatively correlated with precuneus activity during cognitive control in African American individuals. </w:t>
      </w:r>
      <w:r>
        <w:rPr>
          <w:i/>
        </w:rPr>
        <w:t xml:space="preserve">Addict Behav </w:t>
      </w:r>
      <w:r w:rsidRPr="008D0E23">
        <w:rPr>
          <w:b/>
        </w:rPr>
        <w:t>114:</w:t>
      </w:r>
      <w:r w:rsidRPr="008D0E23">
        <w:t>106695.</w:t>
      </w:r>
      <w:r w:rsidR="008D402C">
        <w:t xml:space="preserve"> (</w:t>
      </w:r>
      <w:r w:rsidR="008D402C" w:rsidRPr="008D402C">
        <w:t>PMCID: PMC8299472</w:t>
      </w:r>
      <w:r w:rsidR="008D402C">
        <w:t>)</w:t>
      </w:r>
    </w:p>
    <w:p w14:paraId="754BA12C" w14:textId="762F7906" w:rsidR="00230D1D" w:rsidRDefault="00230D1D" w:rsidP="00230D1D">
      <w:pPr>
        <w:pStyle w:val="ListParagraph"/>
        <w:numPr>
          <w:ilvl w:val="0"/>
          <w:numId w:val="10"/>
        </w:numPr>
        <w:ind w:left="446" w:hanging="446"/>
        <w:jc w:val="both"/>
      </w:pPr>
      <w:r>
        <w:t xml:space="preserve">Mellis AM, </w:t>
      </w:r>
      <w:r>
        <w:rPr>
          <w:b/>
        </w:rPr>
        <w:t xml:space="preserve">Potenza </w:t>
      </w:r>
      <w:r w:rsidRPr="002A2DA0">
        <w:rPr>
          <w:b/>
        </w:rPr>
        <w:t>MN,</w:t>
      </w:r>
      <w:r>
        <w:t xml:space="preserve"> Hulsey J (2021) </w:t>
      </w:r>
      <w:r w:rsidRPr="0041191A">
        <w:t>COVID-19-related treatment service disruptions among people with single- and poly-substance use concerns</w:t>
      </w:r>
      <w:r>
        <w:t xml:space="preserve">. </w:t>
      </w:r>
      <w:r>
        <w:rPr>
          <w:i/>
        </w:rPr>
        <w:t xml:space="preserve">J Substance Abuse Treatment </w:t>
      </w:r>
      <w:r>
        <w:rPr>
          <w:b/>
        </w:rPr>
        <w:t>121:</w:t>
      </w:r>
      <w:r>
        <w:t>108180.</w:t>
      </w:r>
      <w:r w:rsidR="00397CCF">
        <w:t xml:space="preserve"> (PMC7577266)</w:t>
      </w:r>
    </w:p>
    <w:p w14:paraId="4A9CCDBF" w14:textId="45272FAB" w:rsidR="00035E99" w:rsidRDefault="00035E99" w:rsidP="00035E99">
      <w:pPr>
        <w:pStyle w:val="ListParagraph"/>
        <w:numPr>
          <w:ilvl w:val="0"/>
          <w:numId w:val="10"/>
        </w:numPr>
        <w:ind w:left="446" w:hanging="446"/>
      </w:pPr>
      <w:r w:rsidRPr="00394037">
        <w:rPr>
          <w:color w:val="000000" w:themeColor="text1"/>
        </w:rPr>
        <w:t>Lin</w:t>
      </w:r>
      <w:r>
        <w:rPr>
          <w:color w:val="000000" w:themeColor="text1"/>
        </w:rPr>
        <w:t xml:space="preserve"> CY</w:t>
      </w:r>
      <w:r w:rsidRPr="00394037">
        <w:rPr>
          <w:color w:val="000000" w:themeColor="text1"/>
        </w:rPr>
        <w:t xml:space="preserve">, </w:t>
      </w:r>
      <w:r>
        <w:rPr>
          <w:b/>
          <w:color w:val="000000" w:themeColor="text1"/>
        </w:rPr>
        <w:t xml:space="preserve">Potenza MN, </w:t>
      </w:r>
      <w:r>
        <w:rPr>
          <w:color w:val="000000" w:themeColor="text1"/>
        </w:rPr>
        <w:t xml:space="preserve">Pakpour AH </w:t>
      </w:r>
      <w:r>
        <w:t xml:space="preserve">(2021) </w:t>
      </w:r>
      <w:r w:rsidRPr="00327D43">
        <w:t>Internet Gaming Disorder, psychological distress, and insomnia in adolescent students and their siblings: An Actor-Partner Interdependence Model approach</w:t>
      </w:r>
      <w:r>
        <w:t xml:space="preserve">. </w:t>
      </w:r>
      <w:r>
        <w:rPr>
          <w:i/>
        </w:rPr>
        <w:t xml:space="preserve">Addictive Behavior Reports </w:t>
      </w:r>
      <w:r>
        <w:rPr>
          <w:b/>
        </w:rPr>
        <w:t>13:</w:t>
      </w:r>
      <w:r>
        <w:t>100332.</w:t>
      </w:r>
      <w:r w:rsidR="00397CCF">
        <w:t xml:space="preserve"> (PMC7786042)</w:t>
      </w:r>
    </w:p>
    <w:p w14:paraId="7274255D" w14:textId="434CC7BE" w:rsidR="00333455" w:rsidRDefault="00333455" w:rsidP="00333455">
      <w:pPr>
        <w:numPr>
          <w:ilvl w:val="0"/>
          <w:numId w:val="10"/>
        </w:numPr>
        <w:ind w:left="446" w:hanging="446"/>
      </w:pPr>
      <w:r>
        <w:rPr>
          <w:bCs/>
        </w:rPr>
        <w:t xml:space="preserve">Carr MM, </w:t>
      </w:r>
      <w:r w:rsidRPr="00104868">
        <w:rPr>
          <w:b/>
        </w:rPr>
        <w:t>Potenza MN,</w:t>
      </w:r>
      <w:r>
        <w:rPr>
          <w:bCs/>
        </w:rPr>
        <w:t xml:space="preserve"> Serowik KL, </w:t>
      </w:r>
      <w:r w:rsidRPr="00CF1C79">
        <w:rPr>
          <w:bCs/>
        </w:rPr>
        <w:t xml:space="preserve">Pietrzak </w:t>
      </w:r>
      <w:r>
        <w:rPr>
          <w:bCs/>
        </w:rPr>
        <w:t xml:space="preserve">RH (2021) </w:t>
      </w:r>
      <w:r w:rsidRPr="0069353F">
        <w:rPr>
          <w:bCs/>
        </w:rPr>
        <w:t>Race, ethnicity, and clinical features of alcohol use disorder among U.S. military veterans: Results from the National Health and Resilience in Veterans Study</w:t>
      </w:r>
      <w:r>
        <w:rPr>
          <w:bCs/>
        </w:rPr>
        <w:t>.</w:t>
      </w:r>
      <w:r w:rsidRPr="0069353F">
        <w:rPr>
          <w:bCs/>
          <w:i/>
        </w:rPr>
        <w:t xml:space="preserve"> </w:t>
      </w:r>
      <w:r>
        <w:rPr>
          <w:bCs/>
          <w:i/>
        </w:rPr>
        <w:t xml:space="preserve">Am J Addictions </w:t>
      </w:r>
      <w:r>
        <w:rPr>
          <w:b/>
          <w:bCs/>
        </w:rPr>
        <w:t>30(1):</w:t>
      </w:r>
      <w:r>
        <w:rPr>
          <w:bCs/>
        </w:rPr>
        <w:t>26-33.</w:t>
      </w:r>
      <w:r w:rsidR="00397CCF">
        <w:rPr>
          <w:bCs/>
        </w:rPr>
        <w:t xml:space="preserve"> (PMC7752825)</w:t>
      </w:r>
    </w:p>
    <w:p w14:paraId="13E330EB" w14:textId="70BC6ECD" w:rsidR="00E37422" w:rsidRPr="00004D4E" w:rsidRDefault="00E37422" w:rsidP="00E37422">
      <w:pPr>
        <w:pStyle w:val="ListParagraph"/>
        <w:numPr>
          <w:ilvl w:val="0"/>
          <w:numId w:val="10"/>
        </w:numPr>
        <w:ind w:left="446" w:hanging="446"/>
      </w:pPr>
      <w:r>
        <w:t xml:space="preserve">Xiang H, </w:t>
      </w:r>
      <w:r w:rsidRPr="00004D4E">
        <w:t>Tian</w:t>
      </w:r>
      <w:r>
        <w:t xml:space="preserve"> X,</w:t>
      </w:r>
      <w:r w:rsidRPr="00004D4E">
        <w:t xml:space="preserve"> Zhou</w:t>
      </w:r>
      <w:r>
        <w:t xml:space="preserve"> Y,</w:t>
      </w:r>
      <w:r w:rsidRPr="00004D4E">
        <w:t xml:space="preserve"> Chen</w:t>
      </w:r>
      <w:r>
        <w:t xml:space="preserve"> J,</w:t>
      </w:r>
      <w:r w:rsidRPr="00004D4E">
        <w:t xml:space="preserve"> </w:t>
      </w:r>
      <w:r w:rsidRPr="00004D4E">
        <w:rPr>
          <w:b/>
        </w:rPr>
        <w:t>Potenza MN</w:t>
      </w:r>
      <w:r>
        <w:t>,</w:t>
      </w:r>
      <w:r w:rsidRPr="00004D4E">
        <w:t xml:space="preserve"> Zhang</w:t>
      </w:r>
      <w:r>
        <w:t xml:space="preserve"> Q (2021) </w:t>
      </w:r>
      <w:r w:rsidRPr="00004D4E">
        <w:t>The relationship between behavioral inhibition and behavioral activation systems, impulsiveness</w:t>
      </w:r>
      <w:r>
        <w:rPr>
          <w:rFonts w:ascii="MS Mincho" w:eastAsia="MS Mincho" w:hAnsi="MS Mincho" w:cs="MS Mincho"/>
        </w:rPr>
        <w:t xml:space="preserve"> </w:t>
      </w:r>
      <w:r w:rsidRPr="00004D4E">
        <w:t>and Internet Gaming Disorder among students of different ages</w:t>
      </w:r>
      <w:r>
        <w:t xml:space="preserve">. </w:t>
      </w:r>
      <w:r>
        <w:rPr>
          <w:i/>
        </w:rPr>
        <w:t xml:space="preserve">Frontiers in </w:t>
      </w:r>
      <w:r w:rsidRPr="00004D4E">
        <w:rPr>
          <w:i/>
        </w:rPr>
        <w:t>Psychiatry</w:t>
      </w:r>
      <w:r>
        <w:rPr>
          <w:i/>
        </w:rPr>
        <w:t xml:space="preserve"> </w:t>
      </w:r>
      <w:r>
        <w:rPr>
          <w:b/>
        </w:rPr>
        <w:t>11:</w:t>
      </w:r>
      <w:r>
        <w:t>1546.</w:t>
      </w:r>
      <w:r w:rsidR="00397CCF">
        <w:t xml:space="preserve"> (PMC7835792)</w:t>
      </w:r>
    </w:p>
    <w:p w14:paraId="37FEADB9" w14:textId="1CA46967" w:rsidR="00E37422" w:rsidRDefault="00E37422" w:rsidP="00E37422">
      <w:pPr>
        <w:pStyle w:val="ListParagraph"/>
        <w:numPr>
          <w:ilvl w:val="0"/>
          <w:numId w:val="10"/>
        </w:numPr>
        <w:ind w:left="446" w:hanging="446"/>
      </w:pPr>
      <w:r w:rsidRPr="00841918">
        <w:rPr>
          <w:rFonts w:asciiTheme="minorHAnsi" w:hAnsiTheme="minorHAnsi" w:cstheme="minorHAnsi"/>
        </w:rPr>
        <w:t xml:space="preserve">Matuskey D, Angarita GA, Worhunsky PD, Pittman B, Gaiser EC, Gallezot JD, Nabulsi N, Huang Y, Carson RE, </w:t>
      </w:r>
      <w:r w:rsidRPr="00841918">
        <w:rPr>
          <w:rFonts w:asciiTheme="minorHAnsi" w:hAnsiTheme="minorHAnsi" w:cstheme="minorHAnsi"/>
          <w:b/>
        </w:rPr>
        <w:t>Potenza MN</w:t>
      </w:r>
      <w:r w:rsidRPr="00841918">
        <w:rPr>
          <w:rFonts w:asciiTheme="minorHAnsi" w:hAnsiTheme="minorHAnsi" w:cstheme="minorHAnsi"/>
        </w:rPr>
        <w:t>, Malison RT (</w:t>
      </w:r>
      <w:r>
        <w:rPr>
          <w:rFonts w:asciiTheme="minorHAnsi" w:hAnsiTheme="minorHAnsi" w:cstheme="minorHAnsi"/>
        </w:rPr>
        <w:t>2021</w:t>
      </w:r>
      <w:r w:rsidRPr="00841918">
        <w:rPr>
          <w:rFonts w:asciiTheme="minorHAnsi" w:hAnsiTheme="minorHAnsi" w:cstheme="minorHAnsi"/>
        </w:rPr>
        <w:t xml:space="preserve">) Dopamine D2/3 Receptor Availability in Individuals with Cocaine Use Disorder and with and without Obesity. </w:t>
      </w:r>
      <w:r w:rsidRPr="00841918">
        <w:rPr>
          <w:rFonts w:asciiTheme="minorHAnsi" w:hAnsiTheme="minorHAnsi" w:cstheme="minorHAnsi"/>
          <w:i/>
        </w:rPr>
        <w:t>Drug Alc Depend</w:t>
      </w:r>
      <w:r w:rsidRPr="00841918">
        <w:rPr>
          <w:lang w:val="de-DE"/>
        </w:rPr>
        <w:t xml:space="preserve"> </w:t>
      </w:r>
      <w:r>
        <w:rPr>
          <w:b/>
          <w:lang w:val="de-DE"/>
        </w:rPr>
        <w:t>220:</w:t>
      </w:r>
      <w:r>
        <w:rPr>
          <w:lang w:val="de-DE"/>
        </w:rPr>
        <w:t>108514.</w:t>
      </w:r>
      <w:r w:rsidR="00397CCF">
        <w:rPr>
          <w:lang w:val="de-DE"/>
        </w:rPr>
        <w:t xml:space="preserve"> (PMC7889720)</w:t>
      </w:r>
    </w:p>
    <w:p w14:paraId="686EE190" w14:textId="5993B1D4" w:rsidR="00DD6138" w:rsidRPr="00DD6138" w:rsidRDefault="00B4011C" w:rsidP="00DD6138">
      <w:pPr>
        <w:pStyle w:val="ListParagraph"/>
        <w:numPr>
          <w:ilvl w:val="0"/>
          <w:numId w:val="10"/>
        </w:numPr>
        <w:rPr>
          <w:bCs/>
          <w:i/>
        </w:rPr>
      </w:pPr>
      <w:r w:rsidRPr="00A64EB6">
        <w:rPr>
          <w:bCs/>
        </w:rPr>
        <w:t xml:space="preserve">Islam </w:t>
      </w:r>
      <w:r>
        <w:rPr>
          <w:bCs/>
        </w:rPr>
        <w:t>M</w:t>
      </w:r>
      <w:r w:rsidR="00456433">
        <w:rPr>
          <w:bCs/>
        </w:rPr>
        <w:t>S</w:t>
      </w:r>
      <w:r w:rsidRPr="00A64EB6">
        <w:rPr>
          <w:bCs/>
        </w:rPr>
        <w:t xml:space="preserve">, Ferdous </w:t>
      </w:r>
      <w:r>
        <w:rPr>
          <w:bCs/>
        </w:rPr>
        <w:t>M</w:t>
      </w:r>
      <w:r w:rsidR="00456433">
        <w:rPr>
          <w:bCs/>
        </w:rPr>
        <w:t>Z</w:t>
      </w:r>
      <w:r w:rsidRPr="00A64EB6">
        <w:rPr>
          <w:bCs/>
        </w:rPr>
        <w:t xml:space="preserve">, Islam </w:t>
      </w:r>
      <w:r>
        <w:rPr>
          <w:bCs/>
        </w:rPr>
        <w:t>U</w:t>
      </w:r>
      <w:r w:rsidR="00456433">
        <w:rPr>
          <w:bCs/>
        </w:rPr>
        <w:t>S</w:t>
      </w:r>
      <w:r w:rsidRPr="00A64EB6">
        <w:rPr>
          <w:bCs/>
        </w:rPr>
        <w:t xml:space="preserve">, Mosaddek </w:t>
      </w:r>
      <w:r>
        <w:rPr>
          <w:bCs/>
        </w:rPr>
        <w:t>ASM</w:t>
      </w:r>
      <w:r w:rsidRPr="00A64EB6">
        <w:rPr>
          <w:bCs/>
        </w:rPr>
        <w:t xml:space="preserve">, </w:t>
      </w:r>
      <w:r w:rsidRPr="00A64EB6">
        <w:rPr>
          <w:b/>
          <w:bCs/>
        </w:rPr>
        <w:t>Potenza MN</w:t>
      </w:r>
      <w:r w:rsidRPr="00A64EB6">
        <w:rPr>
          <w:bCs/>
        </w:rPr>
        <w:t>, Pardhan</w:t>
      </w:r>
      <w:r>
        <w:rPr>
          <w:bCs/>
        </w:rPr>
        <w:t xml:space="preserve"> S</w:t>
      </w:r>
      <w:r w:rsidRPr="00A64EB6">
        <w:rPr>
          <w:bCs/>
        </w:rPr>
        <w:t xml:space="preserve"> </w:t>
      </w:r>
      <w:r>
        <w:rPr>
          <w:bCs/>
        </w:rPr>
        <w:t xml:space="preserve">(2021) </w:t>
      </w:r>
      <w:r w:rsidRPr="00A64EB6">
        <w:rPr>
          <w:bCs/>
        </w:rPr>
        <w:t>Treatment, persistent symptoms and depression in people infected with</w:t>
      </w:r>
      <w:r>
        <w:rPr>
          <w:bCs/>
        </w:rPr>
        <w:t xml:space="preserve"> </w:t>
      </w:r>
      <w:r w:rsidRPr="00A64EB6">
        <w:rPr>
          <w:bCs/>
        </w:rPr>
        <w:t>COVID-19 in Bangladesh.</w:t>
      </w:r>
      <w:r>
        <w:rPr>
          <w:bCs/>
        </w:rPr>
        <w:t xml:space="preserve"> </w:t>
      </w:r>
      <w:r>
        <w:rPr>
          <w:bCs/>
          <w:i/>
        </w:rPr>
        <w:t xml:space="preserve">Int J Env Res Public Health </w:t>
      </w:r>
      <w:r w:rsidRPr="00B4011C">
        <w:rPr>
          <w:b/>
          <w:bCs/>
        </w:rPr>
        <w:t>18(4):</w:t>
      </w:r>
      <w:r w:rsidRPr="00B4011C">
        <w:rPr>
          <w:bCs/>
        </w:rPr>
        <w:t>1453</w:t>
      </w:r>
      <w:r>
        <w:rPr>
          <w:bCs/>
        </w:rPr>
        <w:t>.</w:t>
      </w:r>
      <w:r w:rsidR="00397CCF">
        <w:rPr>
          <w:bCs/>
        </w:rPr>
        <w:t xml:space="preserve"> (PMC7914967)</w:t>
      </w:r>
    </w:p>
    <w:p w14:paraId="1D0A44E4" w14:textId="0FC82C76" w:rsidR="00474E36" w:rsidRPr="00DD6138" w:rsidRDefault="00474E36" w:rsidP="00DD6138">
      <w:pPr>
        <w:pStyle w:val="ListParagraph"/>
        <w:numPr>
          <w:ilvl w:val="0"/>
          <w:numId w:val="10"/>
        </w:numPr>
        <w:rPr>
          <w:bCs/>
          <w:i/>
        </w:rPr>
      </w:pPr>
      <w:r w:rsidRPr="00DD6138">
        <w:t xml:space="preserve">Scoglio AAJ, Shirk SD, Hoff RA, </w:t>
      </w:r>
      <w:r w:rsidRPr="00DD6138">
        <w:rPr>
          <w:b/>
        </w:rPr>
        <w:t>Potenza MN</w:t>
      </w:r>
      <w:r w:rsidRPr="00DD6138">
        <w:t>, Mazure CM, Park CL, McKee SA, Porter E, Kraus SW (</w:t>
      </w:r>
      <w:r w:rsidR="00FA31A7" w:rsidRPr="00DD6138">
        <w:t>2021</w:t>
      </w:r>
      <w:r w:rsidRPr="00DD6138">
        <w:t xml:space="preserve">) Gender-Specific Risk Factors for Psychopathology and Reduced Functioning in a Post-9/11 Veteran Sample. </w:t>
      </w:r>
      <w:r w:rsidRPr="00DD6138">
        <w:rPr>
          <w:i/>
        </w:rPr>
        <w:t>J Interpersonal Violence</w:t>
      </w:r>
      <w:r w:rsidR="00DD6138" w:rsidRPr="00DD6138">
        <w:rPr>
          <w:i/>
        </w:rPr>
        <w:t xml:space="preserve"> </w:t>
      </w:r>
      <w:r w:rsidR="00DD6138" w:rsidRPr="00DD6138">
        <w:rPr>
          <w:b/>
        </w:rPr>
        <w:t>36(3-4):</w:t>
      </w:r>
      <w:r w:rsidR="00DD6138" w:rsidRPr="00DD6138">
        <w:rPr>
          <w:rFonts w:eastAsia="ヒラギノ角ゴ Pro W3"/>
          <w:color w:val="000000"/>
          <w:szCs w:val="20"/>
        </w:rPr>
        <w:t>NP1359-1374NP.</w:t>
      </w:r>
      <w:r w:rsidR="00DD6138">
        <w:rPr>
          <w:rFonts w:eastAsia="ヒラギノ角ゴ Pro W3"/>
          <w:color w:val="000000"/>
          <w:szCs w:val="20"/>
        </w:rPr>
        <w:t xml:space="preserve"> (</w:t>
      </w:r>
      <w:r w:rsidR="00DD6138" w:rsidRPr="00DD6138">
        <w:rPr>
          <w:rFonts w:eastAsia="ヒラギノ角ゴ Pro W3"/>
          <w:color w:val="000000"/>
          <w:szCs w:val="20"/>
        </w:rPr>
        <w:t>PMC6461523</w:t>
      </w:r>
      <w:r w:rsidR="00DD6138">
        <w:rPr>
          <w:rFonts w:eastAsia="ヒラギノ角ゴ Pro W3"/>
          <w:color w:val="000000"/>
          <w:szCs w:val="20"/>
        </w:rPr>
        <w:t>)</w:t>
      </w:r>
    </w:p>
    <w:p w14:paraId="2717C37C" w14:textId="77777777" w:rsidR="00DD6138" w:rsidRDefault="00DD6138" w:rsidP="00DD6138">
      <w:pPr>
        <w:pStyle w:val="ListParagraph"/>
        <w:numPr>
          <w:ilvl w:val="0"/>
          <w:numId w:val="10"/>
        </w:numPr>
        <w:ind w:left="446" w:hanging="446"/>
      </w:pPr>
      <w:r>
        <w:rPr>
          <w:lang w:val="es-ES"/>
        </w:rPr>
        <w:t>Mestre-Bach G, Steward T</w:t>
      </w:r>
      <w:r w:rsidRPr="00EC5E8F">
        <w:rPr>
          <w:lang w:val="es-ES"/>
        </w:rPr>
        <w:t xml:space="preserve">, </w:t>
      </w:r>
      <w:r w:rsidRPr="00552378">
        <w:rPr>
          <w:lang w:val="es-ES"/>
        </w:rPr>
        <w:t>Balodis IM,</w:t>
      </w:r>
      <w:r w:rsidRPr="00EC5E8F">
        <w:rPr>
          <w:lang w:val="es-ES"/>
        </w:rPr>
        <w:t xml:space="preserve"> </w:t>
      </w:r>
      <w:r w:rsidRPr="00CF4461">
        <w:t>Vintró-Alcaraz</w:t>
      </w:r>
      <w:r>
        <w:t xml:space="preserve"> C, </w:t>
      </w:r>
      <w:r>
        <w:rPr>
          <w:lang w:val="es-ES"/>
        </w:rPr>
        <w:t>Granero R, Fernandez-Aranda F,</w:t>
      </w:r>
      <w:r w:rsidRPr="00EC5E8F">
        <w:rPr>
          <w:lang w:val="es-ES"/>
        </w:rPr>
        <w:t xml:space="preserve"> </w:t>
      </w:r>
      <w:r w:rsidRPr="00CF4461">
        <w:t>Menchón</w:t>
      </w:r>
      <w:r>
        <w:t xml:space="preserve"> JM, </w:t>
      </w:r>
      <w:r w:rsidRPr="00EC5E8F">
        <w:rPr>
          <w:lang w:val="es-ES"/>
        </w:rPr>
        <w:t>J</w:t>
      </w:r>
      <w:r>
        <w:rPr>
          <w:lang w:val="es-ES"/>
        </w:rPr>
        <w:t xml:space="preserve">imenez-Murcia S, </w:t>
      </w:r>
      <w:r w:rsidRPr="00EC5E8F">
        <w:rPr>
          <w:b/>
          <w:lang w:val="es-ES"/>
        </w:rPr>
        <w:t>Potenza MN</w:t>
      </w:r>
      <w:r>
        <w:rPr>
          <w:vertAlign w:val="superscript"/>
          <w:lang w:val="es-ES"/>
        </w:rPr>
        <w:t xml:space="preserve"> </w:t>
      </w:r>
      <w:r>
        <w:t xml:space="preserve">(2021) </w:t>
      </w:r>
      <w:r w:rsidRPr="00E445FB">
        <w:t>A comparison of gambling-related cognitions and clinical correlates of gambling disorder in the United States and Spain</w:t>
      </w:r>
      <w:r>
        <w:t xml:space="preserve">. </w:t>
      </w:r>
      <w:r>
        <w:rPr>
          <w:i/>
        </w:rPr>
        <w:t xml:space="preserve">J Gambling Stud </w:t>
      </w:r>
      <w:r>
        <w:rPr>
          <w:b/>
        </w:rPr>
        <w:t>37(1):</w:t>
      </w:r>
      <w:r>
        <w:t>319-333.</w:t>
      </w:r>
    </w:p>
    <w:p w14:paraId="17ECECDA" w14:textId="6DE968A8" w:rsidR="00DD6138" w:rsidRDefault="00DD6138" w:rsidP="00DD6138">
      <w:pPr>
        <w:pStyle w:val="ListParagraph"/>
        <w:numPr>
          <w:ilvl w:val="0"/>
          <w:numId w:val="10"/>
        </w:numPr>
        <w:ind w:left="446" w:hanging="446"/>
      </w:pPr>
      <w:r w:rsidRPr="000A2995">
        <w:lastRenderedPageBreak/>
        <w:t>Angarita</w:t>
      </w:r>
      <w:r>
        <w:t xml:space="preserve"> GA,</w:t>
      </w:r>
      <w:r w:rsidRPr="000A2995">
        <w:t xml:space="preserve"> Matuskey</w:t>
      </w:r>
      <w:r>
        <w:t xml:space="preserve"> D</w:t>
      </w:r>
      <w:r w:rsidRPr="000A2995">
        <w:t>,</w:t>
      </w:r>
      <w:r>
        <w:t xml:space="preserve"> </w:t>
      </w:r>
      <w:r w:rsidRPr="000A2995">
        <w:t>Pittman</w:t>
      </w:r>
      <w:r>
        <w:t xml:space="preserve"> B</w:t>
      </w:r>
      <w:r w:rsidRPr="000A2995">
        <w:t>, Costeines</w:t>
      </w:r>
      <w:r>
        <w:t xml:space="preserve"> JL</w:t>
      </w:r>
      <w:r w:rsidRPr="000A2995">
        <w:t xml:space="preserve">, </w:t>
      </w:r>
      <w:r w:rsidRPr="00215303">
        <w:rPr>
          <w:b/>
        </w:rPr>
        <w:t>Potenza MN</w:t>
      </w:r>
      <w:r w:rsidRPr="00215303">
        <w:t xml:space="preserve">, </w:t>
      </w:r>
      <w:r w:rsidRPr="000A2995">
        <w:t xml:space="preserve">Jastreboff </w:t>
      </w:r>
      <w:r>
        <w:t>AM</w:t>
      </w:r>
      <w:r w:rsidRPr="000A2995">
        <w:t>, Hayes</w:t>
      </w:r>
      <w:r>
        <w:t xml:space="preserve"> M</w:t>
      </w:r>
      <w:r w:rsidRPr="000A2995">
        <w:t xml:space="preserve">, Schmidt </w:t>
      </w:r>
      <w:r>
        <w:t>H</w:t>
      </w:r>
      <w:r w:rsidRPr="000A2995">
        <w:t>, Malison</w:t>
      </w:r>
      <w:r>
        <w:t xml:space="preserve"> RT (2021) </w:t>
      </w:r>
      <w:r w:rsidRPr="00FA6745">
        <w:t>Testing the Effects of the GLP-1 Receptor Agonist Exenatide on Cocaine Self-Administration and Subjective Responses in Humans with Cocaine Use Disorder</w:t>
      </w:r>
      <w:r>
        <w:t xml:space="preserve">. </w:t>
      </w:r>
      <w:r>
        <w:rPr>
          <w:i/>
        </w:rPr>
        <w:t xml:space="preserve">Drug Alcohol Depend </w:t>
      </w:r>
      <w:r>
        <w:rPr>
          <w:b/>
        </w:rPr>
        <w:t>221:</w:t>
      </w:r>
      <w:r w:rsidRPr="00DD6138">
        <w:t>108614.</w:t>
      </w:r>
      <w:r w:rsidR="00397CCF">
        <w:t xml:space="preserve"> (PMC8026565)</w:t>
      </w:r>
    </w:p>
    <w:p w14:paraId="648195B3" w14:textId="12892706" w:rsidR="00DD6138" w:rsidRPr="001D2DE2" w:rsidRDefault="00DD6138" w:rsidP="00DD6138">
      <w:pPr>
        <w:pStyle w:val="ListParagraph"/>
        <w:numPr>
          <w:ilvl w:val="0"/>
          <w:numId w:val="10"/>
        </w:numPr>
        <w:ind w:left="446" w:hanging="446"/>
      </w:pPr>
      <w:r w:rsidRPr="005533C6">
        <w:t>Hammond</w:t>
      </w:r>
      <w:r>
        <w:t xml:space="preserve"> CJ</w:t>
      </w:r>
      <w:r w:rsidRPr="005533C6">
        <w:t xml:space="preserve">, Wu </w:t>
      </w:r>
      <w:r>
        <w:t>J</w:t>
      </w:r>
      <w:r w:rsidRPr="005533C6">
        <w:t>, Krishnan-Sarin</w:t>
      </w:r>
      <w:r>
        <w:t xml:space="preserve"> S</w:t>
      </w:r>
      <w:r w:rsidRPr="005533C6">
        <w:t>, Mayes</w:t>
      </w:r>
      <w:r>
        <w:t xml:space="preserve"> LC, </w:t>
      </w:r>
      <w:r w:rsidRPr="001D2DE2">
        <w:rPr>
          <w:b/>
        </w:rPr>
        <w:t>Potenza MN</w:t>
      </w:r>
      <w:r w:rsidRPr="005533C6">
        <w:t>, Crowley</w:t>
      </w:r>
      <w:r>
        <w:t xml:space="preserve"> MJ (2021)</w:t>
      </w:r>
      <w:r w:rsidRPr="005533C6">
        <w:t xml:space="preserve"> Dissociable effects from cannabis, cigarettes, and their co-occurring use on mediofrontal electrocortical activity during reward feedback processing in adolescents</w:t>
      </w:r>
      <w:r>
        <w:t xml:space="preserve">. </w:t>
      </w:r>
      <w:r>
        <w:rPr>
          <w:i/>
        </w:rPr>
        <w:t xml:space="preserve">Neuroimage Clin </w:t>
      </w:r>
      <w:r>
        <w:rPr>
          <w:b/>
        </w:rPr>
        <w:t>30:</w:t>
      </w:r>
      <w:r>
        <w:t>102592.</w:t>
      </w:r>
      <w:r w:rsidR="000E5E40">
        <w:t xml:space="preserve"> (PMC7932890)</w:t>
      </w:r>
    </w:p>
    <w:p w14:paraId="64ED9AB3" w14:textId="77777777" w:rsidR="00DB57CC" w:rsidRPr="00DB57CC" w:rsidRDefault="00DB57CC" w:rsidP="00DB57CC">
      <w:pPr>
        <w:pStyle w:val="ListParagraph"/>
        <w:numPr>
          <w:ilvl w:val="0"/>
          <w:numId w:val="10"/>
        </w:numPr>
        <w:ind w:left="446" w:hanging="446"/>
        <w:rPr>
          <w:i/>
        </w:rPr>
      </w:pPr>
      <w:r>
        <w:t xml:space="preserve">Lewczuk K, Nowakowska I, Lewandowska K, </w:t>
      </w:r>
      <w:r>
        <w:rPr>
          <w:b/>
        </w:rPr>
        <w:t xml:space="preserve">Potenza MN, </w:t>
      </w:r>
      <w:r>
        <w:t>Gola</w:t>
      </w:r>
      <w:r w:rsidRPr="00E278AA">
        <w:t xml:space="preserve"> M </w:t>
      </w:r>
      <w:r>
        <w:t xml:space="preserve">(2021) </w:t>
      </w:r>
      <w:r w:rsidRPr="00A03D70">
        <w:t>Frequency of use, moral incongruence, religiosity and their relationships with self-perceived behavioral addictions.</w:t>
      </w:r>
      <w:r>
        <w:t xml:space="preserve"> </w:t>
      </w:r>
      <w:r>
        <w:rPr>
          <w:i/>
        </w:rPr>
        <w:t xml:space="preserve">Addiction </w:t>
      </w:r>
      <w:r w:rsidRPr="00DB57CC">
        <w:rPr>
          <w:b/>
        </w:rPr>
        <w:t>116(4):</w:t>
      </w:r>
      <w:r w:rsidRPr="00DB57CC">
        <w:t>889-899</w:t>
      </w:r>
      <w:r>
        <w:t>.</w:t>
      </w:r>
    </w:p>
    <w:p w14:paraId="1867E486" w14:textId="77777777" w:rsidR="0006316E" w:rsidRDefault="0006316E" w:rsidP="0006316E">
      <w:pPr>
        <w:pStyle w:val="ListParagraph"/>
        <w:numPr>
          <w:ilvl w:val="0"/>
          <w:numId w:val="10"/>
        </w:numPr>
        <w:ind w:left="446" w:hanging="446"/>
      </w:pPr>
      <w:r w:rsidRPr="001F41EF">
        <w:t>Radfar</w:t>
      </w:r>
      <w:r>
        <w:t xml:space="preserve"> SR</w:t>
      </w:r>
      <w:r w:rsidRPr="001F41EF">
        <w:t>, De Jong</w:t>
      </w:r>
      <w:r>
        <w:t xml:space="preserve"> CAJ</w:t>
      </w:r>
      <w:r w:rsidRPr="001F41EF">
        <w:t>, Farhoudian</w:t>
      </w:r>
      <w:r>
        <w:t xml:space="preserve"> A</w:t>
      </w:r>
      <w:r w:rsidRPr="001F41EF">
        <w:t xml:space="preserve">, Ebrahimi </w:t>
      </w:r>
      <w:r>
        <w:t>M</w:t>
      </w:r>
      <w:r w:rsidRPr="001F41EF">
        <w:t>, Rafei</w:t>
      </w:r>
      <w:r>
        <w:t xml:space="preserve"> P</w:t>
      </w:r>
      <w:r w:rsidRPr="001F41EF">
        <w:t>, Vahidi</w:t>
      </w:r>
      <w:r>
        <w:t xml:space="preserve"> M</w:t>
      </w:r>
      <w:r w:rsidRPr="001F41EF">
        <w:t>, Yunesian</w:t>
      </w:r>
      <w:r>
        <w:t xml:space="preserve"> M</w:t>
      </w:r>
      <w:r w:rsidRPr="001F41EF">
        <w:t>, Kouimtsidis</w:t>
      </w:r>
      <w:r>
        <w:t xml:space="preserve"> C</w:t>
      </w:r>
      <w:r w:rsidRPr="001F41EF">
        <w:t>, Arunogiri</w:t>
      </w:r>
      <w:r>
        <w:t xml:space="preserve"> S</w:t>
      </w:r>
      <w:r w:rsidRPr="001F41EF">
        <w:t>, Masah</w:t>
      </w:r>
      <w:r>
        <w:t xml:space="preserve"> O</w:t>
      </w:r>
      <w:r w:rsidRPr="001F41EF">
        <w:t>, Deylamizadeh</w:t>
      </w:r>
      <w:r>
        <w:t xml:space="preserve"> A, </w:t>
      </w:r>
      <w:r w:rsidRPr="001F41EF">
        <w:t>Brady</w:t>
      </w:r>
      <w:r>
        <w:t xml:space="preserve"> KT</w:t>
      </w:r>
      <w:r w:rsidRPr="001F41EF">
        <w:t>, Busse</w:t>
      </w:r>
      <w:r>
        <w:t xml:space="preserve"> A</w:t>
      </w:r>
      <w:r w:rsidRPr="001F41EF">
        <w:t>, ISAM-PPIG Global Survey Consortium,</w:t>
      </w:r>
      <w:r>
        <w:t xml:space="preserve"> </w:t>
      </w:r>
      <w:r w:rsidRPr="001F41EF">
        <w:rPr>
          <w:b/>
        </w:rPr>
        <w:t>Potenza MN</w:t>
      </w:r>
      <w:r w:rsidRPr="001F41EF">
        <w:t>, Ekhtiari</w:t>
      </w:r>
      <w:r>
        <w:t xml:space="preserve"> H</w:t>
      </w:r>
      <w:r w:rsidRPr="001F41EF">
        <w:t>, Baldacchino</w:t>
      </w:r>
      <w:r>
        <w:t xml:space="preserve"> AM</w:t>
      </w:r>
      <w:r w:rsidRPr="001F41EF">
        <w:t xml:space="preserve"> </w:t>
      </w:r>
      <w:r>
        <w:t xml:space="preserve">(2021) </w:t>
      </w:r>
      <w:r w:rsidRPr="001F41EF">
        <w:t>Reorganization of Substance Use Treatment and Harm Reduction Services during the COVID-19 Pandemic: A Global Survey</w:t>
      </w:r>
      <w:r>
        <w:t xml:space="preserve">. </w:t>
      </w:r>
      <w:r w:rsidRPr="0039015A">
        <w:rPr>
          <w:i/>
        </w:rPr>
        <w:t>Frontiers in Psychiatry</w:t>
      </w:r>
      <w:r>
        <w:rPr>
          <w:i/>
        </w:rPr>
        <w:t xml:space="preserve"> </w:t>
      </w:r>
      <w:r>
        <w:rPr>
          <w:b/>
        </w:rPr>
        <w:t>12:</w:t>
      </w:r>
      <w:r>
        <w:t>349.</w:t>
      </w:r>
    </w:p>
    <w:p w14:paraId="7170735B" w14:textId="5900CF3A" w:rsidR="00485448" w:rsidRPr="00485448" w:rsidRDefault="00A72949" w:rsidP="00485448">
      <w:pPr>
        <w:pStyle w:val="ListParagraph"/>
        <w:numPr>
          <w:ilvl w:val="0"/>
          <w:numId w:val="10"/>
        </w:numPr>
        <w:tabs>
          <w:tab w:val="left" w:pos="5220"/>
        </w:tabs>
        <w:ind w:left="446" w:hanging="446"/>
      </w:pPr>
      <w:r w:rsidRPr="004212EF">
        <w:rPr>
          <w:color w:val="000000"/>
        </w:rPr>
        <w:t xml:space="preserve">Ronzitti S, Kraus SW, Hoff RA, Clerici M, </w:t>
      </w:r>
      <w:r w:rsidRPr="004212EF">
        <w:rPr>
          <w:b/>
          <w:color w:val="000000"/>
        </w:rPr>
        <w:t xml:space="preserve">Potenza MN </w:t>
      </w:r>
      <w:r w:rsidRPr="004212EF">
        <w:rPr>
          <w:color w:val="000000"/>
        </w:rPr>
        <w:t>(</w:t>
      </w:r>
      <w:r w:rsidR="0006316E">
        <w:rPr>
          <w:color w:val="000000"/>
        </w:rPr>
        <w:t>2021</w:t>
      </w:r>
      <w:r w:rsidR="000350E5">
        <w:rPr>
          <w:color w:val="000000"/>
        </w:rPr>
        <w:t>)</w:t>
      </w:r>
      <w:r>
        <w:rPr>
          <w:color w:val="000000"/>
        </w:rPr>
        <w:t xml:space="preserve"> Problem-gambling severity, suicidality and DSM-IV Axis I psychiatric disorders. </w:t>
      </w:r>
      <w:r>
        <w:rPr>
          <w:i/>
          <w:color w:val="000000"/>
        </w:rPr>
        <w:t>Int J Ment Health Addict</w:t>
      </w:r>
      <w:r w:rsidR="0006316E">
        <w:rPr>
          <w:i/>
          <w:color w:val="000000"/>
        </w:rPr>
        <w:t xml:space="preserve"> </w:t>
      </w:r>
      <w:r w:rsidR="0006316E">
        <w:rPr>
          <w:b/>
          <w:color w:val="000000"/>
        </w:rPr>
        <w:t>19:</w:t>
      </w:r>
      <w:r w:rsidR="0006316E">
        <w:rPr>
          <w:color w:val="000000"/>
        </w:rPr>
        <w:t>462-477.</w:t>
      </w:r>
    </w:p>
    <w:p w14:paraId="625C8389" w14:textId="1971FFED" w:rsidR="00376179" w:rsidRDefault="00376179" w:rsidP="00376179">
      <w:pPr>
        <w:pStyle w:val="ListParagraph"/>
        <w:numPr>
          <w:ilvl w:val="0"/>
          <w:numId w:val="10"/>
        </w:numPr>
      </w:pPr>
      <w:r>
        <w:t xml:space="preserve">Bőthe B, Bella N, </w:t>
      </w:r>
      <w:r w:rsidRPr="00F926D1">
        <w:t>Tóth-Királ</w:t>
      </w:r>
      <w:r>
        <w:t xml:space="preserve">y I, </w:t>
      </w:r>
      <w:r w:rsidRPr="00D91202">
        <w:rPr>
          <w:b/>
        </w:rPr>
        <w:t>Potenza MN</w:t>
      </w:r>
      <w:r>
        <w:rPr>
          <w:b/>
        </w:rPr>
        <w:t>,</w:t>
      </w:r>
      <w:r>
        <w:t xml:space="preserve"> Demetrovics Z, </w:t>
      </w:r>
      <w:r w:rsidRPr="00F926D1">
        <w:t>Orosz</w:t>
      </w:r>
      <w:r>
        <w:t xml:space="preserve"> G (2021) </w:t>
      </w:r>
      <w:r w:rsidRPr="00F926D1">
        <w:t>Why Do People Watch Pornography? The Motivational Basis of Pornography Us</w:t>
      </w:r>
      <w:r>
        <w:t xml:space="preserve">e. </w:t>
      </w:r>
      <w:r>
        <w:rPr>
          <w:i/>
        </w:rPr>
        <w:t xml:space="preserve">Psychol Addict Behav </w:t>
      </w:r>
      <w:r>
        <w:rPr>
          <w:b/>
        </w:rPr>
        <w:t>35(2):</w:t>
      </w:r>
      <w:r>
        <w:t>172-186.</w:t>
      </w:r>
    </w:p>
    <w:p w14:paraId="7EF84ED4" w14:textId="7A04F8E6" w:rsidR="00376179" w:rsidRDefault="00376179" w:rsidP="00A10F88">
      <w:pPr>
        <w:pStyle w:val="ListParagraph"/>
        <w:numPr>
          <w:ilvl w:val="0"/>
          <w:numId w:val="10"/>
        </w:numPr>
      </w:pPr>
      <w:r>
        <w:rPr>
          <w:bCs/>
        </w:rPr>
        <w:t>Farhat LC, Wampler J, Stei</w:t>
      </w:r>
      <w:r w:rsidRPr="00A10F88">
        <w:rPr>
          <w:bCs/>
        </w:rPr>
        <w:t xml:space="preserve">nberg MA, Krishnan-Sarin S, Hoff RA, </w:t>
      </w:r>
      <w:r w:rsidRPr="00A10F88">
        <w:rPr>
          <w:b/>
          <w:bCs/>
        </w:rPr>
        <w:t>Potenza MN</w:t>
      </w:r>
      <w:r w:rsidRPr="00CE5462">
        <w:t xml:space="preserve"> </w:t>
      </w:r>
      <w:r>
        <w:t xml:space="preserve">(2021) </w:t>
      </w:r>
      <w:r w:rsidRPr="00CE5462">
        <w:t>Excitement-seeking gambling in adolescents: Health correlates and gambling-related attitudes and behaviors</w:t>
      </w:r>
      <w:r>
        <w:t xml:space="preserve">. </w:t>
      </w:r>
      <w:r w:rsidRPr="00A10F88">
        <w:rPr>
          <w:i/>
        </w:rPr>
        <w:t xml:space="preserve">J Gambling Stud </w:t>
      </w:r>
      <w:r w:rsidRPr="00A10F88">
        <w:rPr>
          <w:b/>
        </w:rPr>
        <w:t>37:</w:t>
      </w:r>
      <w:r>
        <w:t>43-57.</w:t>
      </w:r>
      <w:r w:rsidR="00F64D0A">
        <w:t xml:space="preserve"> (PMC7854802)</w:t>
      </w:r>
    </w:p>
    <w:p w14:paraId="29B1FCF3" w14:textId="77777777" w:rsidR="004A01C7" w:rsidRDefault="004A01C7" w:rsidP="004A01C7">
      <w:pPr>
        <w:pStyle w:val="ListParagraph"/>
        <w:numPr>
          <w:ilvl w:val="0"/>
          <w:numId w:val="10"/>
        </w:numPr>
        <w:ind w:left="446" w:hanging="446"/>
      </w:pPr>
      <w:r w:rsidRPr="00681582">
        <w:rPr>
          <w:rFonts w:asciiTheme="majorBidi" w:eastAsiaTheme="minorHAnsi" w:hAnsiTheme="majorBidi" w:cstheme="majorBidi"/>
        </w:rPr>
        <w:t>Mahmoudi</w:t>
      </w:r>
      <w:r>
        <w:rPr>
          <w:rFonts w:asciiTheme="majorBidi" w:eastAsiaTheme="minorHAnsi" w:hAnsiTheme="majorBidi" w:cstheme="majorBidi"/>
        </w:rPr>
        <w:t xml:space="preserve"> H</w:t>
      </w:r>
      <w:r>
        <w:t>, Saffari M, Movahedi M,</w:t>
      </w:r>
      <w:r w:rsidRPr="00574CAC">
        <w:rPr>
          <w:rFonts w:asciiTheme="majorBidi" w:eastAsiaTheme="minorHAnsi" w:hAnsiTheme="majorBidi" w:cstheme="majorBidi"/>
        </w:rPr>
        <w:t xml:space="preserve"> </w:t>
      </w:r>
      <w:r w:rsidRPr="009E1D51">
        <w:rPr>
          <w:rFonts w:asciiTheme="majorBidi" w:eastAsiaTheme="minorHAnsi" w:hAnsiTheme="majorBidi" w:cstheme="majorBidi"/>
        </w:rPr>
        <w:t>Sanaeinasab</w:t>
      </w:r>
      <w:r>
        <w:rPr>
          <w:rFonts w:asciiTheme="majorBidi" w:eastAsiaTheme="minorHAnsi" w:hAnsiTheme="majorBidi" w:cstheme="majorBidi"/>
        </w:rPr>
        <w:t xml:space="preserve"> H, </w:t>
      </w:r>
      <w:r w:rsidRPr="009E1D51">
        <w:rPr>
          <w:rFonts w:asciiTheme="majorBidi" w:eastAsiaTheme="minorHAnsi" w:hAnsiTheme="majorBidi" w:cstheme="majorBidi"/>
        </w:rPr>
        <w:t>Rashidi-Jahan</w:t>
      </w:r>
      <w:r>
        <w:rPr>
          <w:rFonts w:asciiTheme="majorBidi" w:eastAsiaTheme="minorHAnsi" w:hAnsiTheme="majorBidi" w:cstheme="majorBidi"/>
        </w:rPr>
        <w:t xml:space="preserve"> H, P</w:t>
      </w:r>
      <w:r w:rsidRPr="00C35B74">
        <w:rPr>
          <w:rFonts w:asciiTheme="majorBidi" w:eastAsiaTheme="minorHAnsi" w:hAnsiTheme="majorBidi" w:cstheme="majorBidi"/>
        </w:rPr>
        <w:t>ourgholami</w:t>
      </w:r>
      <w:r>
        <w:rPr>
          <w:rFonts w:asciiTheme="majorBidi" w:eastAsiaTheme="minorHAnsi" w:hAnsiTheme="majorBidi" w:cstheme="majorBidi"/>
        </w:rPr>
        <w:t xml:space="preserve"> M,</w:t>
      </w:r>
      <w:r w:rsidRPr="00574CAC">
        <w:rPr>
          <w:rFonts w:asciiTheme="majorBidi" w:eastAsiaTheme="minorHAnsi" w:hAnsiTheme="majorBidi" w:cstheme="majorBidi"/>
        </w:rPr>
        <w:t xml:space="preserve"> </w:t>
      </w:r>
      <w:r>
        <w:rPr>
          <w:rFonts w:asciiTheme="majorBidi" w:eastAsiaTheme="minorHAnsi" w:hAnsiTheme="majorBidi" w:cstheme="majorBidi"/>
        </w:rPr>
        <w:t>P</w:t>
      </w:r>
      <w:r w:rsidRPr="00C35B74">
        <w:rPr>
          <w:rFonts w:asciiTheme="majorBidi" w:eastAsiaTheme="minorHAnsi" w:hAnsiTheme="majorBidi" w:cstheme="majorBidi"/>
        </w:rPr>
        <w:t>oorebrahim</w:t>
      </w:r>
      <w:r>
        <w:rPr>
          <w:rFonts w:asciiTheme="majorBidi" w:eastAsiaTheme="minorHAnsi" w:hAnsiTheme="majorBidi" w:cstheme="majorBidi"/>
        </w:rPr>
        <w:t xml:space="preserve"> A,</w:t>
      </w:r>
      <w:r>
        <w:t xml:space="preserve"> </w:t>
      </w:r>
      <w:r w:rsidRPr="00C35B74">
        <w:rPr>
          <w:rFonts w:asciiTheme="majorBidi" w:eastAsiaTheme="minorHAnsi" w:hAnsiTheme="majorBidi" w:cstheme="majorBidi"/>
        </w:rPr>
        <w:t>Barshan</w:t>
      </w:r>
      <w:r w:rsidRPr="002E6C52">
        <w:rPr>
          <w:b/>
        </w:rPr>
        <w:t xml:space="preserve"> </w:t>
      </w:r>
      <w:r w:rsidRPr="00574CAC">
        <w:t xml:space="preserve">J, </w:t>
      </w:r>
      <w:r w:rsidRPr="00574CAC">
        <w:rPr>
          <w:rFonts w:asciiTheme="majorBidi" w:eastAsiaTheme="minorHAnsi" w:hAnsiTheme="majorBidi" w:cstheme="majorBidi"/>
        </w:rPr>
        <w:t>Ghiami</w:t>
      </w:r>
      <w:r w:rsidRPr="00574CAC">
        <w:t xml:space="preserve"> M,</w:t>
      </w:r>
      <w:r>
        <w:t xml:space="preserve"> </w:t>
      </w:r>
      <w:r>
        <w:rPr>
          <w:rFonts w:asciiTheme="majorBidi" w:eastAsiaTheme="minorHAnsi" w:hAnsiTheme="majorBidi" w:cstheme="majorBidi"/>
        </w:rPr>
        <w:t>K</w:t>
      </w:r>
      <w:r w:rsidRPr="00C35B74">
        <w:rPr>
          <w:rFonts w:asciiTheme="majorBidi" w:eastAsiaTheme="minorHAnsi" w:hAnsiTheme="majorBidi" w:cstheme="majorBidi"/>
        </w:rPr>
        <w:t>hoshmanesh</w:t>
      </w:r>
      <w:r>
        <w:rPr>
          <w:rFonts w:asciiTheme="majorBidi" w:eastAsiaTheme="minorHAnsi" w:hAnsiTheme="majorBidi" w:cstheme="majorBidi"/>
        </w:rPr>
        <w:t xml:space="preserve"> S,</w:t>
      </w:r>
      <w:r>
        <w:rPr>
          <w:b/>
        </w:rPr>
        <w:t xml:space="preserve"> </w:t>
      </w:r>
      <w:r w:rsidRPr="002E6C52">
        <w:rPr>
          <w:b/>
        </w:rPr>
        <w:t>Potenza MN</w:t>
      </w:r>
      <w:r>
        <w:t xml:space="preserve">, Lin CY, Pakpour AH (2021) </w:t>
      </w:r>
      <w:r w:rsidRPr="00510625">
        <w:t>A mediating role for mental health in associations between COVID-19-related self-stigma, PTSD, quality of life and insomnia among patients recovered from COVID-19</w:t>
      </w:r>
      <w:r>
        <w:t xml:space="preserve">. </w:t>
      </w:r>
      <w:r w:rsidRPr="0079780F">
        <w:rPr>
          <w:i/>
        </w:rPr>
        <w:t>Brain and Behavior</w:t>
      </w:r>
      <w:r>
        <w:rPr>
          <w:i/>
        </w:rPr>
        <w:t xml:space="preserve"> </w:t>
      </w:r>
      <w:r w:rsidRPr="004A01C7">
        <w:rPr>
          <w:b/>
        </w:rPr>
        <w:t>11:</w:t>
      </w:r>
      <w:r w:rsidRPr="004A01C7">
        <w:t>e02138</w:t>
      </w:r>
      <w:r>
        <w:t>.</w:t>
      </w:r>
    </w:p>
    <w:p w14:paraId="3BAFDFC2" w14:textId="77777777" w:rsidR="005F520A" w:rsidRPr="00FF4690" w:rsidRDefault="005F520A" w:rsidP="005F520A">
      <w:pPr>
        <w:pStyle w:val="ListParagraph"/>
        <w:numPr>
          <w:ilvl w:val="0"/>
          <w:numId w:val="10"/>
        </w:numPr>
      </w:pPr>
      <w:r w:rsidRPr="0098049E">
        <w:rPr>
          <w:bCs/>
        </w:rPr>
        <w:t>Yekanineja</w:t>
      </w:r>
      <w:r>
        <w:rPr>
          <w:bCs/>
        </w:rPr>
        <w:t xml:space="preserve">d MS, </w:t>
      </w:r>
      <w:r w:rsidRPr="0098049E">
        <w:rPr>
          <w:bCs/>
        </w:rPr>
        <w:t>Badroo</w:t>
      </w:r>
      <w:r>
        <w:rPr>
          <w:bCs/>
        </w:rPr>
        <w:t>j N,</w:t>
      </w:r>
      <w:r w:rsidRPr="0097357A">
        <w:t xml:space="preserve"> </w:t>
      </w:r>
      <w:r w:rsidRPr="0097357A">
        <w:rPr>
          <w:bCs/>
        </w:rPr>
        <w:t>Vosough</w:t>
      </w:r>
      <w:r>
        <w:rPr>
          <w:bCs/>
        </w:rPr>
        <w:t>i F,</w:t>
      </w:r>
      <w:r w:rsidRPr="0097357A">
        <w:rPr>
          <w:rFonts w:asciiTheme="majorBidi" w:hAnsiTheme="majorBidi" w:cstheme="majorBidi"/>
          <w:bCs/>
        </w:rPr>
        <w:t xml:space="preserve"> </w:t>
      </w:r>
      <w:r w:rsidRPr="00394037">
        <w:rPr>
          <w:color w:val="000000" w:themeColor="text1"/>
        </w:rPr>
        <w:t>Lin</w:t>
      </w:r>
      <w:r>
        <w:rPr>
          <w:color w:val="000000" w:themeColor="text1"/>
        </w:rPr>
        <w:t xml:space="preserve"> CY</w:t>
      </w:r>
      <w:r w:rsidRPr="00394037">
        <w:rPr>
          <w:color w:val="000000" w:themeColor="text1"/>
        </w:rPr>
        <w:t xml:space="preserve">, </w:t>
      </w:r>
      <w:r>
        <w:rPr>
          <w:b/>
          <w:color w:val="000000" w:themeColor="text1"/>
        </w:rPr>
        <w:t xml:space="preserve">Potenza MN, </w:t>
      </w:r>
      <w:r>
        <w:rPr>
          <w:color w:val="000000" w:themeColor="text1"/>
        </w:rPr>
        <w:t xml:space="preserve">Pakpour AH </w:t>
      </w:r>
      <w:r>
        <w:t xml:space="preserve">(2021) </w:t>
      </w:r>
      <w:r w:rsidRPr="00FF4690">
        <w:t>Prevalence of food addiction in children and adolescents: A systematic review and meta-analysis</w:t>
      </w:r>
      <w:r>
        <w:t xml:space="preserve">. </w:t>
      </w:r>
      <w:r>
        <w:rPr>
          <w:i/>
        </w:rPr>
        <w:t xml:space="preserve">Obesity Reviews </w:t>
      </w:r>
      <w:r>
        <w:rPr>
          <w:b/>
        </w:rPr>
        <w:t>22(6):</w:t>
      </w:r>
      <w:r>
        <w:t>e13183.</w:t>
      </w:r>
    </w:p>
    <w:p w14:paraId="06D22727" w14:textId="08594370" w:rsidR="00104098" w:rsidRPr="009621ED" w:rsidRDefault="00104098" w:rsidP="009621ED">
      <w:pPr>
        <w:pStyle w:val="ListParagraph"/>
        <w:numPr>
          <w:ilvl w:val="0"/>
          <w:numId w:val="10"/>
        </w:numPr>
        <w:rPr>
          <w:rFonts w:asciiTheme="majorBidi" w:eastAsiaTheme="minorHAnsi" w:hAnsiTheme="majorBidi" w:cstheme="majorBidi"/>
        </w:rPr>
      </w:pPr>
      <w:r w:rsidRPr="009621ED">
        <w:rPr>
          <w:rFonts w:asciiTheme="majorBidi" w:eastAsiaTheme="minorHAnsi" w:hAnsiTheme="majorBidi" w:cstheme="majorBidi"/>
        </w:rPr>
        <w:t xml:space="preserve">Fung XCC, Siu A, </w:t>
      </w:r>
      <w:r w:rsidRPr="009621ED">
        <w:rPr>
          <w:rFonts w:asciiTheme="majorBidi" w:eastAsiaTheme="minorHAnsi" w:hAnsiTheme="majorBidi" w:cstheme="majorBidi"/>
          <w:b/>
        </w:rPr>
        <w:t>Potenza MN,</w:t>
      </w:r>
      <w:r w:rsidRPr="009621ED">
        <w:rPr>
          <w:rFonts w:asciiTheme="majorBidi" w:eastAsiaTheme="minorHAnsi" w:hAnsiTheme="majorBidi" w:cstheme="majorBidi"/>
        </w:rPr>
        <w:t xml:space="preserve"> O'Brien KS, Latner JD, Chen CY, Chen IH, Lin CY (2021). Problematic use of internet-related activities and perceived weight stigma in schoolchildren: A longitudinal study across different epidemic periods of COVID-19 in China. </w:t>
      </w:r>
      <w:r w:rsidRPr="009621ED">
        <w:rPr>
          <w:rFonts w:asciiTheme="majorBidi" w:eastAsiaTheme="minorHAnsi" w:hAnsiTheme="majorBidi" w:cstheme="majorBidi"/>
          <w:i/>
        </w:rPr>
        <w:t xml:space="preserve">Frontiers in Psychiatry </w:t>
      </w:r>
      <w:r w:rsidRPr="009621ED">
        <w:rPr>
          <w:rFonts w:asciiTheme="majorBidi" w:eastAsiaTheme="minorHAnsi" w:hAnsiTheme="majorBidi" w:cstheme="majorBidi"/>
          <w:b/>
        </w:rPr>
        <w:t>12:</w:t>
      </w:r>
      <w:r w:rsidRPr="009621ED">
        <w:rPr>
          <w:rFonts w:asciiTheme="majorBidi" w:eastAsiaTheme="minorHAnsi" w:hAnsiTheme="majorBidi" w:cstheme="majorBidi"/>
        </w:rPr>
        <w:t>675839.</w:t>
      </w:r>
      <w:r w:rsidR="009621ED" w:rsidRPr="009621ED">
        <w:rPr>
          <w:rFonts w:asciiTheme="majorBidi" w:eastAsiaTheme="minorHAnsi" w:hAnsiTheme="majorBidi" w:cstheme="majorBidi"/>
        </w:rPr>
        <w:t xml:space="preserve"> (PMC8183469</w:t>
      </w:r>
      <w:r w:rsidR="009621ED">
        <w:rPr>
          <w:rFonts w:asciiTheme="majorBidi" w:eastAsiaTheme="minorHAnsi" w:hAnsiTheme="majorBidi" w:cstheme="majorBidi"/>
        </w:rPr>
        <w:t>)</w:t>
      </w:r>
    </w:p>
    <w:p w14:paraId="636DBB7C" w14:textId="49B5BAE8" w:rsidR="005F2AE7" w:rsidRDefault="005F2AE7" w:rsidP="009621ED">
      <w:pPr>
        <w:pStyle w:val="ListParagraph"/>
        <w:numPr>
          <w:ilvl w:val="0"/>
          <w:numId w:val="10"/>
        </w:numPr>
      </w:pPr>
      <w:r w:rsidRPr="0087388E">
        <w:t>Tasnim</w:t>
      </w:r>
      <w:r>
        <w:t xml:space="preserve"> R</w:t>
      </w:r>
      <w:r w:rsidRPr="0087388E">
        <w:t>, Sujan</w:t>
      </w:r>
      <w:r>
        <w:t xml:space="preserve"> M</w:t>
      </w:r>
      <w:r w:rsidR="00456433">
        <w:t>SH</w:t>
      </w:r>
      <w:r w:rsidRPr="0087388E">
        <w:t>, Islam</w:t>
      </w:r>
      <w:r>
        <w:t xml:space="preserve"> M</w:t>
      </w:r>
      <w:r w:rsidR="00456433">
        <w:t>S</w:t>
      </w:r>
      <w:r w:rsidRPr="0087388E">
        <w:t>, Ritu</w:t>
      </w:r>
      <w:r>
        <w:t xml:space="preserve"> A</w:t>
      </w:r>
      <w:r w:rsidR="00456433">
        <w:t>H</w:t>
      </w:r>
      <w:r w:rsidRPr="0087388E">
        <w:t>, Siddique</w:t>
      </w:r>
      <w:r>
        <w:t xml:space="preserve"> M</w:t>
      </w:r>
      <w:r w:rsidR="00456433">
        <w:t>AB</w:t>
      </w:r>
      <w:r w:rsidRPr="0087388E">
        <w:t>, Toma</w:t>
      </w:r>
      <w:r>
        <w:t xml:space="preserve"> T</w:t>
      </w:r>
      <w:r w:rsidR="00456433">
        <w:t>Y</w:t>
      </w:r>
      <w:r w:rsidRPr="0087388E">
        <w:t>, Nowshin</w:t>
      </w:r>
      <w:r>
        <w:t xml:space="preserve"> R</w:t>
      </w:r>
      <w:r w:rsidRPr="0087388E">
        <w:t>, Hasan</w:t>
      </w:r>
      <w:r>
        <w:t xml:space="preserve"> A</w:t>
      </w:r>
      <w:r w:rsidRPr="0087388E">
        <w:t>, Sougatul Islam</w:t>
      </w:r>
      <w:r>
        <w:t xml:space="preserve"> M</w:t>
      </w:r>
      <w:r w:rsidRPr="0087388E">
        <w:t>, Hossain</w:t>
      </w:r>
      <w:r>
        <w:t xml:space="preserve"> S</w:t>
      </w:r>
      <w:r w:rsidRPr="0087388E">
        <w:t xml:space="preserve">, </w:t>
      </w:r>
      <w:r w:rsidRPr="009621ED">
        <w:rPr>
          <w:b/>
        </w:rPr>
        <w:t>Potenza MN</w:t>
      </w:r>
      <w:r>
        <w:t>,</w:t>
      </w:r>
      <w:r w:rsidRPr="0087388E">
        <w:t xml:space="preserve"> van Os </w:t>
      </w:r>
      <w:r>
        <w:t xml:space="preserve">J (2021) </w:t>
      </w:r>
      <w:r w:rsidRPr="00F92DB0">
        <w:t>Prevalence and correlates of anxiety and depression in frontline healthcare workers treating people with COVID-19 in Bangladesh</w:t>
      </w:r>
      <w:r>
        <w:t xml:space="preserve">. </w:t>
      </w:r>
      <w:r w:rsidRPr="009621ED">
        <w:rPr>
          <w:i/>
        </w:rPr>
        <w:t xml:space="preserve">BMC Psychiatry </w:t>
      </w:r>
      <w:r w:rsidRPr="009621ED">
        <w:rPr>
          <w:b/>
        </w:rPr>
        <w:t>12:</w:t>
      </w:r>
      <w:r>
        <w:t>271.</w:t>
      </w:r>
      <w:r w:rsidR="009621ED">
        <w:t xml:space="preserve"> (</w:t>
      </w:r>
      <w:r w:rsidR="009621ED" w:rsidRPr="009621ED">
        <w:t>PMC814617</w:t>
      </w:r>
      <w:r w:rsidR="009621ED">
        <w:t>4)</w:t>
      </w:r>
    </w:p>
    <w:p w14:paraId="3B9E3454" w14:textId="77777777" w:rsidR="00E70B2D" w:rsidRDefault="00E70B2D" w:rsidP="00E70B2D">
      <w:pPr>
        <w:pStyle w:val="ListParagraph"/>
        <w:numPr>
          <w:ilvl w:val="0"/>
          <w:numId w:val="10"/>
        </w:numPr>
        <w:ind w:left="446" w:hanging="446"/>
      </w:pPr>
      <w:r>
        <w:t xml:space="preserve">Jeong H, Yim HW, Lee SY, Lee HK, </w:t>
      </w:r>
      <w:r w:rsidRPr="00093818">
        <w:rPr>
          <w:b/>
        </w:rPr>
        <w:t>Potenza</w:t>
      </w:r>
      <w:r>
        <w:t xml:space="preserve"> </w:t>
      </w:r>
      <w:r w:rsidRPr="00093818">
        <w:rPr>
          <w:b/>
        </w:rPr>
        <w:t>MN</w:t>
      </w:r>
      <w:r>
        <w:t xml:space="preserve">, Lee H (2021) </w:t>
      </w:r>
      <w:r w:rsidRPr="00CE6E1B">
        <w:t>Factors associated with severity, incidence, or persistence of internet gaming disorder in children and adolescents: a two-year longitudinal study</w:t>
      </w:r>
      <w:r>
        <w:t xml:space="preserve">. </w:t>
      </w:r>
      <w:r>
        <w:rPr>
          <w:i/>
        </w:rPr>
        <w:t xml:space="preserve">Addiction </w:t>
      </w:r>
      <w:r>
        <w:rPr>
          <w:b/>
        </w:rPr>
        <w:t>116(7):</w:t>
      </w:r>
      <w:r w:rsidRPr="00E70B2D">
        <w:t>1828-1838.</w:t>
      </w:r>
    </w:p>
    <w:p w14:paraId="7E113E58" w14:textId="5D15B1B5" w:rsidR="00BE45C0" w:rsidRPr="005A311A" w:rsidRDefault="00BE45C0" w:rsidP="00BE45C0">
      <w:pPr>
        <w:pStyle w:val="ListParagraph"/>
        <w:numPr>
          <w:ilvl w:val="0"/>
          <w:numId w:val="10"/>
        </w:numPr>
      </w:pPr>
      <w:r>
        <w:rPr>
          <w:bCs/>
        </w:rPr>
        <w:t>Mestre-Bach G, Steward T</w:t>
      </w:r>
      <w:r w:rsidRPr="005A311A">
        <w:rPr>
          <w:bCs/>
        </w:rPr>
        <w:t xml:space="preserve">, </w:t>
      </w:r>
      <w:r w:rsidRPr="005A311A">
        <w:rPr>
          <w:b/>
          <w:bCs/>
        </w:rPr>
        <w:t>Potenza MN</w:t>
      </w:r>
      <w:r>
        <w:rPr>
          <w:bCs/>
        </w:rPr>
        <w:t>, Granero R, Fernández-Aranda F, Mena-Moreno T, Magañ P</w:t>
      </w:r>
      <w:r w:rsidRPr="005A311A">
        <w:rPr>
          <w:bCs/>
        </w:rPr>
        <w:t>, V</w:t>
      </w:r>
      <w:r>
        <w:rPr>
          <w:bCs/>
        </w:rPr>
        <w:t xml:space="preserve">intró-Alcaraz C, del Pino-Gutiérrez A, Menchón JM, Jiménez-Murcia S </w:t>
      </w:r>
      <w:r>
        <w:rPr>
          <w:bCs/>
        </w:rPr>
        <w:lastRenderedPageBreak/>
        <w:t xml:space="preserve">(2021) </w:t>
      </w:r>
      <w:r w:rsidRPr="005A311A">
        <w:rPr>
          <w:bCs/>
        </w:rPr>
        <w:t xml:space="preserve">The role of </w:t>
      </w:r>
      <w:r w:rsidR="001B37ED">
        <w:rPr>
          <w:bCs/>
        </w:rPr>
        <w:t>ADHD</w:t>
      </w:r>
      <w:r w:rsidRPr="005A311A">
        <w:rPr>
          <w:bCs/>
        </w:rPr>
        <w:t> symptomatology</w:t>
      </w:r>
      <w:r w:rsidRPr="005A311A">
        <w:t xml:space="preserve"> and emotion dysregulation in gambling disorder</w:t>
      </w:r>
      <w:r>
        <w:t xml:space="preserve">. </w:t>
      </w:r>
      <w:r>
        <w:rPr>
          <w:i/>
        </w:rPr>
        <w:t>J Atten Disorders</w:t>
      </w:r>
      <w:r w:rsidRPr="005A311A">
        <w:t xml:space="preserve"> </w:t>
      </w:r>
      <w:r>
        <w:rPr>
          <w:b/>
        </w:rPr>
        <w:t>25(9):</w:t>
      </w:r>
      <w:r>
        <w:t>1230-1239.</w:t>
      </w:r>
    </w:p>
    <w:p w14:paraId="79573D59" w14:textId="18EDB7C1" w:rsidR="008F4A2E" w:rsidRPr="00860BBC" w:rsidRDefault="008F4A2E" w:rsidP="009B275B">
      <w:pPr>
        <w:pStyle w:val="ListParagraph"/>
        <w:numPr>
          <w:ilvl w:val="0"/>
          <w:numId w:val="10"/>
        </w:numPr>
      </w:pPr>
      <w:r>
        <w:t>Morie KP</w:t>
      </w:r>
      <w:r w:rsidRPr="007D1B62">
        <w:t xml:space="preserve">, </w:t>
      </w:r>
      <w:r>
        <w:t xml:space="preserve">Wu J, </w:t>
      </w:r>
      <w:r w:rsidRPr="009B275B">
        <w:rPr>
          <w:b/>
        </w:rPr>
        <w:t>Potenza MN,</w:t>
      </w:r>
      <w:r w:rsidRPr="009B275B">
        <w:rPr>
          <w:vertAlign w:val="superscript"/>
        </w:rPr>
        <w:t xml:space="preserve"> </w:t>
      </w:r>
      <w:r w:rsidRPr="000F76F9">
        <w:t>Krishnan-Sarin</w:t>
      </w:r>
      <w:r>
        <w:t xml:space="preserve"> S</w:t>
      </w:r>
      <w:r w:rsidRPr="000F76F9">
        <w:t>, Mayes</w:t>
      </w:r>
      <w:r>
        <w:t xml:space="preserve"> LC,</w:t>
      </w:r>
      <w:r w:rsidRPr="000F76F9">
        <w:t xml:space="preserve"> Hammond</w:t>
      </w:r>
      <w:r>
        <w:t xml:space="preserve"> CJ</w:t>
      </w:r>
      <w:r w:rsidRPr="000F76F9">
        <w:t>, Crowley</w:t>
      </w:r>
      <w:r>
        <w:t xml:space="preserve"> MJ (2021) </w:t>
      </w:r>
      <w:r w:rsidRPr="00573B54">
        <w:t>Daily cannabis use in adolescents who smoke tobacco is associated with altered late-stage feedback processing: A high-density electrical mapping study</w:t>
      </w:r>
      <w:r>
        <w:t>.</w:t>
      </w:r>
      <w:r w:rsidRPr="00573B54">
        <w:t xml:space="preserve"> </w:t>
      </w:r>
      <w:r w:rsidRPr="009B275B">
        <w:rPr>
          <w:i/>
        </w:rPr>
        <w:t>J Psychiatr Res</w:t>
      </w:r>
      <w:r w:rsidRPr="009B275B">
        <w:rPr>
          <w:b/>
        </w:rPr>
        <w:t xml:space="preserve"> 139:</w:t>
      </w:r>
      <w:r>
        <w:t>82-90.</w:t>
      </w:r>
      <w:r w:rsidR="009B275B">
        <w:t xml:space="preserve"> (</w:t>
      </w:r>
      <w:r w:rsidR="009B275B" w:rsidRPr="009B275B">
        <w:t>PMC8314801</w:t>
      </w:r>
      <w:r w:rsidR="009B275B">
        <w:t>)</w:t>
      </w:r>
    </w:p>
    <w:p w14:paraId="4F659E18" w14:textId="7CC2EEAF" w:rsidR="008F4A2E" w:rsidRPr="00E97FB9" w:rsidRDefault="008F4A2E" w:rsidP="008F4A2E">
      <w:pPr>
        <w:pStyle w:val="ListParagraph"/>
        <w:numPr>
          <w:ilvl w:val="0"/>
          <w:numId w:val="10"/>
        </w:numPr>
      </w:pPr>
      <w:r w:rsidRPr="00E97FB9">
        <w:t>Garakani</w:t>
      </w:r>
      <w:r>
        <w:t xml:space="preserve"> A</w:t>
      </w:r>
      <w:r w:rsidRPr="00E97FB9">
        <w:t>, Zha</w:t>
      </w:r>
      <w:r>
        <w:t>i ZW</w:t>
      </w:r>
      <w:r w:rsidRPr="00E97FB9">
        <w:t>, Hof</w:t>
      </w:r>
      <w:r>
        <w:t>f RA</w:t>
      </w:r>
      <w:r w:rsidRPr="00E97FB9">
        <w:t>, Krishnan-Sari</w:t>
      </w:r>
      <w:r>
        <w:t>n S</w:t>
      </w:r>
      <w:r w:rsidRPr="00E97FB9">
        <w:t xml:space="preserve">, </w:t>
      </w:r>
      <w:r w:rsidRPr="00E97FB9">
        <w:rPr>
          <w:b/>
        </w:rPr>
        <w:t>Potenza MN</w:t>
      </w:r>
      <w:r w:rsidRPr="00E97FB9">
        <w:t xml:space="preserve"> </w:t>
      </w:r>
      <w:r>
        <w:t xml:space="preserve">(2021) </w:t>
      </w:r>
      <w:r w:rsidRPr="00E97FB9">
        <w:t xml:space="preserve">Gaming </w:t>
      </w:r>
      <w:r w:rsidR="0042278B">
        <w:t xml:space="preserve">to Relieve Tension or Anxiety </w:t>
      </w:r>
      <w:r w:rsidRPr="00E97FB9">
        <w:t>and Associations with Health Functioning, Substance Use and Physical Violence in High School Students</w:t>
      </w:r>
      <w:r>
        <w:t xml:space="preserve">. </w:t>
      </w:r>
      <w:r w:rsidRPr="00E97FB9">
        <w:rPr>
          <w:i/>
        </w:rPr>
        <w:t>J Psychiatric Res</w:t>
      </w:r>
      <w:r>
        <w:rPr>
          <w:i/>
        </w:rPr>
        <w:t xml:space="preserve"> </w:t>
      </w:r>
      <w:r>
        <w:rPr>
          <w:b/>
        </w:rPr>
        <w:t>140:</w:t>
      </w:r>
      <w:r>
        <w:t>461-467.</w:t>
      </w:r>
    </w:p>
    <w:p w14:paraId="699A957C" w14:textId="77777777" w:rsidR="00DB5EFF" w:rsidRDefault="00DB5EFF" w:rsidP="00DB5EFF">
      <w:pPr>
        <w:pStyle w:val="ListParagraph"/>
        <w:numPr>
          <w:ilvl w:val="0"/>
          <w:numId w:val="10"/>
        </w:numPr>
        <w:ind w:left="446" w:hanging="446"/>
      </w:pPr>
      <w:r>
        <w:t>Dong H, Wang M</w:t>
      </w:r>
      <w:r w:rsidRPr="00F60E46">
        <w:t>,</w:t>
      </w:r>
      <w:r w:rsidRPr="00F60E46">
        <w:rPr>
          <w:rFonts w:hint="eastAsia"/>
        </w:rPr>
        <w:t xml:space="preserve"> </w:t>
      </w:r>
      <w:r>
        <w:t xml:space="preserve">Zhang J, </w:t>
      </w:r>
      <w:r>
        <w:rPr>
          <w:rFonts w:hint="eastAsia"/>
        </w:rPr>
        <w:t>Hu Y</w:t>
      </w:r>
      <w:r w:rsidRPr="00F60E46">
        <w:rPr>
          <w:rFonts w:hint="eastAsia"/>
        </w:rPr>
        <w:t>,</w:t>
      </w:r>
      <w:r w:rsidRPr="00F60E46">
        <w:rPr>
          <w:rFonts w:hint="eastAsia"/>
          <w:b/>
        </w:rPr>
        <w:t xml:space="preserve"> </w:t>
      </w:r>
      <w:r w:rsidRPr="00F60E46">
        <w:rPr>
          <w:b/>
        </w:rPr>
        <w:t>Potenza</w:t>
      </w:r>
      <w:r>
        <w:rPr>
          <w:b/>
        </w:rPr>
        <w:t xml:space="preserve"> MN, </w:t>
      </w:r>
      <w:r w:rsidRPr="00F60E46">
        <w:t>Dong G</w:t>
      </w:r>
      <w:r>
        <w:t>H</w:t>
      </w:r>
      <w:r w:rsidRPr="00F60E46">
        <w:rPr>
          <w:b/>
        </w:rPr>
        <w:t xml:space="preserve"> </w:t>
      </w:r>
      <w:r>
        <w:t xml:space="preserve">(2021) </w:t>
      </w:r>
      <w:r w:rsidRPr="00F60E46">
        <w:t>Reduced frontostriatal functional connectivity and its association with severity of internet gaming disorder</w:t>
      </w:r>
      <w:r>
        <w:t xml:space="preserve">. </w:t>
      </w:r>
      <w:r>
        <w:rPr>
          <w:i/>
        </w:rPr>
        <w:t xml:space="preserve">Addiction Biology </w:t>
      </w:r>
      <w:r>
        <w:rPr>
          <w:b/>
        </w:rPr>
        <w:t>26(4):</w:t>
      </w:r>
      <w:r>
        <w:t>e12985.</w:t>
      </w:r>
    </w:p>
    <w:p w14:paraId="44B3BB6B" w14:textId="29D32884" w:rsidR="00DB5EFF" w:rsidRDefault="00DB5EFF" w:rsidP="00DB5EFF">
      <w:pPr>
        <w:pStyle w:val="ListParagraph"/>
        <w:numPr>
          <w:ilvl w:val="0"/>
          <w:numId w:val="10"/>
        </w:numPr>
      </w:pPr>
      <w:r w:rsidRPr="00910A20">
        <w:t xml:space="preserve">Song </w:t>
      </w:r>
      <w:r>
        <w:t>KR</w:t>
      </w:r>
      <w:r w:rsidRPr="00910A20">
        <w:t xml:space="preserve">, </w:t>
      </w:r>
      <w:r w:rsidRPr="00910A20">
        <w:rPr>
          <w:b/>
        </w:rPr>
        <w:t>Potenza MN</w:t>
      </w:r>
      <w:r w:rsidRPr="00910A20">
        <w:t xml:space="preserve">, Fang </w:t>
      </w:r>
      <w:r>
        <w:t>XY</w:t>
      </w:r>
      <w:r w:rsidRPr="00910A20">
        <w:t>, Gong</w:t>
      </w:r>
      <w:r>
        <w:t xml:space="preserve"> GL</w:t>
      </w:r>
      <w:r w:rsidRPr="00910A20">
        <w:t>, Wang</w:t>
      </w:r>
      <w:r>
        <w:t xml:space="preserve"> ZL</w:t>
      </w:r>
      <w:r w:rsidRPr="00910A20">
        <w:t xml:space="preserve">, Liu </w:t>
      </w:r>
      <w:r>
        <w:t>L</w:t>
      </w:r>
      <w:r w:rsidRPr="00910A20">
        <w:t>, Ma</w:t>
      </w:r>
      <w:r>
        <w:t xml:space="preserve"> SS</w:t>
      </w:r>
      <w:r w:rsidRPr="00910A20">
        <w:t>, Xia</w:t>
      </w:r>
      <w:r>
        <w:t xml:space="preserve"> CC</w:t>
      </w:r>
      <w:r w:rsidRPr="00910A20">
        <w:t>, Lan</w:t>
      </w:r>
      <w:r>
        <w:t xml:space="preserve"> J</w:t>
      </w:r>
      <w:r w:rsidRPr="00910A20">
        <w:t>, Yao</w:t>
      </w:r>
      <w:r>
        <w:t xml:space="preserve"> YW</w:t>
      </w:r>
      <w:r w:rsidRPr="00910A20">
        <w:t>, Deng</w:t>
      </w:r>
      <w:r>
        <w:t xml:space="preserve"> LY</w:t>
      </w:r>
      <w:r w:rsidRPr="00910A20">
        <w:t>, Wu</w:t>
      </w:r>
      <w:r>
        <w:t xml:space="preserve"> LL</w:t>
      </w:r>
      <w:r w:rsidRPr="00910A20">
        <w:t>, Zhang</w:t>
      </w:r>
      <w:r>
        <w:t xml:space="preserve"> JT (2021) </w:t>
      </w:r>
      <w:r w:rsidRPr="00910A20">
        <w:t>Resting-state Connectome-based Support-Vector</w:t>
      </w:r>
      <w:r>
        <w:t>-</w:t>
      </w:r>
      <w:r w:rsidRPr="00910A20">
        <w:t>Machine Predictive Modeling of Internet Gaming Disorder</w:t>
      </w:r>
      <w:r>
        <w:t xml:space="preserve">. </w:t>
      </w:r>
      <w:r>
        <w:rPr>
          <w:i/>
        </w:rPr>
        <w:t xml:space="preserve">Addict Biol </w:t>
      </w:r>
      <w:r>
        <w:rPr>
          <w:b/>
        </w:rPr>
        <w:t>26(4):</w:t>
      </w:r>
      <w:r>
        <w:t>e12969.</w:t>
      </w:r>
    </w:p>
    <w:p w14:paraId="05D5C433" w14:textId="4408DC4B" w:rsidR="00150249" w:rsidRPr="00394A60" w:rsidRDefault="00150249" w:rsidP="00394A60">
      <w:pPr>
        <w:pStyle w:val="ListParagraph"/>
        <w:numPr>
          <w:ilvl w:val="0"/>
          <w:numId w:val="10"/>
        </w:numPr>
      </w:pPr>
      <w:r>
        <w:t xml:space="preserve">Kim SR, Bhang SY, Lim EY, Huh S, Lee SK, Kraus SW, </w:t>
      </w:r>
      <w:r w:rsidRPr="00394A60">
        <w:rPr>
          <w:b/>
        </w:rPr>
        <w:t xml:space="preserve">Potenza MN </w:t>
      </w:r>
      <w:r>
        <w:t xml:space="preserve">(2021) Reliability, Validity, and Unidimensionality of the Korean version of the Pornography Craving Questionnaire (K-PCQ) Based on the Classical Test Theory and Item Response. </w:t>
      </w:r>
      <w:r w:rsidRPr="00394A60">
        <w:rPr>
          <w:i/>
        </w:rPr>
        <w:t xml:space="preserve">Psychiatry Investigation </w:t>
      </w:r>
      <w:r w:rsidRPr="00394A60">
        <w:rPr>
          <w:b/>
        </w:rPr>
        <w:t>18(6):</w:t>
      </w:r>
      <w:r w:rsidRPr="00150249">
        <w:t>530-538.</w:t>
      </w:r>
      <w:r w:rsidR="00394A60">
        <w:t xml:space="preserve"> (</w:t>
      </w:r>
      <w:r w:rsidR="00394A60" w:rsidRPr="00394A60">
        <w:t>PMC8256136</w:t>
      </w:r>
      <w:r w:rsidR="00394A60">
        <w:t>)</w:t>
      </w:r>
    </w:p>
    <w:p w14:paraId="1B52187C" w14:textId="77777777" w:rsidR="00EF3020" w:rsidRPr="001C5220" w:rsidRDefault="00EF3020" w:rsidP="00EF3020">
      <w:pPr>
        <w:pStyle w:val="ListParagraph"/>
        <w:numPr>
          <w:ilvl w:val="0"/>
          <w:numId w:val="10"/>
        </w:numPr>
        <w:rPr>
          <w:i/>
        </w:rPr>
      </w:pPr>
      <w:r>
        <w:rPr>
          <w:rFonts w:hint="eastAsia"/>
        </w:rPr>
        <w:t>Dong G, Wang M</w:t>
      </w:r>
      <w:r w:rsidRPr="00785CF7">
        <w:rPr>
          <w:rFonts w:hint="eastAsia"/>
        </w:rPr>
        <w:t xml:space="preserve">, </w:t>
      </w:r>
      <w:r>
        <w:rPr>
          <w:rFonts w:hint="eastAsia"/>
        </w:rPr>
        <w:t>Zheng H</w:t>
      </w:r>
      <w:r w:rsidRPr="00785CF7">
        <w:rPr>
          <w:rFonts w:hint="eastAsia"/>
        </w:rPr>
        <w:t xml:space="preserve">, </w:t>
      </w:r>
      <w:r>
        <w:rPr>
          <w:rFonts w:hint="eastAsia"/>
        </w:rPr>
        <w:t>Wang Z</w:t>
      </w:r>
      <w:r w:rsidRPr="00785CF7">
        <w:rPr>
          <w:rFonts w:hint="eastAsia"/>
        </w:rPr>
        <w:t xml:space="preserve">, </w:t>
      </w:r>
      <w:r>
        <w:rPr>
          <w:rFonts w:hint="eastAsia"/>
        </w:rPr>
        <w:t xml:space="preserve">Du X, </w:t>
      </w:r>
      <w:r w:rsidRPr="00785CF7">
        <w:rPr>
          <w:rFonts w:hint="eastAsia"/>
          <w:b/>
        </w:rPr>
        <w:t>Potenza</w:t>
      </w:r>
      <w:r w:rsidRPr="00785CF7">
        <w:rPr>
          <w:b/>
        </w:rPr>
        <w:t xml:space="preserve"> MN</w:t>
      </w:r>
      <w:r w:rsidRPr="00785CF7">
        <w:rPr>
          <w:rFonts w:hint="eastAsia"/>
        </w:rPr>
        <w:t xml:space="preserve"> </w:t>
      </w:r>
      <w:r>
        <w:t xml:space="preserve">(2021) </w:t>
      </w:r>
      <w:r w:rsidRPr="00785CF7">
        <w:t xml:space="preserve">Disrupted prefrontal regulation of </w:t>
      </w:r>
      <w:r>
        <w:t>striatum-related craving in i</w:t>
      </w:r>
      <w:r w:rsidRPr="00785CF7">
        <w:t>nternet gaming disorder reveal</w:t>
      </w:r>
      <w:r>
        <w:t>ed by dynamic causal modeling: R</w:t>
      </w:r>
      <w:r w:rsidRPr="00785CF7">
        <w:t>esults from a cue-reactivity task</w:t>
      </w:r>
      <w:r>
        <w:t xml:space="preserve">. </w:t>
      </w:r>
      <w:r>
        <w:rPr>
          <w:i/>
        </w:rPr>
        <w:t>Psycholog Med</w:t>
      </w:r>
      <w:r w:rsidRPr="00223F7A">
        <w:t xml:space="preserve"> </w:t>
      </w:r>
      <w:r w:rsidRPr="00EF3020">
        <w:rPr>
          <w:b/>
        </w:rPr>
        <w:t>51(9):</w:t>
      </w:r>
      <w:r w:rsidRPr="00EF3020">
        <w:t>1549-1561</w:t>
      </w:r>
      <w:r>
        <w:t>.</w:t>
      </w:r>
    </w:p>
    <w:p w14:paraId="3F79C310" w14:textId="77777777" w:rsidR="00165352" w:rsidRPr="00C464E6" w:rsidRDefault="00165352" w:rsidP="00165352">
      <w:pPr>
        <w:pStyle w:val="ListParagraph"/>
        <w:numPr>
          <w:ilvl w:val="0"/>
          <w:numId w:val="10"/>
        </w:numPr>
        <w:ind w:left="446" w:hanging="446"/>
        <w:rPr>
          <w:lang w:val="en-GB"/>
        </w:rPr>
      </w:pPr>
      <w:r w:rsidRPr="00C464E6">
        <w:rPr>
          <w:lang w:val="en-GB"/>
        </w:rPr>
        <w:t>Castro-Calvo</w:t>
      </w:r>
      <w:r>
        <w:rPr>
          <w:lang w:val="en-GB"/>
        </w:rPr>
        <w:t xml:space="preserve"> J</w:t>
      </w:r>
      <w:r w:rsidRPr="00C464E6">
        <w:rPr>
          <w:lang w:val="en-GB"/>
        </w:rPr>
        <w:t>, King</w:t>
      </w:r>
      <w:r>
        <w:rPr>
          <w:lang w:val="en-GB"/>
        </w:rPr>
        <w:t xml:space="preserve"> DL</w:t>
      </w:r>
      <w:r w:rsidRPr="00C464E6">
        <w:rPr>
          <w:lang w:val="en-GB"/>
        </w:rPr>
        <w:t>, Stein</w:t>
      </w:r>
      <w:r>
        <w:rPr>
          <w:lang w:val="en-GB"/>
        </w:rPr>
        <w:t xml:space="preserve"> DJ</w:t>
      </w:r>
      <w:r w:rsidRPr="00C464E6">
        <w:rPr>
          <w:lang w:val="en-GB"/>
        </w:rPr>
        <w:t>, Brand</w:t>
      </w:r>
      <w:r>
        <w:rPr>
          <w:lang w:val="en-GB"/>
        </w:rPr>
        <w:t xml:space="preserve"> M</w:t>
      </w:r>
      <w:r w:rsidRPr="00C464E6">
        <w:rPr>
          <w:lang w:val="en-GB"/>
        </w:rPr>
        <w:t>, Carmi</w:t>
      </w:r>
      <w:r>
        <w:rPr>
          <w:lang w:val="en-GB"/>
        </w:rPr>
        <w:t xml:space="preserve"> L</w:t>
      </w:r>
      <w:r w:rsidRPr="00C464E6">
        <w:rPr>
          <w:lang w:val="en-GB"/>
        </w:rPr>
        <w:t>, Chamberlain</w:t>
      </w:r>
      <w:r>
        <w:rPr>
          <w:lang w:val="en-GB"/>
        </w:rPr>
        <w:t xml:space="preserve"> SR</w:t>
      </w:r>
      <w:r w:rsidRPr="00C464E6">
        <w:rPr>
          <w:lang w:val="en-GB"/>
        </w:rPr>
        <w:t>, Demetrovics</w:t>
      </w:r>
      <w:r>
        <w:rPr>
          <w:lang w:val="en-GB"/>
        </w:rPr>
        <w:t xml:space="preserve"> Z</w:t>
      </w:r>
      <w:r w:rsidRPr="00C464E6">
        <w:rPr>
          <w:lang w:val="en-GB"/>
        </w:rPr>
        <w:t>, Fineberg</w:t>
      </w:r>
      <w:r>
        <w:rPr>
          <w:lang w:val="en-GB"/>
        </w:rPr>
        <w:t xml:space="preserve"> NA</w:t>
      </w:r>
      <w:r w:rsidRPr="00C464E6">
        <w:rPr>
          <w:lang w:val="en-GB"/>
        </w:rPr>
        <w:t>, Rumpf</w:t>
      </w:r>
      <w:r>
        <w:rPr>
          <w:lang w:val="en-GB"/>
        </w:rPr>
        <w:t xml:space="preserve"> HJ</w:t>
      </w:r>
      <w:r w:rsidRPr="00C464E6">
        <w:rPr>
          <w:lang w:val="en-GB"/>
        </w:rPr>
        <w:t>, Yücel</w:t>
      </w:r>
      <w:r>
        <w:rPr>
          <w:lang w:val="en-GB"/>
        </w:rPr>
        <w:t xml:space="preserve"> M</w:t>
      </w:r>
      <w:r w:rsidRPr="00C464E6">
        <w:rPr>
          <w:lang w:val="en-GB"/>
        </w:rPr>
        <w:t>, Achab</w:t>
      </w:r>
      <w:r>
        <w:rPr>
          <w:lang w:val="en-GB"/>
        </w:rPr>
        <w:t xml:space="preserve"> S</w:t>
      </w:r>
      <w:r w:rsidRPr="00C464E6">
        <w:rPr>
          <w:lang w:val="en-GB"/>
        </w:rPr>
        <w:t>, Ambekar</w:t>
      </w:r>
      <w:r>
        <w:rPr>
          <w:lang w:val="en-GB"/>
        </w:rPr>
        <w:t xml:space="preserve"> A</w:t>
      </w:r>
      <w:r w:rsidRPr="00C464E6">
        <w:rPr>
          <w:lang w:val="en-GB"/>
        </w:rPr>
        <w:t>, Bahar</w:t>
      </w:r>
      <w:r>
        <w:rPr>
          <w:lang w:val="en-GB"/>
        </w:rPr>
        <w:t xml:space="preserve"> N</w:t>
      </w:r>
      <w:r w:rsidRPr="00C464E6">
        <w:rPr>
          <w:lang w:val="en-GB"/>
        </w:rPr>
        <w:t>, Blaszczynski</w:t>
      </w:r>
      <w:r>
        <w:rPr>
          <w:lang w:val="en-GB"/>
        </w:rPr>
        <w:t xml:space="preserve"> A</w:t>
      </w:r>
      <w:r w:rsidRPr="00C464E6">
        <w:rPr>
          <w:lang w:val="en-GB"/>
        </w:rPr>
        <w:t>, Bowden-Jones</w:t>
      </w:r>
      <w:r>
        <w:rPr>
          <w:lang w:val="en-GB"/>
        </w:rPr>
        <w:t xml:space="preserve"> H</w:t>
      </w:r>
      <w:r w:rsidRPr="00C464E6">
        <w:rPr>
          <w:lang w:val="en-GB"/>
        </w:rPr>
        <w:t>, Carbonell</w:t>
      </w:r>
      <w:r>
        <w:rPr>
          <w:lang w:val="en-GB"/>
        </w:rPr>
        <w:t xml:space="preserve"> X</w:t>
      </w:r>
      <w:r w:rsidRPr="00C464E6">
        <w:rPr>
          <w:lang w:val="en-GB"/>
        </w:rPr>
        <w:t>, Chan</w:t>
      </w:r>
      <w:r>
        <w:rPr>
          <w:lang w:val="en-GB"/>
        </w:rPr>
        <w:t xml:space="preserve"> E</w:t>
      </w:r>
      <w:r w:rsidRPr="00C464E6">
        <w:rPr>
          <w:lang w:val="en-GB"/>
        </w:rPr>
        <w:t>, Ko</w:t>
      </w:r>
      <w:r>
        <w:rPr>
          <w:lang w:val="en-GB"/>
        </w:rPr>
        <w:t xml:space="preserve"> CH</w:t>
      </w:r>
      <w:r w:rsidRPr="00C464E6">
        <w:rPr>
          <w:lang w:val="en-GB"/>
        </w:rPr>
        <w:t>, de Timary</w:t>
      </w:r>
      <w:r>
        <w:rPr>
          <w:lang w:val="en-GB"/>
        </w:rPr>
        <w:t xml:space="preserve"> P</w:t>
      </w:r>
      <w:r w:rsidRPr="00C464E6">
        <w:rPr>
          <w:lang w:val="en-GB"/>
        </w:rPr>
        <w:t>, Dufour</w:t>
      </w:r>
      <w:r>
        <w:rPr>
          <w:lang w:val="en-GB"/>
        </w:rPr>
        <w:t xml:space="preserve"> M</w:t>
      </w:r>
      <w:r w:rsidRPr="00C464E6">
        <w:rPr>
          <w:lang w:val="en-GB"/>
        </w:rPr>
        <w:t>, Grall-Bronnec</w:t>
      </w:r>
      <w:r>
        <w:rPr>
          <w:lang w:val="en-GB"/>
        </w:rPr>
        <w:t xml:space="preserve"> M</w:t>
      </w:r>
      <w:r w:rsidRPr="00C464E6">
        <w:rPr>
          <w:lang w:val="en-GB"/>
        </w:rPr>
        <w:t>, Lee</w:t>
      </w:r>
      <w:r>
        <w:rPr>
          <w:lang w:val="en-GB"/>
        </w:rPr>
        <w:t xml:space="preserve"> HK</w:t>
      </w:r>
      <w:r w:rsidRPr="00C464E6">
        <w:rPr>
          <w:lang w:val="en-GB"/>
        </w:rPr>
        <w:t>, Higuchi</w:t>
      </w:r>
      <w:r>
        <w:rPr>
          <w:lang w:val="en-GB"/>
        </w:rPr>
        <w:t xml:space="preserve"> S</w:t>
      </w:r>
      <w:r w:rsidRPr="00C464E6">
        <w:rPr>
          <w:lang w:val="en-GB"/>
        </w:rPr>
        <w:t>, Jimenez-Murcia</w:t>
      </w:r>
      <w:r>
        <w:rPr>
          <w:lang w:val="en-GB"/>
        </w:rPr>
        <w:t xml:space="preserve"> S</w:t>
      </w:r>
      <w:r w:rsidRPr="00C464E6">
        <w:rPr>
          <w:lang w:val="en-GB"/>
        </w:rPr>
        <w:t>, Kiràly</w:t>
      </w:r>
      <w:r>
        <w:rPr>
          <w:lang w:val="en-GB"/>
        </w:rPr>
        <w:t xml:space="preserve"> O</w:t>
      </w:r>
      <w:r w:rsidRPr="00C464E6">
        <w:rPr>
          <w:lang w:val="en-GB"/>
        </w:rPr>
        <w:t>, Kuss</w:t>
      </w:r>
      <w:r>
        <w:rPr>
          <w:lang w:val="en-GB"/>
        </w:rPr>
        <w:t xml:space="preserve"> D</w:t>
      </w:r>
      <w:r w:rsidRPr="00C464E6">
        <w:rPr>
          <w:lang w:val="en-GB"/>
        </w:rPr>
        <w:t>, Long</w:t>
      </w:r>
      <w:r>
        <w:rPr>
          <w:lang w:val="en-GB"/>
        </w:rPr>
        <w:t xml:space="preserve"> J</w:t>
      </w:r>
      <w:r w:rsidRPr="00C464E6">
        <w:rPr>
          <w:lang w:val="en-GB"/>
        </w:rPr>
        <w:t>, Müller</w:t>
      </w:r>
      <w:r>
        <w:rPr>
          <w:lang w:val="en-GB"/>
        </w:rPr>
        <w:t xml:space="preserve"> A</w:t>
      </w:r>
      <w:r w:rsidRPr="00C464E6">
        <w:rPr>
          <w:lang w:val="en-GB"/>
        </w:rPr>
        <w:t>, Pallanti</w:t>
      </w:r>
      <w:r>
        <w:rPr>
          <w:lang w:val="en-GB"/>
        </w:rPr>
        <w:t xml:space="preserve"> S</w:t>
      </w:r>
      <w:r w:rsidRPr="00C464E6">
        <w:rPr>
          <w:lang w:val="en-GB"/>
        </w:rPr>
        <w:t xml:space="preserve">, </w:t>
      </w:r>
      <w:r w:rsidRPr="00C464E6">
        <w:rPr>
          <w:b/>
          <w:lang w:val="en-GB"/>
        </w:rPr>
        <w:t>Potenza MN</w:t>
      </w:r>
      <w:r w:rsidRPr="00C464E6">
        <w:rPr>
          <w:lang w:val="en-GB"/>
        </w:rPr>
        <w:t>, Rahimi-Movaghar</w:t>
      </w:r>
      <w:r>
        <w:rPr>
          <w:lang w:val="en-GB"/>
        </w:rPr>
        <w:t xml:space="preserve"> A</w:t>
      </w:r>
      <w:r w:rsidRPr="00C464E6">
        <w:rPr>
          <w:lang w:val="en-GB"/>
        </w:rPr>
        <w:t>, Saunders</w:t>
      </w:r>
      <w:r>
        <w:rPr>
          <w:lang w:val="en-GB"/>
        </w:rPr>
        <w:t xml:space="preserve"> JB</w:t>
      </w:r>
      <w:r w:rsidRPr="00C464E6">
        <w:rPr>
          <w:lang w:val="en-GB"/>
        </w:rPr>
        <w:t>, Schimmenti</w:t>
      </w:r>
      <w:r>
        <w:rPr>
          <w:lang w:val="en-GB"/>
        </w:rPr>
        <w:t xml:space="preserve"> A</w:t>
      </w:r>
      <w:r w:rsidRPr="00C464E6">
        <w:rPr>
          <w:lang w:val="en-GB"/>
        </w:rPr>
        <w:t>, Lee</w:t>
      </w:r>
      <w:r>
        <w:rPr>
          <w:lang w:val="en-GB"/>
        </w:rPr>
        <w:t xml:space="preserve"> SY</w:t>
      </w:r>
      <w:r w:rsidRPr="00C464E6">
        <w:rPr>
          <w:lang w:val="en-GB"/>
        </w:rPr>
        <w:t>, Siste Kumiasanti</w:t>
      </w:r>
      <w:r>
        <w:rPr>
          <w:lang w:val="en-GB"/>
        </w:rPr>
        <w:t xml:space="preserve"> K</w:t>
      </w:r>
      <w:r w:rsidRPr="00C464E6">
        <w:rPr>
          <w:lang w:val="en-GB"/>
        </w:rPr>
        <w:t>, Spritzer</w:t>
      </w:r>
      <w:r>
        <w:rPr>
          <w:lang w:val="en-GB"/>
        </w:rPr>
        <w:t xml:space="preserve"> DT</w:t>
      </w:r>
      <w:r w:rsidRPr="00C464E6">
        <w:rPr>
          <w:lang w:val="en-GB"/>
        </w:rPr>
        <w:t>, Starcevic</w:t>
      </w:r>
      <w:r>
        <w:rPr>
          <w:lang w:val="en-GB"/>
        </w:rPr>
        <w:t xml:space="preserve"> V</w:t>
      </w:r>
      <w:r w:rsidRPr="00C464E6">
        <w:rPr>
          <w:lang w:val="en-GB"/>
        </w:rPr>
        <w:t>, Weinstein</w:t>
      </w:r>
      <w:r>
        <w:rPr>
          <w:lang w:val="en-GB"/>
        </w:rPr>
        <w:t xml:space="preserve"> AM</w:t>
      </w:r>
      <w:r w:rsidRPr="00C464E6">
        <w:rPr>
          <w:lang w:val="en-GB"/>
        </w:rPr>
        <w:t>, Wölfling</w:t>
      </w:r>
      <w:r>
        <w:rPr>
          <w:lang w:val="en-GB"/>
        </w:rPr>
        <w:t xml:space="preserve"> K,</w:t>
      </w:r>
      <w:r w:rsidRPr="00C464E6">
        <w:rPr>
          <w:lang w:val="en-GB"/>
        </w:rPr>
        <w:t xml:space="preserve"> Billieux</w:t>
      </w:r>
      <w:r>
        <w:rPr>
          <w:lang w:val="en-GB"/>
        </w:rPr>
        <w:t xml:space="preserve"> J</w:t>
      </w:r>
      <w:r w:rsidRPr="00C464E6">
        <w:rPr>
          <w:lang w:val="en-GB"/>
        </w:rPr>
        <w:t xml:space="preserve"> </w:t>
      </w:r>
      <w:r>
        <w:rPr>
          <w:lang w:val="en-GB"/>
        </w:rPr>
        <w:t xml:space="preserve">(2021) </w:t>
      </w:r>
      <w:r w:rsidRPr="00C464E6">
        <w:rPr>
          <w:lang w:val="en-GB"/>
        </w:rPr>
        <w:t>Expert appraisal of criteria for assessing gaming disorder: An international Delphi study</w:t>
      </w:r>
      <w:r>
        <w:rPr>
          <w:lang w:val="en-GB"/>
        </w:rPr>
        <w:t xml:space="preserve">. </w:t>
      </w:r>
      <w:r>
        <w:rPr>
          <w:i/>
          <w:lang w:val="en-GB"/>
        </w:rPr>
        <w:t xml:space="preserve">Addiction </w:t>
      </w:r>
      <w:r>
        <w:rPr>
          <w:b/>
          <w:lang w:val="en-GB"/>
        </w:rPr>
        <w:t>116(9):</w:t>
      </w:r>
      <w:r w:rsidRPr="00165352">
        <w:rPr>
          <w:lang w:val="en-GB"/>
        </w:rPr>
        <w:t>2463-2475.</w:t>
      </w:r>
    </w:p>
    <w:p w14:paraId="2B8D267F" w14:textId="77777777" w:rsidR="00EF3020" w:rsidRDefault="00EF3020" w:rsidP="00EF3020">
      <w:pPr>
        <w:pStyle w:val="ListParagraph"/>
        <w:numPr>
          <w:ilvl w:val="0"/>
          <w:numId w:val="10"/>
        </w:numPr>
        <w:tabs>
          <w:tab w:val="left" w:pos="5220"/>
        </w:tabs>
        <w:ind w:left="446" w:hanging="446"/>
      </w:pPr>
      <w:r w:rsidRPr="00E93A9E">
        <w:t xml:space="preserve">Dong </w:t>
      </w:r>
      <w:r>
        <w:t>GH</w:t>
      </w:r>
      <w:r w:rsidRPr="00E93A9E">
        <w:t xml:space="preserve">, Dong </w:t>
      </w:r>
      <w:r>
        <w:t>H</w:t>
      </w:r>
      <w:r w:rsidRPr="00E93A9E">
        <w:t xml:space="preserve">, Wang </w:t>
      </w:r>
      <w:r>
        <w:t>M</w:t>
      </w:r>
      <w:r w:rsidRPr="00E93A9E">
        <w:t xml:space="preserve">, Zhang </w:t>
      </w:r>
      <w:r>
        <w:t>J</w:t>
      </w:r>
      <w:r w:rsidRPr="00E93A9E">
        <w:t xml:space="preserve">, Zhou </w:t>
      </w:r>
      <w:r>
        <w:t>W</w:t>
      </w:r>
      <w:r w:rsidRPr="00E93A9E">
        <w:t xml:space="preserve">, Zheng </w:t>
      </w:r>
      <w:r>
        <w:t>Y</w:t>
      </w:r>
      <w:r w:rsidRPr="00E93A9E">
        <w:t>,</w:t>
      </w:r>
      <w:r>
        <w:t xml:space="preserve"> </w:t>
      </w:r>
      <w:r w:rsidRPr="00073B7A">
        <w:rPr>
          <w:b/>
        </w:rPr>
        <w:t>Potenza MN</w:t>
      </w:r>
      <w:r>
        <w:t xml:space="preserve"> (2021)</w:t>
      </w:r>
      <w:r w:rsidRPr="00E93A9E">
        <w:t xml:space="preserve"> Dorsal and ventral striatal functional connectivity shift with the medial frontal gyrus in internet gaming disorder: Potential mechanisms underlying addictive engagement</w:t>
      </w:r>
      <w:r>
        <w:t>.</w:t>
      </w:r>
      <w:r>
        <w:rPr>
          <w:i/>
        </w:rPr>
        <w:t xml:space="preserve"> Comm Biol </w:t>
      </w:r>
      <w:r w:rsidRPr="00EF3020">
        <w:rPr>
          <w:b/>
        </w:rPr>
        <w:t>4(1):</w:t>
      </w:r>
      <w:r w:rsidRPr="00EF3020">
        <w:t>866.</w:t>
      </w:r>
    </w:p>
    <w:p w14:paraId="158FDBA4" w14:textId="77777777" w:rsidR="00B42EAC" w:rsidRDefault="00B42EAC" w:rsidP="00B42EAC">
      <w:pPr>
        <w:pStyle w:val="ListParagraph"/>
        <w:numPr>
          <w:ilvl w:val="0"/>
          <w:numId w:val="10"/>
        </w:numPr>
        <w:ind w:left="446" w:hanging="446"/>
      </w:pPr>
      <w:r w:rsidRPr="00A06482">
        <w:t>Farhoudian</w:t>
      </w:r>
      <w:r>
        <w:t xml:space="preserve"> A</w:t>
      </w:r>
      <w:r w:rsidRPr="00A06482">
        <w:t>, Radfar</w:t>
      </w:r>
      <w:r>
        <w:t xml:space="preserve"> RS</w:t>
      </w:r>
      <w:r w:rsidRPr="00A06482">
        <w:t>, Ardabili</w:t>
      </w:r>
      <w:r>
        <w:t xml:space="preserve"> NM</w:t>
      </w:r>
      <w:r w:rsidRPr="00A06482">
        <w:t>, Rafei</w:t>
      </w:r>
      <w:r>
        <w:t xml:space="preserve"> P</w:t>
      </w:r>
      <w:r w:rsidRPr="00A06482">
        <w:t>, Ebrahimi</w:t>
      </w:r>
      <w:r>
        <w:t xml:space="preserve"> M</w:t>
      </w:r>
      <w:r w:rsidRPr="00A06482">
        <w:t>, Zonoozi</w:t>
      </w:r>
      <w:r>
        <w:t xml:space="preserve"> AK</w:t>
      </w:r>
      <w:r w:rsidRPr="00A06482">
        <w:t>, De Jong</w:t>
      </w:r>
      <w:r>
        <w:t xml:space="preserve"> CAJ</w:t>
      </w:r>
      <w:r w:rsidRPr="00A06482">
        <w:t>, Vahidi</w:t>
      </w:r>
      <w:r>
        <w:t xml:space="preserve"> M</w:t>
      </w:r>
      <w:r w:rsidRPr="00A06482">
        <w:t>, Yunesian</w:t>
      </w:r>
      <w:r>
        <w:t xml:space="preserve"> M</w:t>
      </w:r>
      <w:r w:rsidRPr="00A06482">
        <w:t>, Kouimtsidis</w:t>
      </w:r>
      <w:r>
        <w:t xml:space="preserve"> C</w:t>
      </w:r>
      <w:r w:rsidRPr="00A06482">
        <w:t>, Arunogiri</w:t>
      </w:r>
      <w:r>
        <w:t xml:space="preserve"> S</w:t>
      </w:r>
      <w:r w:rsidRPr="00A06482">
        <w:t>, Brady</w:t>
      </w:r>
      <w:r>
        <w:t xml:space="preserve"> KT</w:t>
      </w:r>
      <w:r w:rsidRPr="00A06482">
        <w:t xml:space="preserve">, </w:t>
      </w:r>
      <w:r w:rsidRPr="00B42EAC">
        <w:rPr>
          <w:b/>
        </w:rPr>
        <w:t>Potenza MN</w:t>
      </w:r>
      <w:r w:rsidRPr="00A06482">
        <w:t>, Baldacchino</w:t>
      </w:r>
      <w:r>
        <w:t xml:space="preserve"> AM</w:t>
      </w:r>
      <w:r w:rsidRPr="00A06482">
        <w:t>, Ekhtiari</w:t>
      </w:r>
      <w:r>
        <w:t xml:space="preserve"> H (2021) </w:t>
      </w:r>
      <w:r w:rsidRPr="00A06482">
        <w:t>A global survey on changes in the supply, price and use of illicit drugs and alcohol, and related complications during the 2020 COVID-19 pandemic</w:t>
      </w:r>
      <w:r>
        <w:t xml:space="preserve">. </w:t>
      </w:r>
      <w:r w:rsidRPr="00B42EAC">
        <w:rPr>
          <w:i/>
        </w:rPr>
        <w:t xml:space="preserve">Frontiers in Psychiatry </w:t>
      </w:r>
      <w:r w:rsidRPr="00B42EAC">
        <w:rPr>
          <w:b/>
        </w:rPr>
        <w:t>12:</w:t>
      </w:r>
      <w:r w:rsidRPr="00B42EAC">
        <w:t>646206</w:t>
      </w:r>
      <w:r>
        <w:t>.</w:t>
      </w:r>
    </w:p>
    <w:p w14:paraId="2D033C61" w14:textId="7F1B102E" w:rsidR="00B42EAC" w:rsidRPr="00DC7882" w:rsidRDefault="00B42EAC" w:rsidP="00B42EAC">
      <w:pPr>
        <w:pStyle w:val="ListParagraph"/>
        <w:numPr>
          <w:ilvl w:val="0"/>
          <w:numId w:val="10"/>
        </w:numPr>
        <w:rPr>
          <w:bCs/>
        </w:rPr>
      </w:pPr>
      <w:r>
        <w:rPr>
          <w:bCs/>
        </w:rPr>
        <w:t>Islam M</w:t>
      </w:r>
      <w:r w:rsidR="00456433">
        <w:rPr>
          <w:bCs/>
        </w:rPr>
        <w:t>S</w:t>
      </w:r>
      <w:r>
        <w:rPr>
          <w:bCs/>
        </w:rPr>
        <w:t>, Rahman M</w:t>
      </w:r>
      <w:r w:rsidR="00456433">
        <w:rPr>
          <w:bCs/>
        </w:rPr>
        <w:t>E</w:t>
      </w:r>
      <w:r>
        <w:rPr>
          <w:bCs/>
        </w:rPr>
        <w:t>,</w:t>
      </w:r>
      <w:r w:rsidRPr="004633E1">
        <w:rPr>
          <w:bCs/>
        </w:rPr>
        <w:t xml:space="preserve"> Banik</w:t>
      </w:r>
      <w:r>
        <w:rPr>
          <w:bCs/>
        </w:rPr>
        <w:t xml:space="preserve"> R, </w:t>
      </w:r>
      <w:r w:rsidRPr="004633E1">
        <w:rPr>
          <w:bCs/>
        </w:rPr>
        <w:t>Emran</w:t>
      </w:r>
      <w:r>
        <w:rPr>
          <w:bCs/>
        </w:rPr>
        <w:t xml:space="preserve"> M</w:t>
      </w:r>
      <w:r w:rsidR="00456433">
        <w:rPr>
          <w:bCs/>
        </w:rPr>
        <w:t>GI</w:t>
      </w:r>
      <w:r>
        <w:rPr>
          <w:bCs/>
        </w:rPr>
        <w:t xml:space="preserve">, </w:t>
      </w:r>
      <w:r w:rsidRPr="004633E1">
        <w:rPr>
          <w:bCs/>
        </w:rPr>
        <w:t>Saiara</w:t>
      </w:r>
      <w:r>
        <w:rPr>
          <w:bCs/>
        </w:rPr>
        <w:t xml:space="preserve"> N</w:t>
      </w:r>
      <w:r w:rsidRPr="004633E1">
        <w:rPr>
          <w:bCs/>
        </w:rPr>
        <w:t>, Hossain</w:t>
      </w:r>
      <w:r>
        <w:rPr>
          <w:bCs/>
        </w:rPr>
        <w:t xml:space="preserve"> S,</w:t>
      </w:r>
      <w:r w:rsidRPr="004633E1">
        <w:rPr>
          <w:bCs/>
        </w:rPr>
        <w:t xml:space="preserve"> Hasan</w:t>
      </w:r>
      <w:r>
        <w:rPr>
          <w:bCs/>
        </w:rPr>
        <w:t xml:space="preserve"> M</w:t>
      </w:r>
      <w:r w:rsidR="00456433">
        <w:rPr>
          <w:bCs/>
        </w:rPr>
        <w:t>T</w:t>
      </w:r>
      <w:r>
        <w:rPr>
          <w:bCs/>
        </w:rPr>
        <w:t xml:space="preserve">, </w:t>
      </w:r>
      <w:r w:rsidRPr="004633E1">
        <w:rPr>
          <w:bCs/>
        </w:rPr>
        <w:t>Sikder</w:t>
      </w:r>
      <w:r>
        <w:rPr>
          <w:bCs/>
        </w:rPr>
        <w:t xml:space="preserve"> M</w:t>
      </w:r>
      <w:r w:rsidR="00456433">
        <w:rPr>
          <w:bCs/>
        </w:rPr>
        <w:t>T</w:t>
      </w:r>
      <w:r>
        <w:rPr>
          <w:bCs/>
        </w:rPr>
        <w:t xml:space="preserve">, Smith L, </w:t>
      </w:r>
      <w:r w:rsidRPr="004633E1">
        <w:rPr>
          <w:b/>
          <w:bCs/>
        </w:rPr>
        <w:t>Potenza MN</w:t>
      </w:r>
      <w:r w:rsidRPr="004633E1">
        <w:rPr>
          <w:bCs/>
        </w:rPr>
        <w:t xml:space="preserve"> </w:t>
      </w:r>
      <w:r>
        <w:rPr>
          <w:bCs/>
        </w:rPr>
        <w:t xml:space="preserve">(2021) </w:t>
      </w:r>
      <w:r w:rsidRPr="00B42EAC">
        <w:rPr>
          <w:bCs/>
        </w:rPr>
        <w:t>Financial and Mental Health Concerns of Impoverished Urban-Dwelling Bangladeshi People During COVID-19</w:t>
      </w:r>
      <w:r>
        <w:rPr>
          <w:bCs/>
        </w:rPr>
        <w:t xml:space="preserve">. </w:t>
      </w:r>
      <w:r>
        <w:rPr>
          <w:bCs/>
          <w:i/>
        </w:rPr>
        <w:t xml:space="preserve"> Frontiers in Psychology </w:t>
      </w:r>
      <w:r w:rsidRPr="00B42EAC">
        <w:rPr>
          <w:b/>
          <w:bCs/>
        </w:rPr>
        <w:t>12:</w:t>
      </w:r>
      <w:r w:rsidRPr="00B42EAC">
        <w:rPr>
          <w:bCs/>
        </w:rPr>
        <w:t>663687.</w:t>
      </w:r>
    </w:p>
    <w:p w14:paraId="312651E5" w14:textId="77777777" w:rsidR="00476C87" w:rsidRPr="00284964" w:rsidRDefault="00476C87" w:rsidP="00476C87">
      <w:pPr>
        <w:pStyle w:val="ListParagraph"/>
        <w:numPr>
          <w:ilvl w:val="0"/>
          <w:numId w:val="10"/>
        </w:numPr>
        <w:ind w:left="446" w:hanging="446"/>
      </w:pPr>
      <w:r>
        <w:t xml:space="preserve">Lin CY, </w:t>
      </w:r>
      <w:r w:rsidRPr="002E6C52">
        <w:rPr>
          <w:b/>
        </w:rPr>
        <w:t>Potenza MN</w:t>
      </w:r>
      <w:r>
        <w:t>, Urlander M, Broström A</w:t>
      </w:r>
      <w:r w:rsidRPr="002E6C52">
        <w:t xml:space="preserve">, </w:t>
      </w:r>
      <w:r>
        <w:t xml:space="preserve">Ohayon MM, Pakpour AH (2021) </w:t>
      </w:r>
      <w:r w:rsidRPr="00284964">
        <w:t xml:space="preserve">Longitudinal relationships between nomophobia, </w:t>
      </w:r>
      <w:r>
        <w:t xml:space="preserve">addictive use of </w:t>
      </w:r>
      <w:r w:rsidRPr="00284964">
        <w:t>social media, and insomnia in adolescents</w:t>
      </w:r>
      <w:r>
        <w:t xml:space="preserve">. </w:t>
      </w:r>
      <w:r>
        <w:rPr>
          <w:i/>
        </w:rPr>
        <w:t xml:space="preserve">Healthcare </w:t>
      </w:r>
      <w:r>
        <w:rPr>
          <w:b/>
        </w:rPr>
        <w:t>9(9):</w:t>
      </w:r>
      <w:r>
        <w:t>1201.</w:t>
      </w:r>
    </w:p>
    <w:p w14:paraId="1B447222" w14:textId="77777777" w:rsidR="00473437" w:rsidRPr="00473437" w:rsidRDefault="00473437" w:rsidP="00473437">
      <w:pPr>
        <w:pStyle w:val="ListParagraph"/>
        <w:numPr>
          <w:ilvl w:val="0"/>
          <w:numId w:val="10"/>
        </w:numPr>
        <w:ind w:left="446" w:hanging="446"/>
        <w:rPr>
          <w:i/>
        </w:rPr>
      </w:pPr>
      <w:r>
        <w:lastRenderedPageBreak/>
        <w:t xml:space="preserve">Zeng N, Wang M, Zheng H, Zhang J, Dong H, </w:t>
      </w:r>
      <w:r>
        <w:rPr>
          <w:b/>
        </w:rPr>
        <w:t xml:space="preserve">Potenza </w:t>
      </w:r>
      <w:r w:rsidRPr="000E4B4A">
        <w:rPr>
          <w:b/>
        </w:rPr>
        <w:t>MN</w:t>
      </w:r>
      <w:r>
        <w:t xml:space="preserve">, Dong GH (2021) Gender-related differences in fronto-parietal modular segregation and altered effective connectivity in internet gaming disorder. </w:t>
      </w:r>
      <w:r>
        <w:rPr>
          <w:i/>
        </w:rPr>
        <w:t xml:space="preserve">J Behav Addiction </w:t>
      </w:r>
      <w:r w:rsidRPr="00473437">
        <w:rPr>
          <w:b/>
        </w:rPr>
        <w:t>10(1):</w:t>
      </w:r>
      <w:r w:rsidRPr="00473437">
        <w:t>123-134</w:t>
      </w:r>
      <w:r>
        <w:t>.</w:t>
      </w:r>
    </w:p>
    <w:p w14:paraId="31DF99E2" w14:textId="1AD06A78" w:rsidR="00452895" w:rsidRDefault="00452895" w:rsidP="00452895">
      <w:pPr>
        <w:pStyle w:val="ListParagraph"/>
        <w:numPr>
          <w:ilvl w:val="0"/>
          <w:numId w:val="10"/>
        </w:numPr>
        <w:ind w:left="446" w:hanging="446"/>
      </w:pPr>
      <w:r w:rsidRPr="00E331C4">
        <w:rPr>
          <w:lang w:bidi="ar"/>
        </w:rPr>
        <w:t>Tasnim</w:t>
      </w:r>
      <w:r>
        <w:rPr>
          <w:lang w:bidi="ar"/>
        </w:rPr>
        <w:t xml:space="preserve"> R</w:t>
      </w:r>
      <w:r w:rsidRPr="00E331C4">
        <w:rPr>
          <w:lang w:bidi="ar"/>
        </w:rPr>
        <w:t>, Sujan</w:t>
      </w:r>
      <w:r>
        <w:rPr>
          <w:lang w:bidi="ar"/>
        </w:rPr>
        <w:t xml:space="preserve"> M</w:t>
      </w:r>
      <w:r w:rsidR="00456433">
        <w:rPr>
          <w:lang w:bidi="ar"/>
        </w:rPr>
        <w:t>SH</w:t>
      </w:r>
      <w:r>
        <w:rPr>
          <w:lang w:bidi="ar"/>
        </w:rPr>
        <w:t xml:space="preserve">, </w:t>
      </w:r>
      <w:r w:rsidRPr="00E331C4">
        <w:rPr>
          <w:lang w:bidi="ar"/>
        </w:rPr>
        <w:t>Islam</w:t>
      </w:r>
      <w:r>
        <w:rPr>
          <w:lang w:bidi="ar"/>
        </w:rPr>
        <w:t xml:space="preserve"> M</w:t>
      </w:r>
      <w:r w:rsidR="00456433">
        <w:rPr>
          <w:lang w:bidi="ar"/>
        </w:rPr>
        <w:t>S</w:t>
      </w:r>
      <w:r w:rsidRPr="00E331C4">
        <w:rPr>
          <w:lang w:bidi="ar"/>
        </w:rPr>
        <w:t>, Ferdous</w:t>
      </w:r>
      <w:r>
        <w:rPr>
          <w:lang w:bidi="ar"/>
        </w:rPr>
        <w:t xml:space="preserve"> M</w:t>
      </w:r>
      <w:r w:rsidR="00456433">
        <w:rPr>
          <w:lang w:bidi="ar"/>
        </w:rPr>
        <w:t>Z</w:t>
      </w:r>
      <w:r w:rsidRPr="00E331C4">
        <w:rPr>
          <w:lang w:bidi="ar"/>
        </w:rPr>
        <w:t>, Hasan</w:t>
      </w:r>
      <w:r>
        <w:rPr>
          <w:lang w:bidi="ar"/>
        </w:rPr>
        <w:t xml:space="preserve"> M</w:t>
      </w:r>
      <w:r w:rsidR="00456433">
        <w:rPr>
          <w:lang w:bidi="ar"/>
        </w:rPr>
        <w:t>M</w:t>
      </w:r>
      <w:r w:rsidRPr="00E331C4">
        <w:rPr>
          <w:lang w:bidi="ar"/>
        </w:rPr>
        <w:t>, Koly</w:t>
      </w:r>
      <w:r>
        <w:rPr>
          <w:lang w:bidi="ar"/>
        </w:rPr>
        <w:t xml:space="preserve"> KN</w:t>
      </w:r>
      <w:r w:rsidRPr="00E331C4">
        <w:rPr>
          <w:lang w:bidi="ar"/>
        </w:rPr>
        <w:t xml:space="preserve">, </w:t>
      </w:r>
      <w:r w:rsidRPr="00E331C4">
        <w:rPr>
          <w:b/>
          <w:lang w:bidi="ar"/>
        </w:rPr>
        <w:t>Potenza MN</w:t>
      </w:r>
      <w:r>
        <w:rPr>
          <w:b/>
          <w:lang w:bidi="ar"/>
        </w:rPr>
        <w:t xml:space="preserve"> </w:t>
      </w:r>
      <w:r>
        <w:rPr>
          <w:lang w:bidi="ar"/>
        </w:rPr>
        <w:t xml:space="preserve">(2021) </w:t>
      </w:r>
      <w:r w:rsidRPr="00E331C4">
        <w:rPr>
          <w:lang w:bidi="ar"/>
        </w:rPr>
        <w:t>Depression and anxiety among patients with medical conditions during the COVID-19 pandemic: Findings from a nationwide survey in Bangladesh</w:t>
      </w:r>
      <w:r>
        <w:rPr>
          <w:lang w:bidi="ar"/>
        </w:rPr>
        <w:t xml:space="preserve">. </w:t>
      </w:r>
      <w:r>
        <w:rPr>
          <w:i/>
          <w:lang w:bidi="ar"/>
        </w:rPr>
        <w:t xml:space="preserve">Acta Psychologica </w:t>
      </w:r>
      <w:r>
        <w:rPr>
          <w:b/>
          <w:lang w:bidi="ar"/>
        </w:rPr>
        <w:t>220:</w:t>
      </w:r>
      <w:r>
        <w:rPr>
          <w:lang w:bidi="ar"/>
        </w:rPr>
        <w:t>103426.</w:t>
      </w:r>
    </w:p>
    <w:p w14:paraId="7761BD77" w14:textId="77777777" w:rsidR="008A4848" w:rsidRDefault="008A4848" w:rsidP="008A4848">
      <w:pPr>
        <w:pStyle w:val="ListParagraph"/>
        <w:numPr>
          <w:ilvl w:val="0"/>
          <w:numId w:val="10"/>
        </w:numPr>
        <w:ind w:left="446" w:hanging="446"/>
      </w:pPr>
      <w:r w:rsidRPr="00534323">
        <w:rPr>
          <w:lang w:val="de-DE"/>
        </w:rPr>
        <w:t>Mori</w:t>
      </w:r>
      <w:r>
        <w:rPr>
          <w:lang w:val="de-DE"/>
        </w:rPr>
        <w:t>e KP,</w:t>
      </w:r>
      <w:r w:rsidRPr="00534323">
        <w:rPr>
          <w:lang w:val="de-DE"/>
        </w:rPr>
        <w:t xml:space="preserve"> DeVit</w:t>
      </w:r>
      <w:r>
        <w:rPr>
          <w:lang w:val="de-DE"/>
        </w:rPr>
        <w:t>o EE</w:t>
      </w:r>
      <w:r w:rsidRPr="00534323">
        <w:rPr>
          <w:lang w:val="de-DE"/>
        </w:rPr>
        <w:t xml:space="preserve">, </w:t>
      </w:r>
      <w:r w:rsidRPr="001F41EF">
        <w:rPr>
          <w:b/>
          <w:lang w:val="de-DE"/>
        </w:rPr>
        <w:t>Potenza MN</w:t>
      </w:r>
      <w:r>
        <w:rPr>
          <w:lang w:val="de-DE"/>
        </w:rPr>
        <w:t>,</w:t>
      </w:r>
      <w:r w:rsidRPr="00534323">
        <w:rPr>
          <w:lang w:val="de-DE"/>
        </w:rPr>
        <w:t xml:space="preserve"> Worhunsk</w:t>
      </w:r>
      <w:r>
        <w:rPr>
          <w:lang w:val="de-DE"/>
        </w:rPr>
        <w:t xml:space="preserve">y PD (2021) </w:t>
      </w:r>
      <w:r w:rsidRPr="00026950">
        <w:t>Longitudinal changes in network engagement during cognitive control in cocaine use disorder</w:t>
      </w:r>
      <w:r>
        <w:t xml:space="preserve">. </w:t>
      </w:r>
      <w:bookmarkStart w:id="5" w:name="_Hlk24475049"/>
      <w:r>
        <w:rPr>
          <w:i/>
        </w:rPr>
        <w:t xml:space="preserve">Drug Alcohol Dependence </w:t>
      </w:r>
      <w:r>
        <w:rPr>
          <w:b/>
        </w:rPr>
        <w:t>229(Part A):</w:t>
      </w:r>
      <w:r>
        <w:t>109151.</w:t>
      </w:r>
    </w:p>
    <w:bookmarkEnd w:id="5"/>
    <w:p w14:paraId="205C3718" w14:textId="779677CB" w:rsidR="00C17BB9" w:rsidRDefault="00C17BB9" w:rsidP="009F278C">
      <w:pPr>
        <w:pStyle w:val="ListParagraph"/>
        <w:numPr>
          <w:ilvl w:val="0"/>
          <w:numId w:val="10"/>
        </w:numPr>
      </w:pPr>
      <w:r w:rsidRPr="004A0A15">
        <w:t>Lichenstein</w:t>
      </w:r>
      <w:r>
        <w:t xml:space="preserve"> SD, </w:t>
      </w:r>
      <w:r w:rsidRPr="004A0A15">
        <w:t>Scheinost</w:t>
      </w:r>
      <w:r>
        <w:t xml:space="preserve"> D</w:t>
      </w:r>
      <w:r w:rsidRPr="004A0A15">
        <w:t xml:space="preserve">, </w:t>
      </w:r>
      <w:r w:rsidRPr="009F278C">
        <w:rPr>
          <w:b/>
        </w:rPr>
        <w:t>Potenza MN</w:t>
      </w:r>
      <w:r>
        <w:t xml:space="preserve">, </w:t>
      </w:r>
      <w:r w:rsidRPr="002E5800">
        <w:t>Carroll</w:t>
      </w:r>
      <w:r>
        <w:t xml:space="preserve"> KM, </w:t>
      </w:r>
      <w:r w:rsidRPr="004A0A15">
        <w:t>Yip</w:t>
      </w:r>
      <w:r>
        <w:t xml:space="preserve"> SW (</w:t>
      </w:r>
      <w:r w:rsidR="00995103">
        <w:t>2021</w:t>
      </w:r>
      <w:r>
        <w:t xml:space="preserve">) </w:t>
      </w:r>
      <w:r w:rsidRPr="009C46AC">
        <w:t xml:space="preserve">Dissociable neural substrates of opioid and cocaine use identified via connectome-based predictive </w:t>
      </w:r>
      <w:r>
        <w:t xml:space="preserve">modeling. </w:t>
      </w:r>
      <w:r w:rsidRPr="009F278C">
        <w:rPr>
          <w:i/>
        </w:rPr>
        <w:t>Mol Psychiatry</w:t>
      </w:r>
      <w:r w:rsidR="00995103" w:rsidRPr="009F278C">
        <w:rPr>
          <w:i/>
        </w:rPr>
        <w:t xml:space="preserve"> </w:t>
      </w:r>
      <w:r w:rsidR="00995103" w:rsidRPr="009F278C">
        <w:rPr>
          <w:b/>
          <w:bCs/>
          <w:iCs/>
        </w:rPr>
        <w:t>26(8):</w:t>
      </w:r>
      <w:r w:rsidR="00995103" w:rsidRPr="009F278C">
        <w:rPr>
          <w:iCs/>
        </w:rPr>
        <w:t>4383-4393.</w:t>
      </w:r>
    </w:p>
    <w:p w14:paraId="4EFA2BF2" w14:textId="77777777" w:rsidR="00995103" w:rsidRPr="00995103" w:rsidRDefault="00995103" w:rsidP="00995103">
      <w:pPr>
        <w:pStyle w:val="ListParagraph"/>
        <w:numPr>
          <w:ilvl w:val="0"/>
          <w:numId w:val="10"/>
        </w:numPr>
        <w:rPr>
          <w:i/>
        </w:rPr>
      </w:pPr>
      <w:r>
        <w:t xml:space="preserve">Zhai ZW, Hoff RA, Howell JC, Wampler J, Krishnan-Sarin S, </w:t>
      </w:r>
      <w:r w:rsidRPr="004B1E05">
        <w:rPr>
          <w:b/>
        </w:rPr>
        <w:t>Potenza MN</w:t>
      </w:r>
      <w:r>
        <w:t xml:space="preserve"> (</w:t>
      </w:r>
      <w:r>
        <w:rPr>
          <w:lang w:val="en-GB"/>
        </w:rPr>
        <w:t>2021</w:t>
      </w:r>
      <w:r>
        <w:t xml:space="preserve">) </w:t>
      </w:r>
      <w:r w:rsidRPr="00185064">
        <w:rPr>
          <w:bCs/>
        </w:rPr>
        <w:t>Lottery-purchasing adolescents: Gambling perceptions, problems, and characteristics</w:t>
      </w:r>
      <w:r w:rsidRPr="00185064">
        <w:t>.</w:t>
      </w:r>
      <w:r>
        <w:t xml:space="preserve"> </w:t>
      </w:r>
      <w:r>
        <w:rPr>
          <w:i/>
        </w:rPr>
        <w:t xml:space="preserve">J Gambling Stud </w:t>
      </w:r>
      <w:r w:rsidRPr="00995103">
        <w:rPr>
          <w:b/>
          <w:bCs/>
          <w:iCs/>
        </w:rPr>
        <w:t>37(4):</w:t>
      </w:r>
      <w:r w:rsidRPr="00995103">
        <w:rPr>
          <w:iCs/>
        </w:rPr>
        <w:t>1177-1195.</w:t>
      </w:r>
    </w:p>
    <w:p w14:paraId="1FBA91C2" w14:textId="77777777" w:rsidR="00995103" w:rsidRDefault="00995103" w:rsidP="00995103">
      <w:pPr>
        <w:pStyle w:val="ListParagraph"/>
        <w:numPr>
          <w:ilvl w:val="0"/>
          <w:numId w:val="10"/>
        </w:numPr>
        <w:ind w:left="446" w:hanging="446"/>
      </w:pPr>
      <w:r w:rsidRPr="000A2B8F">
        <w:t xml:space="preserve">Bőthe B, Koós M, Nagy L, Kraus SW, </w:t>
      </w:r>
      <w:r w:rsidRPr="000A2B8F">
        <w:rPr>
          <w:b/>
        </w:rPr>
        <w:t>Potenza MN</w:t>
      </w:r>
      <w:r w:rsidRPr="000A2B8F">
        <w:t>, Demetrovics Z (</w:t>
      </w:r>
      <w:r>
        <w:t>2021</w:t>
      </w:r>
      <w:r w:rsidRPr="000A2B8F">
        <w:t>). International sex survey: Study protocol of a large, cross-cu</w:t>
      </w:r>
      <w:r>
        <w:t>ltural collaborative study in 45</w:t>
      </w:r>
      <w:r w:rsidRPr="000A2B8F">
        <w:t xml:space="preserve"> countries. </w:t>
      </w:r>
      <w:r w:rsidRPr="00A26DFF">
        <w:rPr>
          <w:i/>
        </w:rPr>
        <w:t>Journal of Behavioral Addictions</w:t>
      </w:r>
      <w:r>
        <w:rPr>
          <w:i/>
        </w:rPr>
        <w:t xml:space="preserve"> </w:t>
      </w:r>
      <w:r w:rsidRPr="00995103">
        <w:rPr>
          <w:b/>
          <w:bCs/>
          <w:iCs/>
        </w:rPr>
        <w:t>10(3):</w:t>
      </w:r>
      <w:r w:rsidRPr="00995103">
        <w:rPr>
          <w:iCs/>
        </w:rPr>
        <w:t>632-645.</w:t>
      </w:r>
    </w:p>
    <w:p w14:paraId="28F59232" w14:textId="77777777" w:rsidR="00AF651E" w:rsidRDefault="00AF651E" w:rsidP="00AF651E">
      <w:pPr>
        <w:pStyle w:val="ListParagraph"/>
        <w:numPr>
          <w:ilvl w:val="0"/>
          <w:numId w:val="10"/>
        </w:numPr>
      </w:pPr>
      <w:r>
        <w:t xml:space="preserve">Jeong H, Yim HW, Lee SY, Lee HK, </w:t>
      </w:r>
      <w:r w:rsidRPr="00F7261D">
        <w:rPr>
          <w:b/>
        </w:rPr>
        <w:t>Potenza MN</w:t>
      </w:r>
      <w:r>
        <w:rPr>
          <w:bCs/>
        </w:rPr>
        <w:t>, Shin Y</w:t>
      </w:r>
      <w:r>
        <w:t xml:space="preserve"> (2021)</w:t>
      </w:r>
      <w:r w:rsidRPr="00F7261D">
        <w:t xml:space="preserve"> Preschool exposure to online games and Internet gaming disorder in adolescents: a prospective cohort study</w:t>
      </w:r>
      <w:r>
        <w:t xml:space="preserve">. </w:t>
      </w:r>
      <w:r>
        <w:rPr>
          <w:i/>
        </w:rPr>
        <w:t xml:space="preserve">Frontiers in </w:t>
      </w:r>
      <w:r w:rsidRPr="00F7261D">
        <w:rPr>
          <w:i/>
        </w:rPr>
        <w:t>Pediatrics</w:t>
      </w:r>
      <w:r>
        <w:rPr>
          <w:i/>
        </w:rPr>
        <w:t xml:space="preserve"> </w:t>
      </w:r>
      <w:r>
        <w:rPr>
          <w:b/>
          <w:bCs/>
          <w:iCs/>
        </w:rPr>
        <w:t>9:</w:t>
      </w:r>
      <w:r>
        <w:rPr>
          <w:iCs/>
        </w:rPr>
        <w:t>1378.</w:t>
      </w:r>
    </w:p>
    <w:p w14:paraId="6E856827" w14:textId="77777777" w:rsidR="00DD258B" w:rsidRDefault="00DD258B" w:rsidP="00DD258B">
      <w:pPr>
        <w:numPr>
          <w:ilvl w:val="0"/>
          <w:numId w:val="10"/>
        </w:numPr>
        <w:ind w:left="446" w:hanging="446"/>
      </w:pPr>
      <w:r w:rsidRPr="00223F7A">
        <w:rPr>
          <w:bCs/>
        </w:rPr>
        <w:t xml:space="preserve">Williams M, Baskin-Sommers AR, Xian H, </w:t>
      </w:r>
      <w:r w:rsidRPr="00223F7A">
        <w:t xml:space="preserve">Scherrer JF, Slutske WS, </w:t>
      </w:r>
      <w:r>
        <w:t xml:space="preserve">Volberg RA, Kraus SW, </w:t>
      </w:r>
      <w:r w:rsidRPr="00223F7A">
        <w:t xml:space="preserve">Eisen SE, </w:t>
      </w:r>
      <w:r w:rsidRPr="00223F7A">
        <w:rPr>
          <w:b/>
        </w:rPr>
        <w:t>Potenza MN</w:t>
      </w:r>
      <w:r w:rsidRPr="00223F7A">
        <w:t xml:space="preserve"> (</w:t>
      </w:r>
      <w:r>
        <w:t>2021</w:t>
      </w:r>
      <w:r w:rsidRPr="00223F7A">
        <w:t xml:space="preserve">) </w:t>
      </w:r>
      <w:r w:rsidRPr="00917E18">
        <w:t>Examining Relations Between Obsessive-Compulsive Features, Substance-Use Disorders, and Antisocial Personality Disorder in the Vietnam Era Twin Cohort</w:t>
      </w:r>
      <w:r w:rsidRPr="00223F7A">
        <w:t>.</w:t>
      </w:r>
      <w:r>
        <w:t xml:space="preserve"> </w:t>
      </w:r>
      <w:r>
        <w:rPr>
          <w:i/>
        </w:rPr>
        <w:t>Int J Mental Health Addictions</w:t>
      </w:r>
      <w:r>
        <w:rPr>
          <w:b/>
          <w:bCs/>
          <w:iCs/>
        </w:rPr>
        <w:t xml:space="preserve"> 19:</w:t>
      </w:r>
      <w:r>
        <w:rPr>
          <w:iCs/>
        </w:rPr>
        <w:t>2045-2055.</w:t>
      </w:r>
    </w:p>
    <w:p w14:paraId="386E1118" w14:textId="77777777" w:rsidR="00877E59" w:rsidRPr="00877E59" w:rsidRDefault="00877E59" w:rsidP="00877E59">
      <w:pPr>
        <w:pStyle w:val="ListParagraph"/>
        <w:numPr>
          <w:ilvl w:val="0"/>
          <w:numId w:val="10"/>
        </w:numPr>
        <w:ind w:left="446" w:hanging="446"/>
        <w:rPr>
          <w:i/>
        </w:rPr>
      </w:pPr>
      <w:r w:rsidRPr="00AA2A06">
        <w:t>Baenas</w:t>
      </w:r>
      <w:r w:rsidRPr="00D822F3">
        <w:t xml:space="preserve"> </w:t>
      </w:r>
      <w:r>
        <w:t>I</w:t>
      </w:r>
      <w:r w:rsidRPr="00D822F3">
        <w:t>, Etxandi</w:t>
      </w:r>
      <w:r>
        <w:t xml:space="preserve"> M</w:t>
      </w:r>
      <w:r w:rsidRPr="00D822F3">
        <w:t>, Codina</w:t>
      </w:r>
      <w:r>
        <w:t xml:space="preserve"> E</w:t>
      </w:r>
      <w:r w:rsidRPr="00D822F3">
        <w:t>, Granero</w:t>
      </w:r>
      <w:r>
        <w:t xml:space="preserve"> R</w:t>
      </w:r>
      <w:r w:rsidRPr="00D822F3">
        <w:t>, Fernández-Aranda</w:t>
      </w:r>
      <w:r>
        <w:t xml:space="preserve"> F</w:t>
      </w:r>
      <w:r w:rsidRPr="00D822F3">
        <w:t>, Gómez-Peña</w:t>
      </w:r>
      <w:r>
        <w:t xml:space="preserve"> M</w:t>
      </w:r>
      <w:r w:rsidRPr="00D822F3">
        <w:t>, Moragas</w:t>
      </w:r>
      <w:r>
        <w:t xml:space="preserve"> L</w:t>
      </w:r>
      <w:r w:rsidRPr="00D822F3">
        <w:t>, Rivas</w:t>
      </w:r>
      <w:r>
        <w:t xml:space="preserve"> S</w:t>
      </w:r>
      <w:r w:rsidRPr="00D822F3">
        <w:t xml:space="preserve">, </w:t>
      </w:r>
      <w:r w:rsidRPr="001C2E27">
        <w:rPr>
          <w:b/>
        </w:rPr>
        <w:t>Potenza MN</w:t>
      </w:r>
      <w:r w:rsidRPr="00D822F3">
        <w:t>, Håkansson</w:t>
      </w:r>
      <w:r>
        <w:t xml:space="preserve"> A</w:t>
      </w:r>
      <w:r w:rsidRPr="00D822F3">
        <w:t>, del Pino-Gutiérrez</w:t>
      </w:r>
      <w:r>
        <w:t xml:space="preserve"> A</w:t>
      </w:r>
      <w:r w:rsidRPr="00D822F3">
        <w:t>, Mora-Maltas</w:t>
      </w:r>
      <w:r>
        <w:t xml:space="preserve"> B</w:t>
      </w:r>
      <w:r w:rsidRPr="00D822F3">
        <w:t>, Valenciano-Mendoza</w:t>
      </w:r>
      <w:r>
        <w:t xml:space="preserve"> E</w:t>
      </w:r>
      <w:r w:rsidRPr="00D822F3">
        <w:t xml:space="preserve">, Menchón </w:t>
      </w:r>
      <w:r>
        <w:t>JM</w:t>
      </w:r>
      <w:r w:rsidRPr="00D822F3">
        <w:t>, Jiménez-Murcia</w:t>
      </w:r>
      <w:r>
        <w:t xml:space="preserve"> S (2021) </w:t>
      </w:r>
      <w:r w:rsidRPr="00DB341D">
        <w:t>Does Confinement Affect Treatment Dropout Rates in Patients with Gambling Disorder? A Nine-Month Observational Study</w:t>
      </w:r>
      <w:r w:rsidRPr="00D822F3">
        <w:t xml:space="preserve">. </w:t>
      </w:r>
      <w:r w:rsidRPr="00067C57">
        <w:rPr>
          <w:i/>
        </w:rPr>
        <w:t>Frontiers in Psychology</w:t>
      </w:r>
      <w:r>
        <w:rPr>
          <w:i/>
        </w:rPr>
        <w:t xml:space="preserve"> </w:t>
      </w:r>
      <w:r w:rsidRPr="00877E59">
        <w:rPr>
          <w:b/>
          <w:bCs/>
          <w:iCs/>
        </w:rPr>
        <w:t>12:</w:t>
      </w:r>
      <w:r w:rsidRPr="00877E59">
        <w:rPr>
          <w:iCs/>
        </w:rPr>
        <w:t>761802</w:t>
      </w:r>
      <w:r>
        <w:rPr>
          <w:iCs/>
        </w:rPr>
        <w:t>.</w:t>
      </w:r>
    </w:p>
    <w:p w14:paraId="149598FE" w14:textId="77777777" w:rsidR="00DA76F6" w:rsidRPr="00EC5E8F" w:rsidRDefault="00DA76F6" w:rsidP="00DA76F6">
      <w:pPr>
        <w:pStyle w:val="ListParagraph"/>
        <w:numPr>
          <w:ilvl w:val="0"/>
          <w:numId w:val="10"/>
        </w:numPr>
        <w:ind w:left="446" w:hanging="446"/>
      </w:pPr>
      <w:r>
        <w:rPr>
          <w:lang w:val="es-ES"/>
        </w:rPr>
        <w:t>Mestre-Bach G, Steward T</w:t>
      </w:r>
      <w:r w:rsidRPr="00EC5E8F">
        <w:rPr>
          <w:lang w:val="es-ES"/>
        </w:rPr>
        <w:t xml:space="preserve">, </w:t>
      </w:r>
      <w:r w:rsidRPr="00552378">
        <w:rPr>
          <w:lang w:val="es-ES"/>
        </w:rPr>
        <w:t>Balodis IM,</w:t>
      </w:r>
      <w:r w:rsidRPr="00EC5E8F">
        <w:rPr>
          <w:lang w:val="es-ES"/>
        </w:rPr>
        <w:t xml:space="preserve"> </w:t>
      </w:r>
      <w:r>
        <w:rPr>
          <w:lang w:val="es-ES"/>
        </w:rPr>
        <w:t>DeVito EE, Yip SW, George TP, Reynolds BA</w:t>
      </w:r>
      <w:r w:rsidRPr="00EC5E8F">
        <w:rPr>
          <w:lang w:val="es-ES"/>
        </w:rPr>
        <w:t xml:space="preserve">, </w:t>
      </w:r>
      <w:r>
        <w:rPr>
          <w:lang w:val="es-ES"/>
        </w:rPr>
        <w:t>Granero R, Fernandez-Aranda F,</w:t>
      </w:r>
      <w:r w:rsidRPr="00EC5E8F">
        <w:rPr>
          <w:lang w:val="es-ES"/>
        </w:rPr>
        <w:t xml:space="preserve"> J</w:t>
      </w:r>
      <w:r>
        <w:rPr>
          <w:lang w:val="es-ES"/>
        </w:rPr>
        <w:t xml:space="preserve">imenez-Murcia S, </w:t>
      </w:r>
      <w:r w:rsidRPr="00EC5E8F">
        <w:rPr>
          <w:b/>
          <w:lang w:val="es-ES"/>
        </w:rPr>
        <w:t>Potenza MN</w:t>
      </w:r>
      <w:r>
        <w:rPr>
          <w:vertAlign w:val="superscript"/>
          <w:lang w:val="es-ES"/>
        </w:rPr>
        <w:t xml:space="preserve"> </w:t>
      </w:r>
      <w:r>
        <w:t xml:space="preserve">(2021) </w:t>
      </w:r>
      <w:r w:rsidRPr="00D63F83">
        <w:t>Discrete Roles for Impulsivity and Compulsivity in Gambling Disorder</w:t>
      </w:r>
      <w:r>
        <w:t xml:space="preserve">. </w:t>
      </w:r>
      <w:r>
        <w:rPr>
          <w:i/>
        </w:rPr>
        <w:t xml:space="preserve">Frontiers in Psychiatry </w:t>
      </w:r>
      <w:r w:rsidRPr="00877E59">
        <w:rPr>
          <w:b/>
          <w:bCs/>
          <w:iCs/>
        </w:rPr>
        <w:t>12:</w:t>
      </w:r>
      <w:r w:rsidRPr="00877E59">
        <w:rPr>
          <w:iCs/>
        </w:rPr>
        <w:t>789940</w:t>
      </w:r>
      <w:r>
        <w:rPr>
          <w:i/>
        </w:rPr>
        <w:t>.</w:t>
      </w:r>
    </w:p>
    <w:p w14:paraId="1E4492A7" w14:textId="77777777" w:rsidR="00DA76F6" w:rsidRPr="002F7DDB" w:rsidRDefault="00DA76F6" w:rsidP="00DA76F6">
      <w:pPr>
        <w:pStyle w:val="ListParagraph"/>
        <w:numPr>
          <w:ilvl w:val="0"/>
          <w:numId w:val="10"/>
        </w:numPr>
      </w:pPr>
      <w:r>
        <w:rPr>
          <w:bCs/>
          <w:lang w:bidi="en-US"/>
        </w:rPr>
        <w:t>Yen CF</w:t>
      </w:r>
      <w:r w:rsidRPr="002F7DDB">
        <w:rPr>
          <w:bCs/>
          <w:lang w:bidi="en-US"/>
        </w:rPr>
        <w:t xml:space="preserve">, </w:t>
      </w:r>
      <w:r>
        <w:rPr>
          <w:bCs/>
          <w:lang w:bidi="en-US"/>
        </w:rPr>
        <w:t>Huang YT</w:t>
      </w:r>
      <w:r w:rsidRPr="002F7DDB">
        <w:rPr>
          <w:bCs/>
          <w:lang w:bidi="en-US"/>
        </w:rPr>
        <w:t xml:space="preserve">, </w:t>
      </w:r>
      <w:r w:rsidRPr="002F7DDB">
        <w:rPr>
          <w:b/>
          <w:bCs/>
          <w:lang w:bidi="en-US"/>
        </w:rPr>
        <w:t>Potenza MN</w:t>
      </w:r>
      <w:r w:rsidRPr="002F7DDB">
        <w:rPr>
          <w:bCs/>
          <w:lang w:bidi="en-US"/>
        </w:rPr>
        <w:t xml:space="preserve">, </w:t>
      </w:r>
      <w:r>
        <w:rPr>
          <w:bCs/>
          <w:lang w:bidi="en-US"/>
        </w:rPr>
        <w:t>Lin CY,</w:t>
      </w:r>
      <w:r w:rsidRPr="002F7DDB">
        <w:rPr>
          <w:bCs/>
          <w:lang w:bidi="en-US"/>
        </w:rPr>
        <w:t xml:space="preserve"> Tsang</w:t>
      </w:r>
      <w:r>
        <w:rPr>
          <w:bCs/>
          <w:lang w:bidi="en-US"/>
        </w:rPr>
        <w:t xml:space="preserve"> HWH</w:t>
      </w:r>
      <w:r w:rsidRPr="002F7DDB">
        <w:rPr>
          <w:bCs/>
          <w:lang w:bidi="en-US"/>
        </w:rPr>
        <w:t xml:space="preserve"> (</w:t>
      </w:r>
      <w:r>
        <w:rPr>
          <w:bCs/>
          <w:lang w:bidi="en-US"/>
        </w:rPr>
        <w:t>2021</w:t>
      </w:r>
      <w:r w:rsidRPr="002F7DDB">
        <w:rPr>
          <w:bCs/>
          <w:lang w:bidi="en-US"/>
        </w:rPr>
        <w:t>)</w:t>
      </w:r>
      <w:r>
        <w:rPr>
          <w:b/>
          <w:bCs/>
          <w:lang w:bidi="en-US"/>
        </w:rPr>
        <w:t xml:space="preserve"> </w:t>
      </w:r>
      <w:r w:rsidRPr="002F7DDB">
        <w:rPr>
          <w:bCs/>
        </w:rPr>
        <w:t xml:space="preserve">Measure of Internalized Sexual Stigma for Lesbian Women, Gay Men and Bisexual Individuals (MISS-LGB) in Taiwan: Psychometric Evidence from Rasch and Confirmatory Factor Analysis. </w:t>
      </w:r>
      <w:r w:rsidRPr="002F7DDB">
        <w:rPr>
          <w:bCs/>
          <w:i/>
        </w:rPr>
        <w:t>Int J Environ Res Public Health</w:t>
      </w:r>
      <w:r>
        <w:rPr>
          <w:bCs/>
          <w:i/>
        </w:rPr>
        <w:t xml:space="preserve"> </w:t>
      </w:r>
      <w:r w:rsidRPr="00DA76F6">
        <w:rPr>
          <w:b/>
          <w:iCs/>
        </w:rPr>
        <w:t>18(24):</w:t>
      </w:r>
      <w:r w:rsidRPr="00DA76F6">
        <w:rPr>
          <w:bCs/>
          <w:iCs/>
        </w:rPr>
        <w:t>13352</w:t>
      </w:r>
      <w:r>
        <w:rPr>
          <w:bCs/>
          <w:iCs/>
        </w:rPr>
        <w:t>.</w:t>
      </w:r>
    </w:p>
    <w:p w14:paraId="2E88E685" w14:textId="77777777" w:rsidR="0000467C" w:rsidRDefault="0000467C" w:rsidP="0000467C">
      <w:pPr>
        <w:pStyle w:val="ListParagraph"/>
        <w:numPr>
          <w:ilvl w:val="0"/>
          <w:numId w:val="10"/>
        </w:numPr>
      </w:pPr>
      <w:r>
        <w:t>Hammond CJ</w:t>
      </w:r>
      <w:r w:rsidRPr="00AC6259">
        <w:t xml:space="preserve">, </w:t>
      </w:r>
      <w:r>
        <w:t>Krishnan-Sarin S</w:t>
      </w:r>
      <w:r w:rsidRPr="00AC6259">
        <w:t>,</w:t>
      </w:r>
      <w:r>
        <w:t xml:space="preserve"> </w:t>
      </w:r>
      <w:r w:rsidRPr="00AC6259">
        <w:t>Mayes</w:t>
      </w:r>
      <w:r>
        <w:t xml:space="preserve"> LC</w:t>
      </w:r>
      <w:r w:rsidRPr="00AC6259">
        <w:t xml:space="preserve">, </w:t>
      </w:r>
      <w:r w:rsidRPr="00AC6259">
        <w:rPr>
          <w:b/>
        </w:rPr>
        <w:t>Potenza MN</w:t>
      </w:r>
      <w:r w:rsidRPr="00AC6259">
        <w:t>, Crowley</w:t>
      </w:r>
      <w:r>
        <w:t xml:space="preserve"> MJ</w:t>
      </w:r>
      <w:r w:rsidRPr="00AC6259">
        <w:t xml:space="preserve"> </w:t>
      </w:r>
      <w:r>
        <w:t xml:space="preserve">(2021) </w:t>
      </w:r>
      <w:r w:rsidRPr="0000467C">
        <w:t>Associations of cannabis- and tobacco-related problem severity with reward and punishment sensitivity and impulsivity in adolescent daily cigarette smokers</w:t>
      </w:r>
      <w:r>
        <w:t xml:space="preserve">. </w:t>
      </w:r>
      <w:r>
        <w:rPr>
          <w:i/>
        </w:rPr>
        <w:t xml:space="preserve">Int J Mental Health Addiction </w:t>
      </w:r>
      <w:r w:rsidRPr="0000467C">
        <w:rPr>
          <w:b/>
          <w:bCs/>
          <w:iCs/>
        </w:rPr>
        <w:t>19(6):</w:t>
      </w:r>
      <w:r w:rsidRPr="0000467C">
        <w:rPr>
          <w:iCs/>
        </w:rPr>
        <w:t>1963-1979</w:t>
      </w:r>
      <w:r>
        <w:rPr>
          <w:iCs/>
        </w:rPr>
        <w:t>.</w:t>
      </w:r>
    </w:p>
    <w:p w14:paraId="01B39325" w14:textId="77777777" w:rsidR="008548E9" w:rsidRPr="008548E9" w:rsidRDefault="008548E9" w:rsidP="008548E9">
      <w:pPr>
        <w:pStyle w:val="ListParagraph"/>
        <w:numPr>
          <w:ilvl w:val="0"/>
          <w:numId w:val="10"/>
        </w:numPr>
      </w:pPr>
      <w:r w:rsidRPr="00C11800">
        <w:rPr>
          <w:rFonts w:eastAsia="HelveticaNeueLT Std Med"/>
          <w:color w:val="000000"/>
        </w:rPr>
        <w:t>Zhou</w:t>
      </w:r>
      <w:r>
        <w:rPr>
          <w:rFonts w:eastAsia="HelveticaNeueLT Std Med"/>
          <w:color w:val="000000"/>
        </w:rPr>
        <w:t xml:space="preserve"> WR</w:t>
      </w:r>
      <w:r w:rsidRPr="00C11800">
        <w:rPr>
          <w:rFonts w:eastAsia="HelveticaNeueLT Std Med"/>
          <w:color w:val="000000"/>
        </w:rPr>
        <w:t xml:space="preserve">, Wang </w:t>
      </w:r>
      <w:r>
        <w:rPr>
          <w:rFonts w:eastAsia="HelveticaNeueLT Std Med"/>
          <w:color w:val="000000"/>
        </w:rPr>
        <w:t>M</w:t>
      </w:r>
      <w:r w:rsidRPr="00C11800">
        <w:rPr>
          <w:rFonts w:eastAsia="HelveticaNeueLT Std Med"/>
          <w:color w:val="000000"/>
        </w:rPr>
        <w:t xml:space="preserve">, Dong </w:t>
      </w:r>
      <w:r>
        <w:rPr>
          <w:rFonts w:eastAsia="HelveticaNeueLT Std Med"/>
          <w:color w:val="000000"/>
        </w:rPr>
        <w:t>HH</w:t>
      </w:r>
      <w:r w:rsidRPr="00C11800">
        <w:rPr>
          <w:rFonts w:eastAsia="HelveticaNeueLT Std Med"/>
          <w:color w:val="000000"/>
        </w:rPr>
        <w:t>, Zhang</w:t>
      </w:r>
      <w:r>
        <w:rPr>
          <w:rFonts w:eastAsia="HelveticaNeueLT Std Med"/>
          <w:color w:val="000000"/>
        </w:rPr>
        <w:t xml:space="preserve"> Z</w:t>
      </w:r>
      <w:r w:rsidRPr="00C11800">
        <w:rPr>
          <w:rFonts w:eastAsia="HelveticaNeueLT Std Med"/>
          <w:color w:val="000000"/>
        </w:rPr>
        <w:t>, Du</w:t>
      </w:r>
      <w:r>
        <w:rPr>
          <w:rFonts w:eastAsia="HelveticaNeueLT Std Med"/>
          <w:color w:val="000000"/>
        </w:rPr>
        <w:t xml:space="preserve"> X</w:t>
      </w:r>
      <w:r w:rsidRPr="00C11800">
        <w:rPr>
          <w:rFonts w:eastAsia="HelveticaNeueLT Std Med"/>
          <w:color w:val="000000"/>
        </w:rPr>
        <w:t xml:space="preserve">, </w:t>
      </w:r>
      <w:r w:rsidRPr="00C11800">
        <w:rPr>
          <w:rFonts w:eastAsia="HelveticaNeueLT Std Med"/>
          <w:b/>
          <w:color w:val="000000"/>
        </w:rPr>
        <w:t>Potenza MN</w:t>
      </w:r>
      <w:r w:rsidRPr="00C11800">
        <w:rPr>
          <w:rFonts w:eastAsia="HelveticaNeueLT Std Med"/>
          <w:color w:val="000000"/>
        </w:rPr>
        <w:t>, Dong</w:t>
      </w:r>
      <w:r>
        <w:rPr>
          <w:rFonts w:eastAsia="HelveticaNeueLT Std Med"/>
          <w:color w:val="000000"/>
        </w:rPr>
        <w:t xml:space="preserve"> GH (2021) </w:t>
      </w:r>
      <w:r w:rsidRPr="0008188F">
        <w:rPr>
          <w:rFonts w:eastAsia="HelveticaNeueLT Std Med"/>
          <w:color w:val="000000"/>
        </w:rPr>
        <w:t>Imbalanced sensitivities to primary and secondary rewards in internet gaming disorder</w:t>
      </w:r>
      <w:r>
        <w:rPr>
          <w:rFonts w:eastAsia="HelveticaNeueLT Std Med"/>
          <w:color w:val="000000"/>
        </w:rPr>
        <w:t xml:space="preserve">. </w:t>
      </w:r>
      <w:r>
        <w:rPr>
          <w:rFonts w:eastAsia="HelveticaNeueLT Std Med"/>
          <w:i/>
          <w:color w:val="000000"/>
        </w:rPr>
        <w:t xml:space="preserve">J Behav Addiction </w:t>
      </w:r>
      <w:r>
        <w:rPr>
          <w:rFonts w:eastAsia="HelveticaNeueLT Std Med"/>
          <w:b/>
          <w:bCs/>
          <w:iCs/>
          <w:color w:val="000000"/>
        </w:rPr>
        <w:t>10(4):</w:t>
      </w:r>
      <w:r w:rsidRPr="008548E9">
        <w:rPr>
          <w:rFonts w:eastAsia="HelveticaNeueLT Std Med"/>
          <w:iCs/>
          <w:color w:val="000000"/>
        </w:rPr>
        <w:t>990–1004.</w:t>
      </w:r>
    </w:p>
    <w:p w14:paraId="01FCA64E" w14:textId="77777777" w:rsidR="006A7A94" w:rsidRDefault="006A7A94" w:rsidP="006A7A94">
      <w:pPr>
        <w:pStyle w:val="ListParagraph"/>
        <w:numPr>
          <w:ilvl w:val="0"/>
          <w:numId w:val="10"/>
        </w:numPr>
        <w:rPr>
          <w:bCs/>
        </w:rPr>
      </w:pPr>
      <w:r w:rsidRPr="00D2517F">
        <w:rPr>
          <w:bCs/>
        </w:rPr>
        <w:lastRenderedPageBreak/>
        <w:t>Yao</w:t>
      </w:r>
      <w:r>
        <w:rPr>
          <w:bCs/>
        </w:rPr>
        <w:t xml:space="preserve"> Y</w:t>
      </w:r>
      <w:r w:rsidRPr="00D2517F">
        <w:rPr>
          <w:bCs/>
        </w:rPr>
        <w:t>, Zhang</w:t>
      </w:r>
      <w:r>
        <w:rPr>
          <w:bCs/>
        </w:rPr>
        <w:t xml:space="preserve"> J-T</w:t>
      </w:r>
      <w:r w:rsidRPr="00D2517F">
        <w:rPr>
          <w:bCs/>
        </w:rPr>
        <w:t>, Fang</w:t>
      </w:r>
      <w:r>
        <w:rPr>
          <w:bCs/>
        </w:rPr>
        <w:t xml:space="preserve"> X-Y</w:t>
      </w:r>
      <w:r w:rsidRPr="00D2517F">
        <w:rPr>
          <w:bCs/>
        </w:rPr>
        <w:t>, Liu</w:t>
      </w:r>
      <w:r>
        <w:rPr>
          <w:bCs/>
        </w:rPr>
        <w:t xml:space="preserve"> L</w:t>
      </w:r>
      <w:r w:rsidRPr="00D2517F">
        <w:rPr>
          <w:bCs/>
        </w:rPr>
        <w:t xml:space="preserve">, </w:t>
      </w:r>
      <w:r w:rsidRPr="00D2517F">
        <w:rPr>
          <w:b/>
          <w:bCs/>
        </w:rPr>
        <w:t>Potenza MN</w:t>
      </w:r>
      <w:r w:rsidRPr="00D2517F">
        <w:rPr>
          <w:bCs/>
        </w:rPr>
        <w:t xml:space="preserve"> </w:t>
      </w:r>
      <w:r>
        <w:rPr>
          <w:bCs/>
        </w:rPr>
        <w:t>(2022) Reward-related d</w:t>
      </w:r>
      <w:r w:rsidRPr="00D2517F">
        <w:rPr>
          <w:bCs/>
        </w:rPr>
        <w:t xml:space="preserve">ecision-making </w:t>
      </w:r>
      <w:r>
        <w:rPr>
          <w:bCs/>
        </w:rPr>
        <w:t xml:space="preserve">deficits </w:t>
      </w:r>
      <w:r w:rsidRPr="00D2517F">
        <w:rPr>
          <w:bCs/>
        </w:rPr>
        <w:t xml:space="preserve">in internet gaming disorder: A systematic review </w:t>
      </w:r>
      <w:r w:rsidRPr="00D2517F">
        <w:rPr>
          <w:rFonts w:hint="eastAsia"/>
          <w:bCs/>
        </w:rPr>
        <w:t>and</w:t>
      </w:r>
      <w:r w:rsidRPr="00D2517F">
        <w:rPr>
          <w:bCs/>
        </w:rPr>
        <w:t xml:space="preserve"> meta-analysis</w:t>
      </w:r>
      <w:r>
        <w:rPr>
          <w:bCs/>
        </w:rPr>
        <w:t xml:space="preserve">. </w:t>
      </w:r>
      <w:r>
        <w:rPr>
          <w:bCs/>
          <w:i/>
        </w:rPr>
        <w:t xml:space="preserve">Addiction </w:t>
      </w:r>
      <w:r>
        <w:rPr>
          <w:b/>
          <w:iCs/>
        </w:rPr>
        <w:t>117(1):</w:t>
      </w:r>
      <w:r>
        <w:rPr>
          <w:bCs/>
          <w:iCs/>
        </w:rPr>
        <w:t>19-32.</w:t>
      </w:r>
    </w:p>
    <w:p w14:paraId="73B9EB56" w14:textId="77777777" w:rsidR="00DD46BB" w:rsidRPr="00CB761E" w:rsidRDefault="00DD46BB" w:rsidP="00DD46BB">
      <w:pPr>
        <w:pStyle w:val="ListParagraph"/>
        <w:numPr>
          <w:ilvl w:val="0"/>
          <w:numId w:val="10"/>
        </w:numPr>
        <w:ind w:left="446" w:hanging="446"/>
      </w:pPr>
      <w:r>
        <w:rPr>
          <w:lang w:val="de-DE"/>
        </w:rPr>
        <w:t>Asch RH</w:t>
      </w:r>
      <w:r w:rsidRPr="004E73F5">
        <w:rPr>
          <w:lang w:val="de-DE"/>
        </w:rPr>
        <w:t xml:space="preserve">, </w:t>
      </w:r>
      <w:r>
        <w:rPr>
          <w:lang w:val="de-DE"/>
        </w:rPr>
        <w:t>Holmes SE</w:t>
      </w:r>
      <w:r w:rsidRPr="004E73F5">
        <w:rPr>
          <w:lang w:val="de-DE"/>
        </w:rPr>
        <w:t xml:space="preserve">, </w:t>
      </w:r>
      <w:r>
        <w:rPr>
          <w:lang w:val="de-DE"/>
        </w:rPr>
        <w:t>Jastreboff AM</w:t>
      </w:r>
      <w:r w:rsidRPr="004E73F5">
        <w:rPr>
          <w:lang w:val="de-DE"/>
        </w:rPr>
        <w:t xml:space="preserve">, </w:t>
      </w:r>
      <w:r w:rsidRPr="004E73F5">
        <w:rPr>
          <w:b/>
          <w:lang w:val="de-DE"/>
        </w:rPr>
        <w:t>Potenza MN</w:t>
      </w:r>
      <w:r>
        <w:rPr>
          <w:lang w:val="de-DE"/>
        </w:rPr>
        <w:t>, Baldassarri SR</w:t>
      </w:r>
      <w:r w:rsidRPr="004E73F5">
        <w:rPr>
          <w:lang w:val="de-DE"/>
        </w:rPr>
        <w:t xml:space="preserve">, </w:t>
      </w:r>
      <w:r>
        <w:rPr>
          <w:lang w:val="de-DE"/>
        </w:rPr>
        <w:t>Carson RE, Pietrzak RH</w:t>
      </w:r>
      <w:r w:rsidRPr="004E73F5">
        <w:rPr>
          <w:lang w:val="de-DE"/>
        </w:rPr>
        <w:t>, Esterlis</w:t>
      </w:r>
      <w:r>
        <w:rPr>
          <w:lang w:val="de-DE"/>
        </w:rPr>
        <w:t xml:space="preserve"> I</w:t>
      </w:r>
      <w:r w:rsidRPr="004E73F5">
        <w:rPr>
          <w:lang w:val="de-DE"/>
        </w:rPr>
        <w:t xml:space="preserve"> </w:t>
      </w:r>
      <w:r>
        <w:rPr>
          <w:lang w:val="de-DE"/>
        </w:rPr>
        <w:t xml:space="preserve">(2022) </w:t>
      </w:r>
      <w:r w:rsidRPr="00EA1120">
        <w:rPr>
          <w:lang w:val="de-DE"/>
        </w:rPr>
        <w:t xml:space="preserve">Lower synaptic density is associated </w:t>
      </w:r>
      <w:r w:rsidRPr="00CB761E">
        <w:rPr>
          <w:lang w:val="de-DE"/>
        </w:rPr>
        <w:t xml:space="preserve">with psychiatric and cognitive alterations in obesity. </w:t>
      </w:r>
      <w:r w:rsidRPr="00CB761E">
        <w:rPr>
          <w:i/>
        </w:rPr>
        <w:t xml:space="preserve">Neuropsychopharmacology </w:t>
      </w:r>
      <w:r w:rsidRPr="00CB761E">
        <w:rPr>
          <w:b/>
          <w:bCs/>
          <w:iCs/>
        </w:rPr>
        <w:t>47:</w:t>
      </w:r>
      <w:r w:rsidRPr="00CB761E">
        <w:rPr>
          <w:iCs/>
        </w:rPr>
        <w:t>543-552.</w:t>
      </w:r>
    </w:p>
    <w:p w14:paraId="0A5DCFC1" w14:textId="77777777" w:rsidR="00741DA6" w:rsidRPr="00CB761E" w:rsidRDefault="00741DA6" w:rsidP="00741DA6">
      <w:pPr>
        <w:pStyle w:val="ListParagraph"/>
        <w:numPr>
          <w:ilvl w:val="0"/>
          <w:numId w:val="10"/>
        </w:numPr>
        <w:ind w:left="446" w:hanging="446"/>
        <w:rPr>
          <w:i/>
        </w:rPr>
      </w:pPr>
      <w:r w:rsidRPr="00CB761E">
        <w:t xml:space="preserve">Zhou WR, Wang M, Wang ZL, Zheng H, Wang MJ, </w:t>
      </w:r>
      <w:r w:rsidRPr="00CB761E">
        <w:rPr>
          <w:b/>
        </w:rPr>
        <w:t>Potenza MN</w:t>
      </w:r>
      <w:r w:rsidRPr="00CB761E">
        <w:t xml:space="preserve">, Dong GH (2022) Connectome-based prediction of craving for gaming in internet gaming disorder. </w:t>
      </w:r>
      <w:r w:rsidRPr="00CB761E">
        <w:rPr>
          <w:i/>
        </w:rPr>
        <w:t xml:space="preserve">Addict Biol </w:t>
      </w:r>
      <w:r w:rsidRPr="00CB761E">
        <w:rPr>
          <w:b/>
          <w:bCs/>
          <w:iCs/>
        </w:rPr>
        <w:t>27(1):</w:t>
      </w:r>
      <w:r w:rsidRPr="00CB761E">
        <w:rPr>
          <w:iCs/>
        </w:rPr>
        <w:t>e17036.</w:t>
      </w:r>
    </w:p>
    <w:p w14:paraId="3F672A27" w14:textId="77777777" w:rsidR="00D9204F" w:rsidRPr="00D9204F" w:rsidRDefault="00D9204F" w:rsidP="00D9204F">
      <w:pPr>
        <w:pStyle w:val="ListParagraph"/>
        <w:numPr>
          <w:ilvl w:val="0"/>
          <w:numId w:val="10"/>
        </w:numPr>
        <w:rPr>
          <w:b/>
          <w:bCs/>
          <w:iCs/>
        </w:rPr>
      </w:pPr>
      <w:r w:rsidRPr="00CB761E">
        <w:t xml:space="preserve">Panza KE, Kline AC, Na PJ, </w:t>
      </w:r>
      <w:r w:rsidRPr="00CB761E">
        <w:rPr>
          <w:b/>
        </w:rPr>
        <w:t>Potenza MN</w:t>
      </w:r>
      <w:r w:rsidRPr="00CB761E">
        <w:t>, Norman SB, Pietrzak</w:t>
      </w:r>
      <w:r>
        <w:t xml:space="preserve"> RH (2022) </w:t>
      </w:r>
      <w:r w:rsidRPr="00673380">
        <w:t>Epidemiology of DSM-5 Alcohol Use Disorder in US Military Veterans: Results from the National Health and Resilience in Veterans Study</w:t>
      </w:r>
      <w:r>
        <w:t xml:space="preserve">. </w:t>
      </w:r>
      <w:r>
        <w:rPr>
          <w:i/>
        </w:rPr>
        <w:t xml:space="preserve">Drug and Alcohol Dependence </w:t>
      </w:r>
      <w:r w:rsidRPr="00D9204F">
        <w:rPr>
          <w:b/>
          <w:bCs/>
          <w:iCs/>
        </w:rPr>
        <w:t>231:</w:t>
      </w:r>
      <w:r w:rsidRPr="00D9204F">
        <w:rPr>
          <w:iCs/>
        </w:rPr>
        <w:t>109240.</w:t>
      </w:r>
    </w:p>
    <w:p w14:paraId="3016B2DE" w14:textId="77777777" w:rsidR="00850820" w:rsidRPr="00824487" w:rsidRDefault="00850820" w:rsidP="00850820">
      <w:pPr>
        <w:pStyle w:val="ListParagraph"/>
        <w:numPr>
          <w:ilvl w:val="0"/>
          <w:numId w:val="10"/>
        </w:numPr>
        <w:ind w:left="446" w:hanging="446"/>
      </w:pPr>
      <w:r w:rsidRPr="00824487">
        <w:rPr>
          <w:bCs/>
        </w:rPr>
        <w:t xml:space="preserve">Wang Z, </w:t>
      </w:r>
      <w:bookmarkStart w:id="6" w:name="_Hlk14958031"/>
      <w:r w:rsidRPr="00824487">
        <w:rPr>
          <w:b/>
          <w:bCs/>
        </w:rPr>
        <w:t>Potenza MN</w:t>
      </w:r>
      <w:r w:rsidRPr="00824487">
        <w:rPr>
          <w:bCs/>
        </w:rPr>
        <w:t>, Song K, Fang XY, Liu L, Ma SS, Xia CC, Lan J, Yao YW, Zhan</w:t>
      </w:r>
      <w:bookmarkEnd w:id="6"/>
      <w:r w:rsidRPr="00824487">
        <w:rPr>
          <w:bCs/>
        </w:rPr>
        <w:t>g JT (2022)</w:t>
      </w:r>
      <w:r w:rsidRPr="00824487">
        <w:rPr>
          <w:b/>
          <w:bCs/>
        </w:rPr>
        <w:t xml:space="preserve"> </w:t>
      </w:r>
      <w:r w:rsidRPr="00824487">
        <w:rPr>
          <w:bCs/>
        </w:rPr>
        <w:t xml:space="preserve">Neural classification of internet gaming disorder and prediction of treatment response using a cue-reactivity fMRI task in young men. </w:t>
      </w:r>
      <w:r w:rsidRPr="00824487">
        <w:rPr>
          <w:bCs/>
          <w:i/>
        </w:rPr>
        <w:t xml:space="preserve">J Psychiatry Research </w:t>
      </w:r>
      <w:r w:rsidRPr="00824487">
        <w:rPr>
          <w:b/>
          <w:iCs/>
        </w:rPr>
        <w:t>145:</w:t>
      </w:r>
      <w:r w:rsidRPr="00824487">
        <w:rPr>
          <w:bCs/>
          <w:iCs/>
        </w:rPr>
        <w:t>309-316.</w:t>
      </w:r>
    </w:p>
    <w:p w14:paraId="25DDDC8F" w14:textId="77777777" w:rsidR="004F036C" w:rsidRPr="00824487" w:rsidRDefault="004F036C" w:rsidP="004F036C">
      <w:pPr>
        <w:pStyle w:val="ListParagraph"/>
        <w:numPr>
          <w:ilvl w:val="0"/>
          <w:numId w:val="10"/>
        </w:numPr>
        <w:ind w:left="446" w:hanging="446"/>
        <w:rPr>
          <w:b/>
          <w:bCs/>
          <w:iCs/>
        </w:rPr>
      </w:pPr>
      <w:r w:rsidRPr="00824487">
        <w:t xml:space="preserve">Angarita GA, Worhunsky PD, Naganawa M, Toyanaga T, Nabulsi NB, Li CSR, Esterlis I, Skosnick PD, Radhakrishnan R, Pittman B, Gueorguieva R, </w:t>
      </w:r>
      <w:r w:rsidRPr="00824487">
        <w:rPr>
          <w:b/>
        </w:rPr>
        <w:t>Potenza MN,</w:t>
      </w:r>
      <w:r w:rsidRPr="00824487">
        <w:t xml:space="preserve"> Finnema SJ, Huang Y, Carson RE, Malison RT (2022) Lower Prefrontal Cortical Synaptic Density in Humans with Cocaine Use Disorder: An Initial 11C-UCB-J PET Study. </w:t>
      </w:r>
      <w:r w:rsidRPr="00824487">
        <w:rPr>
          <w:i/>
        </w:rPr>
        <w:t xml:space="preserve">Addict Biol </w:t>
      </w:r>
      <w:r w:rsidRPr="00824487">
        <w:rPr>
          <w:b/>
          <w:bCs/>
          <w:iCs/>
        </w:rPr>
        <w:t>27(2):</w:t>
      </w:r>
      <w:r w:rsidRPr="00824487">
        <w:rPr>
          <w:color w:val="1C1D1E"/>
          <w:sz w:val="21"/>
          <w:szCs w:val="21"/>
          <w:shd w:val="clear" w:color="auto" w:fill="FFFFFF"/>
        </w:rPr>
        <w:t xml:space="preserve"> </w:t>
      </w:r>
      <w:r w:rsidRPr="00824487">
        <w:rPr>
          <w:iCs/>
        </w:rPr>
        <w:t>e13123.</w:t>
      </w:r>
    </w:p>
    <w:p w14:paraId="33077D99" w14:textId="1F2C223F" w:rsidR="007E1B06" w:rsidRPr="0001064D" w:rsidRDefault="007E1B06" w:rsidP="007E1B06">
      <w:pPr>
        <w:pStyle w:val="ListParagraph"/>
        <w:numPr>
          <w:ilvl w:val="0"/>
          <w:numId w:val="10"/>
        </w:numPr>
      </w:pPr>
      <w:r w:rsidRPr="00824487">
        <w:rPr>
          <w:bCs/>
          <w:lang w:bidi="en-US"/>
        </w:rPr>
        <w:t>Sultana MS, Islam M</w:t>
      </w:r>
      <w:r w:rsidR="00456433" w:rsidRPr="00824487">
        <w:rPr>
          <w:bCs/>
          <w:lang w:bidi="en-US"/>
        </w:rPr>
        <w:t>S</w:t>
      </w:r>
      <w:r w:rsidRPr="00824487">
        <w:rPr>
          <w:bCs/>
          <w:lang w:bidi="en-US"/>
        </w:rPr>
        <w:t xml:space="preserve">, Sayeed A, </w:t>
      </w:r>
      <w:r w:rsidRPr="00824487">
        <w:rPr>
          <w:b/>
          <w:bCs/>
          <w:lang w:bidi="en-US"/>
        </w:rPr>
        <w:t>Potenza MN</w:t>
      </w:r>
      <w:r w:rsidRPr="00824487">
        <w:rPr>
          <w:bCs/>
          <w:lang w:bidi="en-US"/>
        </w:rPr>
        <w:t>, Sikder MT, Rahman MA</w:t>
      </w:r>
      <w:r w:rsidR="00456433" w:rsidRPr="00824487">
        <w:rPr>
          <w:bCs/>
          <w:lang w:bidi="en-US"/>
        </w:rPr>
        <w:t>A</w:t>
      </w:r>
      <w:r w:rsidRPr="00824487">
        <w:rPr>
          <w:bCs/>
          <w:lang w:bidi="en-US"/>
        </w:rPr>
        <w:t>, Koly KN (2022) Prevalence</w:t>
      </w:r>
      <w:r w:rsidRPr="0001064D">
        <w:rPr>
          <w:bCs/>
          <w:lang w:bidi="en-US"/>
        </w:rPr>
        <w:t xml:space="preserve"> and correlates of diabetes distress and depressive symptoms among individuals with type-2 diabetes mellitus during Ramadan fasting during the COVID-19 pandemic in Bangladesh: A cross-sectional study</w:t>
      </w:r>
      <w:r>
        <w:rPr>
          <w:bCs/>
          <w:lang w:bidi="en-US"/>
        </w:rPr>
        <w:t xml:space="preserve">. </w:t>
      </w:r>
      <w:r>
        <w:rPr>
          <w:bCs/>
          <w:i/>
          <w:lang w:bidi="en-US"/>
        </w:rPr>
        <w:t xml:space="preserve">Diabetes Research and Clinical Practice </w:t>
      </w:r>
      <w:r>
        <w:rPr>
          <w:b/>
          <w:iCs/>
          <w:lang w:bidi="en-US"/>
        </w:rPr>
        <w:t>185:</w:t>
      </w:r>
      <w:r>
        <w:rPr>
          <w:bCs/>
          <w:iCs/>
          <w:lang w:bidi="en-US"/>
        </w:rPr>
        <w:t>109210.</w:t>
      </w:r>
    </w:p>
    <w:p w14:paraId="34815412" w14:textId="77777777" w:rsidR="00141548" w:rsidRDefault="00141548" w:rsidP="00141548">
      <w:pPr>
        <w:pStyle w:val="ListParagraph"/>
        <w:numPr>
          <w:ilvl w:val="0"/>
          <w:numId w:val="10"/>
        </w:numPr>
        <w:ind w:left="446" w:hanging="446"/>
      </w:pPr>
      <w:r w:rsidRPr="001C6ABD">
        <w:rPr>
          <w:bCs/>
        </w:rPr>
        <w:t>Ma</w:t>
      </w:r>
      <w:r>
        <w:rPr>
          <w:bCs/>
        </w:rPr>
        <w:t xml:space="preserve"> SS</w:t>
      </w:r>
      <w:r w:rsidRPr="001C6ABD">
        <w:rPr>
          <w:bCs/>
        </w:rPr>
        <w:t>, Zhang</w:t>
      </w:r>
      <w:r>
        <w:rPr>
          <w:bCs/>
        </w:rPr>
        <w:t xml:space="preserve"> JT</w:t>
      </w:r>
      <w:r w:rsidRPr="001C6ABD">
        <w:rPr>
          <w:bCs/>
        </w:rPr>
        <w:t>, Wang</w:t>
      </w:r>
      <w:r>
        <w:rPr>
          <w:bCs/>
        </w:rPr>
        <w:t xml:space="preserve"> LB</w:t>
      </w:r>
      <w:r w:rsidRPr="001C6ABD">
        <w:rPr>
          <w:bCs/>
        </w:rPr>
        <w:t>, Yao</w:t>
      </w:r>
      <w:r>
        <w:rPr>
          <w:bCs/>
        </w:rPr>
        <w:t xml:space="preserve"> ST</w:t>
      </w:r>
      <w:r w:rsidRPr="001C6ABD">
        <w:rPr>
          <w:bCs/>
        </w:rPr>
        <w:t>, Fang</w:t>
      </w:r>
      <w:r>
        <w:rPr>
          <w:bCs/>
        </w:rPr>
        <w:t xml:space="preserve"> RH</w:t>
      </w:r>
      <w:r w:rsidRPr="001C6ABD">
        <w:rPr>
          <w:bCs/>
        </w:rPr>
        <w:t>, Hu</w:t>
      </w:r>
      <w:r>
        <w:rPr>
          <w:bCs/>
        </w:rPr>
        <w:t xml:space="preserve"> YF</w:t>
      </w:r>
      <w:r w:rsidRPr="001C6ABD">
        <w:rPr>
          <w:bCs/>
        </w:rPr>
        <w:t>, Jiang</w:t>
      </w:r>
      <w:r>
        <w:rPr>
          <w:bCs/>
        </w:rPr>
        <w:t xml:space="preserve"> XY</w:t>
      </w:r>
      <w:r w:rsidRPr="001C6ABD">
        <w:rPr>
          <w:bCs/>
        </w:rPr>
        <w:t xml:space="preserve">, </w:t>
      </w:r>
      <w:r w:rsidRPr="001F41EF">
        <w:rPr>
          <w:b/>
          <w:lang w:val="de-DE"/>
        </w:rPr>
        <w:t>Potenza MN</w:t>
      </w:r>
      <w:r>
        <w:rPr>
          <w:lang w:val="de-DE"/>
        </w:rPr>
        <w:t>,</w:t>
      </w:r>
      <w:r w:rsidRPr="00534323">
        <w:rPr>
          <w:lang w:val="de-DE"/>
        </w:rPr>
        <w:t xml:space="preserve"> </w:t>
      </w:r>
      <w:r w:rsidRPr="001C6ABD">
        <w:rPr>
          <w:bCs/>
        </w:rPr>
        <w:t>Fang</w:t>
      </w:r>
      <w:r>
        <w:rPr>
          <w:bCs/>
        </w:rPr>
        <w:t xml:space="preserve"> XY (2022) </w:t>
      </w:r>
      <w:r w:rsidRPr="001C6ABD">
        <w:rPr>
          <w:bCs/>
        </w:rPr>
        <w:t xml:space="preserve">Efficient </w:t>
      </w:r>
      <w:r>
        <w:rPr>
          <w:bCs/>
        </w:rPr>
        <w:t>brain connectivity</w:t>
      </w:r>
      <w:r w:rsidRPr="001C6ABD">
        <w:rPr>
          <w:bCs/>
        </w:rPr>
        <w:t xml:space="preserve"> reconfiguration predicts higher marital quality and lower depression</w:t>
      </w:r>
      <w:r>
        <w:rPr>
          <w:bCs/>
        </w:rPr>
        <w:t xml:space="preserve">. </w:t>
      </w:r>
      <w:r>
        <w:rPr>
          <w:bCs/>
          <w:i/>
        </w:rPr>
        <w:t xml:space="preserve">Soc Cog Affect Neurosci </w:t>
      </w:r>
      <w:r>
        <w:rPr>
          <w:b/>
          <w:iCs/>
        </w:rPr>
        <w:t>17(3):</w:t>
      </w:r>
      <w:r>
        <w:rPr>
          <w:bCs/>
          <w:iCs/>
        </w:rPr>
        <w:t>323-335.</w:t>
      </w:r>
    </w:p>
    <w:p w14:paraId="4A7B60A8" w14:textId="77777777" w:rsidR="00C303A4" w:rsidRPr="00C303A4" w:rsidRDefault="00C303A4" w:rsidP="00C303A4">
      <w:pPr>
        <w:pStyle w:val="ListParagraph"/>
        <w:numPr>
          <w:ilvl w:val="0"/>
          <w:numId w:val="10"/>
        </w:numPr>
        <w:ind w:left="446" w:hanging="446"/>
        <w:rPr>
          <w:rFonts w:asciiTheme="majorBidi" w:eastAsiaTheme="minorHAnsi" w:hAnsiTheme="majorBidi" w:cstheme="majorBidi"/>
          <w:i/>
        </w:rPr>
      </w:pPr>
      <w:r w:rsidRPr="002C797F">
        <w:rPr>
          <w:rFonts w:asciiTheme="majorBidi" w:eastAsiaTheme="minorHAnsi" w:hAnsiTheme="majorBidi" w:cstheme="majorBidi"/>
        </w:rPr>
        <w:t>Patel</w:t>
      </w:r>
      <w:r>
        <w:rPr>
          <w:rFonts w:asciiTheme="majorBidi" w:eastAsiaTheme="minorHAnsi" w:hAnsiTheme="majorBidi" w:cstheme="majorBidi"/>
        </w:rPr>
        <w:t xml:space="preserve"> KT,</w:t>
      </w:r>
      <w:r w:rsidRPr="002C797F">
        <w:rPr>
          <w:rFonts w:asciiTheme="majorBidi" w:eastAsiaTheme="minorHAnsi" w:hAnsiTheme="majorBidi" w:cstheme="majorBidi"/>
        </w:rPr>
        <w:t xml:space="preserve"> Stevens </w:t>
      </w:r>
      <w:r>
        <w:rPr>
          <w:rFonts w:asciiTheme="majorBidi" w:eastAsiaTheme="minorHAnsi" w:hAnsiTheme="majorBidi" w:cstheme="majorBidi"/>
        </w:rPr>
        <w:t>MC,</w:t>
      </w:r>
      <w:r w:rsidRPr="002C797F">
        <w:rPr>
          <w:rFonts w:asciiTheme="majorBidi" w:eastAsiaTheme="minorHAnsi" w:hAnsiTheme="majorBidi" w:cstheme="majorBidi"/>
        </w:rPr>
        <w:t xml:space="preserve"> Dunlap</w:t>
      </w:r>
      <w:r>
        <w:rPr>
          <w:rFonts w:asciiTheme="majorBidi" w:eastAsiaTheme="minorHAnsi" w:hAnsiTheme="majorBidi" w:cstheme="majorBidi"/>
        </w:rPr>
        <w:t xml:space="preserve"> A,</w:t>
      </w:r>
      <w:r w:rsidRPr="002C797F">
        <w:rPr>
          <w:rFonts w:asciiTheme="majorBidi" w:eastAsiaTheme="minorHAnsi" w:hAnsiTheme="majorBidi" w:cstheme="majorBidi"/>
        </w:rPr>
        <w:t xml:space="preserve"> Gallagher</w:t>
      </w:r>
      <w:r>
        <w:rPr>
          <w:rFonts w:asciiTheme="majorBidi" w:eastAsiaTheme="minorHAnsi" w:hAnsiTheme="majorBidi" w:cstheme="majorBidi"/>
        </w:rPr>
        <w:t xml:space="preserve"> A,</w:t>
      </w:r>
      <w:r w:rsidRPr="002C797F">
        <w:rPr>
          <w:rFonts w:asciiTheme="majorBidi" w:eastAsiaTheme="minorHAnsi" w:hAnsiTheme="majorBidi" w:cstheme="majorBidi"/>
        </w:rPr>
        <w:t xml:space="preserve"> O’Malley</w:t>
      </w:r>
      <w:r>
        <w:rPr>
          <w:rFonts w:asciiTheme="majorBidi" w:eastAsiaTheme="minorHAnsi" w:hAnsiTheme="majorBidi" w:cstheme="majorBidi"/>
        </w:rPr>
        <w:t xml:space="preserve"> SS,</w:t>
      </w:r>
      <w:r w:rsidRPr="002C797F">
        <w:rPr>
          <w:rFonts w:asciiTheme="majorBidi" w:eastAsiaTheme="minorHAnsi" w:hAnsiTheme="majorBidi" w:cstheme="majorBidi"/>
        </w:rPr>
        <w:t xml:space="preserve"> </w:t>
      </w:r>
      <w:r w:rsidRPr="00B06EB9">
        <w:rPr>
          <w:rFonts w:asciiTheme="majorBidi" w:eastAsiaTheme="minorHAnsi" w:hAnsiTheme="majorBidi" w:cstheme="majorBidi"/>
        </w:rPr>
        <w:t xml:space="preserve">DeMartini </w:t>
      </w:r>
      <w:r>
        <w:rPr>
          <w:rFonts w:asciiTheme="majorBidi" w:eastAsiaTheme="minorHAnsi" w:hAnsiTheme="majorBidi" w:cstheme="majorBidi"/>
        </w:rPr>
        <w:t xml:space="preserve">K, </w:t>
      </w:r>
      <w:r w:rsidRPr="002C797F">
        <w:rPr>
          <w:rFonts w:asciiTheme="majorBidi" w:eastAsiaTheme="minorHAnsi" w:hAnsiTheme="majorBidi" w:cstheme="majorBidi"/>
          <w:b/>
        </w:rPr>
        <w:t>Potenza MN</w:t>
      </w:r>
      <w:r>
        <w:rPr>
          <w:rFonts w:asciiTheme="majorBidi" w:eastAsiaTheme="minorHAnsi" w:hAnsiTheme="majorBidi" w:cstheme="majorBidi"/>
        </w:rPr>
        <w:t>,</w:t>
      </w:r>
      <w:r w:rsidRPr="002C797F">
        <w:rPr>
          <w:rFonts w:asciiTheme="majorBidi" w:eastAsiaTheme="minorHAnsi" w:hAnsiTheme="majorBidi" w:cstheme="majorBidi"/>
        </w:rPr>
        <w:t xml:space="preserve"> Krystal</w:t>
      </w:r>
      <w:r>
        <w:rPr>
          <w:rFonts w:asciiTheme="majorBidi" w:eastAsiaTheme="minorHAnsi" w:hAnsiTheme="majorBidi" w:cstheme="majorBidi"/>
        </w:rPr>
        <w:t xml:space="preserve"> JH</w:t>
      </w:r>
      <w:r w:rsidRPr="002C797F">
        <w:rPr>
          <w:rFonts w:asciiTheme="majorBidi" w:eastAsiaTheme="minorHAnsi" w:hAnsiTheme="majorBidi" w:cstheme="majorBidi"/>
        </w:rPr>
        <w:t>, Pearlson</w:t>
      </w:r>
      <w:r>
        <w:rPr>
          <w:rFonts w:asciiTheme="majorBidi" w:eastAsiaTheme="minorHAnsi" w:hAnsiTheme="majorBidi" w:cstheme="majorBidi"/>
        </w:rPr>
        <w:t xml:space="preserve"> GD</w:t>
      </w:r>
      <w:r w:rsidRPr="002C797F">
        <w:rPr>
          <w:rFonts w:asciiTheme="majorBidi" w:eastAsiaTheme="minorHAnsi" w:hAnsiTheme="majorBidi" w:cstheme="majorBidi"/>
        </w:rPr>
        <w:t xml:space="preserve"> </w:t>
      </w:r>
      <w:r>
        <w:rPr>
          <w:rFonts w:asciiTheme="majorBidi" w:eastAsiaTheme="minorHAnsi" w:hAnsiTheme="majorBidi" w:cstheme="majorBidi"/>
        </w:rPr>
        <w:t xml:space="preserve">(2022) </w:t>
      </w:r>
      <w:r w:rsidRPr="002C797F">
        <w:rPr>
          <w:rFonts w:asciiTheme="majorBidi" w:eastAsiaTheme="minorHAnsi" w:hAnsiTheme="majorBidi" w:cstheme="majorBidi"/>
        </w:rPr>
        <w:t xml:space="preserve">Effects Of The Fyn Kinase Inhibitor Saracatinib On The </w:t>
      </w:r>
      <w:r>
        <w:rPr>
          <w:rFonts w:asciiTheme="majorBidi" w:eastAsiaTheme="minorHAnsi" w:hAnsiTheme="majorBidi" w:cstheme="majorBidi"/>
        </w:rPr>
        <w:t>Ventral Striatum</w:t>
      </w:r>
      <w:r w:rsidRPr="002C797F">
        <w:rPr>
          <w:rFonts w:asciiTheme="majorBidi" w:eastAsiaTheme="minorHAnsi" w:hAnsiTheme="majorBidi" w:cstheme="majorBidi"/>
        </w:rPr>
        <w:t xml:space="preserve"> During Performance Of An FMRI Monetary Incentive Delay Task In Individuals Family History Positive Or Negative For Alcoholism</w:t>
      </w:r>
      <w:r>
        <w:rPr>
          <w:rFonts w:asciiTheme="majorBidi" w:eastAsiaTheme="minorHAnsi" w:hAnsiTheme="majorBidi" w:cstheme="majorBidi"/>
        </w:rPr>
        <w:t>.</w:t>
      </w:r>
      <w:r w:rsidRPr="002C797F">
        <w:rPr>
          <w:rFonts w:asciiTheme="majorBidi" w:eastAsiaTheme="minorHAnsi" w:hAnsiTheme="majorBidi" w:cstheme="majorBidi"/>
        </w:rPr>
        <w:t xml:space="preserve"> </w:t>
      </w:r>
      <w:r>
        <w:rPr>
          <w:rFonts w:asciiTheme="majorBidi" w:eastAsiaTheme="minorHAnsi" w:hAnsiTheme="majorBidi" w:cstheme="majorBidi"/>
          <w:i/>
        </w:rPr>
        <w:t xml:space="preserve">Neuropsychopharmacol </w:t>
      </w:r>
      <w:r w:rsidRPr="00C303A4">
        <w:rPr>
          <w:rFonts w:asciiTheme="majorBidi" w:eastAsiaTheme="minorHAnsi" w:hAnsiTheme="majorBidi" w:cstheme="majorBidi"/>
          <w:b/>
          <w:bCs/>
          <w:iCs/>
        </w:rPr>
        <w:t>47</w:t>
      </w:r>
      <w:r>
        <w:rPr>
          <w:rFonts w:asciiTheme="majorBidi" w:eastAsiaTheme="minorHAnsi" w:hAnsiTheme="majorBidi" w:cstheme="majorBidi"/>
          <w:iCs/>
        </w:rPr>
        <w:t>:</w:t>
      </w:r>
      <w:r w:rsidRPr="00C303A4">
        <w:rPr>
          <w:rFonts w:asciiTheme="majorBidi" w:eastAsiaTheme="minorHAnsi" w:hAnsiTheme="majorBidi" w:cstheme="majorBidi"/>
          <w:iCs/>
        </w:rPr>
        <w:t>840–846</w:t>
      </w:r>
      <w:r>
        <w:rPr>
          <w:rFonts w:asciiTheme="majorBidi" w:eastAsiaTheme="minorHAnsi" w:hAnsiTheme="majorBidi" w:cstheme="majorBidi"/>
          <w:iCs/>
        </w:rPr>
        <w:t>.</w:t>
      </w:r>
    </w:p>
    <w:p w14:paraId="053A2897" w14:textId="77777777" w:rsidR="00801CCB" w:rsidRPr="00073B7A" w:rsidRDefault="00801CCB" w:rsidP="00801CCB">
      <w:pPr>
        <w:pStyle w:val="ListParagraph"/>
        <w:numPr>
          <w:ilvl w:val="0"/>
          <w:numId w:val="10"/>
        </w:numPr>
        <w:tabs>
          <w:tab w:val="left" w:pos="5220"/>
        </w:tabs>
        <w:ind w:left="446" w:hanging="446"/>
      </w:pPr>
      <w:r w:rsidRPr="00394037">
        <w:rPr>
          <w:color w:val="000000" w:themeColor="text1"/>
        </w:rPr>
        <w:t>Chen</w:t>
      </w:r>
      <w:r>
        <w:rPr>
          <w:color w:val="000000" w:themeColor="text1"/>
        </w:rPr>
        <w:t xml:space="preserve"> CY</w:t>
      </w:r>
      <w:r w:rsidRPr="00394037">
        <w:rPr>
          <w:color w:val="000000" w:themeColor="text1"/>
        </w:rPr>
        <w:t>, Chen</w:t>
      </w:r>
      <w:r>
        <w:rPr>
          <w:color w:val="000000" w:themeColor="text1"/>
        </w:rPr>
        <w:t xml:space="preserve"> IH</w:t>
      </w:r>
      <w:r w:rsidRPr="00394037">
        <w:rPr>
          <w:color w:val="000000" w:themeColor="text1"/>
        </w:rPr>
        <w:t>, Hou</w:t>
      </w:r>
      <w:r>
        <w:rPr>
          <w:color w:val="000000" w:themeColor="text1"/>
        </w:rPr>
        <w:t xml:space="preserve"> WL</w:t>
      </w:r>
      <w:r w:rsidRPr="00394037">
        <w:rPr>
          <w:color w:val="000000" w:themeColor="text1"/>
        </w:rPr>
        <w:t xml:space="preserve">, </w:t>
      </w:r>
      <w:r w:rsidRPr="00280C60">
        <w:rPr>
          <w:b/>
        </w:rPr>
        <w:t>Potenza MN</w:t>
      </w:r>
      <w:r>
        <w:rPr>
          <w:b/>
        </w:rPr>
        <w:t>,</w:t>
      </w:r>
      <w:r>
        <w:t xml:space="preserve"> </w:t>
      </w:r>
      <w:r w:rsidRPr="00394037">
        <w:rPr>
          <w:color w:val="000000" w:themeColor="text1"/>
        </w:rPr>
        <w:t>O’Brien</w:t>
      </w:r>
      <w:r>
        <w:rPr>
          <w:color w:val="000000" w:themeColor="text1"/>
        </w:rPr>
        <w:t xml:space="preserve"> K</w:t>
      </w:r>
      <w:r w:rsidRPr="00394037">
        <w:rPr>
          <w:color w:val="000000" w:themeColor="text1"/>
        </w:rPr>
        <w:t>, Lin</w:t>
      </w:r>
      <w:r>
        <w:rPr>
          <w:color w:val="000000" w:themeColor="text1"/>
        </w:rPr>
        <w:t xml:space="preserve"> CY</w:t>
      </w:r>
      <w:r w:rsidRPr="00394037">
        <w:rPr>
          <w:color w:val="000000" w:themeColor="text1"/>
        </w:rPr>
        <w:t>, Latner</w:t>
      </w:r>
      <w:r>
        <w:rPr>
          <w:color w:val="000000" w:themeColor="text1"/>
        </w:rPr>
        <w:t xml:space="preserve"> JD (2022) </w:t>
      </w:r>
      <w:r w:rsidRPr="00073B7A">
        <w:t xml:space="preserve">The relationship between children’s problematic </w:t>
      </w:r>
      <w:r>
        <w:t>I</w:t>
      </w:r>
      <w:r w:rsidRPr="00073B7A">
        <w:t>nternet-related behaviors and psychological distress during the COVID-19 pandemic: A longitudinal study</w:t>
      </w:r>
      <w:r>
        <w:t>.</w:t>
      </w:r>
      <w:r w:rsidRPr="00073B7A">
        <w:t xml:space="preserve"> </w:t>
      </w:r>
      <w:r>
        <w:rPr>
          <w:i/>
          <w:color w:val="000000" w:themeColor="text1"/>
        </w:rPr>
        <w:t xml:space="preserve">J Addict Med </w:t>
      </w:r>
      <w:r w:rsidRPr="00801CCB">
        <w:rPr>
          <w:b/>
          <w:bCs/>
          <w:iCs/>
          <w:color w:val="000000" w:themeColor="text1"/>
        </w:rPr>
        <w:t>16(2):</w:t>
      </w:r>
      <w:r w:rsidRPr="00801CCB">
        <w:rPr>
          <w:iCs/>
          <w:color w:val="000000" w:themeColor="text1"/>
        </w:rPr>
        <w:t>e73-e80</w:t>
      </w:r>
      <w:r>
        <w:rPr>
          <w:iCs/>
          <w:color w:val="000000" w:themeColor="text1"/>
        </w:rPr>
        <w:t>.</w:t>
      </w:r>
    </w:p>
    <w:p w14:paraId="6108F94F" w14:textId="77777777" w:rsidR="00C303A4" w:rsidRPr="00C303A4" w:rsidRDefault="00C303A4" w:rsidP="00C303A4">
      <w:pPr>
        <w:pStyle w:val="ListParagraph"/>
        <w:numPr>
          <w:ilvl w:val="0"/>
          <w:numId w:val="10"/>
        </w:numPr>
        <w:rPr>
          <w:i/>
        </w:rPr>
      </w:pPr>
      <w:r>
        <w:t xml:space="preserve">Ekhtiari H, </w:t>
      </w:r>
      <w:r w:rsidRPr="009B69BF">
        <w:t xml:space="preserve">Zare-Bidoky </w:t>
      </w:r>
      <w:r>
        <w:t>M</w:t>
      </w:r>
      <w:r w:rsidRPr="009B69BF">
        <w:t xml:space="preserve">, Sangchooli </w:t>
      </w:r>
      <w:r>
        <w:t>A</w:t>
      </w:r>
      <w:r w:rsidRPr="009B69BF">
        <w:t xml:space="preserve">, Janes </w:t>
      </w:r>
      <w:r>
        <w:t>A</w:t>
      </w:r>
      <w:r w:rsidRPr="009B69BF">
        <w:t xml:space="preserve">, Kaufman </w:t>
      </w:r>
      <w:r>
        <w:t>M</w:t>
      </w:r>
      <w:r w:rsidRPr="009B69BF">
        <w:t xml:space="preserve">, Oliver </w:t>
      </w:r>
      <w:r>
        <w:t>J</w:t>
      </w:r>
      <w:r w:rsidRPr="009B69BF">
        <w:t xml:space="preserve">, Prisciandaro </w:t>
      </w:r>
      <w:r>
        <w:t>J</w:t>
      </w:r>
      <w:r w:rsidRPr="009B69BF">
        <w:t xml:space="preserve">, Wüstenberg </w:t>
      </w:r>
      <w:r>
        <w:t>T</w:t>
      </w:r>
      <w:r w:rsidRPr="009B69BF">
        <w:t xml:space="preserve">, Anton </w:t>
      </w:r>
      <w:r>
        <w:t>R</w:t>
      </w:r>
      <w:r w:rsidRPr="009B69BF">
        <w:t xml:space="preserve">, Bach </w:t>
      </w:r>
      <w:r>
        <w:t>P</w:t>
      </w:r>
      <w:r w:rsidRPr="009B69BF">
        <w:t xml:space="preserve">, Baldacchino </w:t>
      </w:r>
      <w:r>
        <w:t>A</w:t>
      </w:r>
      <w:r w:rsidRPr="009B69BF">
        <w:t xml:space="preserve">, Beck </w:t>
      </w:r>
      <w:r>
        <w:t>A</w:t>
      </w:r>
      <w:r w:rsidRPr="009B69BF">
        <w:t>, B</w:t>
      </w:r>
      <w:r>
        <w:t>j</w:t>
      </w:r>
      <w:r w:rsidRPr="009B69BF">
        <w:t xml:space="preserve">ork </w:t>
      </w:r>
      <w:r>
        <w:t>J</w:t>
      </w:r>
      <w:r w:rsidRPr="009B69BF">
        <w:t xml:space="preserve">, Brewer </w:t>
      </w:r>
      <w:r>
        <w:t>J</w:t>
      </w:r>
      <w:r w:rsidRPr="009B69BF">
        <w:t xml:space="preserve">, Childress </w:t>
      </w:r>
      <w:r>
        <w:t>AR</w:t>
      </w:r>
      <w:r w:rsidRPr="009B69BF">
        <w:t xml:space="preserve">, Clause </w:t>
      </w:r>
      <w:r>
        <w:t>E</w:t>
      </w:r>
      <w:r w:rsidRPr="009B69BF">
        <w:t xml:space="preserve">, Courtney </w:t>
      </w:r>
      <w:r>
        <w:t>K</w:t>
      </w:r>
      <w:r w:rsidRPr="009B69BF">
        <w:t xml:space="preserve">, Ebrahimi </w:t>
      </w:r>
      <w:r>
        <w:t>M</w:t>
      </w:r>
      <w:r w:rsidRPr="009B69BF">
        <w:t xml:space="preserve">, Filbey </w:t>
      </w:r>
      <w:r>
        <w:t>F</w:t>
      </w:r>
      <w:r w:rsidRPr="009B69BF">
        <w:t xml:space="preserve">, Ghahremani </w:t>
      </w:r>
      <w:r>
        <w:t>D</w:t>
      </w:r>
      <w:r w:rsidRPr="009B69BF">
        <w:t>, Ghobadi-Azbari</w:t>
      </w:r>
      <w:r>
        <w:t xml:space="preserve"> P</w:t>
      </w:r>
      <w:r w:rsidRPr="009B69BF">
        <w:t xml:space="preserve">, Goldstein </w:t>
      </w:r>
      <w:r>
        <w:t>R</w:t>
      </w:r>
      <w:r w:rsidRPr="009B69BF">
        <w:t xml:space="preserve">, Goudrian </w:t>
      </w:r>
      <w:r>
        <w:t>A</w:t>
      </w:r>
      <w:r w:rsidRPr="009B69BF">
        <w:t xml:space="preserve">, Grodin </w:t>
      </w:r>
      <w:r>
        <w:t>A</w:t>
      </w:r>
      <w:r w:rsidRPr="009B69BF">
        <w:t xml:space="preserve">, Hamilton </w:t>
      </w:r>
      <w:r>
        <w:t>P</w:t>
      </w:r>
      <w:r w:rsidRPr="009B69BF">
        <w:t xml:space="preserve">, Hanlon </w:t>
      </w:r>
      <w:r>
        <w:t>C</w:t>
      </w:r>
      <w:r w:rsidRPr="009B69BF">
        <w:t xml:space="preserve">, Abharian </w:t>
      </w:r>
      <w:r>
        <w:t>P</w:t>
      </w:r>
      <w:r w:rsidRPr="009B69BF">
        <w:t xml:space="preserve">, Heinz </w:t>
      </w:r>
      <w:r>
        <w:t>A</w:t>
      </w:r>
      <w:r w:rsidRPr="009B69BF">
        <w:t xml:space="preserve">, Joseph </w:t>
      </w:r>
      <w:r>
        <w:t>J</w:t>
      </w:r>
      <w:r w:rsidRPr="009B69BF">
        <w:t xml:space="preserve">, Kiefer </w:t>
      </w:r>
      <w:r>
        <w:t>F</w:t>
      </w:r>
      <w:r w:rsidRPr="009B69BF">
        <w:t xml:space="preserve">, Khojasteh Zonoozi </w:t>
      </w:r>
      <w:r>
        <w:t>A</w:t>
      </w:r>
      <w:r w:rsidRPr="009B69BF">
        <w:t xml:space="preserve">, Kober </w:t>
      </w:r>
      <w:r>
        <w:t>H</w:t>
      </w:r>
      <w:r w:rsidRPr="009B69BF">
        <w:t xml:space="preserve">, Kuplicki </w:t>
      </w:r>
      <w:r>
        <w:t>R</w:t>
      </w:r>
      <w:r w:rsidRPr="009B69BF">
        <w:t xml:space="preserve">, Li </w:t>
      </w:r>
      <w:r>
        <w:t>Q</w:t>
      </w:r>
      <w:r w:rsidRPr="009B69BF">
        <w:t xml:space="preserve">, London </w:t>
      </w:r>
      <w:r>
        <w:t>E</w:t>
      </w:r>
      <w:r w:rsidRPr="009B69BF">
        <w:t xml:space="preserve">, McClernon </w:t>
      </w:r>
      <w:r>
        <w:t>J</w:t>
      </w:r>
      <w:r w:rsidRPr="009B69BF">
        <w:t xml:space="preserve">, Noori </w:t>
      </w:r>
      <w:r>
        <w:t>H</w:t>
      </w:r>
      <w:r w:rsidRPr="009B69BF">
        <w:t>, Owens</w:t>
      </w:r>
      <w:r>
        <w:t xml:space="preserve"> M</w:t>
      </w:r>
      <w:r w:rsidRPr="009B69BF">
        <w:t xml:space="preserve">, </w:t>
      </w:r>
      <w:r>
        <w:t>P</w:t>
      </w:r>
      <w:r w:rsidRPr="009B69BF">
        <w:t xml:space="preserve">aulus </w:t>
      </w:r>
      <w:r>
        <w:t>M</w:t>
      </w:r>
      <w:r w:rsidRPr="009B69BF">
        <w:t xml:space="preserve">, Perini </w:t>
      </w:r>
      <w:r>
        <w:t>I</w:t>
      </w:r>
      <w:r w:rsidRPr="009B69BF">
        <w:t xml:space="preserve">, </w:t>
      </w:r>
      <w:r w:rsidRPr="009B69BF">
        <w:rPr>
          <w:b/>
        </w:rPr>
        <w:t>Potenza MN</w:t>
      </w:r>
      <w:r w:rsidRPr="009B69BF">
        <w:t>, Potvin</w:t>
      </w:r>
      <w:r>
        <w:t xml:space="preserve"> S</w:t>
      </w:r>
      <w:r w:rsidRPr="009B69BF">
        <w:t xml:space="preserve">, Ray </w:t>
      </w:r>
      <w:r>
        <w:t>L</w:t>
      </w:r>
      <w:r w:rsidRPr="009B69BF">
        <w:t xml:space="preserve">, Schacht </w:t>
      </w:r>
      <w:r>
        <w:t>J</w:t>
      </w:r>
      <w:r w:rsidRPr="009B69BF">
        <w:t xml:space="preserve">, Seo </w:t>
      </w:r>
      <w:r>
        <w:t>D</w:t>
      </w:r>
      <w:r w:rsidRPr="009B69BF">
        <w:t xml:space="preserve">, Sinha </w:t>
      </w:r>
      <w:r>
        <w:t>R</w:t>
      </w:r>
      <w:r w:rsidRPr="009B69BF">
        <w:t xml:space="preserve">, Smolka </w:t>
      </w:r>
      <w:r>
        <w:t>M</w:t>
      </w:r>
      <w:r w:rsidRPr="009B69BF">
        <w:t xml:space="preserve">, Spanagel </w:t>
      </w:r>
      <w:r>
        <w:t>R</w:t>
      </w:r>
      <w:r w:rsidRPr="009B69BF">
        <w:t xml:space="preserve">, Steele </w:t>
      </w:r>
      <w:r>
        <w:t>V</w:t>
      </w:r>
      <w:r w:rsidRPr="009B69BF">
        <w:t xml:space="preserve">, Stein </w:t>
      </w:r>
      <w:r>
        <w:t>E</w:t>
      </w:r>
      <w:r w:rsidRPr="009B69BF">
        <w:t xml:space="preserve">, Loeber </w:t>
      </w:r>
      <w:r>
        <w:t>S</w:t>
      </w:r>
      <w:r w:rsidRPr="009B69BF">
        <w:t xml:space="preserve">, Tapert </w:t>
      </w:r>
      <w:r>
        <w:t>S</w:t>
      </w:r>
      <w:r w:rsidRPr="009B69BF">
        <w:t xml:space="preserve">, Verdejo-Garcia </w:t>
      </w:r>
      <w:r>
        <w:t>A</w:t>
      </w:r>
      <w:r w:rsidRPr="009B69BF">
        <w:t xml:space="preserve">, Vollstaedt-Klein </w:t>
      </w:r>
      <w:r>
        <w:t>S</w:t>
      </w:r>
      <w:r w:rsidRPr="009B69BF">
        <w:t xml:space="preserve">, Wetherill </w:t>
      </w:r>
      <w:r>
        <w:t>R</w:t>
      </w:r>
      <w:r w:rsidRPr="009B69BF">
        <w:t xml:space="preserve">, Wilson </w:t>
      </w:r>
      <w:r>
        <w:t>S</w:t>
      </w:r>
      <w:r w:rsidRPr="009B69BF">
        <w:t xml:space="preserve">, Witkiewitz </w:t>
      </w:r>
      <w:r>
        <w:t>K</w:t>
      </w:r>
      <w:r w:rsidRPr="009B69BF">
        <w:t xml:space="preserve">,Yuan </w:t>
      </w:r>
      <w:r>
        <w:t>K</w:t>
      </w:r>
      <w:r w:rsidRPr="009B69BF">
        <w:t xml:space="preserve">, Zhang </w:t>
      </w:r>
      <w:r>
        <w:t>X</w:t>
      </w:r>
      <w:r w:rsidRPr="009B69BF">
        <w:t>, Zilverstand</w:t>
      </w:r>
      <w:r>
        <w:t xml:space="preserve"> A</w:t>
      </w:r>
      <w:r w:rsidRPr="001E2C82">
        <w:t xml:space="preserve"> </w:t>
      </w:r>
      <w:r>
        <w:t xml:space="preserve">(2022) </w:t>
      </w:r>
      <w:r w:rsidRPr="00043C8F">
        <w:t xml:space="preserve">A </w:t>
      </w:r>
      <w:r w:rsidRPr="00043C8F">
        <w:lastRenderedPageBreak/>
        <w:t>Methodological Checklist for fMRI Drug Cue Reactivity Studies: Development and Expert Consensus</w:t>
      </w:r>
      <w:r>
        <w:t xml:space="preserve">. </w:t>
      </w:r>
      <w:r>
        <w:rPr>
          <w:i/>
        </w:rPr>
        <w:t xml:space="preserve">Nature Protocols </w:t>
      </w:r>
      <w:r w:rsidRPr="00C303A4">
        <w:rPr>
          <w:b/>
          <w:bCs/>
          <w:iCs/>
        </w:rPr>
        <w:t>17</w:t>
      </w:r>
      <w:r>
        <w:rPr>
          <w:b/>
          <w:bCs/>
          <w:iCs/>
        </w:rPr>
        <w:t>:</w:t>
      </w:r>
      <w:r w:rsidRPr="00C303A4">
        <w:rPr>
          <w:iCs/>
        </w:rPr>
        <w:t>567–595.</w:t>
      </w:r>
    </w:p>
    <w:p w14:paraId="52BB95A2" w14:textId="77777777" w:rsidR="00B578E2" w:rsidRPr="00B578E2" w:rsidRDefault="00B578E2" w:rsidP="00B578E2">
      <w:pPr>
        <w:pStyle w:val="ListParagraph"/>
        <w:numPr>
          <w:ilvl w:val="0"/>
          <w:numId w:val="10"/>
        </w:numPr>
        <w:rPr>
          <w:i/>
        </w:rPr>
      </w:pPr>
      <w:r>
        <w:t xml:space="preserve">Kótyuk E, Urbán R, Hende B, Richman M, Magi A, Király O, Barta C, Griffiths M, </w:t>
      </w:r>
      <w:r w:rsidRPr="00D641D3">
        <w:rPr>
          <w:b/>
        </w:rPr>
        <w:t>Potenza MN</w:t>
      </w:r>
      <w:r w:rsidRPr="00D641D3">
        <w:t>, Badga</w:t>
      </w:r>
      <w:r>
        <w:t>iyan RD</w:t>
      </w:r>
      <w:r w:rsidRPr="00D641D3">
        <w:t xml:space="preserve">, </w:t>
      </w:r>
      <w:r>
        <w:t>Blum K</w:t>
      </w:r>
      <w:r w:rsidRPr="00D641D3">
        <w:t>, Demetrovics</w:t>
      </w:r>
      <w:r>
        <w:t xml:space="preserve"> Z (2022)</w:t>
      </w:r>
      <w:r w:rsidRPr="00D641D3">
        <w:t xml:space="preserve"> The development and validation of the Reward Deficiency Syndrome Questionnaire</w:t>
      </w:r>
      <w:r>
        <w:t xml:space="preserve">. </w:t>
      </w:r>
      <w:r>
        <w:rPr>
          <w:i/>
        </w:rPr>
        <w:t xml:space="preserve">J Psychopharmacol </w:t>
      </w:r>
      <w:r w:rsidRPr="00B578E2">
        <w:rPr>
          <w:b/>
          <w:bCs/>
          <w:iCs/>
        </w:rPr>
        <w:t>36(3):</w:t>
      </w:r>
      <w:r w:rsidRPr="00B578E2">
        <w:rPr>
          <w:iCs/>
        </w:rPr>
        <w:t>409-422.</w:t>
      </w:r>
    </w:p>
    <w:p w14:paraId="3DF24787" w14:textId="77777777" w:rsidR="00B578E2" w:rsidRPr="0014351D" w:rsidRDefault="00B578E2" w:rsidP="00B578E2">
      <w:pPr>
        <w:pStyle w:val="ListParagraph"/>
        <w:numPr>
          <w:ilvl w:val="0"/>
          <w:numId w:val="10"/>
        </w:numPr>
        <w:ind w:left="446" w:hanging="446"/>
      </w:pPr>
      <w:r w:rsidRPr="0014351D">
        <w:rPr>
          <w:color w:val="000000" w:themeColor="text1"/>
        </w:rPr>
        <w:t>Calako</w:t>
      </w:r>
      <w:r>
        <w:rPr>
          <w:color w:val="000000" w:themeColor="text1"/>
        </w:rPr>
        <w:t>s KC</w:t>
      </w:r>
      <w:r w:rsidRPr="0014351D">
        <w:rPr>
          <w:color w:val="000000" w:themeColor="text1"/>
        </w:rPr>
        <w:t>, Rusowic</w:t>
      </w:r>
      <w:r>
        <w:rPr>
          <w:color w:val="000000" w:themeColor="text1"/>
        </w:rPr>
        <w:t>z A</w:t>
      </w:r>
      <w:r w:rsidRPr="0014351D">
        <w:rPr>
          <w:color w:val="000000" w:themeColor="text1"/>
        </w:rPr>
        <w:t>, Pittma</w:t>
      </w:r>
      <w:r>
        <w:rPr>
          <w:color w:val="000000" w:themeColor="text1"/>
        </w:rPr>
        <w:t>n B</w:t>
      </w:r>
      <w:r w:rsidRPr="0014351D">
        <w:rPr>
          <w:color w:val="000000" w:themeColor="text1"/>
        </w:rPr>
        <w:t>, Gallezo</w:t>
      </w:r>
      <w:r>
        <w:rPr>
          <w:color w:val="000000" w:themeColor="text1"/>
        </w:rPr>
        <w:t>t JD</w:t>
      </w:r>
      <w:r w:rsidRPr="0014351D">
        <w:rPr>
          <w:color w:val="000000" w:themeColor="text1"/>
        </w:rPr>
        <w:t>, Huan</w:t>
      </w:r>
      <w:r>
        <w:rPr>
          <w:color w:val="000000" w:themeColor="text1"/>
        </w:rPr>
        <w:t>g Y</w:t>
      </w:r>
      <w:r w:rsidRPr="0014351D">
        <w:rPr>
          <w:color w:val="000000" w:themeColor="text1"/>
        </w:rPr>
        <w:t xml:space="preserve">, </w:t>
      </w:r>
      <w:r w:rsidRPr="0014351D">
        <w:rPr>
          <w:b/>
          <w:color w:val="000000" w:themeColor="text1"/>
        </w:rPr>
        <w:t>Potenza MN</w:t>
      </w:r>
      <w:r w:rsidRPr="0014351D">
        <w:rPr>
          <w:color w:val="000000" w:themeColor="text1"/>
        </w:rPr>
        <w:t>, Cosgrov</w:t>
      </w:r>
      <w:r>
        <w:rPr>
          <w:color w:val="000000" w:themeColor="text1"/>
        </w:rPr>
        <w:t>e KP</w:t>
      </w:r>
      <w:r w:rsidRPr="0014351D">
        <w:rPr>
          <w:color w:val="000000" w:themeColor="text1"/>
        </w:rPr>
        <w:t>, Matuskey</w:t>
      </w:r>
      <w:r>
        <w:rPr>
          <w:color w:val="000000" w:themeColor="text1"/>
        </w:rPr>
        <w:t xml:space="preserve"> D</w:t>
      </w:r>
      <w:r w:rsidRPr="0014351D">
        <w:rPr>
          <w:lang w:val="de-DE"/>
        </w:rPr>
        <w:t xml:space="preserve"> </w:t>
      </w:r>
      <w:r>
        <w:rPr>
          <w:lang w:val="de-DE"/>
        </w:rPr>
        <w:t xml:space="preserve">(2022) </w:t>
      </w:r>
      <w:r w:rsidRPr="0014351D">
        <w:rPr>
          <w:color w:val="000000" w:themeColor="text1"/>
        </w:rPr>
        <w:t>Relationships between dopamine D2/3 receptor availability and social environmental factors in humans</w:t>
      </w:r>
      <w:r>
        <w:rPr>
          <w:color w:val="000000" w:themeColor="text1"/>
        </w:rPr>
        <w:t xml:space="preserve">. </w:t>
      </w:r>
      <w:r>
        <w:rPr>
          <w:i/>
          <w:color w:val="000000" w:themeColor="text1"/>
        </w:rPr>
        <w:t xml:space="preserve">Neuroscience Letters </w:t>
      </w:r>
      <w:r w:rsidRPr="00B578E2">
        <w:rPr>
          <w:b/>
          <w:bCs/>
          <w:iCs/>
          <w:color w:val="000000" w:themeColor="text1"/>
        </w:rPr>
        <w:t>771:</w:t>
      </w:r>
      <w:r w:rsidRPr="00B578E2">
        <w:rPr>
          <w:iCs/>
          <w:color w:val="000000" w:themeColor="text1"/>
        </w:rPr>
        <w:t>136463.</w:t>
      </w:r>
    </w:p>
    <w:p w14:paraId="2347893B" w14:textId="77777777" w:rsidR="009D671C" w:rsidRPr="009D671C" w:rsidRDefault="009D671C" w:rsidP="009D671C">
      <w:pPr>
        <w:pStyle w:val="ListParagraph"/>
        <w:numPr>
          <w:ilvl w:val="0"/>
          <w:numId w:val="10"/>
        </w:numPr>
        <w:ind w:left="446" w:hanging="446"/>
        <w:rPr>
          <w:i/>
        </w:rPr>
      </w:pPr>
      <w:r w:rsidRPr="00E77ACE">
        <w:rPr>
          <w:lang w:val="de-DE"/>
        </w:rPr>
        <w:t>Huang</w:t>
      </w:r>
      <w:r>
        <w:rPr>
          <w:lang w:val="de-DE"/>
        </w:rPr>
        <w:t xml:space="preserve"> WY</w:t>
      </w:r>
      <w:r w:rsidRPr="00E77ACE">
        <w:rPr>
          <w:lang w:val="de-DE"/>
        </w:rPr>
        <w:t xml:space="preserve">, </w:t>
      </w:r>
      <w:r>
        <w:rPr>
          <w:lang w:val="de-DE"/>
        </w:rPr>
        <w:t xml:space="preserve">Tsuang HHW, </w:t>
      </w:r>
      <w:r w:rsidRPr="00E77ACE">
        <w:rPr>
          <w:lang w:val="de-DE"/>
        </w:rPr>
        <w:t>Wang</w:t>
      </w:r>
      <w:r>
        <w:rPr>
          <w:lang w:val="de-DE"/>
        </w:rPr>
        <w:t xml:space="preserve"> SM</w:t>
      </w:r>
      <w:r w:rsidRPr="00E77ACE">
        <w:rPr>
          <w:lang w:val="de-DE"/>
        </w:rPr>
        <w:t>, Huang</w:t>
      </w:r>
      <w:r>
        <w:rPr>
          <w:lang w:val="de-DE"/>
        </w:rPr>
        <w:t xml:space="preserve"> YC</w:t>
      </w:r>
      <w:r w:rsidRPr="00E77ACE">
        <w:rPr>
          <w:lang w:val="de-DE"/>
        </w:rPr>
        <w:t>, Chen</w:t>
      </w:r>
      <w:r>
        <w:rPr>
          <w:lang w:val="de-DE"/>
        </w:rPr>
        <w:t xml:space="preserve"> YC</w:t>
      </w:r>
      <w:r w:rsidRPr="00E77ACE">
        <w:rPr>
          <w:lang w:val="de-DE"/>
        </w:rPr>
        <w:t>, Cheng</w:t>
      </w:r>
      <w:r>
        <w:rPr>
          <w:lang w:val="de-DE"/>
        </w:rPr>
        <w:t xml:space="preserve"> CH</w:t>
      </w:r>
      <w:r w:rsidRPr="00E77ACE">
        <w:rPr>
          <w:lang w:val="de-DE"/>
        </w:rPr>
        <w:t>, Chen</w:t>
      </w:r>
      <w:r>
        <w:rPr>
          <w:lang w:val="de-DE"/>
        </w:rPr>
        <w:t xml:space="preserve"> CY</w:t>
      </w:r>
      <w:r w:rsidRPr="00E77ACE">
        <w:rPr>
          <w:lang w:val="de-DE"/>
        </w:rPr>
        <w:t xml:space="preserve">, </w:t>
      </w:r>
      <w:r>
        <w:rPr>
          <w:lang w:val="de-DE"/>
        </w:rPr>
        <w:t xml:space="preserve">Chen JS, Chang YL, Huang RY, </w:t>
      </w:r>
      <w:r w:rsidRPr="00E77ACE">
        <w:rPr>
          <w:lang w:val="de-DE"/>
        </w:rPr>
        <w:t>Lin</w:t>
      </w:r>
      <w:r>
        <w:rPr>
          <w:lang w:val="de-DE"/>
        </w:rPr>
        <w:t xml:space="preserve"> CY</w:t>
      </w:r>
      <w:r w:rsidRPr="00E77ACE">
        <w:rPr>
          <w:lang w:val="de-DE"/>
        </w:rPr>
        <w:t xml:space="preserve">, </w:t>
      </w:r>
      <w:r w:rsidRPr="00E77ACE">
        <w:rPr>
          <w:b/>
          <w:lang w:val="de-DE"/>
        </w:rPr>
        <w:t>Potenza MN</w:t>
      </w:r>
      <w:r w:rsidRPr="00E77ACE">
        <w:rPr>
          <w:lang w:val="de-DE"/>
        </w:rPr>
        <w:t>, Pakpour</w:t>
      </w:r>
      <w:r>
        <w:rPr>
          <w:lang w:val="de-DE"/>
        </w:rPr>
        <w:t xml:space="preserve"> AH</w:t>
      </w:r>
      <w:r w:rsidRPr="00E77ACE">
        <w:rPr>
          <w:lang w:val="de-DE"/>
        </w:rPr>
        <w:t xml:space="preserve"> </w:t>
      </w:r>
      <w:r>
        <w:rPr>
          <w:lang w:val="de-DE"/>
        </w:rPr>
        <w:t xml:space="preserve">(2022) </w:t>
      </w:r>
      <w:r w:rsidRPr="00E77ACE">
        <w:rPr>
          <w:lang w:val="de-DE"/>
        </w:rPr>
        <w:t>Effectiveness of using calligraphic activity to treat people with schizophrenia: A randomized controlled trial in Southern Taiwan</w:t>
      </w:r>
      <w:r>
        <w:rPr>
          <w:lang w:val="de-DE"/>
        </w:rPr>
        <w:t xml:space="preserve">. </w:t>
      </w:r>
      <w:r w:rsidRPr="00A80A2A">
        <w:rPr>
          <w:i/>
          <w:lang w:val="de-DE"/>
        </w:rPr>
        <w:t>Therapeutic Advances in Chronic Disease</w:t>
      </w:r>
      <w:r>
        <w:rPr>
          <w:i/>
          <w:lang w:val="de-DE"/>
        </w:rPr>
        <w:t xml:space="preserve"> </w:t>
      </w:r>
      <w:r w:rsidRPr="009D671C">
        <w:rPr>
          <w:b/>
          <w:bCs/>
          <w:iCs/>
        </w:rPr>
        <w:t>13:</w:t>
      </w:r>
      <w:r w:rsidRPr="009D671C">
        <w:rPr>
          <w:iCs/>
        </w:rPr>
        <w:t>20406223221080646.</w:t>
      </w:r>
    </w:p>
    <w:p w14:paraId="3F455D56" w14:textId="77777777" w:rsidR="009D671C" w:rsidRPr="009D671C" w:rsidRDefault="009D671C" w:rsidP="009D671C">
      <w:pPr>
        <w:pStyle w:val="ListParagraph"/>
        <w:numPr>
          <w:ilvl w:val="0"/>
          <w:numId w:val="10"/>
        </w:numPr>
        <w:ind w:left="446" w:hanging="446"/>
      </w:pPr>
      <w:r w:rsidRPr="00FA2925">
        <w:rPr>
          <w:lang w:val="es-ES"/>
        </w:rPr>
        <w:t>Saffari</w:t>
      </w:r>
      <w:r>
        <w:rPr>
          <w:lang w:val="es-ES"/>
        </w:rPr>
        <w:t xml:space="preserve"> M</w:t>
      </w:r>
      <w:r w:rsidRPr="00FA2925">
        <w:rPr>
          <w:lang w:val="es-ES"/>
        </w:rPr>
        <w:t>, Wu</w:t>
      </w:r>
      <w:r>
        <w:rPr>
          <w:lang w:val="es-ES"/>
        </w:rPr>
        <w:t xml:space="preserve"> HC</w:t>
      </w:r>
      <w:r w:rsidRPr="00FA2925">
        <w:rPr>
          <w:lang w:val="es-ES"/>
        </w:rPr>
        <w:t>, Fung</w:t>
      </w:r>
      <w:r>
        <w:rPr>
          <w:lang w:val="es-ES"/>
        </w:rPr>
        <w:t xml:space="preserve"> XCC</w:t>
      </w:r>
      <w:r w:rsidRPr="00FA2925">
        <w:rPr>
          <w:lang w:val="es-ES"/>
        </w:rPr>
        <w:t>, Chang</w:t>
      </w:r>
      <w:r>
        <w:rPr>
          <w:lang w:val="es-ES"/>
        </w:rPr>
        <w:t xml:space="preserve"> CC</w:t>
      </w:r>
      <w:r w:rsidRPr="00FA2925">
        <w:rPr>
          <w:lang w:val="es-ES"/>
        </w:rPr>
        <w:t>, Chang</w:t>
      </w:r>
      <w:r>
        <w:rPr>
          <w:lang w:val="es-ES"/>
        </w:rPr>
        <w:t xml:space="preserve"> YL</w:t>
      </w:r>
      <w:r w:rsidRPr="00FA2925">
        <w:rPr>
          <w:lang w:val="es-ES"/>
        </w:rPr>
        <w:t>, Pakpour</w:t>
      </w:r>
      <w:r>
        <w:rPr>
          <w:lang w:val="es-ES"/>
        </w:rPr>
        <w:t xml:space="preserve"> AH</w:t>
      </w:r>
      <w:r w:rsidRPr="00FA2925">
        <w:rPr>
          <w:lang w:val="es-ES"/>
        </w:rPr>
        <w:t>, Chen</w:t>
      </w:r>
      <w:r>
        <w:rPr>
          <w:lang w:val="es-ES"/>
        </w:rPr>
        <w:t xml:space="preserve"> JS</w:t>
      </w:r>
      <w:r w:rsidRPr="00FA2925">
        <w:rPr>
          <w:lang w:val="es-ES"/>
        </w:rPr>
        <w:t xml:space="preserve">, </w:t>
      </w:r>
      <w:r w:rsidRPr="00FA2925">
        <w:rPr>
          <w:b/>
          <w:bCs/>
          <w:lang w:val="es-ES"/>
        </w:rPr>
        <w:t>Potenza MN</w:t>
      </w:r>
      <w:r w:rsidRPr="00FA2925">
        <w:rPr>
          <w:lang w:val="es-ES"/>
        </w:rPr>
        <w:t>, Huang</w:t>
      </w:r>
      <w:r>
        <w:rPr>
          <w:lang w:val="es-ES"/>
        </w:rPr>
        <w:t xml:space="preserve"> RY</w:t>
      </w:r>
      <w:r w:rsidRPr="00FA2925">
        <w:rPr>
          <w:lang w:val="es-ES"/>
        </w:rPr>
        <w:t>, Lin</w:t>
      </w:r>
      <w:r>
        <w:rPr>
          <w:lang w:val="es-ES"/>
        </w:rPr>
        <w:t xml:space="preserve"> CY (2022)</w:t>
      </w:r>
      <w:r w:rsidRPr="00FA2925">
        <w:rPr>
          <w:lang w:val="es-ES"/>
        </w:rPr>
        <w:t xml:space="preserve"> Effects of weight-related self-stigma and smartphone addiction on female university students’ physical activity levels</w:t>
      </w:r>
      <w:r>
        <w:rPr>
          <w:lang w:val="es-ES"/>
        </w:rPr>
        <w:t>.</w:t>
      </w:r>
      <w:r w:rsidRPr="00FA2925">
        <w:rPr>
          <w:lang w:val="es-ES"/>
        </w:rPr>
        <w:t xml:space="preserve"> </w:t>
      </w:r>
      <w:r>
        <w:rPr>
          <w:i/>
          <w:iCs/>
          <w:lang w:val="es-ES"/>
        </w:rPr>
        <w:t xml:space="preserve">Int J Env Res Public Health </w:t>
      </w:r>
      <w:r w:rsidRPr="009D671C">
        <w:rPr>
          <w:b/>
          <w:bCs/>
          <w:lang w:val="es-ES"/>
        </w:rPr>
        <w:t>19(5):</w:t>
      </w:r>
      <w:r w:rsidRPr="009D671C">
        <w:rPr>
          <w:lang w:val="es-ES"/>
        </w:rPr>
        <w:t>2631.</w:t>
      </w:r>
    </w:p>
    <w:p w14:paraId="647823AA" w14:textId="77777777" w:rsidR="00C30151" w:rsidRDefault="00C30151" w:rsidP="00C30151">
      <w:pPr>
        <w:pStyle w:val="ListParagraph"/>
        <w:numPr>
          <w:ilvl w:val="0"/>
          <w:numId w:val="10"/>
        </w:numPr>
        <w:ind w:left="446" w:hanging="446"/>
      </w:pPr>
      <w:r>
        <w:t xml:space="preserve">Carr MM, Serowik KL, Na PJ, </w:t>
      </w:r>
      <w:r>
        <w:rPr>
          <w:b/>
        </w:rPr>
        <w:t xml:space="preserve">Potenza MN, </w:t>
      </w:r>
      <w:r>
        <w:t xml:space="preserve">Martino S, Masheb R, Pietrzak RH (2022) Co-Occurring Alcohol Use Disorder and Obesity in U.S. Veterans: Prevalence, Risk Factors, and Clinical Features. </w:t>
      </w:r>
      <w:r>
        <w:rPr>
          <w:i/>
        </w:rPr>
        <w:t xml:space="preserve">J Psychiatric Res </w:t>
      </w:r>
      <w:r>
        <w:rPr>
          <w:b/>
          <w:bCs/>
          <w:iCs/>
        </w:rPr>
        <w:t>150:</w:t>
      </w:r>
      <w:r>
        <w:rPr>
          <w:iCs/>
        </w:rPr>
        <w:t>64-70.</w:t>
      </w:r>
    </w:p>
    <w:p w14:paraId="5ECEE8C0" w14:textId="54F94C1F" w:rsidR="002B265C" w:rsidRPr="003A6AC7" w:rsidRDefault="002B265C" w:rsidP="003A6AC7">
      <w:pPr>
        <w:pStyle w:val="ListParagraph"/>
        <w:numPr>
          <w:ilvl w:val="0"/>
          <w:numId w:val="10"/>
        </w:numPr>
        <w:ind w:left="446" w:hanging="446"/>
        <w:rPr>
          <w:bCs/>
          <w:i/>
        </w:rPr>
      </w:pPr>
      <w:r w:rsidRPr="00BA5778">
        <w:rPr>
          <w:bCs/>
        </w:rPr>
        <w:t xml:space="preserve">Wang </w:t>
      </w:r>
      <w:r>
        <w:rPr>
          <w:bCs/>
        </w:rPr>
        <w:t>M</w:t>
      </w:r>
      <w:r w:rsidRPr="00BA5778">
        <w:rPr>
          <w:bCs/>
        </w:rPr>
        <w:t xml:space="preserve">, Zeng </w:t>
      </w:r>
      <w:r>
        <w:rPr>
          <w:bCs/>
        </w:rPr>
        <w:t>N</w:t>
      </w:r>
      <w:r w:rsidRPr="00BA5778">
        <w:rPr>
          <w:bCs/>
        </w:rPr>
        <w:t xml:space="preserve">, Zheng </w:t>
      </w:r>
      <w:r>
        <w:rPr>
          <w:bCs/>
        </w:rPr>
        <w:t>H</w:t>
      </w:r>
      <w:r w:rsidRPr="00BA5778">
        <w:rPr>
          <w:bCs/>
        </w:rPr>
        <w:t xml:space="preserve">, Du </w:t>
      </w:r>
      <w:r>
        <w:rPr>
          <w:bCs/>
        </w:rPr>
        <w:t>X</w:t>
      </w:r>
      <w:r w:rsidRPr="00BA5778">
        <w:rPr>
          <w:bCs/>
        </w:rPr>
        <w:t xml:space="preserve">, </w:t>
      </w:r>
      <w:r w:rsidRPr="004E0C2D">
        <w:rPr>
          <w:b/>
          <w:bCs/>
        </w:rPr>
        <w:t>Potenza MN</w:t>
      </w:r>
      <w:r w:rsidRPr="00BA5778">
        <w:rPr>
          <w:bCs/>
        </w:rPr>
        <w:t>, Dong</w:t>
      </w:r>
      <w:r>
        <w:rPr>
          <w:bCs/>
        </w:rPr>
        <w:t xml:space="preserve"> G</w:t>
      </w:r>
      <w:r w:rsidRPr="00BA5778">
        <w:rPr>
          <w:bCs/>
        </w:rPr>
        <w:t xml:space="preserve"> </w:t>
      </w:r>
      <w:r>
        <w:rPr>
          <w:bCs/>
        </w:rPr>
        <w:t>(</w:t>
      </w:r>
      <w:r w:rsidR="003A6AC7">
        <w:rPr>
          <w:bCs/>
        </w:rPr>
        <w:t>2022</w:t>
      </w:r>
      <w:r>
        <w:rPr>
          <w:bCs/>
        </w:rPr>
        <w:t xml:space="preserve">) </w:t>
      </w:r>
      <w:r w:rsidRPr="00BA5778">
        <w:rPr>
          <w:bCs/>
        </w:rPr>
        <w:t xml:space="preserve">Altered effective connectivity from the pregenual anterior cingulate cortex to the laterobasal amygdala mediates the relationship between </w:t>
      </w:r>
      <w:r>
        <w:rPr>
          <w:bCs/>
        </w:rPr>
        <w:t>i</w:t>
      </w:r>
      <w:r w:rsidRPr="00BA5778">
        <w:rPr>
          <w:bCs/>
        </w:rPr>
        <w:t>nternet gaming disorder and loneliness</w:t>
      </w:r>
      <w:r>
        <w:rPr>
          <w:bCs/>
        </w:rPr>
        <w:t xml:space="preserve">. </w:t>
      </w:r>
      <w:r>
        <w:rPr>
          <w:bCs/>
          <w:i/>
        </w:rPr>
        <w:t>Psychological Med</w:t>
      </w:r>
      <w:r w:rsidR="003A6AC7">
        <w:rPr>
          <w:bCs/>
          <w:i/>
        </w:rPr>
        <w:t xml:space="preserve"> </w:t>
      </w:r>
      <w:r w:rsidR="003A6AC7" w:rsidRPr="003A6AC7">
        <w:rPr>
          <w:b/>
          <w:iCs/>
        </w:rPr>
        <w:t>52(4):</w:t>
      </w:r>
      <w:r w:rsidR="003A6AC7" w:rsidRPr="003A6AC7">
        <w:rPr>
          <w:bCs/>
          <w:iCs/>
        </w:rPr>
        <w:t>737-746.</w:t>
      </w:r>
    </w:p>
    <w:p w14:paraId="3977D808" w14:textId="77777777" w:rsidR="003A6AC7" w:rsidRPr="003A6AC7" w:rsidRDefault="003A6AC7" w:rsidP="003A6AC7">
      <w:pPr>
        <w:pStyle w:val="ListParagraph"/>
        <w:numPr>
          <w:ilvl w:val="0"/>
          <w:numId w:val="10"/>
        </w:numPr>
        <w:rPr>
          <w:i/>
        </w:rPr>
      </w:pPr>
      <w:r w:rsidRPr="00040B9F">
        <w:t>Etuk</w:t>
      </w:r>
      <w:r>
        <w:t xml:space="preserve"> R</w:t>
      </w:r>
      <w:r w:rsidRPr="00040B9F">
        <w:t>, Shirk</w:t>
      </w:r>
      <w:r>
        <w:t xml:space="preserve"> SD</w:t>
      </w:r>
      <w:r w:rsidRPr="00040B9F">
        <w:t>, Klein</w:t>
      </w:r>
      <w:r>
        <w:t xml:space="preserve"> K</w:t>
      </w:r>
      <w:r w:rsidRPr="00040B9F">
        <w:t>, Masheb</w:t>
      </w:r>
      <w:r>
        <w:t xml:space="preserve"> R</w:t>
      </w:r>
      <w:r w:rsidRPr="00040B9F">
        <w:t xml:space="preserve">, </w:t>
      </w:r>
      <w:r w:rsidRPr="00040B9F">
        <w:rPr>
          <w:b/>
        </w:rPr>
        <w:t>Potenza MN</w:t>
      </w:r>
      <w:r w:rsidRPr="00040B9F">
        <w:t>, Park</w:t>
      </w:r>
      <w:r>
        <w:t xml:space="preserve"> CL</w:t>
      </w:r>
      <w:r w:rsidRPr="00040B9F">
        <w:t xml:space="preserve">, </w:t>
      </w:r>
      <w:r>
        <w:t>Keeler K,</w:t>
      </w:r>
      <w:r w:rsidRPr="00040B9F">
        <w:t xml:space="preserve"> Kraus</w:t>
      </w:r>
      <w:r>
        <w:t xml:space="preserve"> SW (2022) Examining the Clinical Correlates of Overeating and Binge-Eating Behaviors Among US Veterans. </w:t>
      </w:r>
      <w:r>
        <w:rPr>
          <w:i/>
        </w:rPr>
        <w:t xml:space="preserve">Military Medicine </w:t>
      </w:r>
      <w:r w:rsidRPr="003A6AC7">
        <w:rPr>
          <w:b/>
          <w:bCs/>
          <w:iCs/>
        </w:rPr>
        <w:t>187(3-4):</w:t>
      </w:r>
      <w:r w:rsidRPr="003A6AC7">
        <w:rPr>
          <w:iCs/>
        </w:rPr>
        <w:t>297-303.</w:t>
      </w:r>
    </w:p>
    <w:p w14:paraId="5CCBE1E9" w14:textId="77777777" w:rsidR="003A6AC7" w:rsidRPr="003A6AC7" w:rsidRDefault="003A6AC7" w:rsidP="003A6AC7">
      <w:pPr>
        <w:pStyle w:val="ListParagraph"/>
        <w:numPr>
          <w:ilvl w:val="0"/>
          <w:numId w:val="10"/>
        </w:numPr>
        <w:ind w:left="446" w:hanging="446"/>
        <w:rPr>
          <w:i/>
        </w:rPr>
      </w:pPr>
      <w:r>
        <w:t xml:space="preserve">Kor A, Djalovski A, </w:t>
      </w:r>
      <w:r>
        <w:rPr>
          <w:b/>
        </w:rPr>
        <w:t xml:space="preserve">Potenza MN, </w:t>
      </w:r>
      <w:r>
        <w:t>Zagoory-Sharon A, Feldman R (2022) Alterations in Oxytocin and Vasopressin in Men with Compulsive Sexual Behaviors: The Role of Empathy.</w:t>
      </w:r>
      <w:r>
        <w:rPr>
          <w:i/>
        </w:rPr>
        <w:t xml:space="preserve"> J Behav Addictions </w:t>
      </w:r>
      <w:r w:rsidRPr="003A6AC7">
        <w:rPr>
          <w:b/>
          <w:bCs/>
          <w:iCs/>
        </w:rPr>
        <w:t>11(1):</w:t>
      </w:r>
      <w:r w:rsidRPr="003A6AC7">
        <w:rPr>
          <w:iCs/>
        </w:rPr>
        <w:t>116-127.</w:t>
      </w:r>
    </w:p>
    <w:p w14:paraId="05907530" w14:textId="77777777" w:rsidR="009B187F" w:rsidRPr="00284964" w:rsidRDefault="009B187F" w:rsidP="009B187F">
      <w:pPr>
        <w:pStyle w:val="ListParagraph"/>
        <w:numPr>
          <w:ilvl w:val="0"/>
          <w:numId w:val="10"/>
        </w:numPr>
      </w:pPr>
      <w:r>
        <w:t>Pakpour AH, Fazeli S, Zeidi IM, Georggson M, Broström A</w:t>
      </w:r>
      <w:r w:rsidRPr="002E6C52">
        <w:t xml:space="preserve">, </w:t>
      </w:r>
      <w:r w:rsidRPr="002E6C52">
        <w:rPr>
          <w:b/>
        </w:rPr>
        <w:t>Potenza MN</w:t>
      </w:r>
      <w:r>
        <w:t xml:space="preserve"> (2022) Effectiveness of a mobile App-based educational intervention to treat internet gaming disorder among Iranian adolescents: study protocol for a randomized controlled trial. </w:t>
      </w:r>
      <w:r>
        <w:rPr>
          <w:i/>
        </w:rPr>
        <w:t>Trials</w:t>
      </w:r>
      <w:r w:rsidRPr="00A24A26">
        <w:rPr>
          <w:i/>
        </w:rPr>
        <w:t xml:space="preserve"> </w:t>
      </w:r>
      <w:r>
        <w:rPr>
          <w:b/>
          <w:bCs/>
          <w:iCs/>
        </w:rPr>
        <w:t>23:</w:t>
      </w:r>
      <w:r>
        <w:rPr>
          <w:iCs/>
        </w:rPr>
        <w:t>229.</w:t>
      </w:r>
    </w:p>
    <w:p w14:paraId="266C5B87" w14:textId="77777777" w:rsidR="009756C3" w:rsidRPr="003C2C61" w:rsidRDefault="009756C3" w:rsidP="009756C3">
      <w:pPr>
        <w:numPr>
          <w:ilvl w:val="0"/>
          <w:numId w:val="10"/>
        </w:numPr>
        <w:tabs>
          <w:tab w:val="left" w:pos="440"/>
        </w:tabs>
        <w:ind w:left="446" w:hanging="446"/>
      </w:pPr>
      <w:r w:rsidRPr="00E26899">
        <w:t xml:space="preserve">Wang </w:t>
      </w:r>
      <w:r>
        <w:t>ZL</w:t>
      </w:r>
      <w:r w:rsidRPr="00E26899">
        <w:t xml:space="preserve">, Song </w:t>
      </w:r>
      <w:r>
        <w:t>KR</w:t>
      </w:r>
      <w:r w:rsidRPr="00E26899">
        <w:t>, Zhou</w:t>
      </w:r>
      <w:r>
        <w:t xml:space="preserve"> N</w:t>
      </w:r>
      <w:r w:rsidRPr="00E26899">
        <w:t xml:space="preserve">, </w:t>
      </w:r>
      <w:r w:rsidRPr="00E26899">
        <w:rPr>
          <w:b/>
          <w:bCs/>
        </w:rPr>
        <w:t>Potenza MN,</w:t>
      </w:r>
      <w:r w:rsidRPr="00E26899">
        <w:t xml:space="preserve"> Zhang</w:t>
      </w:r>
      <w:r>
        <w:t xml:space="preserve"> JT</w:t>
      </w:r>
      <w:r w:rsidRPr="00E26899">
        <w:t xml:space="preserve">, Dong </w:t>
      </w:r>
      <w:r>
        <w:t xml:space="preserve">G (2022) </w:t>
      </w:r>
      <w:r w:rsidRPr="00E26899">
        <w:t>Gender-related differences in involvment of addiction brain networks in internet gaming disorder: Relationships with craving and emotional regulation</w:t>
      </w:r>
      <w:r>
        <w:t xml:space="preserve">. </w:t>
      </w:r>
      <w:r w:rsidRPr="00E26899">
        <w:rPr>
          <w:rFonts w:hint="eastAsia"/>
          <w:i/>
          <w:iCs/>
        </w:rPr>
        <w:t>Progress in Neuropsychopharmacology &amp; Biological Psychiatry</w:t>
      </w:r>
      <w:r>
        <w:rPr>
          <w:i/>
          <w:iCs/>
        </w:rPr>
        <w:t xml:space="preserve"> </w:t>
      </w:r>
      <w:r w:rsidRPr="003C2C61">
        <w:rPr>
          <w:b/>
          <w:iCs/>
        </w:rPr>
        <w:t>118:</w:t>
      </w:r>
      <w:r w:rsidRPr="009756C3">
        <w:rPr>
          <w:iCs/>
        </w:rPr>
        <w:t>110574</w:t>
      </w:r>
      <w:r>
        <w:rPr>
          <w:iCs/>
        </w:rPr>
        <w:t>.</w:t>
      </w:r>
    </w:p>
    <w:p w14:paraId="469F2F22" w14:textId="77777777" w:rsidR="00887AD9" w:rsidRPr="00DF50C3" w:rsidRDefault="00887AD9" w:rsidP="00887AD9">
      <w:pPr>
        <w:pStyle w:val="ListParagraph"/>
        <w:numPr>
          <w:ilvl w:val="0"/>
          <w:numId w:val="10"/>
        </w:numPr>
        <w:rPr>
          <w:bCs/>
          <w:i/>
        </w:rPr>
      </w:pPr>
      <w:r w:rsidRPr="00DF50C3">
        <w:rPr>
          <w:bCs/>
        </w:rPr>
        <w:t>Vereczkei</w:t>
      </w:r>
      <w:r>
        <w:rPr>
          <w:bCs/>
        </w:rPr>
        <w:t xml:space="preserve"> A</w:t>
      </w:r>
      <w:r w:rsidRPr="00DF50C3">
        <w:rPr>
          <w:bCs/>
        </w:rPr>
        <w:t>, Barta</w:t>
      </w:r>
      <w:r>
        <w:rPr>
          <w:bCs/>
        </w:rPr>
        <w:t xml:space="preserve"> C</w:t>
      </w:r>
      <w:r w:rsidRPr="00DF50C3">
        <w:rPr>
          <w:bCs/>
        </w:rPr>
        <w:t>, Magi</w:t>
      </w:r>
      <w:r>
        <w:rPr>
          <w:bCs/>
        </w:rPr>
        <w:t xml:space="preserve"> A</w:t>
      </w:r>
      <w:r w:rsidRPr="00DF50C3">
        <w:rPr>
          <w:bCs/>
        </w:rPr>
        <w:t>, Farkas</w:t>
      </w:r>
      <w:r>
        <w:rPr>
          <w:bCs/>
        </w:rPr>
        <w:t xml:space="preserve"> J</w:t>
      </w:r>
      <w:r w:rsidRPr="00DF50C3">
        <w:rPr>
          <w:bCs/>
        </w:rPr>
        <w:t>, Eisinger</w:t>
      </w:r>
      <w:r>
        <w:rPr>
          <w:bCs/>
        </w:rPr>
        <w:t xml:space="preserve"> A</w:t>
      </w:r>
      <w:r w:rsidRPr="00DF50C3">
        <w:rPr>
          <w:bCs/>
        </w:rPr>
        <w:t>, Király</w:t>
      </w:r>
      <w:r>
        <w:rPr>
          <w:bCs/>
        </w:rPr>
        <w:t xml:space="preserve"> O</w:t>
      </w:r>
      <w:r w:rsidRPr="00DF50C3">
        <w:rPr>
          <w:bCs/>
        </w:rPr>
        <w:t>, Griffiths</w:t>
      </w:r>
      <w:r>
        <w:rPr>
          <w:bCs/>
        </w:rPr>
        <w:t xml:space="preserve"> MD</w:t>
      </w:r>
      <w:r w:rsidRPr="00DF50C3">
        <w:rPr>
          <w:bCs/>
        </w:rPr>
        <w:t>, Székely</w:t>
      </w:r>
      <w:r>
        <w:rPr>
          <w:bCs/>
        </w:rPr>
        <w:t xml:space="preserve"> A</w:t>
      </w:r>
      <w:r w:rsidRPr="00DF50C3">
        <w:rPr>
          <w:bCs/>
        </w:rPr>
        <w:t>, Sasvári-Székely</w:t>
      </w:r>
      <w:r>
        <w:rPr>
          <w:bCs/>
        </w:rPr>
        <w:t xml:space="preserve"> M</w:t>
      </w:r>
      <w:r w:rsidRPr="00DF50C3">
        <w:rPr>
          <w:bCs/>
        </w:rPr>
        <w:t>, Urbán</w:t>
      </w:r>
      <w:r>
        <w:rPr>
          <w:bCs/>
        </w:rPr>
        <w:t xml:space="preserve"> R</w:t>
      </w:r>
      <w:r w:rsidRPr="00DF50C3">
        <w:rPr>
          <w:bCs/>
        </w:rPr>
        <w:t xml:space="preserve">, </w:t>
      </w:r>
      <w:r w:rsidRPr="007E5C2F">
        <w:rPr>
          <w:b/>
          <w:bCs/>
        </w:rPr>
        <w:t>Potenza MN</w:t>
      </w:r>
      <w:r w:rsidRPr="00DF50C3">
        <w:rPr>
          <w:bCs/>
        </w:rPr>
        <w:t>, Blum</w:t>
      </w:r>
      <w:r>
        <w:rPr>
          <w:bCs/>
        </w:rPr>
        <w:t xml:space="preserve"> K</w:t>
      </w:r>
      <w:r w:rsidRPr="00DF50C3">
        <w:rPr>
          <w:bCs/>
        </w:rPr>
        <w:t>, Demetrovics</w:t>
      </w:r>
      <w:r>
        <w:rPr>
          <w:bCs/>
        </w:rPr>
        <w:t xml:space="preserve"> Z</w:t>
      </w:r>
      <w:r w:rsidRPr="00DF50C3">
        <w:rPr>
          <w:bCs/>
        </w:rPr>
        <w:t>, Kotyuk</w:t>
      </w:r>
      <w:r>
        <w:rPr>
          <w:bCs/>
        </w:rPr>
        <w:t xml:space="preserve"> E (2022) </w:t>
      </w:r>
      <w:r w:rsidRPr="00DF50C3">
        <w:rPr>
          <w:bCs/>
        </w:rPr>
        <w:t>FOXN3 and GDNF polymorphisms as common genetic factors of substance use and addictive behaviors</w:t>
      </w:r>
      <w:r>
        <w:rPr>
          <w:bCs/>
        </w:rPr>
        <w:t xml:space="preserve">. </w:t>
      </w:r>
      <w:r>
        <w:rPr>
          <w:bCs/>
          <w:i/>
          <w:iCs/>
        </w:rPr>
        <w:t xml:space="preserve">J Personalized Med </w:t>
      </w:r>
      <w:r w:rsidRPr="003C2C61">
        <w:rPr>
          <w:b/>
          <w:bCs/>
          <w:iCs/>
        </w:rPr>
        <w:t>12(5):</w:t>
      </w:r>
      <w:r>
        <w:rPr>
          <w:bCs/>
          <w:iCs/>
        </w:rPr>
        <w:t>690.</w:t>
      </w:r>
    </w:p>
    <w:p w14:paraId="57FE6A5D" w14:textId="77777777" w:rsidR="00136D6F" w:rsidRDefault="00136D6F" w:rsidP="00136D6F">
      <w:pPr>
        <w:pStyle w:val="ListParagraph"/>
        <w:numPr>
          <w:ilvl w:val="0"/>
          <w:numId w:val="10"/>
        </w:numPr>
      </w:pPr>
      <w:r w:rsidRPr="00061C14">
        <w:t>Farhat</w:t>
      </w:r>
      <w:r>
        <w:t xml:space="preserve"> LC</w:t>
      </w:r>
      <w:r w:rsidRPr="00061C14">
        <w:t>, Zhai</w:t>
      </w:r>
      <w:r>
        <w:t xml:space="preserve"> ZW,</w:t>
      </w:r>
      <w:r w:rsidRPr="00061C14">
        <w:t xml:space="preserve"> Hoff</w:t>
      </w:r>
      <w:r>
        <w:t xml:space="preserve"> RA,</w:t>
      </w:r>
      <w:r w:rsidRPr="00061C14">
        <w:t xml:space="preserve"> Krishnan-Sarin</w:t>
      </w:r>
      <w:r>
        <w:t xml:space="preserve"> S,</w:t>
      </w:r>
      <w:r w:rsidRPr="00061C14">
        <w:t xml:space="preserve"> </w:t>
      </w:r>
      <w:r w:rsidRPr="00061C14">
        <w:rPr>
          <w:b/>
          <w:bCs/>
        </w:rPr>
        <w:t>Potenza MN</w:t>
      </w:r>
      <w:r>
        <w:t xml:space="preserve"> (2022)</w:t>
      </w:r>
      <w:r w:rsidRPr="00061C14">
        <w:t xml:space="preserve"> Shopping to relieve tension or anxiety in adolescents: </w:t>
      </w:r>
      <w:r>
        <w:t>H</w:t>
      </w:r>
      <w:r w:rsidRPr="00061C14">
        <w:t>ealth correlates and gambling-related perceptions and behaviors</w:t>
      </w:r>
      <w:r>
        <w:t>.</w:t>
      </w:r>
      <w:r w:rsidRPr="00061C14">
        <w:rPr>
          <w:bCs/>
          <w:i/>
        </w:rPr>
        <w:t xml:space="preserve"> </w:t>
      </w:r>
      <w:r w:rsidRPr="002F7DDB">
        <w:rPr>
          <w:bCs/>
          <w:i/>
        </w:rPr>
        <w:t>Int J Environ Res Public Health</w:t>
      </w:r>
      <w:r>
        <w:rPr>
          <w:bCs/>
          <w:i/>
        </w:rPr>
        <w:t xml:space="preserve"> </w:t>
      </w:r>
      <w:r>
        <w:rPr>
          <w:b/>
          <w:bCs/>
        </w:rPr>
        <w:t>19:</w:t>
      </w:r>
      <w:r>
        <w:rPr>
          <w:bCs/>
        </w:rPr>
        <w:t>6169.</w:t>
      </w:r>
    </w:p>
    <w:p w14:paraId="130BF92A" w14:textId="77777777" w:rsidR="00037008" w:rsidRPr="00AD430D" w:rsidRDefault="00037008" w:rsidP="00037008">
      <w:pPr>
        <w:pStyle w:val="ListParagraph"/>
        <w:numPr>
          <w:ilvl w:val="0"/>
          <w:numId w:val="10"/>
        </w:numPr>
        <w:ind w:left="446" w:hanging="446"/>
      </w:pPr>
      <w:r w:rsidRPr="00AD430D">
        <w:rPr>
          <w:color w:val="000000" w:themeColor="text1"/>
        </w:rPr>
        <w:lastRenderedPageBreak/>
        <w:t xml:space="preserve">Mestre-Bach </w:t>
      </w:r>
      <w:r>
        <w:rPr>
          <w:color w:val="000000" w:themeColor="text1"/>
        </w:rPr>
        <w:t>G,</w:t>
      </w:r>
      <w:r w:rsidRPr="00AD430D">
        <w:rPr>
          <w:color w:val="000000" w:themeColor="text1"/>
        </w:rPr>
        <w:t xml:space="preserve"> Granero </w:t>
      </w:r>
      <w:r>
        <w:rPr>
          <w:color w:val="000000" w:themeColor="text1"/>
        </w:rPr>
        <w:t>R</w:t>
      </w:r>
      <w:r w:rsidRPr="00AD430D">
        <w:rPr>
          <w:color w:val="000000" w:themeColor="text1"/>
        </w:rPr>
        <w:t xml:space="preserve">,  Mora-Maltas </w:t>
      </w:r>
      <w:r>
        <w:rPr>
          <w:color w:val="000000" w:themeColor="text1"/>
        </w:rPr>
        <w:t>B</w:t>
      </w:r>
      <w:r w:rsidRPr="00AD430D">
        <w:rPr>
          <w:color w:val="000000" w:themeColor="text1"/>
        </w:rPr>
        <w:t xml:space="preserve"> , Valenciano-Mendoza </w:t>
      </w:r>
      <w:r>
        <w:rPr>
          <w:color w:val="000000" w:themeColor="text1"/>
        </w:rPr>
        <w:t>E</w:t>
      </w:r>
      <w:r w:rsidRPr="00AD430D">
        <w:rPr>
          <w:color w:val="000000" w:themeColor="text1"/>
        </w:rPr>
        <w:t xml:space="preserve">, Munguía </w:t>
      </w:r>
      <w:r>
        <w:rPr>
          <w:color w:val="000000" w:themeColor="text1"/>
        </w:rPr>
        <w:t>L</w:t>
      </w:r>
      <w:r w:rsidRPr="00AD430D">
        <w:rPr>
          <w:color w:val="000000" w:themeColor="text1"/>
        </w:rPr>
        <w:t xml:space="preserve">, </w:t>
      </w:r>
      <w:r w:rsidRPr="00AD430D">
        <w:rPr>
          <w:b/>
          <w:bCs/>
          <w:color w:val="000000" w:themeColor="text1"/>
        </w:rPr>
        <w:t>Potenza MN</w:t>
      </w:r>
      <w:r w:rsidRPr="00AD430D">
        <w:rPr>
          <w:color w:val="000000" w:themeColor="text1"/>
        </w:rPr>
        <w:t xml:space="preserve">, Derevensky </w:t>
      </w:r>
      <w:r>
        <w:rPr>
          <w:color w:val="000000" w:themeColor="text1"/>
        </w:rPr>
        <w:t>JL</w:t>
      </w:r>
      <w:r w:rsidRPr="00AD430D">
        <w:rPr>
          <w:color w:val="000000" w:themeColor="text1"/>
        </w:rPr>
        <w:t xml:space="preserve">, Richard </w:t>
      </w:r>
      <w:r>
        <w:rPr>
          <w:color w:val="000000" w:themeColor="text1"/>
        </w:rPr>
        <w:t>J</w:t>
      </w:r>
      <w:r w:rsidRPr="00AD430D">
        <w:rPr>
          <w:color w:val="000000" w:themeColor="text1"/>
        </w:rPr>
        <w:t xml:space="preserve">, Fernández-Aranda </w:t>
      </w:r>
      <w:r>
        <w:rPr>
          <w:color w:val="000000" w:themeColor="text1"/>
        </w:rPr>
        <w:t>F</w:t>
      </w:r>
      <w:r w:rsidRPr="00AD430D">
        <w:rPr>
          <w:color w:val="000000" w:themeColor="text1"/>
        </w:rPr>
        <w:t xml:space="preserve">, Menchón </w:t>
      </w:r>
      <w:r>
        <w:rPr>
          <w:color w:val="000000" w:themeColor="text1"/>
        </w:rPr>
        <w:t>JM</w:t>
      </w:r>
      <w:r w:rsidRPr="00AD430D">
        <w:rPr>
          <w:color w:val="000000" w:themeColor="text1"/>
        </w:rPr>
        <w:t>, Jiménez-Murcia</w:t>
      </w:r>
      <w:r>
        <w:rPr>
          <w:color w:val="000000" w:themeColor="text1"/>
        </w:rPr>
        <w:t xml:space="preserve"> S (2022) Spor</w:t>
      </w:r>
      <w:r w:rsidRPr="00E7091F">
        <w:rPr>
          <w:color w:val="000000" w:themeColor="text1"/>
        </w:rPr>
        <w:t>ts-Betting-Related Gambling Disorder: Clinical Features and Correlates of Cognitive Behavioral Therapy Outcomes</w:t>
      </w:r>
      <w:r>
        <w:rPr>
          <w:color w:val="000000" w:themeColor="text1"/>
        </w:rPr>
        <w:t xml:space="preserve">. </w:t>
      </w:r>
      <w:r>
        <w:rPr>
          <w:i/>
          <w:iCs/>
          <w:color w:val="000000" w:themeColor="text1"/>
        </w:rPr>
        <w:t xml:space="preserve">Addictive Behaviors </w:t>
      </w:r>
      <w:r w:rsidRPr="003C2C61">
        <w:rPr>
          <w:iCs/>
          <w:color w:val="000000" w:themeColor="text1"/>
        </w:rPr>
        <w:t>107371</w:t>
      </w:r>
      <w:r>
        <w:rPr>
          <w:iCs/>
          <w:color w:val="000000" w:themeColor="text1"/>
        </w:rPr>
        <w:t>.</w:t>
      </w:r>
    </w:p>
    <w:p w14:paraId="75F95188" w14:textId="77777777" w:rsidR="00F00896" w:rsidRPr="00A16528" w:rsidRDefault="00F00896" w:rsidP="00F00896">
      <w:pPr>
        <w:pStyle w:val="ListParagraph"/>
        <w:numPr>
          <w:ilvl w:val="0"/>
          <w:numId w:val="10"/>
        </w:numPr>
      </w:pPr>
      <w:r>
        <w:t xml:space="preserve">Liu M, Pu L, Liu T, Zhang X, Shen H, Deng Q, Wang Y, Li W, Yang C, Fang T, </w:t>
      </w:r>
      <w:r w:rsidRPr="00EC7BBC">
        <w:rPr>
          <w:b/>
          <w:bCs/>
        </w:rPr>
        <w:t>Potenza MN</w:t>
      </w:r>
      <w:r>
        <w:rPr>
          <w:b/>
          <w:bCs/>
        </w:rPr>
        <w:t>,</w:t>
      </w:r>
      <w:r>
        <w:t xml:space="preserve"> Hao W (2022) Correlates of aggression in men with methamphetamine use disorder: Childhood trauma and methamphetamine-use characteristics. </w:t>
      </w:r>
      <w:r w:rsidRPr="00EC7BBC">
        <w:rPr>
          <w:i/>
          <w:iCs/>
        </w:rPr>
        <w:t>Frontiers in Psychiatry</w:t>
      </w:r>
      <w:r>
        <w:rPr>
          <w:i/>
          <w:iCs/>
        </w:rPr>
        <w:t xml:space="preserve"> </w:t>
      </w:r>
      <w:r>
        <w:rPr>
          <w:b/>
          <w:iCs/>
        </w:rPr>
        <w:t>13:</w:t>
      </w:r>
      <w:r>
        <w:rPr>
          <w:iCs/>
        </w:rPr>
        <w:t>888055</w:t>
      </w:r>
    </w:p>
    <w:p w14:paraId="27238CFB" w14:textId="77777777" w:rsidR="001074E4" w:rsidRDefault="001074E4" w:rsidP="001074E4">
      <w:pPr>
        <w:numPr>
          <w:ilvl w:val="0"/>
          <w:numId w:val="10"/>
        </w:numPr>
        <w:tabs>
          <w:tab w:val="left" w:pos="440"/>
        </w:tabs>
        <w:ind w:left="446" w:hanging="446"/>
      </w:pPr>
      <w:r w:rsidRPr="001F7B41">
        <w:t xml:space="preserve">Cardwell </w:t>
      </w:r>
      <w:r>
        <w:t>E</w:t>
      </w:r>
      <w:r w:rsidRPr="001F7B41">
        <w:t>, Hoff</w:t>
      </w:r>
      <w:r>
        <w:t xml:space="preserve"> RA</w:t>
      </w:r>
      <w:r w:rsidRPr="001F7B41">
        <w:t>, Garakani</w:t>
      </w:r>
      <w:r>
        <w:t xml:space="preserve"> A</w:t>
      </w:r>
      <w:r w:rsidRPr="001F7B41">
        <w:t>, Krishnan-Sarin</w:t>
      </w:r>
      <w:r>
        <w:t xml:space="preserve"> S</w:t>
      </w:r>
      <w:r w:rsidRPr="001F7B41">
        <w:t xml:space="preserve">, </w:t>
      </w:r>
      <w:r w:rsidRPr="001F7B41">
        <w:rPr>
          <w:b/>
        </w:rPr>
        <w:t>Potenza MN</w:t>
      </w:r>
      <w:r>
        <w:rPr>
          <w:b/>
        </w:rPr>
        <w:t>*</w:t>
      </w:r>
      <w:r w:rsidRPr="001F7B41">
        <w:t>, Zhai</w:t>
      </w:r>
      <w:r>
        <w:t xml:space="preserve"> ZW*</w:t>
      </w:r>
      <w:r w:rsidRPr="001F7B41">
        <w:t xml:space="preserve"> </w:t>
      </w:r>
      <w:r>
        <w:t xml:space="preserve">(2022) </w:t>
      </w:r>
      <w:r w:rsidRPr="001074E4">
        <w:t xml:space="preserve">An exploratory study of anxiety-motivated </w:t>
      </w:r>
      <w:r w:rsidRPr="001F7B41">
        <w:t>gambling: Associations with minority status and gambling, health and functioning measures</w:t>
      </w:r>
      <w:r>
        <w:t xml:space="preserve">. </w:t>
      </w:r>
      <w:r>
        <w:rPr>
          <w:i/>
        </w:rPr>
        <w:t xml:space="preserve">J Psychiatry Res </w:t>
      </w:r>
      <w:r>
        <w:rPr>
          <w:b/>
          <w:bCs/>
          <w:iCs/>
        </w:rPr>
        <w:t>151:</w:t>
      </w:r>
      <w:r>
        <w:rPr>
          <w:iCs/>
        </w:rPr>
        <w:t>445-453.</w:t>
      </w:r>
      <w:r>
        <w:rPr>
          <w:i/>
        </w:rPr>
        <w:t xml:space="preserve"> *</w:t>
      </w:r>
      <w:r>
        <w:t>Designates equal contributions</w:t>
      </w:r>
    </w:p>
    <w:p w14:paraId="6E878CD5" w14:textId="77777777" w:rsidR="001074E4" w:rsidRDefault="001074E4" w:rsidP="001074E4">
      <w:pPr>
        <w:pStyle w:val="ListParagraph"/>
        <w:numPr>
          <w:ilvl w:val="0"/>
          <w:numId w:val="10"/>
        </w:numPr>
        <w:tabs>
          <w:tab w:val="left" w:pos="5220"/>
        </w:tabs>
      </w:pPr>
      <w:r w:rsidRPr="00A34071">
        <w:t>Su</w:t>
      </w:r>
      <w:r>
        <w:t xml:space="preserve"> W</w:t>
      </w:r>
      <w:r w:rsidRPr="00A34071">
        <w:t>, Zhang</w:t>
      </w:r>
      <w:r>
        <w:t xml:space="preserve"> S</w:t>
      </w:r>
      <w:r w:rsidRPr="00A34071">
        <w:t>, Han</w:t>
      </w:r>
      <w:r>
        <w:t xml:space="preserve"> X</w:t>
      </w:r>
      <w:r w:rsidRPr="00A34071">
        <w:t xml:space="preserve">, </w:t>
      </w:r>
      <w:r w:rsidRPr="00A34071">
        <w:rPr>
          <w:b/>
          <w:bCs/>
        </w:rPr>
        <w:t>Potenza MN</w:t>
      </w:r>
      <w:r>
        <w:t xml:space="preserve"> (2022) Rich Get Richer: Extraversion Statistically Predicts Reduced Internet Addiction through Less Online Anonymity Preference and Extraversion Compensation. </w:t>
      </w:r>
      <w:r w:rsidRPr="00A56335">
        <w:rPr>
          <w:rFonts w:eastAsia="Arial Unicode MS"/>
          <w:i/>
          <w:szCs w:val="28"/>
        </w:rPr>
        <w:t>Behav Sci</w:t>
      </w:r>
      <w:r>
        <w:rPr>
          <w:rFonts w:eastAsia="Arial Unicode MS"/>
          <w:i/>
          <w:szCs w:val="28"/>
        </w:rPr>
        <w:t xml:space="preserve"> </w:t>
      </w:r>
      <w:r>
        <w:rPr>
          <w:rFonts w:eastAsia="Arial Unicode MS"/>
          <w:b/>
          <w:bCs/>
          <w:iCs/>
          <w:szCs w:val="28"/>
        </w:rPr>
        <w:t>12:</w:t>
      </w:r>
      <w:r>
        <w:rPr>
          <w:rFonts w:eastAsia="Arial Unicode MS"/>
          <w:iCs/>
          <w:szCs w:val="28"/>
        </w:rPr>
        <w:t>193.</w:t>
      </w:r>
    </w:p>
    <w:p w14:paraId="530C977E" w14:textId="77777777" w:rsidR="003623AB" w:rsidRPr="00473437" w:rsidRDefault="003623AB" w:rsidP="003623AB">
      <w:pPr>
        <w:pStyle w:val="ListParagraph"/>
        <w:numPr>
          <w:ilvl w:val="0"/>
          <w:numId w:val="10"/>
        </w:numPr>
        <w:ind w:left="446" w:hanging="446"/>
        <w:rPr>
          <w:b/>
          <w:lang w:val="en-GB"/>
        </w:rPr>
      </w:pPr>
      <w:r>
        <w:t>Chen L,</w:t>
      </w:r>
      <w:r>
        <w:rPr>
          <w:b/>
        </w:rPr>
        <w:t xml:space="preserve"> </w:t>
      </w:r>
      <w:r w:rsidRPr="00E95D43">
        <w:rPr>
          <w:lang w:bidi="ar"/>
        </w:rPr>
        <w:t>Jian</w:t>
      </w:r>
      <w:r>
        <w:rPr>
          <w:lang w:bidi="ar"/>
        </w:rPr>
        <w:t>g X</w:t>
      </w:r>
      <w:r w:rsidRPr="00E95D43">
        <w:rPr>
          <w:lang w:bidi="ar"/>
        </w:rPr>
        <w:t xml:space="preserve">, </w:t>
      </w:r>
      <w:r w:rsidRPr="00E95D43">
        <w:rPr>
          <w:color w:val="000000"/>
          <w:lang w:bidi="ar"/>
        </w:rPr>
        <w:t>W</w:t>
      </w:r>
      <w:r w:rsidRPr="00E95D43">
        <w:rPr>
          <w:rFonts w:hint="eastAsia"/>
          <w:color w:val="000000"/>
          <w:lang w:eastAsia="zh-CN" w:bidi="ar"/>
        </w:rPr>
        <w:t>an</w:t>
      </w:r>
      <w:r>
        <w:rPr>
          <w:color w:val="000000"/>
          <w:lang w:eastAsia="zh-CN" w:bidi="ar"/>
        </w:rPr>
        <w:t>g Q,</w:t>
      </w:r>
      <w:r>
        <w:t xml:space="preserve"> </w:t>
      </w:r>
      <w:r w:rsidRPr="00D21E3D">
        <w:t>Bőthe B</w:t>
      </w:r>
      <w:r>
        <w:t xml:space="preserve">, </w:t>
      </w:r>
      <w:r>
        <w:rPr>
          <w:b/>
        </w:rPr>
        <w:t xml:space="preserve">Potenza MN, </w:t>
      </w:r>
      <w:r>
        <w:t>Wu H</w:t>
      </w:r>
      <w:r>
        <w:rPr>
          <w:b/>
        </w:rPr>
        <w:t xml:space="preserve"> </w:t>
      </w:r>
      <w:r>
        <w:t xml:space="preserve">(2022) </w:t>
      </w:r>
      <w:r w:rsidRPr="00473437">
        <w:rPr>
          <w:lang w:val="en-GB"/>
        </w:rPr>
        <w:t>The Association Between the Quantity an</w:t>
      </w:r>
      <w:r>
        <w:rPr>
          <w:lang w:val="en-GB"/>
        </w:rPr>
        <w:t>d Severity of Pornography Use: A</w:t>
      </w:r>
      <w:r w:rsidRPr="00473437">
        <w:rPr>
          <w:lang w:val="en-GB"/>
        </w:rPr>
        <w:t xml:space="preserve"> Meta-analysis</w:t>
      </w:r>
      <w:r w:rsidRPr="00473437">
        <w:t>.</w:t>
      </w:r>
      <w:r>
        <w:t xml:space="preserve"> </w:t>
      </w:r>
      <w:r w:rsidRPr="00473437">
        <w:rPr>
          <w:i/>
        </w:rPr>
        <w:t>J Sex Res</w:t>
      </w:r>
      <w:bookmarkStart w:id="7" w:name="_Hlk54676910"/>
      <w:r>
        <w:rPr>
          <w:i/>
        </w:rPr>
        <w:t xml:space="preserve"> </w:t>
      </w:r>
      <w:r>
        <w:rPr>
          <w:b/>
          <w:bCs/>
          <w:iCs/>
        </w:rPr>
        <w:t>59(6):</w:t>
      </w:r>
      <w:r w:rsidRPr="003623AB">
        <w:rPr>
          <w:iCs/>
        </w:rPr>
        <w:t>704-719.</w:t>
      </w:r>
    </w:p>
    <w:bookmarkEnd w:id="7"/>
    <w:p w14:paraId="68A1A3B6" w14:textId="77777777" w:rsidR="00CD5E41" w:rsidRPr="004216BC" w:rsidRDefault="00CD5E41" w:rsidP="00CD5E41">
      <w:pPr>
        <w:pStyle w:val="ListParagraph"/>
        <w:numPr>
          <w:ilvl w:val="0"/>
          <w:numId w:val="10"/>
        </w:numPr>
        <w:rPr>
          <w:bCs/>
          <w:i/>
          <w:color w:val="000000"/>
          <w:shd w:val="clear" w:color="auto" w:fill="FFFFFF"/>
        </w:rPr>
      </w:pPr>
      <w:r w:rsidRPr="00AF4B7B">
        <w:rPr>
          <w:bCs/>
          <w:color w:val="000000"/>
          <w:shd w:val="clear" w:color="auto" w:fill="FFFFFF"/>
        </w:rPr>
        <w:t>Alimoradi</w:t>
      </w:r>
      <w:r>
        <w:rPr>
          <w:bCs/>
          <w:color w:val="000000"/>
          <w:shd w:val="clear" w:color="auto" w:fill="FFFFFF"/>
        </w:rPr>
        <w:t xml:space="preserve"> Z, </w:t>
      </w:r>
      <w:r w:rsidRPr="00AF4B7B">
        <w:rPr>
          <w:bCs/>
          <w:color w:val="000000"/>
          <w:shd w:val="clear" w:color="auto" w:fill="FFFFFF"/>
        </w:rPr>
        <w:t xml:space="preserve">Jafari </w:t>
      </w:r>
      <w:r>
        <w:rPr>
          <w:bCs/>
          <w:color w:val="000000"/>
          <w:shd w:val="clear" w:color="auto" w:fill="FFFFFF"/>
        </w:rPr>
        <w:t xml:space="preserve">E, </w:t>
      </w:r>
      <w:r>
        <w:rPr>
          <w:b/>
          <w:bCs/>
          <w:color w:val="000000"/>
          <w:shd w:val="clear" w:color="auto" w:fill="FFFFFF"/>
        </w:rPr>
        <w:t xml:space="preserve">Potenza MN, </w:t>
      </w:r>
      <w:r>
        <w:rPr>
          <w:bCs/>
          <w:color w:val="000000"/>
          <w:shd w:val="clear" w:color="auto" w:fill="FFFFFF"/>
        </w:rPr>
        <w:t>Lin CY*, Wu CY*, Pakpour A (2022)</w:t>
      </w:r>
      <w:r w:rsidRPr="00AF4B7B">
        <w:rPr>
          <w:bCs/>
          <w:color w:val="000000"/>
          <w:shd w:val="clear" w:color="auto" w:fill="FFFFFF"/>
        </w:rPr>
        <w:t xml:space="preserve"> Binge-watching and mental health problems: A systematic review and meta-analysis</w:t>
      </w:r>
      <w:r>
        <w:rPr>
          <w:bCs/>
          <w:color w:val="000000"/>
          <w:shd w:val="clear" w:color="auto" w:fill="FFFFFF"/>
        </w:rPr>
        <w:t xml:space="preserve">. </w:t>
      </w:r>
      <w:r w:rsidRPr="004216BC">
        <w:rPr>
          <w:bCs/>
          <w:i/>
          <w:color w:val="000000"/>
          <w:shd w:val="clear" w:color="auto" w:fill="FFFFFF"/>
        </w:rPr>
        <w:t>International Journal of Environmental Research and Public Health</w:t>
      </w:r>
      <w:r>
        <w:rPr>
          <w:bCs/>
          <w:i/>
          <w:color w:val="000000"/>
          <w:shd w:val="clear" w:color="auto" w:fill="FFFFFF"/>
        </w:rPr>
        <w:t xml:space="preserve"> </w:t>
      </w:r>
      <w:r w:rsidRPr="00CD5E41">
        <w:rPr>
          <w:b/>
          <w:iCs/>
          <w:color w:val="000000"/>
          <w:shd w:val="clear" w:color="auto" w:fill="FFFFFF"/>
        </w:rPr>
        <w:t>19</w:t>
      </w:r>
      <w:r>
        <w:rPr>
          <w:b/>
          <w:iCs/>
          <w:color w:val="000000"/>
          <w:shd w:val="clear" w:color="auto" w:fill="FFFFFF"/>
        </w:rPr>
        <w:t>:</w:t>
      </w:r>
      <w:r w:rsidRPr="00CD5E41">
        <w:rPr>
          <w:bCs/>
          <w:iCs/>
          <w:color w:val="000000"/>
          <w:shd w:val="clear" w:color="auto" w:fill="FFFFFF"/>
        </w:rPr>
        <w:t>9707</w:t>
      </w:r>
      <w:r>
        <w:rPr>
          <w:bCs/>
          <w:iCs/>
          <w:color w:val="000000"/>
          <w:shd w:val="clear" w:color="auto" w:fill="FFFFFF"/>
        </w:rPr>
        <w:t>.</w:t>
      </w:r>
      <w:r>
        <w:rPr>
          <w:bCs/>
          <w:i/>
          <w:color w:val="000000"/>
          <w:shd w:val="clear" w:color="auto" w:fill="FFFFFF"/>
        </w:rPr>
        <w:t xml:space="preserve"> </w:t>
      </w:r>
      <w:r w:rsidRPr="004216BC">
        <w:rPr>
          <w:bCs/>
          <w:iCs/>
          <w:color w:val="000000"/>
          <w:shd w:val="clear" w:color="auto" w:fill="FFFFFF"/>
        </w:rPr>
        <w:t>* designates equal contribution</w:t>
      </w:r>
    </w:p>
    <w:p w14:paraId="73D52865" w14:textId="77777777" w:rsidR="00CD5E41" w:rsidRPr="00C62DEF" w:rsidRDefault="00CD5E41" w:rsidP="00CD5E41">
      <w:pPr>
        <w:pStyle w:val="ListParagraph"/>
        <w:numPr>
          <w:ilvl w:val="0"/>
          <w:numId w:val="10"/>
        </w:numPr>
      </w:pPr>
      <w:r w:rsidRPr="00C62DEF">
        <w:t>Zhao</w:t>
      </w:r>
      <w:r>
        <w:t xml:space="preserve"> Y</w:t>
      </w:r>
      <w:r w:rsidRPr="00C62DEF">
        <w:t>, Paulus</w:t>
      </w:r>
      <w:r>
        <w:t xml:space="preserve"> M</w:t>
      </w:r>
      <w:r w:rsidRPr="00C62DEF">
        <w:t>, Bagot</w:t>
      </w:r>
      <w:r>
        <w:t xml:space="preserve"> K</w:t>
      </w:r>
      <w:r w:rsidRPr="00C62DEF">
        <w:t>, Constable</w:t>
      </w:r>
      <w:r>
        <w:t xml:space="preserve"> RT</w:t>
      </w:r>
      <w:r w:rsidRPr="00C62DEF">
        <w:t xml:space="preserve">, </w:t>
      </w:r>
      <w:r>
        <w:t xml:space="preserve">Yaggi HK, Redeker NS, </w:t>
      </w:r>
      <w:r w:rsidRPr="00C62DEF">
        <w:rPr>
          <w:b/>
          <w:bCs/>
        </w:rPr>
        <w:t>Potenza MN</w:t>
      </w:r>
      <w:r>
        <w:t xml:space="preserve"> (2022) </w:t>
      </w:r>
      <w:r w:rsidRPr="00C62DEF">
        <w:t>Brain structural covariation linked to screen media activity and externalizing behaviors in children</w:t>
      </w:r>
      <w:r>
        <w:t xml:space="preserve">. </w:t>
      </w:r>
      <w:r>
        <w:rPr>
          <w:i/>
          <w:iCs/>
        </w:rPr>
        <w:t>J Behav Addict</w:t>
      </w:r>
      <w:r w:rsidRPr="00C62DEF">
        <w:t xml:space="preserve"> </w:t>
      </w:r>
      <w:r w:rsidRPr="00CD5E41">
        <w:rPr>
          <w:b/>
          <w:bCs/>
        </w:rPr>
        <w:t>11(2):</w:t>
      </w:r>
      <w:r w:rsidRPr="00CD5E41">
        <w:t>417-426</w:t>
      </w:r>
      <w:r>
        <w:t>.</w:t>
      </w:r>
    </w:p>
    <w:p w14:paraId="34CEA964" w14:textId="77777777" w:rsidR="00E37B21" w:rsidRPr="00E45DAD" w:rsidRDefault="00E37B21" w:rsidP="00E37B21">
      <w:pPr>
        <w:pStyle w:val="ListParagraph"/>
        <w:numPr>
          <w:ilvl w:val="0"/>
          <w:numId w:val="10"/>
        </w:numPr>
        <w:rPr>
          <w:rFonts w:eastAsiaTheme="minorHAnsi"/>
        </w:rPr>
      </w:pPr>
      <w:r w:rsidRPr="00DC59A9">
        <w:rPr>
          <w:rFonts w:eastAsiaTheme="minorHAnsi"/>
        </w:rPr>
        <w:t>Fa</w:t>
      </w:r>
      <w:r>
        <w:rPr>
          <w:rFonts w:eastAsiaTheme="minorHAnsi"/>
        </w:rPr>
        <w:t>n CW</w:t>
      </w:r>
      <w:r w:rsidRPr="00DC59A9">
        <w:rPr>
          <w:rFonts w:eastAsiaTheme="minorHAnsi"/>
        </w:rPr>
        <w:t>, Chan</w:t>
      </w:r>
      <w:r>
        <w:rPr>
          <w:rFonts w:eastAsiaTheme="minorHAnsi"/>
        </w:rPr>
        <w:t>g KC</w:t>
      </w:r>
      <w:r w:rsidRPr="00DC59A9">
        <w:rPr>
          <w:rFonts w:eastAsiaTheme="minorHAnsi"/>
        </w:rPr>
        <w:t>, Le</w:t>
      </w:r>
      <w:r>
        <w:rPr>
          <w:rFonts w:eastAsiaTheme="minorHAnsi"/>
        </w:rPr>
        <w:t>e KY</w:t>
      </w:r>
      <w:r w:rsidRPr="00DC59A9">
        <w:rPr>
          <w:rFonts w:eastAsiaTheme="minorHAnsi"/>
        </w:rPr>
        <w:t xml:space="preserve">, </w:t>
      </w:r>
      <w:r>
        <w:rPr>
          <w:rFonts w:eastAsiaTheme="minorHAnsi"/>
        </w:rPr>
        <w:t xml:space="preserve">Yang WC, </w:t>
      </w:r>
      <w:r w:rsidRPr="00DC59A9">
        <w:rPr>
          <w:rFonts w:eastAsiaTheme="minorHAnsi"/>
        </w:rPr>
        <w:t>Pakpou</w:t>
      </w:r>
      <w:r>
        <w:rPr>
          <w:rFonts w:eastAsiaTheme="minorHAnsi"/>
        </w:rPr>
        <w:t>r AH</w:t>
      </w:r>
      <w:r w:rsidRPr="00DC59A9">
        <w:rPr>
          <w:rFonts w:eastAsiaTheme="minorHAnsi"/>
        </w:rPr>
        <w:t xml:space="preserve">, </w:t>
      </w:r>
      <w:r w:rsidRPr="00DC59A9">
        <w:rPr>
          <w:rFonts w:eastAsiaTheme="minorHAnsi"/>
          <w:b/>
          <w:bCs/>
        </w:rPr>
        <w:t>Potenza MN</w:t>
      </w:r>
      <w:r w:rsidRPr="00DC59A9">
        <w:rPr>
          <w:rFonts w:eastAsiaTheme="minorHAnsi"/>
        </w:rPr>
        <w:t>, Li</w:t>
      </w:r>
      <w:r>
        <w:rPr>
          <w:rFonts w:eastAsiaTheme="minorHAnsi"/>
        </w:rPr>
        <w:t>n CY</w:t>
      </w:r>
      <w:r w:rsidRPr="00DC59A9">
        <w:rPr>
          <w:rFonts w:eastAsiaTheme="minorHAnsi"/>
        </w:rPr>
        <w:t xml:space="preserve"> </w:t>
      </w:r>
      <w:r>
        <w:rPr>
          <w:rFonts w:eastAsiaTheme="minorHAnsi"/>
        </w:rPr>
        <w:t xml:space="preserve">(2022) </w:t>
      </w:r>
      <w:r w:rsidRPr="00E45DAD">
        <w:rPr>
          <w:rFonts w:eastAsiaTheme="minorHAnsi"/>
        </w:rPr>
        <w:t>Rasch Modeling and Differential Item Functioning of the</w:t>
      </w:r>
      <w:r>
        <w:rPr>
          <w:rFonts w:eastAsiaTheme="minorHAnsi"/>
        </w:rPr>
        <w:t xml:space="preserve"> </w:t>
      </w:r>
      <w:r w:rsidRPr="00E45DAD">
        <w:rPr>
          <w:rFonts w:eastAsiaTheme="minorHAnsi"/>
        </w:rPr>
        <w:t>Self-Stigma Scale-Short Version among People with Three</w:t>
      </w:r>
      <w:r>
        <w:rPr>
          <w:rFonts w:eastAsiaTheme="minorHAnsi"/>
        </w:rPr>
        <w:t xml:space="preserve"> </w:t>
      </w:r>
      <w:r w:rsidRPr="00E45DAD">
        <w:rPr>
          <w:rFonts w:eastAsiaTheme="minorHAnsi"/>
        </w:rPr>
        <w:t xml:space="preserve">Different Psychiatric Disorders. </w:t>
      </w:r>
      <w:r w:rsidRPr="00E45DAD">
        <w:rPr>
          <w:rFonts w:eastAsiaTheme="minorHAnsi"/>
          <w:i/>
          <w:iCs/>
        </w:rPr>
        <w:t>Int J Env Res Public Health</w:t>
      </w:r>
      <w:r>
        <w:rPr>
          <w:rFonts w:eastAsiaTheme="minorHAnsi"/>
          <w:i/>
          <w:iCs/>
        </w:rPr>
        <w:t xml:space="preserve"> </w:t>
      </w:r>
      <w:r w:rsidRPr="00E37B21">
        <w:rPr>
          <w:rFonts w:eastAsiaTheme="minorHAnsi"/>
          <w:b/>
          <w:bCs/>
        </w:rPr>
        <w:t>19(14):</w:t>
      </w:r>
      <w:r w:rsidRPr="00E37B21">
        <w:rPr>
          <w:rFonts w:eastAsiaTheme="minorHAnsi"/>
        </w:rPr>
        <w:t>8843</w:t>
      </w:r>
      <w:r>
        <w:rPr>
          <w:rFonts w:eastAsiaTheme="minorHAnsi"/>
        </w:rPr>
        <w:t>.</w:t>
      </w:r>
    </w:p>
    <w:p w14:paraId="071DDB1F" w14:textId="77777777" w:rsidR="00BD7848" w:rsidRPr="00EC5E8F" w:rsidRDefault="00BD7848" w:rsidP="00BD7848">
      <w:pPr>
        <w:pStyle w:val="ListParagraph"/>
        <w:numPr>
          <w:ilvl w:val="0"/>
          <w:numId w:val="10"/>
        </w:numPr>
        <w:ind w:left="446" w:hanging="446"/>
      </w:pPr>
      <w:r>
        <w:rPr>
          <w:lang w:val="es-ES"/>
        </w:rPr>
        <w:t>Mestre-Bach G, Granero R, Fernandez-Aranda F,</w:t>
      </w:r>
      <w:r w:rsidRPr="00EC5E8F">
        <w:rPr>
          <w:lang w:val="es-ES"/>
        </w:rPr>
        <w:t xml:space="preserve"> </w:t>
      </w:r>
      <w:r w:rsidRPr="00EC5E8F">
        <w:rPr>
          <w:b/>
          <w:lang w:val="es-ES"/>
        </w:rPr>
        <w:t>Potenza MN</w:t>
      </w:r>
      <w:r w:rsidRPr="00EC5E8F">
        <w:rPr>
          <w:lang w:val="es-ES"/>
        </w:rPr>
        <w:t>, J</w:t>
      </w:r>
      <w:r>
        <w:rPr>
          <w:lang w:val="es-ES"/>
        </w:rPr>
        <w:t xml:space="preserve">imenez-Murcia S </w:t>
      </w:r>
      <w:r>
        <w:t>(2022) Exploring</w:t>
      </w:r>
      <w:r w:rsidRPr="003463D8">
        <w:t xml:space="preserve"> the Pathways Model in a Sample of Patients with Gambling Disorder</w:t>
      </w:r>
      <w:r>
        <w:t xml:space="preserve">. </w:t>
      </w:r>
      <w:r>
        <w:rPr>
          <w:i/>
        </w:rPr>
        <w:t xml:space="preserve">Int Gambling Stud </w:t>
      </w:r>
      <w:r>
        <w:rPr>
          <w:b/>
          <w:bCs/>
          <w:iCs/>
        </w:rPr>
        <w:t>22(2):</w:t>
      </w:r>
      <w:r w:rsidRPr="00BD7848">
        <w:rPr>
          <w:iCs/>
        </w:rPr>
        <w:t>247-262.</w:t>
      </w:r>
    </w:p>
    <w:p w14:paraId="5FF59B64" w14:textId="77777777" w:rsidR="00BC61F9" w:rsidRPr="00E27A35" w:rsidRDefault="00BC61F9" w:rsidP="00BC61F9">
      <w:pPr>
        <w:pStyle w:val="ListParagraph"/>
        <w:numPr>
          <w:ilvl w:val="0"/>
          <w:numId w:val="10"/>
        </w:numPr>
        <w:jc w:val="both"/>
      </w:pPr>
      <w:r>
        <w:rPr>
          <w:bCs/>
          <w:lang w:bidi="en-US"/>
        </w:rPr>
        <w:t>Greenberg NR</w:t>
      </w:r>
      <w:r w:rsidRPr="00E27A35">
        <w:rPr>
          <w:bCs/>
          <w:lang w:bidi="en-US"/>
        </w:rPr>
        <w:t xml:space="preserve">, </w:t>
      </w:r>
      <w:r>
        <w:rPr>
          <w:bCs/>
          <w:lang w:bidi="en-US"/>
        </w:rPr>
        <w:t>Zhai ZW</w:t>
      </w:r>
      <w:r w:rsidRPr="00E27A35">
        <w:rPr>
          <w:bCs/>
          <w:lang w:bidi="en-US"/>
        </w:rPr>
        <w:t xml:space="preserve">, </w:t>
      </w:r>
      <w:r>
        <w:rPr>
          <w:bCs/>
          <w:lang w:bidi="en-US"/>
        </w:rPr>
        <w:t>Hoff RA, Krishnan-Sarin S</w:t>
      </w:r>
      <w:r w:rsidRPr="00E27A35">
        <w:rPr>
          <w:bCs/>
          <w:lang w:bidi="en-US"/>
        </w:rPr>
        <w:t xml:space="preserve">, </w:t>
      </w:r>
      <w:r w:rsidRPr="009F30F7">
        <w:rPr>
          <w:b/>
          <w:bCs/>
          <w:lang w:bidi="en-US"/>
        </w:rPr>
        <w:t>Potenza MN</w:t>
      </w:r>
      <w:r>
        <w:rPr>
          <w:bCs/>
          <w:lang w:bidi="en-US"/>
        </w:rPr>
        <w:t xml:space="preserve"> (2022) An Exploratory Study of </w:t>
      </w:r>
      <w:r w:rsidRPr="00E27A35">
        <w:rPr>
          <w:bCs/>
          <w:lang w:bidi="en-US"/>
        </w:rPr>
        <w:t>Problematic Shopping</w:t>
      </w:r>
      <w:r>
        <w:rPr>
          <w:bCs/>
          <w:lang w:bidi="en-US"/>
        </w:rPr>
        <w:t xml:space="preserve"> </w:t>
      </w:r>
      <w:r w:rsidRPr="00E27A35">
        <w:rPr>
          <w:bCs/>
          <w:lang w:bidi="en-US"/>
        </w:rPr>
        <w:t>and Problematic Video Gaming in Adolescents</w:t>
      </w:r>
      <w:r>
        <w:rPr>
          <w:bCs/>
          <w:lang w:bidi="en-US"/>
        </w:rPr>
        <w:t xml:space="preserve">.  </w:t>
      </w:r>
      <w:r>
        <w:rPr>
          <w:bCs/>
          <w:i/>
          <w:lang w:bidi="en-US"/>
        </w:rPr>
        <w:t xml:space="preserve">PLoS One </w:t>
      </w:r>
      <w:r w:rsidRPr="00BC61F9">
        <w:rPr>
          <w:b/>
          <w:iCs/>
          <w:lang w:bidi="en-US"/>
        </w:rPr>
        <w:t>17(8):</w:t>
      </w:r>
      <w:r w:rsidRPr="00BC61F9">
        <w:rPr>
          <w:bCs/>
          <w:iCs/>
          <w:lang w:bidi="en-US"/>
        </w:rPr>
        <w:t>e0272228</w:t>
      </w:r>
      <w:r>
        <w:rPr>
          <w:bCs/>
          <w:iCs/>
          <w:lang w:bidi="en-US"/>
        </w:rPr>
        <w:t>.</w:t>
      </w:r>
    </w:p>
    <w:p w14:paraId="7C9CFD35" w14:textId="77777777" w:rsidR="00BC61F9" w:rsidRPr="007C665F" w:rsidRDefault="00BC61F9" w:rsidP="00BC61F9">
      <w:pPr>
        <w:pStyle w:val="ListParagraph"/>
        <w:numPr>
          <w:ilvl w:val="0"/>
          <w:numId w:val="10"/>
        </w:numPr>
        <w:jc w:val="both"/>
      </w:pPr>
      <w:r w:rsidRPr="007C665F">
        <w:t xml:space="preserve">Wang </w:t>
      </w:r>
      <w:r>
        <w:t>M</w:t>
      </w:r>
      <w:r w:rsidRPr="007C665F">
        <w:t xml:space="preserve">, Wang </w:t>
      </w:r>
      <w:r>
        <w:t>L</w:t>
      </w:r>
      <w:r w:rsidRPr="007C665F">
        <w:t xml:space="preserve">, Yang </w:t>
      </w:r>
      <w:r>
        <w:t>B</w:t>
      </w:r>
      <w:r w:rsidRPr="007C665F">
        <w:t xml:space="preserve">, Yuan </w:t>
      </w:r>
      <w:r>
        <w:t>L</w:t>
      </w:r>
      <w:r w:rsidRPr="007C665F">
        <w:t xml:space="preserve">, Wang </w:t>
      </w:r>
      <w:r>
        <w:t>X</w:t>
      </w:r>
      <w:r w:rsidRPr="007C665F">
        <w:t xml:space="preserve">, </w:t>
      </w:r>
      <w:r w:rsidRPr="000D2880">
        <w:rPr>
          <w:b/>
          <w:bCs/>
        </w:rPr>
        <w:t>Potenza MN,</w:t>
      </w:r>
      <w:r w:rsidRPr="007C665F">
        <w:t xml:space="preserve"> Dong</w:t>
      </w:r>
      <w:r>
        <w:t xml:space="preserve"> GH</w:t>
      </w:r>
      <w:r w:rsidRPr="007C665F">
        <w:t xml:space="preserve"> </w:t>
      </w:r>
      <w:r>
        <w:t xml:space="preserve">(2022) </w:t>
      </w:r>
      <w:r w:rsidRPr="004A7537">
        <w:rPr>
          <w:bCs/>
          <w:lang w:bidi="en-US"/>
        </w:rPr>
        <w:t>Disrupted dynamic network reconfiguration of the brain functional networks of individuals with autism spectrum disorder</w:t>
      </w:r>
      <w:r>
        <w:rPr>
          <w:bCs/>
          <w:lang w:bidi="en-US"/>
        </w:rPr>
        <w:t xml:space="preserve">. </w:t>
      </w:r>
      <w:r>
        <w:rPr>
          <w:bCs/>
          <w:i/>
          <w:iCs/>
          <w:lang w:bidi="en-US"/>
        </w:rPr>
        <w:t xml:space="preserve">Brain Communication </w:t>
      </w:r>
      <w:r>
        <w:rPr>
          <w:b/>
          <w:lang w:bidi="en-US"/>
        </w:rPr>
        <w:t>4(4):</w:t>
      </w:r>
      <w:r>
        <w:rPr>
          <w:bCs/>
          <w:lang w:bidi="en-US"/>
        </w:rPr>
        <w:t>fcac177.</w:t>
      </w:r>
    </w:p>
    <w:p w14:paraId="355BE042" w14:textId="77777777" w:rsidR="00FA283A" w:rsidRDefault="00FA283A" w:rsidP="00FA283A">
      <w:pPr>
        <w:pStyle w:val="ListParagraph"/>
        <w:numPr>
          <w:ilvl w:val="0"/>
          <w:numId w:val="10"/>
        </w:numPr>
      </w:pPr>
      <w:r>
        <w:rPr>
          <w:bCs/>
        </w:rPr>
        <w:t>Farhat LC, Foster DW, Wampler J, Krishnan-Sarin S</w:t>
      </w:r>
      <w:r w:rsidRPr="00CE5462">
        <w:rPr>
          <w:bCs/>
        </w:rPr>
        <w:t>,</w:t>
      </w:r>
      <w:r>
        <w:rPr>
          <w:bCs/>
        </w:rPr>
        <w:t xml:space="preserve"> Hoff RA</w:t>
      </w:r>
      <w:r w:rsidRPr="00CE5462">
        <w:rPr>
          <w:bCs/>
        </w:rPr>
        <w:t xml:space="preserve">, </w:t>
      </w:r>
      <w:r w:rsidRPr="00CE5462">
        <w:rPr>
          <w:b/>
          <w:bCs/>
        </w:rPr>
        <w:t>Potenza MN</w:t>
      </w:r>
      <w:r w:rsidRPr="00CE5462">
        <w:t xml:space="preserve"> </w:t>
      </w:r>
      <w:r>
        <w:t xml:space="preserve">(2022) </w:t>
      </w:r>
      <w:r w:rsidRPr="00601974">
        <w:t>Casino gambling in adolescents: gambling-related attitudes and behaviors and health and functioning relationships</w:t>
      </w:r>
      <w:r>
        <w:t xml:space="preserve">. </w:t>
      </w:r>
      <w:r>
        <w:rPr>
          <w:i/>
        </w:rPr>
        <w:t xml:space="preserve">J Gambling Stud </w:t>
      </w:r>
      <w:r w:rsidRPr="00FA283A">
        <w:rPr>
          <w:b/>
          <w:bCs/>
          <w:iCs/>
        </w:rPr>
        <w:t>38(3):</w:t>
      </w:r>
      <w:r w:rsidRPr="00FA283A">
        <w:rPr>
          <w:iCs/>
        </w:rPr>
        <w:t>719-735.</w:t>
      </w:r>
    </w:p>
    <w:p w14:paraId="47CEC19D" w14:textId="77777777" w:rsidR="00452D79" w:rsidRPr="00452D79" w:rsidRDefault="00452D79" w:rsidP="00452D79">
      <w:pPr>
        <w:pStyle w:val="ListParagraph"/>
        <w:numPr>
          <w:ilvl w:val="0"/>
          <w:numId w:val="10"/>
        </w:numPr>
        <w:rPr>
          <w:rFonts w:eastAsiaTheme="minorHAnsi"/>
          <w:b/>
          <w:bCs/>
        </w:rPr>
      </w:pPr>
      <w:r>
        <w:rPr>
          <w:rFonts w:eastAsiaTheme="minorHAnsi"/>
        </w:rPr>
        <w:t xml:space="preserve">Zhao Y, Cai J, Chen T, Lichenstein S, </w:t>
      </w:r>
      <w:r w:rsidRPr="00AF5E23">
        <w:rPr>
          <w:rFonts w:eastAsiaTheme="minorHAnsi"/>
          <w:b/>
        </w:rPr>
        <w:t>Potenza MN,</w:t>
      </w:r>
      <w:r>
        <w:rPr>
          <w:rFonts w:eastAsiaTheme="minorHAnsi"/>
        </w:rPr>
        <w:t xml:space="preserve"> Yip SW (2022) </w:t>
      </w:r>
      <w:r w:rsidRPr="002C0A9C">
        <w:rPr>
          <w:rFonts w:eastAsiaTheme="minorHAnsi"/>
        </w:rPr>
        <w:t>Bayesian network mediation analysis with application to the brain’s functional connectome</w:t>
      </w:r>
      <w:r>
        <w:rPr>
          <w:rFonts w:eastAsiaTheme="minorHAnsi"/>
        </w:rPr>
        <w:t xml:space="preserve">. </w:t>
      </w:r>
      <w:r>
        <w:rPr>
          <w:rFonts w:eastAsiaTheme="minorHAnsi"/>
          <w:i/>
        </w:rPr>
        <w:t>Statistics in Medicine</w:t>
      </w:r>
      <w:r w:rsidRPr="00AF5E23">
        <w:rPr>
          <w:rFonts w:eastAsiaTheme="minorHAnsi"/>
        </w:rPr>
        <w:t xml:space="preserve"> </w:t>
      </w:r>
      <w:r>
        <w:rPr>
          <w:rFonts w:eastAsiaTheme="minorHAnsi"/>
          <w:b/>
          <w:bCs/>
        </w:rPr>
        <w:t>41(20):</w:t>
      </w:r>
      <w:r w:rsidRPr="00452D79">
        <w:rPr>
          <w:rFonts w:eastAsiaTheme="minorHAnsi"/>
        </w:rPr>
        <w:t>3991-4005.</w:t>
      </w:r>
    </w:p>
    <w:p w14:paraId="488326E2" w14:textId="77777777" w:rsidR="00CF5317" w:rsidRPr="00AC095D" w:rsidRDefault="00CF5317" w:rsidP="00CF5317">
      <w:pPr>
        <w:pStyle w:val="ListParagraph"/>
        <w:numPr>
          <w:ilvl w:val="0"/>
          <w:numId w:val="10"/>
        </w:numPr>
        <w:ind w:left="446" w:hanging="446"/>
        <w:rPr>
          <w:i/>
        </w:rPr>
      </w:pPr>
      <w:r w:rsidRPr="00AC095D">
        <w:t>Banik R, Islam M</w:t>
      </w:r>
      <w:r>
        <w:t>S</w:t>
      </w:r>
      <w:r w:rsidRPr="00AC095D">
        <w:t xml:space="preserve">, Ahmed M, Koly KN, Rahman M, Zhai ZW, Tajuddin Sikder M, </w:t>
      </w:r>
      <w:r w:rsidRPr="00AC095D">
        <w:rPr>
          <w:b/>
        </w:rPr>
        <w:t>Potenza MN</w:t>
      </w:r>
      <w:r w:rsidRPr="00AC095D">
        <w:t xml:space="preserve"> (</w:t>
      </w:r>
      <w:r>
        <w:t>2022</w:t>
      </w:r>
      <w:r w:rsidRPr="00AC095D">
        <w:t xml:space="preserve">) General psychiatric symptoms among Bangladeshi people approximately one year after the onset of the COVID-19 pandemic. </w:t>
      </w:r>
      <w:r w:rsidRPr="00AC095D">
        <w:rPr>
          <w:i/>
        </w:rPr>
        <w:t>BMC Psychiatry</w:t>
      </w:r>
      <w:r>
        <w:rPr>
          <w:b/>
          <w:bCs/>
          <w:iCs/>
        </w:rPr>
        <w:t xml:space="preserve"> 22:</w:t>
      </w:r>
      <w:r>
        <w:rPr>
          <w:iCs/>
        </w:rPr>
        <w:t>615.</w:t>
      </w:r>
    </w:p>
    <w:p w14:paraId="7EE4F1E3" w14:textId="77777777" w:rsidR="00F30D1A" w:rsidRDefault="00F30D1A" w:rsidP="00F30D1A">
      <w:pPr>
        <w:pStyle w:val="ListParagraph"/>
        <w:numPr>
          <w:ilvl w:val="0"/>
          <w:numId w:val="10"/>
        </w:numPr>
      </w:pPr>
      <w:r w:rsidRPr="007D403A">
        <w:rPr>
          <w:color w:val="000000"/>
          <w:lang w:val="es-ES"/>
        </w:rPr>
        <w:lastRenderedPageBreak/>
        <w:t>Etxand</w:t>
      </w:r>
      <w:r>
        <w:rPr>
          <w:color w:val="000000"/>
          <w:lang w:val="es-ES"/>
        </w:rPr>
        <w:t>i M</w:t>
      </w:r>
      <w:r w:rsidRPr="007D403A">
        <w:rPr>
          <w:color w:val="000000"/>
          <w:lang w:val="es-ES"/>
        </w:rPr>
        <w:t>, Baena</w:t>
      </w:r>
      <w:r>
        <w:rPr>
          <w:color w:val="000000"/>
          <w:lang w:val="es-ES"/>
        </w:rPr>
        <w:t>s I</w:t>
      </w:r>
      <w:r w:rsidRPr="007D403A">
        <w:rPr>
          <w:color w:val="000000"/>
          <w:lang w:val="es-ES"/>
        </w:rPr>
        <w:t>, Munguí</w:t>
      </w:r>
      <w:r>
        <w:rPr>
          <w:color w:val="000000"/>
          <w:lang w:val="es-ES"/>
        </w:rPr>
        <w:t xml:space="preserve">a L, </w:t>
      </w:r>
      <w:r w:rsidRPr="007D403A">
        <w:rPr>
          <w:color w:val="000000"/>
          <w:lang w:val="es-ES"/>
        </w:rPr>
        <w:t>Mestre-Bac</w:t>
      </w:r>
      <w:r>
        <w:rPr>
          <w:color w:val="000000"/>
          <w:lang w:val="es-ES"/>
        </w:rPr>
        <w:t xml:space="preserve">h G, </w:t>
      </w:r>
      <w:r w:rsidRPr="007D403A">
        <w:rPr>
          <w:color w:val="000000"/>
          <w:lang w:val="es-ES"/>
        </w:rPr>
        <w:t>Graner</w:t>
      </w:r>
      <w:r>
        <w:rPr>
          <w:color w:val="000000"/>
          <w:lang w:val="es-ES"/>
        </w:rPr>
        <w:t>o R</w:t>
      </w:r>
      <w:r w:rsidRPr="007D403A">
        <w:rPr>
          <w:color w:val="000000"/>
          <w:lang w:val="es-ES"/>
        </w:rPr>
        <w:t>, Gómez-Peñ</w:t>
      </w:r>
      <w:r>
        <w:rPr>
          <w:color w:val="000000"/>
          <w:lang w:val="es-ES"/>
        </w:rPr>
        <w:t>a M</w:t>
      </w:r>
      <w:r w:rsidRPr="007D403A">
        <w:rPr>
          <w:color w:val="000000"/>
          <w:lang w:val="es-ES"/>
        </w:rPr>
        <w:t>, Moraga</w:t>
      </w:r>
      <w:r>
        <w:rPr>
          <w:color w:val="000000"/>
          <w:lang w:val="es-ES"/>
        </w:rPr>
        <w:t>s L</w:t>
      </w:r>
      <w:r w:rsidRPr="007D403A">
        <w:rPr>
          <w:color w:val="000000"/>
          <w:lang w:val="es-ES"/>
        </w:rPr>
        <w:t>, del Pino-Gutiérre</w:t>
      </w:r>
      <w:r>
        <w:rPr>
          <w:color w:val="000000"/>
          <w:lang w:val="es-ES"/>
        </w:rPr>
        <w:t>z A</w:t>
      </w:r>
      <w:r w:rsidRPr="007D403A">
        <w:rPr>
          <w:color w:val="000000"/>
          <w:lang w:val="es-ES"/>
        </w:rPr>
        <w:t>,</w:t>
      </w:r>
      <w:r w:rsidRPr="007D403A">
        <w:rPr>
          <w:color w:val="000000"/>
          <w:vertAlign w:val="superscript"/>
          <w:lang w:val="es-ES"/>
        </w:rPr>
        <w:t xml:space="preserve"> </w:t>
      </w:r>
      <w:r w:rsidRPr="007D403A">
        <w:rPr>
          <w:color w:val="000000"/>
          <w:lang w:val="es-ES"/>
        </w:rPr>
        <w:t>Codin</w:t>
      </w:r>
      <w:r>
        <w:rPr>
          <w:color w:val="000000"/>
          <w:lang w:val="es-ES"/>
        </w:rPr>
        <w:t>a E</w:t>
      </w:r>
      <w:r w:rsidRPr="007D403A">
        <w:rPr>
          <w:color w:val="000000"/>
          <w:lang w:val="es-ES"/>
        </w:rPr>
        <w:t>, Mora-Malta</w:t>
      </w:r>
      <w:r>
        <w:rPr>
          <w:color w:val="000000"/>
          <w:lang w:val="es-ES"/>
        </w:rPr>
        <w:t xml:space="preserve">s B, </w:t>
      </w:r>
      <w:r w:rsidRPr="007D403A">
        <w:rPr>
          <w:color w:val="000000"/>
          <w:lang w:val="es-ES"/>
        </w:rPr>
        <w:t>Valenciano-Mendoz</w:t>
      </w:r>
      <w:r>
        <w:rPr>
          <w:color w:val="000000"/>
          <w:lang w:val="es-ES"/>
        </w:rPr>
        <w:t>a E</w:t>
      </w:r>
      <w:r w:rsidRPr="007D403A">
        <w:rPr>
          <w:color w:val="000000"/>
          <w:lang w:val="es-ES"/>
        </w:rPr>
        <w:t xml:space="preserve">, </w:t>
      </w:r>
      <w:r w:rsidRPr="00B82991">
        <w:rPr>
          <w:b/>
          <w:color w:val="000000"/>
          <w:lang w:val="es-ES"/>
        </w:rPr>
        <w:t>Potenza MN</w:t>
      </w:r>
      <w:r w:rsidRPr="007D403A">
        <w:rPr>
          <w:color w:val="000000"/>
          <w:lang w:val="es-ES"/>
        </w:rPr>
        <w:t>, Gearhard</w:t>
      </w:r>
      <w:r>
        <w:rPr>
          <w:color w:val="000000"/>
          <w:lang w:val="es-ES"/>
        </w:rPr>
        <w:t>t AN</w:t>
      </w:r>
      <w:r w:rsidRPr="007D403A">
        <w:rPr>
          <w:color w:val="000000"/>
          <w:lang w:val="es-ES"/>
        </w:rPr>
        <w:t>, Fernández-Arand</w:t>
      </w:r>
      <w:r>
        <w:rPr>
          <w:color w:val="000000"/>
          <w:lang w:val="es-ES"/>
        </w:rPr>
        <w:t>a F</w:t>
      </w:r>
      <w:r w:rsidRPr="007D403A">
        <w:rPr>
          <w:color w:val="000000"/>
          <w:lang w:val="es-ES"/>
        </w:rPr>
        <w:t>, Jiménez-Murci</w:t>
      </w:r>
      <w:r>
        <w:rPr>
          <w:color w:val="000000"/>
          <w:lang w:val="es-ES"/>
        </w:rPr>
        <w:t>a S</w:t>
      </w:r>
      <w:r>
        <w:t xml:space="preserve"> (2022) C</w:t>
      </w:r>
      <w:r w:rsidRPr="00747448">
        <w:t xml:space="preserve">linical </w:t>
      </w:r>
      <w:r>
        <w:t>Features of Gambling Disorder P</w:t>
      </w:r>
      <w:r w:rsidRPr="00747448">
        <w:t xml:space="preserve">atients </w:t>
      </w:r>
      <w:r>
        <w:t xml:space="preserve">with and without </w:t>
      </w:r>
      <w:r w:rsidRPr="00747448">
        <w:t>Food A</w:t>
      </w:r>
      <w:r>
        <w:t xml:space="preserve">ddiction: Gender-related Considerations. </w:t>
      </w:r>
      <w:r>
        <w:rPr>
          <w:i/>
        </w:rPr>
        <w:t xml:space="preserve">J Gambling Stud </w:t>
      </w:r>
      <w:r w:rsidRPr="00F30D1A">
        <w:rPr>
          <w:b/>
          <w:bCs/>
          <w:iCs/>
        </w:rPr>
        <w:t>38(3):</w:t>
      </w:r>
      <w:r w:rsidRPr="00F30D1A">
        <w:rPr>
          <w:iCs/>
        </w:rPr>
        <w:t>843-862.</w:t>
      </w:r>
    </w:p>
    <w:p w14:paraId="2C9162E9" w14:textId="77777777" w:rsidR="00F30D1A" w:rsidRPr="00EF7C83" w:rsidRDefault="00F30D1A" w:rsidP="00F30D1A">
      <w:pPr>
        <w:pStyle w:val="ListParagraph"/>
        <w:numPr>
          <w:ilvl w:val="0"/>
          <w:numId w:val="10"/>
        </w:numPr>
        <w:ind w:left="446" w:hanging="446"/>
      </w:pPr>
      <w:r>
        <w:t>Ngoh G, Wu J,</w:t>
      </w:r>
      <w:r w:rsidRPr="00223F7A">
        <w:t xml:space="preserve"> </w:t>
      </w:r>
      <w:r w:rsidRPr="00F22F8B">
        <w:rPr>
          <w:b/>
        </w:rPr>
        <w:t xml:space="preserve">Potenza MN, </w:t>
      </w:r>
      <w:r w:rsidRPr="00223F7A">
        <w:t>Mayes LC</w:t>
      </w:r>
      <w:r>
        <w:t xml:space="preserve">, Rutherford HVJ (2022) </w:t>
      </w:r>
      <w:r w:rsidRPr="00CE30AB">
        <w:t>Exploring resting frontal EEG and reflective functioning in maternal substance use</w:t>
      </w:r>
      <w:r>
        <w:t xml:space="preserve">. </w:t>
      </w:r>
      <w:r w:rsidRPr="00F22F8B">
        <w:rPr>
          <w:i/>
        </w:rPr>
        <w:t>In</w:t>
      </w:r>
      <w:r>
        <w:rPr>
          <w:i/>
        </w:rPr>
        <w:t>fant Mental Health</w:t>
      </w:r>
      <w:r w:rsidRPr="00F22F8B">
        <w:rPr>
          <w:i/>
        </w:rPr>
        <w:t xml:space="preserve"> J </w:t>
      </w:r>
      <w:r w:rsidRPr="00F30D1A">
        <w:rPr>
          <w:b/>
          <w:bCs/>
          <w:iCs/>
        </w:rPr>
        <w:t>43(4):</w:t>
      </w:r>
      <w:r w:rsidRPr="00F30D1A">
        <w:rPr>
          <w:iCs/>
        </w:rPr>
        <w:t>519-532.</w:t>
      </w:r>
    </w:p>
    <w:p w14:paraId="1168ACCD" w14:textId="77777777" w:rsidR="00F30D1A" w:rsidRPr="00CF05EF" w:rsidRDefault="00F30D1A" w:rsidP="00F30D1A">
      <w:pPr>
        <w:pStyle w:val="ListParagraph"/>
        <w:numPr>
          <w:ilvl w:val="0"/>
          <w:numId w:val="10"/>
        </w:numPr>
      </w:pPr>
      <w:r w:rsidRPr="00CF05EF">
        <w:rPr>
          <w:lang w:val="es-ES_tradnl"/>
        </w:rPr>
        <w:t xml:space="preserve">Sklenarik S, </w:t>
      </w:r>
      <w:r w:rsidRPr="00CF05EF">
        <w:rPr>
          <w:b/>
          <w:lang w:val="es-ES_tradnl"/>
        </w:rPr>
        <w:t>Potenza MN</w:t>
      </w:r>
      <w:r w:rsidRPr="00CF05EF">
        <w:rPr>
          <w:lang w:val="es-ES_tradnl"/>
        </w:rPr>
        <w:t>, Astur R (</w:t>
      </w:r>
      <w:r>
        <w:rPr>
          <w:lang w:val="es-ES_tradnl"/>
        </w:rPr>
        <w:t xml:space="preserve">2022) </w:t>
      </w:r>
      <w:r w:rsidRPr="003C7918">
        <w:rPr>
          <w:lang w:val="es-ES_tradnl"/>
        </w:rPr>
        <w:t>Avoidance tendencies towards cannabis stimuli in a college sample</w:t>
      </w:r>
      <w:r>
        <w:rPr>
          <w:lang w:val="es-ES_tradnl"/>
        </w:rPr>
        <w:t xml:space="preserve">. </w:t>
      </w:r>
      <w:r>
        <w:rPr>
          <w:i/>
          <w:lang w:val="es-ES_tradnl"/>
        </w:rPr>
        <w:t xml:space="preserve">J Addict Disorders </w:t>
      </w:r>
      <w:r w:rsidRPr="00F30D1A">
        <w:rPr>
          <w:b/>
          <w:bCs/>
          <w:iCs/>
          <w:lang w:val="es-ES_tradnl"/>
        </w:rPr>
        <w:t>40(4):</w:t>
      </w:r>
      <w:r w:rsidRPr="00F30D1A">
        <w:rPr>
          <w:iCs/>
          <w:lang w:val="es-ES_tradnl"/>
        </w:rPr>
        <w:t>489-500.</w:t>
      </w:r>
    </w:p>
    <w:p w14:paraId="163DD8FD" w14:textId="77777777" w:rsidR="00042C29" w:rsidRDefault="00042C29" w:rsidP="00042C29">
      <w:pPr>
        <w:pStyle w:val="ListParagraph"/>
        <w:numPr>
          <w:ilvl w:val="0"/>
          <w:numId w:val="10"/>
        </w:numPr>
        <w:ind w:left="446" w:hanging="446"/>
      </w:pPr>
      <w:r w:rsidRPr="001D1A47">
        <w:t>Radhakrishnan</w:t>
      </w:r>
      <w:r>
        <w:t xml:space="preserve"> R*,</w:t>
      </w:r>
      <w:r w:rsidRPr="001D1A47">
        <w:t xml:space="preserve"> Worhunsky</w:t>
      </w:r>
      <w:r>
        <w:t xml:space="preserve"> PD*</w:t>
      </w:r>
      <w:r w:rsidRPr="001D1A47">
        <w:t>, Zheng</w:t>
      </w:r>
      <w:r>
        <w:t xml:space="preserve"> MQ</w:t>
      </w:r>
      <w:r w:rsidRPr="001D1A47">
        <w:t>, Najafzadeh</w:t>
      </w:r>
      <w:r>
        <w:t xml:space="preserve"> S</w:t>
      </w:r>
      <w:r w:rsidRPr="001D1A47">
        <w:t>, Gallezot</w:t>
      </w:r>
      <w:r>
        <w:t xml:space="preserve"> JD</w:t>
      </w:r>
      <w:r w:rsidRPr="001D1A47">
        <w:t>, Planeta</w:t>
      </w:r>
      <w:r>
        <w:t xml:space="preserve"> B</w:t>
      </w:r>
      <w:r w:rsidRPr="001D1A47">
        <w:t>, Henry</w:t>
      </w:r>
      <w:r>
        <w:t xml:space="preserve"> S</w:t>
      </w:r>
      <w:r w:rsidRPr="001D1A47">
        <w:t>, Nabulsi</w:t>
      </w:r>
      <w:r>
        <w:t xml:space="preserve"> N</w:t>
      </w:r>
      <w:r w:rsidRPr="001D1A47">
        <w:t>, Ranganathan</w:t>
      </w:r>
      <w:r>
        <w:t xml:space="preserve"> M</w:t>
      </w:r>
      <w:r w:rsidRPr="001D1A47">
        <w:t>, Skosnik</w:t>
      </w:r>
      <w:r>
        <w:t xml:space="preserve"> PD</w:t>
      </w:r>
      <w:r w:rsidRPr="001D1A47">
        <w:t>, Pittman</w:t>
      </w:r>
      <w:r>
        <w:t xml:space="preserve"> B</w:t>
      </w:r>
      <w:r w:rsidRPr="001D1A47">
        <w:t>, D’Souza</w:t>
      </w:r>
      <w:r>
        <w:t xml:space="preserve"> CD</w:t>
      </w:r>
      <w:r w:rsidRPr="001D1A47">
        <w:t>, Carson</w:t>
      </w:r>
      <w:r>
        <w:t xml:space="preserve"> RE</w:t>
      </w:r>
      <w:r w:rsidRPr="001D1A47">
        <w:t>, Huang</w:t>
      </w:r>
      <w:r>
        <w:t xml:space="preserve"> Y</w:t>
      </w:r>
      <w:r w:rsidRPr="001D1A47">
        <w:t xml:space="preserve">, </w:t>
      </w:r>
      <w:r w:rsidRPr="00C3106D">
        <w:rPr>
          <w:b/>
        </w:rPr>
        <w:t>Potenza MN</w:t>
      </w:r>
      <w:r w:rsidRPr="001D1A47">
        <w:t>, Matuskey</w:t>
      </w:r>
      <w:r>
        <w:t xml:space="preserve"> D</w:t>
      </w:r>
      <w:r w:rsidRPr="001D1A47">
        <w:t xml:space="preserve"> </w:t>
      </w:r>
      <w:r>
        <w:t xml:space="preserve">(2022) </w:t>
      </w:r>
      <w:r w:rsidRPr="001D1A47">
        <w:t>Age, gender and body-mass-index relationships with in-vivo CB1 receptor availability in healthy humans measured with [11C]OMAR PET</w:t>
      </w:r>
      <w:r>
        <w:t xml:space="preserve">. </w:t>
      </w:r>
      <w:r>
        <w:rPr>
          <w:i/>
        </w:rPr>
        <w:t xml:space="preserve">Neuroimage </w:t>
      </w:r>
      <w:r>
        <w:rPr>
          <w:b/>
          <w:bCs/>
          <w:iCs/>
        </w:rPr>
        <w:t>264:</w:t>
      </w:r>
      <w:r w:rsidRPr="00042C29">
        <w:rPr>
          <w:iCs/>
        </w:rPr>
        <w:t>119674.</w:t>
      </w:r>
      <w:r>
        <w:rPr>
          <w:i/>
        </w:rPr>
        <w:t xml:space="preserve"> </w:t>
      </w:r>
      <w:r w:rsidRPr="00223F7A">
        <w:rPr>
          <w:rFonts w:cs="Times"/>
        </w:rPr>
        <w:t>*</w:t>
      </w:r>
      <w:r>
        <w:rPr>
          <w:rFonts w:cs="Times"/>
        </w:rPr>
        <w:t xml:space="preserve"> </w:t>
      </w:r>
      <w:r w:rsidRPr="00223F7A">
        <w:rPr>
          <w:rFonts w:cs="Times"/>
        </w:rPr>
        <w:t>authors contributed equally to the generation of the manuscript</w:t>
      </w:r>
    </w:p>
    <w:p w14:paraId="5E562CD9" w14:textId="77777777" w:rsidR="00DA5A51" w:rsidRPr="00A16528" w:rsidRDefault="00DA5A51" w:rsidP="00DA5A51">
      <w:pPr>
        <w:pStyle w:val="ListParagraph"/>
        <w:numPr>
          <w:ilvl w:val="0"/>
          <w:numId w:val="10"/>
        </w:numPr>
        <w:rPr>
          <w:b/>
          <w:bCs/>
        </w:rPr>
      </w:pPr>
      <w:r w:rsidRPr="00A16528">
        <w:t>Chen</w:t>
      </w:r>
      <w:r>
        <w:t xml:space="preserve"> IH</w:t>
      </w:r>
      <w:r w:rsidRPr="00A16528">
        <w:t>, Chang</w:t>
      </w:r>
      <w:r>
        <w:t xml:space="preserve"> KC</w:t>
      </w:r>
      <w:r w:rsidRPr="00A16528">
        <w:t>, Chang</w:t>
      </w:r>
      <w:r>
        <w:t xml:space="preserve"> CW</w:t>
      </w:r>
      <w:r w:rsidRPr="00A16528">
        <w:t>, Huang</w:t>
      </w:r>
      <w:r>
        <w:t xml:space="preserve"> SW</w:t>
      </w:r>
      <w:r w:rsidRPr="00A16528">
        <w:t xml:space="preserve">, </w:t>
      </w:r>
      <w:r w:rsidRPr="00A16528">
        <w:rPr>
          <w:b/>
          <w:bCs/>
        </w:rPr>
        <w:t>Potenza MN</w:t>
      </w:r>
      <w:r w:rsidRPr="00A16528">
        <w:t>, Pakpour</w:t>
      </w:r>
      <w:r>
        <w:t xml:space="preserve"> AH</w:t>
      </w:r>
      <w:r w:rsidRPr="00A16528">
        <w:t>, Lin</w:t>
      </w:r>
      <w:r>
        <w:t xml:space="preserve"> CY (2022) </w:t>
      </w:r>
      <w:r w:rsidRPr="00A16528">
        <w:t>Temporal associations between problematic use of the internet and self-stigma among people with substance use disorders: A cross-lagged model across one year</w:t>
      </w:r>
      <w:r>
        <w:t xml:space="preserve">. </w:t>
      </w:r>
      <w:r>
        <w:rPr>
          <w:i/>
          <w:iCs/>
        </w:rPr>
        <w:t xml:space="preserve">J Psychiatric Res </w:t>
      </w:r>
      <w:r w:rsidRPr="00DA5A51">
        <w:rPr>
          <w:b/>
          <w:bCs/>
        </w:rPr>
        <w:t>156:</w:t>
      </w:r>
      <w:r w:rsidRPr="00DA5A51">
        <w:t>339-348.</w:t>
      </w:r>
    </w:p>
    <w:p w14:paraId="36918C1F" w14:textId="77777777" w:rsidR="00527D1A" w:rsidRPr="00527D1A" w:rsidRDefault="00527D1A" w:rsidP="00527D1A">
      <w:pPr>
        <w:pStyle w:val="ListParagraph"/>
        <w:numPr>
          <w:ilvl w:val="0"/>
          <w:numId w:val="10"/>
        </w:numPr>
        <w:rPr>
          <w:i/>
        </w:rPr>
      </w:pPr>
      <w:r>
        <w:t>Chang KC</w:t>
      </w:r>
      <w:r w:rsidRPr="008511DE">
        <w:t xml:space="preserve">, </w:t>
      </w:r>
      <w:r>
        <w:t>Chang YH,</w:t>
      </w:r>
      <w:r w:rsidRPr="008511DE">
        <w:t xml:space="preserve"> Yen</w:t>
      </w:r>
      <w:r>
        <w:t xml:space="preserve"> CF</w:t>
      </w:r>
      <w:r w:rsidRPr="008511DE">
        <w:t xml:space="preserve">, </w:t>
      </w:r>
      <w:r>
        <w:t>Chen JS</w:t>
      </w:r>
      <w:r w:rsidRPr="008511DE">
        <w:t>, Lin</w:t>
      </w:r>
      <w:r>
        <w:t xml:space="preserve"> CY</w:t>
      </w:r>
      <w:r w:rsidRPr="008511DE">
        <w:t xml:space="preserve">, </w:t>
      </w:r>
      <w:r>
        <w:t>Griffiths MD</w:t>
      </w:r>
      <w:r w:rsidRPr="008511DE">
        <w:t xml:space="preserve">, </w:t>
      </w:r>
      <w:r w:rsidRPr="00DD6E79">
        <w:rPr>
          <w:b/>
        </w:rPr>
        <w:t>Potenza MN</w:t>
      </w:r>
      <w:r w:rsidRPr="008511DE">
        <w:t xml:space="preserve">, Pakpour </w:t>
      </w:r>
      <w:r>
        <w:t xml:space="preserve">AH (2022) </w:t>
      </w:r>
      <w:r w:rsidRPr="008511DE">
        <w:t>A longitudinal study of the effects of problematic smartphone use on social functioning among people with schizophrenia: Mediating roles fo</w:t>
      </w:r>
      <w:r>
        <w:t xml:space="preserve">r sleep quality and self-stigma. </w:t>
      </w:r>
      <w:r>
        <w:rPr>
          <w:i/>
        </w:rPr>
        <w:t xml:space="preserve">J Behav Addict </w:t>
      </w:r>
      <w:r w:rsidRPr="00527D1A">
        <w:rPr>
          <w:b/>
          <w:bCs/>
          <w:iCs/>
        </w:rPr>
        <w:t>11(2):</w:t>
      </w:r>
      <w:r w:rsidRPr="00527D1A">
        <w:rPr>
          <w:iCs/>
        </w:rPr>
        <w:t>567-576.</w:t>
      </w:r>
    </w:p>
    <w:p w14:paraId="2AD069CE" w14:textId="77777777" w:rsidR="00425BFA" w:rsidRPr="00C95A75" w:rsidRDefault="00425BFA" w:rsidP="00425BFA">
      <w:pPr>
        <w:pStyle w:val="ListParagraph"/>
        <w:numPr>
          <w:ilvl w:val="0"/>
          <w:numId w:val="10"/>
        </w:numPr>
        <w:rPr>
          <w:b/>
          <w:bCs/>
        </w:rPr>
      </w:pPr>
      <w:r>
        <w:t xml:space="preserve">Greenberg NR, Zhai ZW, Hoff RA, Krishnan-Sarin S, </w:t>
      </w:r>
      <w:r w:rsidRPr="004B1E05">
        <w:rPr>
          <w:b/>
        </w:rPr>
        <w:t>Potenza MN</w:t>
      </w:r>
      <w:r>
        <w:t xml:space="preserve"> (2022) </w:t>
      </w:r>
      <w:r w:rsidRPr="00A24A26">
        <w:rPr>
          <w:bCs/>
        </w:rPr>
        <w:t>Difficulties in Impulse Control in Adolescents with Problematic Use of the Internet and Self-Injurious Behaviors</w:t>
      </w:r>
      <w:r w:rsidRPr="00BD6F61">
        <w:t>.</w:t>
      </w:r>
      <w:r>
        <w:t xml:space="preserve"> </w:t>
      </w:r>
      <w:r>
        <w:rPr>
          <w:i/>
        </w:rPr>
        <w:t xml:space="preserve">Psychiatr Res </w:t>
      </w:r>
      <w:r>
        <w:rPr>
          <w:b/>
          <w:bCs/>
          <w:iCs/>
        </w:rPr>
        <w:t>317:</w:t>
      </w:r>
      <w:r>
        <w:rPr>
          <w:iCs/>
        </w:rPr>
        <w:t>114919.</w:t>
      </w:r>
    </w:p>
    <w:p w14:paraId="5119E579" w14:textId="77777777" w:rsidR="004D19CF" w:rsidRPr="004A191E" w:rsidRDefault="004D19CF" w:rsidP="004D19CF">
      <w:pPr>
        <w:pStyle w:val="ListParagraph"/>
        <w:numPr>
          <w:ilvl w:val="0"/>
          <w:numId w:val="10"/>
        </w:numPr>
        <w:rPr>
          <w:i/>
          <w:iCs/>
        </w:rPr>
      </w:pPr>
      <w:r w:rsidRPr="00A16528">
        <w:t>Chang</w:t>
      </w:r>
      <w:r>
        <w:t xml:space="preserve"> KC</w:t>
      </w:r>
      <w:r w:rsidRPr="00A16528">
        <w:t>, Chen</w:t>
      </w:r>
      <w:r>
        <w:t xml:space="preserve"> JS</w:t>
      </w:r>
      <w:r w:rsidRPr="00A16528">
        <w:t>, Huang</w:t>
      </w:r>
      <w:r>
        <w:t xml:space="preserve"> SW</w:t>
      </w:r>
      <w:r w:rsidRPr="00A16528">
        <w:t xml:space="preserve">, </w:t>
      </w:r>
      <w:r w:rsidRPr="00A16528">
        <w:rPr>
          <w:b/>
          <w:bCs/>
        </w:rPr>
        <w:t>Potenza MN</w:t>
      </w:r>
      <w:r w:rsidRPr="00A16528">
        <w:t>, Pakpour</w:t>
      </w:r>
      <w:r>
        <w:t xml:space="preserve"> AH</w:t>
      </w:r>
      <w:r w:rsidRPr="00A16528">
        <w:t>, Lin</w:t>
      </w:r>
      <w:r>
        <w:t xml:space="preserve"> CY (2022) </w:t>
      </w:r>
      <w:r w:rsidRPr="00FC2283">
        <w:t>Comparisons of psychological distress and self-stigma among three types of substance use disorders receiving treatment-as-usual approaches: Real-world data from a nine-month longitudinal study</w:t>
      </w:r>
      <w:r>
        <w:t xml:space="preserve">. </w:t>
      </w:r>
      <w:r w:rsidRPr="004A191E">
        <w:rPr>
          <w:i/>
          <w:iCs/>
        </w:rPr>
        <w:t>Therapeutic Advances in Chronic Disease</w:t>
      </w:r>
      <w:r>
        <w:rPr>
          <w:i/>
          <w:iCs/>
        </w:rPr>
        <w:t xml:space="preserve"> </w:t>
      </w:r>
      <w:r>
        <w:rPr>
          <w:b/>
          <w:bCs/>
        </w:rPr>
        <w:t>13:</w:t>
      </w:r>
      <w:r w:rsidRPr="00B85610">
        <w:t>doi:10.1177/20406223221140393</w:t>
      </w:r>
      <w:r>
        <w:t>.</w:t>
      </w:r>
    </w:p>
    <w:p w14:paraId="3A566A0D" w14:textId="77777777" w:rsidR="00D66C02" w:rsidRPr="00C22B49" w:rsidRDefault="00D66C02" w:rsidP="00D66C02">
      <w:pPr>
        <w:pStyle w:val="ListParagraph"/>
        <w:numPr>
          <w:ilvl w:val="0"/>
          <w:numId w:val="10"/>
        </w:numPr>
        <w:rPr>
          <w:rFonts w:eastAsiaTheme="minorHAnsi"/>
        </w:rPr>
      </w:pPr>
      <w:r w:rsidRPr="00AC095D">
        <w:rPr>
          <w:rFonts w:eastAsiaTheme="minorHAnsi"/>
          <w:lang w:val="en-GB"/>
        </w:rPr>
        <w:t xml:space="preserve">Turner D*, Briken P*, Grubbs J, Malandain L, Mestre-Bach G, </w:t>
      </w:r>
      <w:r w:rsidRPr="00AC095D">
        <w:rPr>
          <w:rFonts w:eastAsiaTheme="minorHAnsi"/>
          <w:b/>
          <w:bCs/>
          <w:lang w:val="en-GB"/>
        </w:rPr>
        <w:t>Potenza MN,</w:t>
      </w:r>
      <w:r w:rsidRPr="00AC095D">
        <w:rPr>
          <w:rFonts w:eastAsiaTheme="minorHAnsi"/>
          <w:lang w:val="en-GB"/>
        </w:rPr>
        <w:t xml:space="preserve"> Thibaut F</w:t>
      </w:r>
      <w:r w:rsidRPr="00AC095D">
        <w:rPr>
          <w:rFonts w:eastAsiaTheme="minorHAnsi"/>
        </w:rPr>
        <w:t xml:space="preserve"> (</w:t>
      </w:r>
      <w:r>
        <w:rPr>
          <w:rFonts w:eastAsiaTheme="minorHAnsi"/>
        </w:rPr>
        <w:t>2022</w:t>
      </w:r>
      <w:r w:rsidRPr="00AC095D">
        <w:rPr>
          <w:rFonts w:eastAsiaTheme="minorHAnsi"/>
        </w:rPr>
        <w:t>) The World Federation of Societies of Biological</w:t>
      </w:r>
      <w:r w:rsidRPr="00C22B49">
        <w:rPr>
          <w:rFonts w:eastAsiaTheme="minorHAnsi"/>
        </w:rPr>
        <w:t xml:space="preserve"> Psychiatry Guidelines on the Assessment and Pharmacological Treatment of Compulsive Sexual Behavior Disorder. </w:t>
      </w:r>
      <w:r>
        <w:rPr>
          <w:rFonts w:eastAsiaTheme="minorHAnsi"/>
          <w:i/>
          <w:iCs/>
        </w:rPr>
        <w:t xml:space="preserve">Dialogues in Clinical Neuroscience </w:t>
      </w:r>
      <w:r>
        <w:rPr>
          <w:rFonts w:eastAsiaTheme="minorHAnsi"/>
          <w:b/>
          <w:bCs/>
        </w:rPr>
        <w:t>24(1):</w:t>
      </w:r>
      <w:r>
        <w:rPr>
          <w:rFonts w:eastAsiaTheme="minorHAnsi"/>
        </w:rPr>
        <w:t>10-69.</w:t>
      </w:r>
      <w:r>
        <w:rPr>
          <w:rFonts w:eastAsiaTheme="minorHAnsi"/>
          <w:i/>
          <w:iCs/>
        </w:rPr>
        <w:t xml:space="preserve"> </w:t>
      </w:r>
      <w:r>
        <w:rPr>
          <w:rFonts w:eastAsiaTheme="minorHAnsi"/>
        </w:rPr>
        <w:t>*contributed equally</w:t>
      </w:r>
    </w:p>
    <w:p w14:paraId="1EE2CD0B" w14:textId="77777777" w:rsidR="00B832D4" w:rsidRPr="006235A7" w:rsidRDefault="00B832D4" w:rsidP="00B832D4">
      <w:pPr>
        <w:pStyle w:val="ListParagraph"/>
        <w:numPr>
          <w:ilvl w:val="0"/>
          <w:numId w:val="10"/>
        </w:numPr>
        <w:ind w:left="446" w:hanging="446"/>
        <w:rPr>
          <w:i/>
        </w:rPr>
      </w:pPr>
      <w:r w:rsidRPr="00184D5C">
        <w:rPr>
          <w:rFonts w:asciiTheme="minorHAnsi" w:hAnsiTheme="minorHAnsi" w:cstheme="minorHAnsi"/>
        </w:rPr>
        <w:t>Sultana</w:t>
      </w:r>
      <w:r>
        <w:rPr>
          <w:rFonts w:asciiTheme="minorHAnsi" w:hAnsiTheme="minorHAnsi" w:cstheme="minorHAnsi"/>
        </w:rPr>
        <w:t xml:space="preserve"> MS</w:t>
      </w:r>
      <w:r w:rsidRPr="00184D5C">
        <w:rPr>
          <w:rFonts w:asciiTheme="minorHAnsi" w:hAnsiTheme="minorHAnsi" w:cstheme="minorHAnsi"/>
        </w:rPr>
        <w:t>, Islam</w:t>
      </w:r>
      <w:r>
        <w:rPr>
          <w:rFonts w:asciiTheme="minorHAnsi" w:hAnsiTheme="minorHAnsi" w:cstheme="minorHAnsi"/>
        </w:rPr>
        <w:t xml:space="preserve"> MS</w:t>
      </w:r>
      <w:r w:rsidRPr="00184D5C">
        <w:rPr>
          <w:rFonts w:asciiTheme="minorHAnsi" w:hAnsiTheme="minorHAnsi" w:cstheme="minorHAnsi"/>
        </w:rPr>
        <w:t>, Sayeed</w:t>
      </w:r>
      <w:r>
        <w:rPr>
          <w:rFonts w:asciiTheme="minorHAnsi" w:hAnsiTheme="minorHAnsi" w:cstheme="minorHAnsi"/>
        </w:rPr>
        <w:t xml:space="preserve"> A</w:t>
      </w:r>
      <w:r w:rsidRPr="00184D5C">
        <w:rPr>
          <w:rFonts w:asciiTheme="minorHAnsi" w:hAnsiTheme="minorHAnsi" w:cstheme="minorHAnsi"/>
        </w:rPr>
        <w:t xml:space="preserve">, </w:t>
      </w:r>
      <w:r w:rsidRPr="00184D5C">
        <w:rPr>
          <w:rFonts w:asciiTheme="minorHAnsi" w:hAnsiTheme="minorHAnsi" w:cstheme="minorHAnsi"/>
          <w:b/>
          <w:bCs/>
        </w:rPr>
        <w:t>Potenza MN</w:t>
      </w:r>
      <w:r w:rsidRPr="00184D5C">
        <w:rPr>
          <w:rFonts w:asciiTheme="minorHAnsi" w:hAnsiTheme="minorHAnsi" w:cstheme="minorHAnsi"/>
        </w:rPr>
        <w:t>, Koly</w:t>
      </w:r>
      <w:r>
        <w:rPr>
          <w:rFonts w:asciiTheme="minorHAnsi" w:hAnsiTheme="minorHAnsi" w:cstheme="minorHAnsi"/>
        </w:rPr>
        <w:t xml:space="preserve"> KN</w:t>
      </w:r>
      <w:r w:rsidRPr="00184D5C">
        <w:rPr>
          <w:rFonts w:asciiTheme="minorHAnsi" w:hAnsiTheme="minorHAnsi" w:cstheme="minorHAnsi"/>
        </w:rPr>
        <w:t>, Baker</w:t>
      </w:r>
      <w:r>
        <w:rPr>
          <w:rFonts w:asciiTheme="minorHAnsi" w:hAnsiTheme="minorHAnsi" w:cstheme="minorHAnsi"/>
        </w:rPr>
        <w:t xml:space="preserve"> K</w:t>
      </w:r>
      <w:r w:rsidRPr="00184D5C">
        <w:rPr>
          <w:rFonts w:asciiTheme="minorHAnsi" w:hAnsiTheme="minorHAnsi" w:cstheme="minorHAnsi"/>
        </w:rPr>
        <w:t>, Hossain</w:t>
      </w:r>
      <w:r>
        <w:rPr>
          <w:rFonts w:asciiTheme="minorHAnsi" w:hAnsiTheme="minorHAnsi" w:cstheme="minorHAnsi"/>
        </w:rPr>
        <w:t xml:space="preserve"> R</w:t>
      </w:r>
      <w:r w:rsidRPr="00184D5C">
        <w:rPr>
          <w:rFonts w:asciiTheme="minorHAnsi" w:hAnsiTheme="minorHAnsi" w:cstheme="minorHAnsi"/>
        </w:rPr>
        <w:t>, Ahmed</w:t>
      </w:r>
      <w:r>
        <w:rPr>
          <w:rFonts w:asciiTheme="minorHAnsi" w:hAnsiTheme="minorHAnsi" w:cstheme="minorHAnsi"/>
        </w:rPr>
        <w:t xml:space="preserve"> S</w:t>
      </w:r>
      <w:r w:rsidRPr="00184D5C">
        <w:rPr>
          <w:rFonts w:asciiTheme="minorHAnsi" w:hAnsiTheme="minorHAnsi" w:cstheme="minorHAnsi"/>
        </w:rPr>
        <w:t>, Sikder</w:t>
      </w:r>
      <w:r>
        <w:rPr>
          <w:rFonts w:asciiTheme="minorHAnsi" w:hAnsiTheme="minorHAnsi" w:cstheme="minorHAnsi"/>
        </w:rPr>
        <w:t xml:space="preserve"> MT</w:t>
      </w:r>
      <w:r w:rsidRPr="00184D5C">
        <w:rPr>
          <w:rFonts w:asciiTheme="minorHAnsi" w:hAnsiTheme="minorHAnsi" w:cstheme="minorHAnsi"/>
        </w:rPr>
        <w:t xml:space="preserve"> </w:t>
      </w:r>
      <w:r>
        <w:rPr>
          <w:rFonts w:asciiTheme="minorHAnsi" w:hAnsiTheme="minorHAnsi" w:cstheme="minorHAnsi"/>
        </w:rPr>
        <w:t xml:space="preserve">(2022) </w:t>
      </w:r>
      <w:r w:rsidRPr="006235A7">
        <w:rPr>
          <w:rFonts w:asciiTheme="minorHAnsi" w:hAnsiTheme="minorHAnsi" w:cstheme="minorHAnsi"/>
        </w:rPr>
        <w:t>Food Addiction, Orthorexia Nervosa and Dietary Diversity among Bangladeshi University Students: A Large Online Survey during the COVID-19 Pandemic</w:t>
      </w:r>
      <w:r>
        <w:rPr>
          <w:rFonts w:asciiTheme="minorHAnsi" w:hAnsiTheme="minorHAnsi" w:cstheme="minorHAnsi"/>
        </w:rPr>
        <w:t>.</w:t>
      </w:r>
      <w:r w:rsidRPr="006235A7">
        <w:rPr>
          <w:rFonts w:asciiTheme="minorHAnsi" w:hAnsiTheme="minorHAnsi" w:cstheme="minorHAnsi"/>
        </w:rPr>
        <w:t xml:space="preserve"> </w:t>
      </w:r>
      <w:r>
        <w:rPr>
          <w:rFonts w:asciiTheme="minorHAnsi" w:hAnsiTheme="minorHAnsi" w:cstheme="minorHAnsi"/>
          <w:i/>
          <w:iCs/>
        </w:rPr>
        <w:t xml:space="preserve">J Eating Disorders </w:t>
      </w:r>
      <w:r>
        <w:rPr>
          <w:rFonts w:asciiTheme="minorHAnsi" w:hAnsiTheme="minorHAnsi" w:cstheme="minorHAnsi"/>
          <w:b/>
          <w:bCs/>
        </w:rPr>
        <w:t>10:</w:t>
      </w:r>
      <w:r>
        <w:rPr>
          <w:rFonts w:asciiTheme="minorHAnsi" w:hAnsiTheme="minorHAnsi" w:cstheme="minorHAnsi"/>
        </w:rPr>
        <w:t>163.</w:t>
      </w:r>
    </w:p>
    <w:p w14:paraId="1FDD3889" w14:textId="77777777" w:rsidR="00E54474" w:rsidRDefault="00E54474" w:rsidP="00E54474">
      <w:pPr>
        <w:pStyle w:val="ListParagraph"/>
        <w:numPr>
          <w:ilvl w:val="0"/>
          <w:numId w:val="10"/>
        </w:numPr>
        <w:rPr>
          <w:rFonts w:eastAsiaTheme="minorHAnsi"/>
        </w:rPr>
      </w:pPr>
      <w:r w:rsidRPr="007A6D67">
        <w:rPr>
          <w:rFonts w:eastAsiaTheme="minorHAnsi"/>
        </w:rPr>
        <w:t>Etxandi</w:t>
      </w:r>
      <w:r>
        <w:rPr>
          <w:rFonts w:eastAsiaTheme="minorHAnsi"/>
        </w:rPr>
        <w:t xml:space="preserve"> M</w:t>
      </w:r>
      <w:r w:rsidRPr="007A6D67">
        <w:rPr>
          <w:rFonts w:eastAsiaTheme="minorHAnsi"/>
        </w:rPr>
        <w:t>, Baenas</w:t>
      </w:r>
      <w:r>
        <w:rPr>
          <w:rFonts w:eastAsiaTheme="minorHAnsi"/>
        </w:rPr>
        <w:t xml:space="preserve"> I</w:t>
      </w:r>
      <w:r w:rsidRPr="007A6D67">
        <w:rPr>
          <w:rFonts w:eastAsiaTheme="minorHAnsi"/>
        </w:rPr>
        <w:t>, Mora-Maltas</w:t>
      </w:r>
      <w:r>
        <w:rPr>
          <w:rFonts w:eastAsiaTheme="minorHAnsi"/>
        </w:rPr>
        <w:t xml:space="preserve"> B</w:t>
      </w:r>
      <w:r w:rsidRPr="007A6D67">
        <w:rPr>
          <w:rFonts w:eastAsiaTheme="minorHAnsi"/>
        </w:rPr>
        <w:t>, Granero</w:t>
      </w:r>
      <w:r>
        <w:rPr>
          <w:rFonts w:eastAsiaTheme="minorHAnsi"/>
        </w:rPr>
        <w:t xml:space="preserve"> R</w:t>
      </w:r>
      <w:r w:rsidRPr="007A6D67">
        <w:rPr>
          <w:rFonts w:eastAsiaTheme="minorHAnsi"/>
        </w:rPr>
        <w:t>, Fernández-Aranda</w:t>
      </w:r>
      <w:r>
        <w:rPr>
          <w:rFonts w:eastAsiaTheme="minorHAnsi"/>
        </w:rPr>
        <w:t xml:space="preserve"> F, </w:t>
      </w:r>
      <w:r w:rsidRPr="007A6D67">
        <w:rPr>
          <w:rFonts w:eastAsiaTheme="minorHAnsi"/>
        </w:rPr>
        <w:t>Tovar</w:t>
      </w:r>
      <w:r>
        <w:rPr>
          <w:rFonts w:eastAsiaTheme="minorHAnsi"/>
        </w:rPr>
        <w:t xml:space="preserve"> S</w:t>
      </w:r>
      <w:r w:rsidRPr="007A6D67">
        <w:rPr>
          <w:rFonts w:eastAsiaTheme="minorHAnsi"/>
        </w:rPr>
        <w:t>, Solé-Morata</w:t>
      </w:r>
      <w:r>
        <w:rPr>
          <w:rFonts w:eastAsiaTheme="minorHAnsi"/>
        </w:rPr>
        <w:t xml:space="preserve"> N</w:t>
      </w:r>
      <w:r w:rsidRPr="007A6D67">
        <w:rPr>
          <w:rFonts w:eastAsiaTheme="minorHAnsi"/>
        </w:rPr>
        <w:t xml:space="preserve">, Lucas </w:t>
      </w:r>
      <w:r>
        <w:rPr>
          <w:rFonts w:eastAsiaTheme="minorHAnsi"/>
        </w:rPr>
        <w:t>I</w:t>
      </w:r>
      <w:r w:rsidRPr="007A6D67">
        <w:rPr>
          <w:rFonts w:eastAsiaTheme="minorHAnsi"/>
        </w:rPr>
        <w:t>, Gómez-Peña</w:t>
      </w:r>
      <w:r>
        <w:rPr>
          <w:rFonts w:eastAsiaTheme="minorHAnsi"/>
        </w:rPr>
        <w:t xml:space="preserve"> M</w:t>
      </w:r>
      <w:r w:rsidRPr="007A6D67">
        <w:rPr>
          <w:rFonts w:eastAsiaTheme="minorHAnsi"/>
        </w:rPr>
        <w:t>, Moragas</w:t>
      </w:r>
      <w:r>
        <w:rPr>
          <w:rFonts w:eastAsiaTheme="minorHAnsi"/>
        </w:rPr>
        <w:t xml:space="preserve"> L</w:t>
      </w:r>
      <w:r w:rsidRPr="007A6D67">
        <w:rPr>
          <w:rFonts w:eastAsiaTheme="minorHAnsi"/>
        </w:rPr>
        <w:t>, del Pino-Gutiérrez</w:t>
      </w:r>
      <w:r>
        <w:rPr>
          <w:rFonts w:eastAsiaTheme="minorHAnsi"/>
        </w:rPr>
        <w:t xml:space="preserve"> A</w:t>
      </w:r>
      <w:r w:rsidRPr="007A6D67">
        <w:rPr>
          <w:rFonts w:eastAsiaTheme="minorHAnsi"/>
        </w:rPr>
        <w:t>, Codina</w:t>
      </w:r>
      <w:r>
        <w:rPr>
          <w:rFonts w:eastAsiaTheme="minorHAnsi"/>
        </w:rPr>
        <w:t xml:space="preserve"> E</w:t>
      </w:r>
      <w:r w:rsidRPr="007A6D67">
        <w:rPr>
          <w:rFonts w:eastAsiaTheme="minorHAnsi"/>
        </w:rPr>
        <w:t>, Valenciano-Mendoza</w:t>
      </w:r>
      <w:r>
        <w:rPr>
          <w:rFonts w:eastAsiaTheme="minorHAnsi"/>
        </w:rPr>
        <w:t xml:space="preserve"> E</w:t>
      </w:r>
      <w:r w:rsidRPr="007A6D67">
        <w:rPr>
          <w:rFonts w:eastAsiaTheme="minorHAnsi"/>
        </w:rPr>
        <w:t xml:space="preserve">, </w:t>
      </w:r>
      <w:r w:rsidRPr="007A6D67">
        <w:rPr>
          <w:rFonts w:eastAsiaTheme="minorHAnsi"/>
          <w:b/>
          <w:bCs/>
        </w:rPr>
        <w:t>Potenza MN</w:t>
      </w:r>
      <w:r w:rsidRPr="007A6D67">
        <w:rPr>
          <w:rFonts w:eastAsiaTheme="minorHAnsi"/>
        </w:rPr>
        <w:t>, Diéguez</w:t>
      </w:r>
      <w:r>
        <w:rPr>
          <w:rFonts w:eastAsiaTheme="minorHAnsi"/>
        </w:rPr>
        <w:t xml:space="preserve"> C</w:t>
      </w:r>
      <w:r w:rsidRPr="007A6D67">
        <w:rPr>
          <w:rFonts w:eastAsiaTheme="minorHAnsi"/>
        </w:rPr>
        <w:t>, Jiménez-Murcia</w:t>
      </w:r>
      <w:r>
        <w:rPr>
          <w:rFonts w:eastAsiaTheme="minorHAnsi"/>
        </w:rPr>
        <w:t xml:space="preserve"> S (2022) </w:t>
      </w:r>
      <w:r w:rsidRPr="007A6D67">
        <w:rPr>
          <w:rFonts w:eastAsiaTheme="minorHAnsi"/>
        </w:rPr>
        <w:t xml:space="preserve">Are Signals Regulating Energy Homeostasis </w:t>
      </w:r>
      <w:r>
        <w:rPr>
          <w:rFonts w:eastAsiaTheme="minorHAnsi"/>
        </w:rPr>
        <w:t>Related to</w:t>
      </w:r>
      <w:r w:rsidRPr="007A6D67">
        <w:rPr>
          <w:rFonts w:eastAsiaTheme="minorHAnsi"/>
        </w:rPr>
        <w:t xml:space="preserve"> Neuropsychological and Clinical Features of Gambling Disorder? A Case-Control Study</w:t>
      </w:r>
      <w:r>
        <w:rPr>
          <w:rFonts w:eastAsiaTheme="minorHAnsi"/>
        </w:rPr>
        <w:t xml:space="preserve">. </w:t>
      </w:r>
      <w:r>
        <w:rPr>
          <w:rFonts w:eastAsiaTheme="minorHAnsi"/>
          <w:i/>
          <w:iCs/>
        </w:rPr>
        <w:t xml:space="preserve">Nutrients </w:t>
      </w:r>
      <w:r>
        <w:rPr>
          <w:rFonts w:eastAsiaTheme="minorHAnsi"/>
          <w:b/>
          <w:bCs/>
        </w:rPr>
        <w:t>14:</w:t>
      </w:r>
      <w:r w:rsidRPr="00E54474">
        <w:rPr>
          <w:rFonts w:eastAsiaTheme="minorHAnsi"/>
        </w:rPr>
        <w:t>5084.</w:t>
      </w:r>
    </w:p>
    <w:p w14:paraId="562A2A93" w14:textId="77777777" w:rsidR="00553AF3" w:rsidRPr="00553AF3" w:rsidRDefault="00553AF3" w:rsidP="00553AF3">
      <w:pPr>
        <w:pStyle w:val="ListParagraph"/>
        <w:numPr>
          <w:ilvl w:val="0"/>
          <w:numId w:val="10"/>
        </w:numPr>
        <w:rPr>
          <w:i/>
          <w:iCs/>
        </w:rPr>
      </w:pPr>
      <w:r>
        <w:t>Ma SS</w:t>
      </w:r>
      <w:r w:rsidRPr="009E5428">
        <w:t xml:space="preserve">, </w:t>
      </w:r>
      <w:r>
        <w:t>Zhang JT</w:t>
      </w:r>
      <w:r w:rsidRPr="009E5428">
        <w:t xml:space="preserve">, </w:t>
      </w:r>
      <w:r>
        <w:t>Song KR</w:t>
      </w:r>
      <w:r w:rsidRPr="009E5428">
        <w:t xml:space="preserve">, </w:t>
      </w:r>
      <w:r>
        <w:t>Yao ST</w:t>
      </w:r>
      <w:r w:rsidRPr="009E5428">
        <w:t xml:space="preserve">, </w:t>
      </w:r>
      <w:r>
        <w:t>Fang RH</w:t>
      </w:r>
      <w:r w:rsidRPr="009E5428">
        <w:t xml:space="preserve">, </w:t>
      </w:r>
      <w:r>
        <w:t>Wang LB</w:t>
      </w:r>
      <w:r w:rsidRPr="009E5428">
        <w:t xml:space="preserve">, </w:t>
      </w:r>
      <w:r>
        <w:t>Hu YF</w:t>
      </w:r>
      <w:r w:rsidRPr="009E5428">
        <w:t xml:space="preserve">, </w:t>
      </w:r>
      <w:r>
        <w:t>Jiang XY,</w:t>
      </w:r>
      <w:r w:rsidRPr="009E5428">
        <w:t xml:space="preserve"> </w:t>
      </w:r>
      <w:r w:rsidRPr="009E5428">
        <w:rPr>
          <w:b/>
        </w:rPr>
        <w:t>Potenza MN</w:t>
      </w:r>
      <w:r>
        <w:t xml:space="preserve">, Fang XY (2022) </w:t>
      </w:r>
      <w:r w:rsidRPr="00883CA9">
        <w:t xml:space="preserve">Connectome-based prediction of marital quality change in husbands’ </w:t>
      </w:r>
      <w:r w:rsidRPr="00883CA9">
        <w:lastRenderedPageBreak/>
        <w:t>processing of spousal interactions among recently wed Chinese couples</w:t>
      </w:r>
      <w:r>
        <w:t xml:space="preserve">. </w:t>
      </w:r>
      <w:r>
        <w:rPr>
          <w:i/>
          <w:iCs/>
        </w:rPr>
        <w:t xml:space="preserve">Soc Cogn Affect Neurosci </w:t>
      </w:r>
      <w:r w:rsidRPr="00553AF3">
        <w:rPr>
          <w:b/>
          <w:bCs/>
        </w:rPr>
        <w:t>17(12):</w:t>
      </w:r>
      <w:r w:rsidRPr="00553AF3">
        <w:t>1055-1067.</w:t>
      </w:r>
    </w:p>
    <w:p w14:paraId="6763DC66" w14:textId="77777777" w:rsidR="005011B2" w:rsidRPr="00A720AF" w:rsidRDefault="005011B2" w:rsidP="005011B2">
      <w:pPr>
        <w:pStyle w:val="ListParagraph"/>
        <w:numPr>
          <w:ilvl w:val="0"/>
          <w:numId w:val="10"/>
        </w:numPr>
        <w:ind w:left="446" w:hanging="446"/>
        <w:rPr>
          <w:i/>
        </w:rPr>
      </w:pPr>
      <w:r w:rsidRPr="00A720AF">
        <w:rPr>
          <w:bCs/>
        </w:rPr>
        <w:t>Saffar</w:t>
      </w:r>
      <w:r>
        <w:rPr>
          <w:bCs/>
        </w:rPr>
        <w:t>i M</w:t>
      </w:r>
      <w:r w:rsidRPr="00A720AF">
        <w:rPr>
          <w:bCs/>
        </w:rPr>
        <w:t xml:space="preserve">, </w:t>
      </w:r>
      <w:r w:rsidRPr="00A720AF">
        <w:rPr>
          <w:rFonts w:hint="eastAsia"/>
          <w:bCs/>
        </w:rPr>
        <w:t>Fa</w:t>
      </w:r>
      <w:r>
        <w:rPr>
          <w:bCs/>
        </w:rPr>
        <w:t>n CW</w:t>
      </w:r>
      <w:r w:rsidRPr="00A720AF">
        <w:rPr>
          <w:rFonts w:hint="eastAsia"/>
          <w:bCs/>
        </w:rPr>
        <w:t>, Chan</w:t>
      </w:r>
      <w:r>
        <w:rPr>
          <w:bCs/>
        </w:rPr>
        <w:t>g YL</w:t>
      </w:r>
      <w:r w:rsidRPr="00A720AF">
        <w:rPr>
          <w:rFonts w:hint="eastAsia"/>
          <w:bCs/>
        </w:rPr>
        <w:t>, Huan</w:t>
      </w:r>
      <w:r>
        <w:rPr>
          <w:bCs/>
        </w:rPr>
        <w:t>g PC</w:t>
      </w:r>
      <w:r w:rsidRPr="00A720AF">
        <w:rPr>
          <w:rFonts w:hint="eastAsia"/>
          <w:bCs/>
        </w:rPr>
        <w:t>, Tun</w:t>
      </w:r>
      <w:r>
        <w:rPr>
          <w:bCs/>
        </w:rPr>
        <w:t>g SEH</w:t>
      </w:r>
      <w:r w:rsidRPr="00A720AF">
        <w:rPr>
          <w:rFonts w:hint="eastAsia"/>
          <w:bCs/>
        </w:rPr>
        <w:t>, Poo</w:t>
      </w:r>
      <w:r>
        <w:rPr>
          <w:bCs/>
        </w:rPr>
        <w:t>n WC</w:t>
      </w:r>
      <w:r w:rsidRPr="00A720AF">
        <w:rPr>
          <w:rFonts w:hint="eastAsia"/>
          <w:bCs/>
        </w:rPr>
        <w:t>, Li</w:t>
      </w:r>
      <w:r>
        <w:rPr>
          <w:bCs/>
        </w:rPr>
        <w:t>n CC,</w:t>
      </w:r>
      <w:r w:rsidRPr="00A720AF">
        <w:rPr>
          <w:rFonts w:hint="eastAsia"/>
          <w:bCs/>
        </w:rPr>
        <w:t xml:space="preserve"> Yan</w:t>
      </w:r>
      <w:r>
        <w:rPr>
          <w:bCs/>
        </w:rPr>
        <w:t>g WC</w:t>
      </w:r>
      <w:r w:rsidRPr="00A720AF">
        <w:rPr>
          <w:rFonts w:hint="eastAsia"/>
          <w:bCs/>
        </w:rPr>
        <w:t>, Li</w:t>
      </w:r>
      <w:r>
        <w:rPr>
          <w:bCs/>
        </w:rPr>
        <w:t>n CY</w:t>
      </w:r>
      <w:r w:rsidRPr="00A720AF">
        <w:rPr>
          <w:rFonts w:hint="eastAsia"/>
          <w:bCs/>
        </w:rPr>
        <w:t xml:space="preserve">, </w:t>
      </w:r>
      <w:r w:rsidRPr="00A720AF">
        <w:rPr>
          <w:rFonts w:hint="eastAsia"/>
          <w:b/>
        </w:rPr>
        <w:t>Potenza</w:t>
      </w:r>
      <w:r w:rsidRPr="00A720AF">
        <w:rPr>
          <w:b/>
        </w:rPr>
        <w:t xml:space="preserve"> MN</w:t>
      </w:r>
      <w:r w:rsidRPr="00A720AF">
        <w:t xml:space="preserve"> </w:t>
      </w:r>
      <w:r>
        <w:t xml:space="preserve">(2022) </w:t>
      </w:r>
      <w:r w:rsidRPr="00A720AF">
        <w:t>Yale Food Addiction Scale 2.0 (YFAS 2.0) and modified YFAS 2.0 (mYFAS 2.0): Rasch analysis and differential item functioning</w:t>
      </w:r>
      <w:r>
        <w:t xml:space="preserve">. </w:t>
      </w:r>
      <w:r>
        <w:rPr>
          <w:i/>
          <w:iCs/>
        </w:rPr>
        <w:t xml:space="preserve">Journal of Eating Disorders </w:t>
      </w:r>
      <w:r>
        <w:rPr>
          <w:b/>
          <w:bCs/>
        </w:rPr>
        <w:t>10:</w:t>
      </w:r>
      <w:r>
        <w:t>185.</w:t>
      </w:r>
    </w:p>
    <w:p w14:paraId="5B52ADBB" w14:textId="77777777" w:rsidR="004D19CF" w:rsidRPr="007E5C2F" w:rsidRDefault="004D19CF" w:rsidP="004D19CF">
      <w:pPr>
        <w:pStyle w:val="ListParagraph"/>
        <w:numPr>
          <w:ilvl w:val="0"/>
          <w:numId w:val="10"/>
        </w:numPr>
        <w:rPr>
          <w:b/>
          <w:bCs/>
        </w:rPr>
      </w:pPr>
      <w:r>
        <w:t>Zhang J, Zhou N, Song KR</w:t>
      </w:r>
      <w:r w:rsidRPr="00A34294">
        <w:t xml:space="preserve">, </w:t>
      </w:r>
      <w:r>
        <w:t>Zou B, Xu L</w:t>
      </w:r>
      <w:r w:rsidRPr="00A34294">
        <w:t>,</w:t>
      </w:r>
      <w:r>
        <w:t xml:space="preserve"> Fu Y, Geng X, Wang ZL, Li X, </w:t>
      </w:r>
      <w:r w:rsidRPr="007E5C2F">
        <w:rPr>
          <w:b/>
        </w:rPr>
        <w:t>Potenza MN</w:t>
      </w:r>
      <w:r>
        <w:t xml:space="preserve">, Nan Y, </w:t>
      </w:r>
      <w:r w:rsidRPr="00A34294">
        <w:t>Zhang</w:t>
      </w:r>
      <w:r>
        <w:t xml:space="preserve"> JT</w:t>
      </w:r>
      <w:r w:rsidRPr="00A34294">
        <w:t xml:space="preserve"> </w:t>
      </w:r>
      <w:r>
        <w:t xml:space="preserve">(2022) </w:t>
      </w:r>
      <w:r w:rsidRPr="00A34294">
        <w:t>Neural activation to loss anticipation mediates the association between difficulty in emotion regulation and screen media activities among early adolescent youth: A moderating role for depression</w:t>
      </w:r>
      <w:r>
        <w:t xml:space="preserve">. </w:t>
      </w:r>
      <w:r>
        <w:rPr>
          <w:i/>
          <w:iCs/>
        </w:rPr>
        <w:t xml:space="preserve">Dev Cog Neurosci </w:t>
      </w:r>
      <w:r w:rsidRPr="004D19CF">
        <w:rPr>
          <w:b/>
          <w:bCs/>
        </w:rPr>
        <w:t>58:</w:t>
      </w:r>
      <w:r>
        <w:t>101186.</w:t>
      </w:r>
    </w:p>
    <w:p w14:paraId="4569EE21" w14:textId="77777777" w:rsidR="00334AF8" w:rsidRPr="00334AF8" w:rsidRDefault="00334AF8" w:rsidP="00334AF8">
      <w:pPr>
        <w:pStyle w:val="ListParagraph"/>
        <w:numPr>
          <w:ilvl w:val="0"/>
          <w:numId w:val="10"/>
        </w:numPr>
        <w:rPr>
          <w:rFonts w:eastAsiaTheme="minorHAnsi"/>
          <w:i/>
          <w:iCs/>
        </w:rPr>
      </w:pPr>
      <w:r>
        <w:rPr>
          <w:rFonts w:eastAsiaTheme="minorHAnsi"/>
        </w:rPr>
        <w:t>Saffari M, Chang KC, Chen JS</w:t>
      </w:r>
      <w:r w:rsidRPr="00485773">
        <w:rPr>
          <w:rFonts w:eastAsiaTheme="minorHAnsi"/>
        </w:rPr>
        <w:t xml:space="preserve">, </w:t>
      </w:r>
      <w:r>
        <w:rPr>
          <w:rFonts w:eastAsiaTheme="minorHAnsi"/>
        </w:rPr>
        <w:t>Chang CW</w:t>
      </w:r>
      <w:r w:rsidRPr="00485773">
        <w:rPr>
          <w:rFonts w:eastAsiaTheme="minorHAnsi"/>
        </w:rPr>
        <w:t xml:space="preserve">, </w:t>
      </w:r>
      <w:r>
        <w:rPr>
          <w:rFonts w:eastAsiaTheme="minorHAnsi"/>
        </w:rPr>
        <w:t>Chen IH</w:t>
      </w:r>
      <w:r w:rsidRPr="00485773">
        <w:rPr>
          <w:rFonts w:eastAsiaTheme="minorHAnsi"/>
        </w:rPr>
        <w:t xml:space="preserve">, </w:t>
      </w:r>
      <w:r>
        <w:rPr>
          <w:rFonts w:eastAsiaTheme="minorHAnsi"/>
        </w:rPr>
        <w:t>Huang SW</w:t>
      </w:r>
      <w:r w:rsidRPr="00485773">
        <w:rPr>
          <w:rFonts w:eastAsiaTheme="minorHAnsi"/>
        </w:rPr>
        <w:t>, Lin</w:t>
      </w:r>
      <w:r>
        <w:rPr>
          <w:rFonts w:eastAsiaTheme="minorHAnsi"/>
        </w:rPr>
        <w:t xml:space="preserve"> CY</w:t>
      </w:r>
      <w:r w:rsidRPr="00485773">
        <w:rPr>
          <w:rFonts w:eastAsiaTheme="minorHAnsi"/>
        </w:rPr>
        <w:t xml:space="preserve">, </w:t>
      </w:r>
      <w:r w:rsidRPr="007E5C2F">
        <w:rPr>
          <w:rFonts w:eastAsiaTheme="minorHAnsi"/>
          <w:b/>
        </w:rPr>
        <w:t>Potenza MN</w:t>
      </w:r>
      <w:r w:rsidRPr="00485773">
        <w:rPr>
          <w:rFonts w:eastAsiaTheme="minorHAnsi"/>
        </w:rPr>
        <w:t xml:space="preserve"> </w:t>
      </w:r>
      <w:r>
        <w:rPr>
          <w:rFonts w:eastAsiaTheme="minorHAnsi"/>
        </w:rPr>
        <w:t xml:space="preserve">(2022) </w:t>
      </w:r>
      <w:r w:rsidRPr="005D1BFC">
        <w:rPr>
          <w:rFonts w:eastAsiaTheme="minorHAnsi"/>
        </w:rPr>
        <w:t>Temporal associations between depressive features and self-stigma in people with substance use disorders related to heroin, amphetamine, and alcohol use: A cross-lagged analysis</w:t>
      </w:r>
      <w:r>
        <w:rPr>
          <w:rFonts w:eastAsiaTheme="minorHAnsi"/>
        </w:rPr>
        <w:t>.</w:t>
      </w:r>
      <w:r w:rsidRPr="00485773">
        <w:rPr>
          <w:rFonts w:eastAsiaTheme="minorHAnsi"/>
        </w:rPr>
        <w:t xml:space="preserve"> </w:t>
      </w:r>
      <w:r>
        <w:rPr>
          <w:rFonts w:eastAsiaTheme="minorHAnsi"/>
          <w:i/>
          <w:iCs/>
        </w:rPr>
        <w:t xml:space="preserve">BMC Psychiatry </w:t>
      </w:r>
      <w:r w:rsidRPr="00334AF8">
        <w:rPr>
          <w:rFonts w:eastAsiaTheme="minorHAnsi"/>
          <w:b/>
          <w:bCs/>
        </w:rPr>
        <w:t>22:</w:t>
      </w:r>
      <w:r w:rsidRPr="00334AF8">
        <w:rPr>
          <w:rFonts w:eastAsiaTheme="minorHAnsi"/>
        </w:rPr>
        <w:t>815</w:t>
      </w:r>
      <w:r>
        <w:rPr>
          <w:rFonts w:eastAsiaTheme="minorHAnsi"/>
        </w:rPr>
        <w:t>.</w:t>
      </w:r>
      <w:r w:rsidRPr="00334AF8">
        <w:rPr>
          <w:rFonts w:eastAsiaTheme="minorHAnsi"/>
          <w:i/>
          <w:iCs/>
        </w:rPr>
        <w:t xml:space="preserve"> </w:t>
      </w:r>
    </w:p>
    <w:p w14:paraId="119F5CE4" w14:textId="77777777" w:rsidR="00315F6C" w:rsidRPr="00AC417A" w:rsidRDefault="00315F6C" w:rsidP="00315F6C">
      <w:pPr>
        <w:pStyle w:val="ListParagraph"/>
        <w:numPr>
          <w:ilvl w:val="0"/>
          <w:numId w:val="10"/>
        </w:numPr>
      </w:pPr>
      <w:r w:rsidRPr="00AC417A">
        <w:t>Wu</w:t>
      </w:r>
      <w:r>
        <w:t xml:space="preserve"> L,</w:t>
      </w:r>
      <w:r w:rsidRPr="00AC417A">
        <w:t xml:space="preserve"> Xu</w:t>
      </w:r>
      <w:r>
        <w:t xml:space="preserve"> JH</w:t>
      </w:r>
      <w:r w:rsidRPr="00AC417A">
        <w:t>, Song</w:t>
      </w:r>
      <w:r>
        <w:t xml:space="preserve"> KR</w:t>
      </w:r>
      <w:r w:rsidRPr="00AC417A">
        <w:t>, Zhu</w:t>
      </w:r>
      <w:r>
        <w:t xml:space="preserve"> L</w:t>
      </w:r>
      <w:r w:rsidRPr="00AC417A">
        <w:t>, Xu</w:t>
      </w:r>
      <w:r>
        <w:t xml:space="preserve"> LX</w:t>
      </w:r>
      <w:r w:rsidRPr="00AC417A">
        <w:t>, Liu</w:t>
      </w:r>
      <w:r>
        <w:t xml:space="preserve"> GQ</w:t>
      </w:r>
      <w:r w:rsidRPr="00AC417A">
        <w:t>, Wang</w:t>
      </w:r>
      <w:r>
        <w:t xml:space="preserve"> ZL</w:t>
      </w:r>
      <w:r w:rsidRPr="00AC417A">
        <w:t>, Wang</w:t>
      </w:r>
      <w:r>
        <w:t xml:space="preserve"> R</w:t>
      </w:r>
      <w:r w:rsidRPr="00AC417A">
        <w:t>, Qin</w:t>
      </w:r>
      <w:r>
        <w:t xml:space="preserve"> SZ</w:t>
      </w:r>
      <w:r w:rsidRPr="00AC417A">
        <w:t>, Zhang</w:t>
      </w:r>
      <w:r>
        <w:t xml:space="preserve"> JT</w:t>
      </w:r>
      <w:r w:rsidRPr="00AC417A">
        <w:t xml:space="preserve">, </w:t>
      </w:r>
      <w:r w:rsidRPr="00AC417A">
        <w:rPr>
          <w:b/>
        </w:rPr>
        <w:t>Potenza MN</w:t>
      </w:r>
      <w:r>
        <w:t xml:space="preserve"> (2022)</w:t>
      </w:r>
      <w:r w:rsidRPr="00AC417A">
        <w:rPr>
          <w:rFonts w:hint="eastAsia"/>
        </w:rPr>
        <w:t xml:space="preserve"> </w:t>
      </w:r>
      <w:r w:rsidRPr="00E37B21">
        <w:t>Emotional bias modification weakens game-related compulsivity and reshapes fronto-striatal pathways</w:t>
      </w:r>
      <w:r>
        <w:t xml:space="preserve">. </w:t>
      </w:r>
      <w:r>
        <w:rPr>
          <w:i/>
        </w:rPr>
        <w:t xml:space="preserve">Brain </w:t>
      </w:r>
      <w:r w:rsidRPr="00315F6C">
        <w:rPr>
          <w:b/>
          <w:bCs/>
          <w:iCs/>
        </w:rPr>
        <w:t>145(12):</w:t>
      </w:r>
      <w:r w:rsidRPr="00315F6C">
        <w:rPr>
          <w:iCs/>
        </w:rPr>
        <w:t>4210-4221.</w:t>
      </w:r>
    </w:p>
    <w:p w14:paraId="0028FCA5" w14:textId="77777777" w:rsidR="00D8180D" w:rsidRDefault="00D8180D" w:rsidP="00D8180D">
      <w:pPr>
        <w:pStyle w:val="ListParagraph"/>
        <w:numPr>
          <w:ilvl w:val="0"/>
          <w:numId w:val="10"/>
        </w:numPr>
      </w:pPr>
      <w:r w:rsidRPr="00690605">
        <w:t>Lewczuk</w:t>
      </w:r>
      <w:r>
        <w:t xml:space="preserve"> K</w:t>
      </w:r>
      <w:r w:rsidRPr="00690605">
        <w:t>, Wizła</w:t>
      </w:r>
      <w:r>
        <w:t xml:space="preserve"> M</w:t>
      </w:r>
      <w:r w:rsidRPr="00690605">
        <w:t>, Glica</w:t>
      </w:r>
      <w:r>
        <w:t xml:space="preserve"> A,</w:t>
      </w:r>
      <w:r w:rsidRPr="00690605">
        <w:t xml:space="preserve"> </w:t>
      </w:r>
      <w:r w:rsidRPr="00690605">
        <w:rPr>
          <w:b/>
        </w:rPr>
        <w:t>Potenza MN</w:t>
      </w:r>
      <w:r w:rsidRPr="00690605">
        <w:t>, Lew-Starowicz</w:t>
      </w:r>
      <w:r>
        <w:t xml:space="preserve"> M</w:t>
      </w:r>
      <w:r w:rsidRPr="00690605">
        <w:t>, Kraus</w:t>
      </w:r>
      <w:r>
        <w:t xml:space="preserve"> SW (2022)</w:t>
      </w:r>
      <w:r w:rsidRPr="00690605">
        <w:t xml:space="preserve"> Withdrawal and Tolerance as Related to Compulsive Sexual Behavior Disorder and Problematic Pornography Use – Preregistered Study Based on a Nationally Representative Sample in Poland</w:t>
      </w:r>
      <w:r>
        <w:t xml:space="preserve">. </w:t>
      </w:r>
      <w:r>
        <w:rPr>
          <w:i/>
        </w:rPr>
        <w:t xml:space="preserve">J Behav Addict </w:t>
      </w:r>
      <w:r w:rsidRPr="00D8180D">
        <w:rPr>
          <w:b/>
          <w:bCs/>
          <w:iCs/>
        </w:rPr>
        <w:t>11(4):</w:t>
      </w:r>
      <w:r w:rsidRPr="00D8180D">
        <w:rPr>
          <w:iCs/>
        </w:rPr>
        <w:t>979-993.</w:t>
      </w:r>
    </w:p>
    <w:p w14:paraId="2872B7AD" w14:textId="77777777" w:rsidR="0056570F" w:rsidRPr="0056570F" w:rsidRDefault="0056570F" w:rsidP="0056570F">
      <w:pPr>
        <w:pStyle w:val="ListParagraph"/>
        <w:numPr>
          <w:ilvl w:val="0"/>
          <w:numId w:val="10"/>
        </w:numPr>
        <w:rPr>
          <w:rFonts w:eastAsiaTheme="minorHAnsi"/>
          <w:i/>
          <w:iCs/>
        </w:rPr>
      </w:pPr>
      <w:r w:rsidRPr="00CF6927">
        <w:rPr>
          <w:rFonts w:eastAsiaTheme="minorHAnsi"/>
        </w:rPr>
        <w:t>Huang</w:t>
      </w:r>
      <w:r>
        <w:rPr>
          <w:rFonts w:eastAsiaTheme="minorHAnsi"/>
        </w:rPr>
        <w:t xml:space="preserve"> PC</w:t>
      </w:r>
      <w:r w:rsidRPr="00CF6927">
        <w:rPr>
          <w:rFonts w:eastAsiaTheme="minorHAnsi"/>
        </w:rPr>
        <w:t>, Chen</w:t>
      </w:r>
      <w:r>
        <w:rPr>
          <w:rFonts w:eastAsiaTheme="minorHAnsi"/>
        </w:rPr>
        <w:t xml:space="preserve"> JS</w:t>
      </w:r>
      <w:r w:rsidRPr="00CF6927">
        <w:rPr>
          <w:rFonts w:eastAsiaTheme="minorHAnsi"/>
        </w:rPr>
        <w:t xml:space="preserve">, </w:t>
      </w:r>
      <w:r w:rsidRPr="00CF6927">
        <w:rPr>
          <w:rFonts w:eastAsiaTheme="minorHAnsi"/>
          <w:b/>
          <w:bCs/>
        </w:rPr>
        <w:t>Potenza MN</w:t>
      </w:r>
      <w:r w:rsidRPr="00CF6927">
        <w:rPr>
          <w:rFonts w:eastAsiaTheme="minorHAnsi"/>
        </w:rPr>
        <w:t>, Griffiths</w:t>
      </w:r>
      <w:r>
        <w:rPr>
          <w:rFonts w:eastAsiaTheme="minorHAnsi"/>
        </w:rPr>
        <w:t xml:space="preserve"> MD</w:t>
      </w:r>
      <w:r w:rsidRPr="00CF6927">
        <w:rPr>
          <w:rFonts w:eastAsiaTheme="minorHAnsi"/>
        </w:rPr>
        <w:t>, Pakpour</w:t>
      </w:r>
      <w:r>
        <w:rPr>
          <w:rFonts w:eastAsiaTheme="minorHAnsi"/>
        </w:rPr>
        <w:t xml:space="preserve"> AH</w:t>
      </w:r>
      <w:r w:rsidRPr="00CF6927">
        <w:rPr>
          <w:rFonts w:eastAsiaTheme="minorHAnsi"/>
        </w:rPr>
        <w:t>, Hung</w:t>
      </w:r>
      <w:r>
        <w:rPr>
          <w:rFonts w:eastAsiaTheme="minorHAnsi"/>
        </w:rPr>
        <w:t xml:space="preserve"> CH</w:t>
      </w:r>
      <w:r w:rsidRPr="00CF6927">
        <w:rPr>
          <w:rFonts w:eastAsiaTheme="minorHAnsi"/>
        </w:rPr>
        <w:t>, O’Brien</w:t>
      </w:r>
      <w:r>
        <w:rPr>
          <w:rFonts w:eastAsiaTheme="minorHAnsi"/>
        </w:rPr>
        <w:t xml:space="preserve"> KS</w:t>
      </w:r>
      <w:r w:rsidRPr="00CF6927">
        <w:rPr>
          <w:rFonts w:eastAsiaTheme="minorHAnsi"/>
        </w:rPr>
        <w:t>, Lin</w:t>
      </w:r>
      <w:r>
        <w:rPr>
          <w:rFonts w:eastAsiaTheme="minorHAnsi"/>
        </w:rPr>
        <w:t xml:space="preserve"> CY (2022) </w:t>
      </w:r>
      <w:r w:rsidRPr="00F01F16">
        <w:rPr>
          <w:rFonts w:eastAsiaTheme="minorHAnsi"/>
        </w:rPr>
        <w:t>Temporal associations between physical activity and three types of problematic use of the internet: A six-month longitudinal study</w:t>
      </w:r>
      <w:r>
        <w:rPr>
          <w:rFonts w:eastAsiaTheme="minorHAnsi"/>
        </w:rPr>
        <w:t xml:space="preserve">. </w:t>
      </w:r>
      <w:r>
        <w:rPr>
          <w:rFonts w:eastAsiaTheme="minorHAnsi"/>
          <w:i/>
          <w:iCs/>
        </w:rPr>
        <w:t xml:space="preserve">J Behav Addict </w:t>
      </w:r>
      <w:r w:rsidRPr="0056570F">
        <w:rPr>
          <w:rFonts w:eastAsiaTheme="minorHAnsi"/>
          <w:b/>
          <w:bCs/>
        </w:rPr>
        <w:t>11(4):</w:t>
      </w:r>
      <w:r w:rsidRPr="0056570F">
        <w:rPr>
          <w:rFonts w:eastAsiaTheme="minorHAnsi"/>
        </w:rPr>
        <w:t>1055-1067</w:t>
      </w:r>
      <w:r>
        <w:rPr>
          <w:rFonts w:eastAsiaTheme="minorHAnsi"/>
        </w:rPr>
        <w:t>.</w:t>
      </w:r>
    </w:p>
    <w:p w14:paraId="4166817F" w14:textId="3E69B18E" w:rsidR="00315F6C" w:rsidRDefault="00315F6C" w:rsidP="00315F6C">
      <w:pPr>
        <w:pStyle w:val="ListParagraph"/>
        <w:numPr>
          <w:ilvl w:val="0"/>
          <w:numId w:val="10"/>
        </w:numPr>
      </w:pPr>
      <w:r w:rsidRPr="00CD3E78">
        <w:t>Moretta</w:t>
      </w:r>
      <w:r>
        <w:t xml:space="preserve"> T</w:t>
      </w:r>
      <w:r w:rsidRPr="00CD3E78">
        <w:t>, Buodo</w:t>
      </w:r>
      <w:r>
        <w:t xml:space="preserve"> G</w:t>
      </w:r>
      <w:r w:rsidRPr="00CD3E78">
        <w:t>, Giuliano Santucci</w:t>
      </w:r>
      <w:r>
        <w:t xml:space="preserve"> V</w:t>
      </w:r>
      <w:r w:rsidRPr="00CD3E78">
        <w:t>, Chen</w:t>
      </w:r>
      <w:r>
        <w:t xml:space="preserve"> S</w:t>
      </w:r>
      <w:r w:rsidRPr="00CD3E78">
        <w:t xml:space="preserve">, </w:t>
      </w:r>
      <w:r w:rsidRPr="00CD3E78">
        <w:rPr>
          <w:b/>
          <w:bCs/>
        </w:rPr>
        <w:t>Potenza MN</w:t>
      </w:r>
      <w:r>
        <w:t xml:space="preserve"> (2023) </w:t>
      </w:r>
      <w:r w:rsidR="00DF7AA7" w:rsidRPr="00DF7AA7">
        <w:t>Problematic social media use is statistically predicted by using social media for coping motives and by positive reinforcement processes in individuals with high COVID-19-related stress level</w:t>
      </w:r>
      <w:r>
        <w:t xml:space="preserve">. </w:t>
      </w:r>
      <w:r>
        <w:rPr>
          <w:i/>
          <w:iCs/>
        </w:rPr>
        <w:t xml:space="preserve">J Psychiatr Res </w:t>
      </w:r>
      <w:r>
        <w:rPr>
          <w:b/>
          <w:bCs/>
        </w:rPr>
        <w:t>158:</w:t>
      </w:r>
      <w:r>
        <w:t>104-113.</w:t>
      </w:r>
    </w:p>
    <w:p w14:paraId="5E799AF2" w14:textId="77777777" w:rsidR="006505D2" w:rsidRPr="00620496" w:rsidRDefault="006505D2" w:rsidP="006505D2">
      <w:pPr>
        <w:numPr>
          <w:ilvl w:val="0"/>
          <w:numId w:val="10"/>
        </w:numPr>
        <w:rPr>
          <w:b/>
          <w:bCs/>
        </w:rPr>
      </w:pPr>
      <w:r w:rsidRPr="00620496">
        <w:rPr>
          <w:color w:val="131413"/>
        </w:rPr>
        <w:t>Mestre-Bach</w:t>
      </w:r>
      <w:r>
        <w:rPr>
          <w:color w:val="131413"/>
        </w:rPr>
        <w:t xml:space="preserve"> G</w:t>
      </w:r>
      <w:r w:rsidRPr="00620496">
        <w:rPr>
          <w:color w:val="131413"/>
        </w:rPr>
        <w:t>, Granero</w:t>
      </w:r>
      <w:r>
        <w:rPr>
          <w:color w:val="131413"/>
        </w:rPr>
        <w:t xml:space="preserve"> R</w:t>
      </w:r>
      <w:r w:rsidRPr="00620496">
        <w:rPr>
          <w:color w:val="131413"/>
        </w:rPr>
        <w:t>, Fernández-Aranda</w:t>
      </w:r>
      <w:r>
        <w:rPr>
          <w:color w:val="131413"/>
        </w:rPr>
        <w:t xml:space="preserve"> F</w:t>
      </w:r>
      <w:r w:rsidRPr="00620496">
        <w:rPr>
          <w:color w:val="131413"/>
        </w:rPr>
        <w:t>,</w:t>
      </w:r>
      <w:r w:rsidRPr="00F07399">
        <w:rPr>
          <w:b/>
          <w:bCs/>
          <w:color w:val="131413"/>
        </w:rPr>
        <w:t xml:space="preserve"> </w:t>
      </w:r>
      <w:r w:rsidRPr="00620496">
        <w:rPr>
          <w:b/>
          <w:bCs/>
          <w:color w:val="131413"/>
        </w:rPr>
        <w:t>Potenza MN</w:t>
      </w:r>
      <w:r>
        <w:rPr>
          <w:b/>
          <w:bCs/>
          <w:color w:val="131413"/>
        </w:rPr>
        <w:t>,</w:t>
      </w:r>
      <w:r w:rsidRPr="00620496">
        <w:rPr>
          <w:color w:val="131413"/>
        </w:rPr>
        <w:t xml:space="preserve"> Jiménez-Murcia</w:t>
      </w:r>
      <w:r>
        <w:rPr>
          <w:color w:val="131413"/>
        </w:rPr>
        <w:t xml:space="preserve"> S (2023) </w:t>
      </w:r>
      <w:r w:rsidRPr="00B72B76">
        <w:rPr>
          <w:color w:val="131413"/>
        </w:rPr>
        <w:t>Obsessive-compulsive, harm-avoidance and persistence tendencies in patients with gambling, gaming, compulsive sexual behavior and compulsive buying-shopping disorders</w:t>
      </w:r>
      <w:r>
        <w:rPr>
          <w:color w:val="131413"/>
        </w:rPr>
        <w:t xml:space="preserve">/concerns. </w:t>
      </w:r>
      <w:r>
        <w:rPr>
          <w:i/>
          <w:iCs/>
          <w:color w:val="131413"/>
        </w:rPr>
        <w:t xml:space="preserve">Addict Behav </w:t>
      </w:r>
      <w:r>
        <w:rPr>
          <w:b/>
          <w:bCs/>
          <w:color w:val="131413"/>
        </w:rPr>
        <w:t>139:</w:t>
      </w:r>
      <w:r>
        <w:rPr>
          <w:color w:val="131413"/>
        </w:rPr>
        <w:t>107591.</w:t>
      </w:r>
    </w:p>
    <w:p w14:paraId="2A9BA41C" w14:textId="77777777" w:rsidR="00EC0E58" w:rsidRPr="00BA35D9" w:rsidRDefault="00EC0E58" w:rsidP="00EC0E58">
      <w:pPr>
        <w:pStyle w:val="ListParagraph"/>
        <w:numPr>
          <w:ilvl w:val="0"/>
          <w:numId w:val="10"/>
        </w:numPr>
      </w:pPr>
      <w:r w:rsidRPr="00B54FE0">
        <w:t xml:space="preserve">Wang </w:t>
      </w:r>
      <w:r>
        <w:t>XL</w:t>
      </w:r>
      <w:r w:rsidRPr="00B54FE0">
        <w:t xml:space="preserve">, </w:t>
      </w:r>
      <w:r w:rsidRPr="00B54FE0">
        <w:rPr>
          <w:b/>
          <w:bCs/>
        </w:rPr>
        <w:t>Potenza MN</w:t>
      </w:r>
      <w:r w:rsidRPr="00B54FE0">
        <w:t xml:space="preserve">, Song </w:t>
      </w:r>
      <w:r>
        <w:t>KR</w:t>
      </w:r>
      <w:r w:rsidRPr="00B54FE0">
        <w:t xml:space="preserve">, Dong </w:t>
      </w:r>
      <w:r>
        <w:t>GH</w:t>
      </w:r>
      <w:r w:rsidRPr="00B54FE0">
        <w:t xml:space="preserve">, Fang </w:t>
      </w:r>
      <w:r>
        <w:t>XY</w:t>
      </w:r>
      <w:r w:rsidRPr="00B54FE0">
        <w:t>, Zhang</w:t>
      </w:r>
      <w:r>
        <w:t xml:space="preserve"> JT</w:t>
      </w:r>
      <w:r w:rsidRPr="00B54FE0">
        <w:t xml:space="preserve"> </w:t>
      </w:r>
      <w:r>
        <w:t xml:space="preserve">(2023) </w:t>
      </w:r>
      <w:r w:rsidRPr="00BA35D9">
        <w:t>Subgroups of internet gaming disorder based on addiction-related resting-state functional connectivity</w:t>
      </w:r>
      <w:r>
        <w:t xml:space="preserve">. </w:t>
      </w:r>
      <w:r w:rsidRPr="00BA35D9">
        <w:rPr>
          <w:i/>
          <w:iCs/>
        </w:rPr>
        <w:t>Addiction</w:t>
      </w:r>
      <w:r>
        <w:rPr>
          <w:i/>
          <w:iCs/>
        </w:rPr>
        <w:t xml:space="preserve"> </w:t>
      </w:r>
      <w:r>
        <w:rPr>
          <w:b/>
          <w:bCs/>
        </w:rPr>
        <w:t>118(2):</w:t>
      </w:r>
      <w:r w:rsidRPr="00EC0E58">
        <w:t>327-339</w:t>
      </w:r>
      <w:r>
        <w:t>.</w:t>
      </w:r>
    </w:p>
    <w:p w14:paraId="1AA2FFD5" w14:textId="77777777" w:rsidR="001F0C3A" w:rsidRDefault="001F0C3A" w:rsidP="001F0C3A">
      <w:pPr>
        <w:pStyle w:val="ListParagraph"/>
        <w:numPr>
          <w:ilvl w:val="0"/>
          <w:numId w:val="10"/>
        </w:numPr>
      </w:pPr>
      <w:r w:rsidRPr="00E20925">
        <w:t>Lee KY, Chang KC, Chen J</w:t>
      </w:r>
      <w:r>
        <w:t>K</w:t>
      </w:r>
      <w:r w:rsidRPr="00061C14">
        <w:t>, Chen</w:t>
      </w:r>
      <w:r>
        <w:t xml:space="preserve"> CY</w:t>
      </w:r>
      <w:r w:rsidRPr="00061C14">
        <w:t xml:space="preserve">, </w:t>
      </w:r>
      <w:r w:rsidRPr="00061C14">
        <w:rPr>
          <w:b/>
          <w:bCs/>
        </w:rPr>
        <w:t>Potenza MN</w:t>
      </w:r>
      <w:r w:rsidRPr="00061C14">
        <w:t>, Pakpour</w:t>
      </w:r>
      <w:r>
        <w:t xml:space="preserve"> AH</w:t>
      </w:r>
      <w:r w:rsidRPr="00061C14">
        <w:t>, Lin</w:t>
      </w:r>
      <w:r>
        <w:t xml:space="preserve"> CY (2023) Exploring</w:t>
      </w:r>
      <w:r w:rsidRPr="00061C14">
        <w:t xml:space="preserve"> mediational roles for self-stigma in associations between types of problematic use of internet and psychological distress in people with ADHD</w:t>
      </w:r>
      <w:r>
        <w:t xml:space="preserve">. </w:t>
      </w:r>
      <w:r w:rsidRPr="00CC47B0">
        <w:rPr>
          <w:i/>
          <w:iCs/>
        </w:rPr>
        <w:t>Research in Developmental Disabilities</w:t>
      </w:r>
      <w:r>
        <w:rPr>
          <w:i/>
          <w:iCs/>
        </w:rPr>
        <w:t xml:space="preserve"> </w:t>
      </w:r>
      <w:r>
        <w:rPr>
          <w:b/>
          <w:bCs/>
        </w:rPr>
        <w:t>133:</w:t>
      </w:r>
      <w:r w:rsidRPr="001F0C3A">
        <w:t>104410.</w:t>
      </w:r>
    </w:p>
    <w:p w14:paraId="07BF1D2F" w14:textId="77777777" w:rsidR="00CE1AED" w:rsidRDefault="00CE1AED" w:rsidP="00CE1AED">
      <w:pPr>
        <w:pStyle w:val="ListParagraph"/>
        <w:numPr>
          <w:ilvl w:val="0"/>
          <w:numId w:val="10"/>
        </w:numPr>
      </w:pPr>
      <w:r w:rsidRPr="002D3C3F">
        <w:rPr>
          <w:bCs/>
          <w:lang w:val="it-IT"/>
        </w:rPr>
        <w:t>Buod</w:t>
      </w:r>
      <w:r>
        <w:rPr>
          <w:bCs/>
          <w:lang w:val="it-IT"/>
        </w:rPr>
        <w:t>o G</w:t>
      </w:r>
      <w:r w:rsidRPr="002D3C3F">
        <w:rPr>
          <w:bCs/>
          <w:lang w:val="it-IT"/>
        </w:rPr>
        <w:t>, Morett</w:t>
      </w:r>
      <w:r>
        <w:rPr>
          <w:bCs/>
          <w:lang w:val="it-IT"/>
        </w:rPr>
        <w:t>a T,</w:t>
      </w:r>
      <w:r w:rsidRPr="002D3C3F">
        <w:rPr>
          <w:bCs/>
          <w:lang w:val="it-IT"/>
        </w:rPr>
        <w:t xml:space="preserve"> </w:t>
      </w:r>
      <w:r>
        <w:rPr>
          <w:bCs/>
          <w:lang w:val="it-IT"/>
        </w:rPr>
        <w:t xml:space="preserve">Santucci VG, Chen S, </w:t>
      </w:r>
      <w:r w:rsidRPr="006D59C4">
        <w:rPr>
          <w:b/>
          <w:lang w:val="it-IT"/>
        </w:rPr>
        <w:t>Potenza</w:t>
      </w:r>
      <w:r w:rsidRPr="006D59C4">
        <w:rPr>
          <w:b/>
          <w:vertAlign w:val="superscript"/>
          <w:lang w:val="it-IT"/>
        </w:rPr>
        <w:t xml:space="preserve"> </w:t>
      </w:r>
      <w:r w:rsidRPr="006D59C4">
        <w:rPr>
          <w:b/>
        </w:rPr>
        <w:t>MN</w:t>
      </w:r>
      <w:r>
        <w:t xml:space="preserve"> (2023) U</w:t>
      </w:r>
      <w:r w:rsidRPr="00A155C0">
        <w:t>sing social media for social motives moderates the relationship between post-traumatic symptoms during the COVID-19 lockdown and improvement of distress after the lockdown</w:t>
      </w:r>
      <w:r>
        <w:t xml:space="preserve">. </w:t>
      </w:r>
      <w:r>
        <w:rPr>
          <w:i/>
          <w:iCs/>
        </w:rPr>
        <w:t>Behav Sci</w:t>
      </w:r>
      <w:r w:rsidRPr="00A155C0">
        <w:t xml:space="preserve"> </w:t>
      </w:r>
      <w:r>
        <w:rPr>
          <w:b/>
          <w:bCs/>
        </w:rPr>
        <w:t>13(1):</w:t>
      </w:r>
      <w:r>
        <w:t>53.</w:t>
      </w:r>
    </w:p>
    <w:p w14:paraId="117502BD" w14:textId="77777777" w:rsidR="003B3F98" w:rsidRDefault="003B3F98" w:rsidP="003B3F98">
      <w:pPr>
        <w:numPr>
          <w:ilvl w:val="0"/>
          <w:numId w:val="10"/>
        </w:numPr>
        <w:ind w:left="446" w:hanging="446"/>
      </w:pPr>
      <w:r>
        <w:t xml:space="preserve">Ginapp CM, Greenberg NR, MacDonald-Gagnon G, Angarita GA, Bold KW, </w:t>
      </w:r>
      <w:r w:rsidRPr="007E5C2F">
        <w:rPr>
          <w:b/>
        </w:rPr>
        <w:t>Potenza MN</w:t>
      </w:r>
      <w:r>
        <w:t xml:space="preserve"> (2023) The experiences of adults with ADHD in interpersonal relationships and online communities: a qualitative study. </w:t>
      </w:r>
      <w:r>
        <w:rPr>
          <w:i/>
          <w:iCs/>
        </w:rPr>
        <w:t xml:space="preserve">Soc Sci Med Qual Res Health </w:t>
      </w:r>
      <w:r>
        <w:rPr>
          <w:b/>
          <w:bCs/>
        </w:rPr>
        <w:t>3:</w:t>
      </w:r>
      <w:r>
        <w:t>100223.</w:t>
      </w:r>
    </w:p>
    <w:p w14:paraId="50A88057" w14:textId="77777777" w:rsidR="004564E3" w:rsidRPr="00E52EAD" w:rsidRDefault="004564E3" w:rsidP="004564E3">
      <w:pPr>
        <w:pStyle w:val="ListParagraph"/>
        <w:numPr>
          <w:ilvl w:val="0"/>
          <w:numId w:val="10"/>
        </w:numPr>
        <w:ind w:left="446" w:hanging="446"/>
        <w:rPr>
          <w:i/>
        </w:rPr>
      </w:pPr>
      <w:r>
        <w:lastRenderedPageBreak/>
        <w:t xml:space="preserve">Stefanovics E, </w:t>
      </w:r>
      <w:r>
        <w:rPr>
          <w:b/>
        </w:rPr>
        <w:t xml:space="preserve">Potenza MN, </w:t>
      </w:r>
      <w:r w:rsidRPr="007E5C2F">
        <w:t>Tsai J,</w:t>
      </w:r>
      <w:r>
        <w:rPr>
          <w:b/>
        </w:rPr>
        <w:t xml:space="preserve"> </w:t>
      </w:r>
      <w:r>
        <w:rPr>
          <w:bCs/>
        </w:rPr>
        <w:t xml:space="preserve">Nichter B, </w:t>
      </w:r>
      <w:r>
        <w:t xml:space="preserve">Pietrzak R (2023) Sex-specific risk and resilience correlates of suicidal ideation in US military veterans. </w:t>
      </w:r>
      <w:r>
        <w:rPr>
          <w:i/>
          <w:iCs/>
        </w:rPr>
        <w:t xml:space="preserve">J Affect Dis </w:t>
      </w:r>
      <w:r>
        <w:rPr>
          <w:b/>
          <w:bCs/>
        </w:rPr>
        <w:t>328:</w:t>
      </w:r>
      <w:r>
        <w:t>303-311.</w:t>
      </w:r>
    </w:p>
    <w:p w14:paraId="76C02B9E" w14:textId="1EF75A19" w:rsidR="00A03D70" w:rsidRPr="00853C32" w:rsidRDefault="00A03D70" w:rsidP="00A03D70">
      <w:pPr>
        <w:pStyle w:val="ListParagraph"/>
        <w:numPr>
          <w:ilvl w:val="0"/>
          <w:numId w:val="10"/>
        </w:numPr>
        <w:ind w:left="446" w:hanging="446"/>
      </w:pPr>
      <w:r w:rsidRPr="00853C32">
        <w:rPr>
          <w:color w:val="000000"/>
        </w:rPr>
        <w:t xml:space="preserve">Lowell AF, Dell J, </w:t>
      </w:r>
      <w:r w:rsidRPr="00853C32">
        <w:rPr>
          <w:b/>
          <w:color w:val="000000"/>
        </w:rPr>
        <w:t>Potenza MN</w:t>
      </w:r>
      <w:r w:rsidRPr="00853C32">
        <w:rPr>
          <w:color w:val="000000"/>
        </w:rPr>
        <w:t>, Strathearn L, Mayes LC, Rutherford HJV (</w:t>
      </w:r>
      <w:r w:rsidR="00052A9A">
        <w:rPr>
          <w:color w:val="000000"/>
        </w:rPr>
        <w:t>2023</w:t>
      </w:r>
      <w:r w:rsidRPr="00853C32">
        <w:rPr>
          <w:color w:val="000000"/>
        </w:rPr>
        <w:t xml:space="preserve">) </w:t>
      </w:r>
      <w:r w:rsidR="00CE51E8">
        <w:rPr>
          <w:color w:val="000000"/>
        </w:rPr>
        <w:t>Adu</w:t>
      </w:r>
      <w:r w:rsidR="00B4011C">
        <w:rPr>
          <w:color w:val="000000"/>
        </w:rPr>
        <w:t>l</w:t>
      </w:r>
      <w:r w:rsidR="00CE51E8">
        <w:rPr>
          <w:color w:val="000000"/>
        </w:rPr>
        <w:t>t</w:t>
      </w:r>
      <w:r w:rsidRPr="00853C32">
        <w:rPr>
          <w:color w:val="000000"/>
        </w:rPr>
        <w:t xml:space="preserve"> attachment </w:t>
      </w:r>
      <w:r w:rsidR="00CE51E8">
        <w:rPr>
          <w:color w:val="000000"/>
        </w:rPr>
        <w:t>is related to maternal</w:t>
      </w:r>
      <w:r w:rsidRPr="00853C32">
        <w:rPr>
          <w:color w:val="000000"/>
        </w:rPr>
        <w:t xml:space="preserve"> neural response to infant cues</w:t>
      </w:r>
      <w:r w:rsidR="00CE51E8">
        <w:rPr>
          <w:color w:val="000000"/>
        </w:rPr>
        <w:t>: an ERP study</w:t>
      </w:r>
      <w:r w:rsidRPr="00853C32">
        <w:rPr>
          <w:color w:val="000000"/>
        </w:rPr>
        <w:t xml:space="preserve">. </w:t>
      </w:r>
      <w:r w:rsidRPr="00853C32">
        <w:rPr>
          <w:i/>
          <w:color w:val="201F1E"/>
          <w:shd w:val="clear" w:color="auto" w:fill="FFFFFF"/>
        </w:rPr>
        <w:t>Attachment and Human Development</w:t>
      </w:r>
      <w:r w:rsidRPr="00853C32">
        <w:rPr>
          <w:i/>
          <w:color w:val="000000"/>
        </w:rPr>
        <w:t> </w:t>
      </w:r>
      <w:r w:rsidR="00052A9A">
        <w:rPr>
          <w:b/>
          <w:bCs/>
          <w:iCs/>
          <w:color w:val="000000"/>
        </w:rPr>
        <w:t>25(1):</w:t>
      </w:r>
      <w:r w:rsidR="00052A9A">
        <w:rPr>
          <w:iCs/>
          <w:color w:val="000000"/>
        </w:rPr>
        <w:t>71-88.</w:t>
      </w:r>
      <w:r w:rsidRPr="00853C32">
        <w:rPr>
          <w:color w:val="000000"/>
        </w:rPr>
        <w:t> </w:t>
      </w:r>
    </w:p>
    <w:p w14:paraId="41232093" w14:textId="77777777" w:rsidR="00907684" w:rsidRDefault="00907684" w:rsidP="00907684">
      <w:pPr>
        <w:pStyle w:val="ListParagraph"/>
        <w:numPr>
          <w:ilvl w:val="0"/>
          <w:numId w:val="10"/>
        </w:numPr>
      </w:pPr>
      <w:r w:rsidRPr="00DD3FE8">
        <w:t>Yeh</w:t>
      </w:r>
      <w:r>
        <w:t xml:space="preserve"> YC</w:t>
      </w:r>
      <w:r w:rsidRPr="00DD3FE8">
        <w:t>, Hung</w:t>
      </w:r>
      <w:r>
        <w:t xml:space="preserve"> CF</w:t>
      </w:r>
      <w:r w:rsidRPr="00DD3FE8">
        <w:t>, Lin</w:t>
      </w:r>
      <w:r>
        <w:t xml:space="preserve"> CY</w:t>
      </w:r>
      <w:r w:rsidRPr="00DD3FE8">
        <w:t>, Wu</w:t>
      </w:r>
      <w:r>
        <w:t xml:space="preserve"> YY</w:t>
      </w:r>
      <w:r w:rsidRPr="00DD3FE8">
        <w:t>, Cheng</w:t>
      </w:r>
      <w:r>
        <w:t xml:space="preserve"> CH</w:t>
      </w:r>
      <w:r w:rsidRPr="00DD3FE8">
        <w:t>, Kuo</w:t>
      </w:r>
      <w:r>
        <w:t xml:space="preserve"> CH</w:t>
      </w:r>
      <w:r w:rsidRPr="00DD3FE8">
        <w:t xml:space="preserve">, </w:t>
      </w:r>
      <w:r w:rsidRPr="00DD3FE8">
        <w:rPr>
          <w:b/>
          <w:bCs/>
        </w:rPr>
        <w:t>Potenza MN</w:t>
      </w:r>
      <w:r>
        <w:t xml:space="preserve">, </w:t>
      </w:r>
      <w:r w:rsidRPr="00DD3FE8">
        <w:t>Chen</w:t>
      </w:r>
      <w:r>
        <w:t xml:space="preserve"> KL</w:t>
      </w:r>
      <w:r w:rsidRPr="00DD3FE8">
        <w:t xml:space="preserve"> </w:t>
      </w:r>
      <w:r>
        <w:t xml:space="preserve">(2023) </w:t>
      </w:r>
      <w:r w:rsidRPr="00077012">
        <w:t>The animated Assessment of Theory of Mind for people with Schizophrenia (AToMS): Development and psychometric evaluation</w:t>
      </w:r>
      <w:r>
        <w:t xml:space="preserve">. </w:t>
      </w:r>
      <w:r w:rsidRPr="000E4021">
        <w:rPr>
          <w:i/>
          <w:iCs/>
        </w:rPr>
        <w:t>European Archives of Psychiatry and Clinical Neuroscience</w:t>
      </w:r>
      <w:r>
        <w:rPr>
          <w:i/>
          <w:iCs/>
        </w:rPr>
        <w:t xml:space="preserve"> </w:t>
      </w:r>
      <w:r w:rsidRPr="00907684">
        <w:rPr>
          <w:b/>
          <w:bCs/>
        </w:rPr>
        <w:t>273:</w:t>
      </w:r>
      <w:r w:rsidRPr="00907684">
        <w:t>663–677.</w:t>
      </w:r>
    </w:p>
    <w:p w14:paraId="2509B134" w14:textId="77777777" w:rsidR="00907684" w:rsidRPr="00C978E4" w:rsidRDefault="00907684" w:rsidP="00907684">
      <w:pPr>
        <w:pStyle w:val="ListParagraph"/>
        <w:numPr>
          <w:ilvl w:val="0"/>
          <w:numId w:val="10"/>
        </w:numPr>
      </w:pPr>
      <w:r w:rsidRPr="00C978E4">
        <w:t xml:space="preserve">Zhao Y, Paulus M, </w:t>
      </w:r>
      <w:r w:rsidRPr="00C978E4">
        <w:rPr>
          <w:b/>
          <w:bCs/>
        </w:rPr>
        <w:t>Potenza MN</w:t>
      </w:r>
      <w:r w:rsidRPr="00C978E4">
        <w:t xml:space="preserve"> (</w:t>
      </w:r>
      <w:r>
        <w:t>2023</w:t>
      </w:r>
      <w:r w:rsidRPr="00C978E4">
        <w:t xml:space="preserve">) Brain structural co-development is associated with internalizing symptoms two years later in the ABCD cohort. </w:t>
      </w:r>
      <w:r w:rsidRPr="00C978E4">
        <w:rPr>
          <w:i/>
          <w:iCs/>
        </w:rPr>
        <w:t>J Behav Addict</w:t>
      </w:r>
      <w:r w:rsidRPr="00C978E4">
        <w:t xml:space="preserve"> </w:t>
      </w:r>
      <w:r w:rsidRPr="00907684">
        <w:rPr>
          <w:b/>
          <w:bCs/>
        </w:rPr>
        <w:t>12(1):</w:t>
      </w:r>
      <w:r w:rsidRPr="00907684">
        <w:t>80-93</w:t>
      </w:r>
      <w:r>
        <w:t>.</w:t>
      </w:r>
    </w:p>
    <w:p w14:paraId="190D8551" w14:textId="2C821DCD" w:rsidR="00BA11BE" w:rsidRPr="000F4B0B" w:rsidRDefault="00BA11BE" w:rsidP="000F4B0B">
      <w:pPr>
        <w:pStyle w:val="ListParagraph"/>
        <w:numPr>
          <w:ilvl w:val="0"/>
          <w:numId w:val="10"/>
        </w:numPr>
        <w:jc w:val="both"/>
        <w:rPr>
          <w:rFonts w:eastAsiaTheme="minorHAnsi"/>
        </w:rPr>
      </w:pPr>
      <w:r w:rsidRPr="00BA11BE">
        <w:t xml:space="preserve">Yang </w:t>
      </w:r>
      <w:r>
        <w:t>B</w:t>
      </w:r>
      <w:r w:rsidRPr="00BA11BE">
        <w:t xml:space="preserve">, Wang </w:t>
      </w:r>
      <w:r>
        <w:t>M</w:t>
      </w:r>
      <w:r w:rsidRPr="00BA11BE">
        <w:t xml:space="preserve">, Zhou </w:t>
      </w:r>
      <w:r>
        <w:t>W</w:t>
      </w:r>
      <w:r w:rsidRPr="00BA11BE">
        <w:t xml:space="preserve">, Wang </w:t>
      </w:r>
      <w:r>
        <w:t>X</w:t>
      </w:r>
      <w:r w:rsidRPr="00BA11BE">
        <w:t xml:space="preserve">, Chen </w:t>
      </w:r>
      <w:r>
        <w:t>S</w:t>
      </w:r>
      <w:r w:rsidRPr="00BA11BE">
        <w:t xml:space="preserve">, </w:t>
      </w:r>
      <w:r w:rsidRPr="000F4B0B">
        <w:rPr>
          <w:b/>
          <w:bCs/>
        </w:rPr>
        <w:t>Potenza MN</w:t>
      </w:r>
      <w:r w:rsidRPr="00BA11BE">
        <w:t xml:space="preserve">, Yuan </w:t>
      </w:r>
      <w:r>
        <w:t>LX</w:t>
      </w:r>
      <w:r w:rsidRPr="00BA11BE">
        <w:t>, Dong</w:t>
      </w:r>
      <w:r>
        <w:t xml:space="preserve"> GH (2023) </w:t>
      </w:r>
      <w:r w:rsidRPr="00BA11BE">
        <w:t>Disrupted network integration and segregation involving the default mode network in autism spectrum disorder</w:t>
      </w:r>
      <w:r>
        <w:t xml:space="preserve">. </w:t>
      </w:r>
      <w:r>
        <w:rPr>
          <w:i/>
          <w:iCs/>
        </w:rPr>
        <w:t xml:space="preserve">J Affect Dis </w:t>
      </w:r>
      <w:r>
        <w:rPr>
          <w:b/>
          <w:bCs/>
        </w:rPr>
        <w:t>323:</w:t>
      </w:r>
      <w:r>
        <w:t>309-319.</w:t>
      </w:r>
    </w:p>
    <w:p w14:paraId="28ABE06C" w14:textId="0C75AA28" w:rsidR="00666D30" w:rsidRPr="00666D30" w:rsidRDefault="00666D30" w:rsidP="00666D30">
      <w:pPr>
        <w:pStyle w:val="ListParagraph"/>
        <w:numPr>
          <w:ilvl w:val="0"/>
          <w:numId w:val="10"/>
        </w:numPr>
        <w:rPr>
          <w:rFonts w:eastAsiaTheme="minorHAnsi"/>
        </w:rPr>
      </w:pPr>
      <w:r w:rsidRPr="00E95277">
        <w:t>Alimoradi Z, Jafari E</w:t>
      </w:r>
      <w:r w:rsidRPr="007E5C2F">
        <w:t xml:space="preserve">, </w:t>
      </w:r>
      <w:r w:rsidRPr="00E95277">
        <w:t>Lin CY, Rajabi R</w:t>
      </w:r>
      <w:r w:rsidRPr="007E5C2F">
        <w:t xml:space="preserve">, </w:t>
      </w:r>
      <w:r w:rsidRPr="00E95277">
        <w:t>Marznaki ZH, Soodmand M</w:t>
      </w:r>
      <w:r w:rsidRPr="007E5C2F">
        <w:t xml:space="preserve">, </w:t>
      </w:r>
      <w:r w:rsidRPr="00666D30">
        <w:rPr>
          <w:b/>
        </w:rPr>
        <w:t>Potenza MN</w:t>
      </w:r>
      <w:r w:rsidRPr="00E95277">
        <w:t xml:space="preserve">, </w:t>
      </w:r>
      <w:r w:rsidRPr="007E5C2F">
        <w:t>Pakpour</w:t>
      </w:r>
      <w:r>
        <w:t xml:space="preserve"> AH</w:t>
      </w:r>
      <w:r w:rsidRPr="007E5C2F">
        <w:t xml:space="preserve"> (</w:t>
      </w:r>
      <w:r>
        <w:t>2023</w:t>
      </w:r>
      <w:r w:rsidRPr="007E5C2F">
        <w:t>)</w:t>
      </w:r>
      <w:r w:rsidRPr="00E95277">
        <w:t xml:space="preserve"> Estimation of moral distress among nurses: A systematic review and meta-analysis</w:t>
      </w:r>
      <w:r>
        <w:t>.</w:t>
      </w:r>
      <w:r w:rsidRPr="00666D30">
        <w:rPr>
          <w:i/>
        </w:rPr>
        <w:t xml:space="preserve"> Nursing Ethics </w:t>
      </w:r>
      <w:r w:rsidRPr="00666D30">
        <w:rPr>
          <w:b/>
          <w:bCs/>
          <w:iCs/>
        </w:rPr>
        <w:t>30(3):</w:t>
      </w:r>
      <w:r w:rsidRPr="00666D30">
        <w:rPr>
          <w:iCs/>
        </w:rPr>
        <w:t>334-357.</w:t>
      </w:r>
    </w:p>
    <w:p w14:paraId="0A968154" w14:textId="77777777" w:rsidR="00666D30" w:rsidRPr="00346377" w:rsidRDefault="00666D30" w:rsidP="00666D30">
      <w:pPr>
        <w:pStyle w:val="ListParagraph"/>
        <w:numPr>
          <w:ilvl w:val="0"/>
          <w:numId w:val="10"/>
        </w:numPr>
      </w:pPr>
      <w:r w:rsidRPr="005A7216">
        <w:t>Koly</w:t>
      </w:r>
      <w:r>
        <w:t xml:space="preserve"> KN</w:t>
      </w:r>
      <w:r w:rsidRPr="005A7216">
        <w:t>, Islam</w:t>
      </w:r>
      <w:r>
        <w:t xml:space="preserve"> MS</w:t>
      </w:r>
      <w:r w:rsidRPr="005A7216">
        <w:t xml:space="preserve">, </w:t>
      </w:r>
      <w:r w:rsidRPr="005A7216">
        <w:rPr>
          <w:b/>
        </w:rPr>
        <w:t>Potenza MN</w:t>
      </w:r>
      <w:r w:rsidRPr="005A7216">
        <w:t xml:space="preserve">, </w:t>
      </w:r>
      <w:r w:rsidRPr="00346377">
        <w:t xml:space="preserve">Mahumud RA, Islam MS, Uddin MS, Sarwar MAH, Begum F, Reidpath DD (2023) Psychosocial health of school-going adolescents during the COVID-19 pandemic: Findings from a nationwide survey in Bangladesh. </w:t>
      </w:r>
      <w:r w:rsidRPr="00346377">
        <w:rPr>
          <w:i/>
          <w:iCs/>
        </w:rPr>
        <w:t xml:space="preserve">Global Mental Health </w:t>
      </w:r>
      <w:r w:rsidRPr="00346377">
        <w:rPr>
          <w:b/>
          <w:bCs/>
        </w:rPr>
        <w:t>18(3):</w:t>
      </w:r>
      <w:r w:rsidRPr="00346377">
        <w:t>e0283374.</w:t>
      </w:r>
    </w:p>
    <w:p w14:paraId="78DB1C62" w14:textId="77777777" w:rsidR="00666D30" w:rsidRPr="00346377" w:rsidRDefault="00666D30" w:rsidP="00666D30">
      <w:pPr>
        <w:pStyle w:val="ListParagraph"/>
        <w:numPr>
          <w:ilvl w:val="0"/>
          <w:numId w:val="10"/>
        </w:numPr>
        <w:jc w:val="both"/>
        <w:rPr>
          <w:bCs/>
          <w:i/>
          <w:iCs/>
        </w:rPr>
      </w:pPr>
      <w:r w:rsidRPr="00346377">
        <w:rPr>
          <w:bCs/>
        </w:rPr>
        <w:t xml:space="preserve">Antons S, Yip SW, Lacadie CM, Dadashkarimi J, Scheinost D, Brand M, </w:t>
      </w:r>
      <w:r w:rsidRPr="00346377">
        <w:rPr>
          <w:b/>
        </w:rPr>
        <w:t>Potenza MN</w:t>
      </w:r>
      <w:r w:rsidRPr="00346377">
        <w:rPr>
          <w:bCs/>
        </w:rPr>
        <w:t xml:space="preserve"> (2023) Connectome-based prediction of craving in gambling disorder and cocaine use disorder. </w:t>
      </w:r>
      <w:r w:rsidRPr="00346377">
        <w:rPr>
          <w:bCs/>
          <w:i/>
          <w:iCs/>
        </w:rPr>
        <w:t xml:space="preserve">Dialog Clin Neurosci </w:t>
      </w:r>
      <w:r w:rsidRPr="00346377">
        <w:rPr>
          <w:b/>
        </w:rPr>
        <w:t>25(1):</w:t>
      </w:r>
      <w:r w:rsidRPr="00346377">
        <w:rPr>
          <w:bCs/>
        </w:rPr>
        <w:t>33-42.</w:t>
      </w:r>
    </w:p>
    <w:p w14:paraId="69100453" w14:textId="77777777" w:rsidR="00666D30" w:rsidRPr="00346377" w:rsidRDefault="00666D30" w:rsidP="00666D30">
      <w:pPr>
        <w:pStyle w:val="ListParagraph"/>
        <w:numPr>
          <w:ilvl w:val="0"/>
          <w:numId w:val="10"/>
        </w:numPr>
      </w:pPr>
      <w:r w:rsidRPr="00346377">
        <w:t xml:space="preserve">Alimoradi Z, Sallam M, Jafari E, </w:t>
      </w:r>
      <w:r w:rsidRPr="00346377">
        <w:rPr>
          <w:b/>
          <w:bCs/>
        </w:rPr>
        <w:t>Potenza MN</w:t>
      </w:r>
      <w:r w:rsidRPr="00346377">
        <w:t xml:space="preserve">, Pakpour AH (2023) Prevalence of COVID-19 vaccine acceptance among migrant and refugee groups: A systematic review and meta-analysis. </w:t>
      </w:r>
      <w:r w:rsidRPr="00346377">
        <w:rPr>
          <w:i/>
          <w:iCs/>
        </w:rPr>
        <w:t xml:space="preserve">Vaccine X </w:t>
      </w:r>
      <w:r w:rsidRPr="00346377">
        <w:rPr>
          <w:b/>
          <w:bCs/>
        </w:rPr>
        <w:t>14:</w:t>
      </w:r>
      <w:r w:rsidRPr="00346377">
        <w:t>100308.</w:t>
      </w:r>
    </w:p>
    <w:p w14:paraId="5D6488A5" w14:textId="77777777" w:rsidR="00346377" w:rsidRPr="00346377" w:rsidRDefault="00346377" w:rsidP="00346377">
      <w:pPr>
        <w:pStyle w:val="ListParagraph"/>
        <w:numPr>
          <w:ilvl w:val="0"/>
          <w:numId w:val="10"/>
        </w:numPr>
        <w:rPr>
          <w:i/>
        </w:rPr>
      </w:pPr>
      <w:r w:rsidRPr="00346377">
        <w:rPr>
          <w:color w:val="000000"/>
        </w:rPr>
        <w:t>Granero R, Baenas I, Fernández-Aranda</w:t>
      </w:r>
      <w:r w:rsidRPr="00346377">
        <w:rPr>
          <w:color w:val="000000"/>
          <w:vertAlign w:val="superscript"/>
        </w:rPr>
        <w:t xml:space="preserve"> </w:t>
      </w:r>
      <w:r w:rsidRPr="00346377">
        <w:rPr>
          <w:color w:val="000000"/>
        </w:rPr>
        <w:t>F, Duran</w:t>
      </w:r>
      <w:r w:rsidRPr="00346377">
        <w:rPr>
          <w:color w:val="000000"/>
          <w:vertAlign w:val="superscript"/>
        </w:rPr>
        <w:t xml:space="preserve"> </w:t>
      </w:r>
      <w:r w:rsidRPr="00346377">
        <w:rPr>
          <w:color w:val="000000"/>
        </w:rPr>
        <w:t>J, Lanuza-Masdeu</w:t>
      </w:r>
      <w:r w:rsidRPr="00346377">
        <w:rPr>
          <w:color w:val="000000"/>
          <w:vertAlign w:val="superscript"/>
        </w:rPr>
        <w:t xml:space="preserve"> </w:t>
      </w:r>
      <w:r w:rsidRPr="00346377">
        <w:rPr>
          <w:color w:val="000000"/>
        </w:rPr>
        <w:t>J, Mayordomo</w:t>
      </w:r>
      <w:r w:rsidRPr="00346377">
        <w:rPr>
          <w:color w:val="000000"/>
          <w:vertAlign w:val="superscript"/>
        </w:rPr>
        <w:t xml:space="preserve"> </w:t>
      </w:r>
      <w:r w:rsidRPr="00346377">
        <w:rPr>
          <w:color w:val="000000"/>
        </w:rPr>
        <w:t xml:space="preserve">C, </w:t>
      </w:r>
      <w:r w:rsidRPr="00346377">
        <w:rPr>
          <w:b/>
          <w:bCs/>
          <w:color w:val="000000"/>
        </w:rPr>
        <w:t>Potenza</w:t>
      </w:r>
      <w:r w:rsidRPr="00346377">
        <w:rPr>
          <w:b/>
          <w:bCs/>
          <w:color w:val="000000"/>
          <w:vertAlign w:val="superscript"/>
        </w:rPr>
        <w:t xml:space="preserve"> </w:t>
      </w:r>
      <w:r w:rsidRPr="00346377">
        <w:rPr>
          <w:b/>
          <w:bCs/>
          <w:color w:val="000000"/>
        </w:rPr>
        <w:t>MN</w:t>
      </w:r>
      <w:r w:rsidRPr="00346377">
        <w:rPr>
          <w:color w:val="000000"/>
        </w:rPr>
        <w:t>, Quintana A, Leyva C, Rodríguez-Ruiz F, Menchón JM, Jiménez-Murcia S (2023) COVID-19, Health Habits, and Addictive Behaviours in the General Population</w:t>
      </w:r>
      <w:r w:rsidRPr="00346377">
        <w:t xml:space="preserve">. </w:t>
      </w:r>
      <w:r w:rsidRPr="00346377">
        <w:rPr>
          <w:i/>
          <w:iCs/>
        </w:rPr>
        <w:t xml:space="preserve">Addicta </w:t>
      </w:r>
      <w:r w:rsidRPr="00346377">
        <w:rPr>
          <w:b/>
          <w:bCs/>
        </w:rPr>
        <w:t>10:</w:t>
      </w:r>
      <w:r w:rsidRPr="00346377">
        <w:t>67-74.</w:t>
      </w:r>
    </w:p>
    <w:p w14:paraId="0DAADE22" w14:textId="77777777" w:rsidR="00571ABD" w:rsidRPr="00666D30" w:rsidRDefault="00571ABD" w:rsidP="00571ABD">
      <w:pPr>
        <w:pStyle w:val="ListParagraph"/>
        <w:numPr>
          <w:ilvl w:val="0"/>
          <w:numId w:val="10"/>
        </w:numPr>
        <w:rPr>
          <w:rFonts w:eastAsiaTheme="minorHAnsi"/>
        </w:rPr>
      </w:pPr>
      <w:r w:rsidRPr="00C22B49">
        <w:rPr>
          <w:rFonts w:eastAsiaTheme="minorHAnsi"/>
        </w:rPr>
        <w:t xml:space="preserve">Garrison KA, </w:t>
      </w:r>
      <w:r w:rsidRPr="00AC095D">
        <w:rPr>
          <w:rFonts w:eastAsiaTheme="minorHAnsi"/>
        </w:rPr>
        <w:t xml:space="preserve">Sinha R, </w:t>
      </w:r>
      <w:r w:rsidRPr="00AC095D">
        <w:rPr>
          <w:rFonts w:eastAsiaTheme="minorHAnsi"/>
          <w:b/>
        </w:rPr>
        <w:t>Potenza MN</w:t>
      </w:r>
      <w:r w:rsidRPr="00AC095D">
        <w:rPr>
          <w:rFonts w:eastAsiaTheme="minorHAnsi"/>
        </w:rPr>
        <w:t>, Gao S, Liang Q, Lacadie C, Scheinost D (</w:t>
      </w:r>
      <w:r>
        <w:rPr>
          <w:rFonts w:eastAsiaTheme="minorHAnsi"/>
        </w:rPr>
        <w:t>2023</w:t>
      </w:r>
      <w:r w:rsidRPr="00AC095D">
        <w:rPr>
          <w:rFonts w:eastAsiaTheme="minorHAnsi"/>
        </w:rPr>
        <w:t xml:space="preserve">) Transdiagnostic, connectome-based prediction of craving. </w:t>
      </w:r>
      <w:r w:rsidRPr="00AC095D">
        <w:rPr>
          <w:rFonts w:eastAsiaTheme="minorHAnsi"/>
          <w:i/>
        </w:rPr>
        <w:t>Am J Psychiatry</w:t>
      </w:r>
      <w:r>
        <w:rPr>
          <w:rFonts w:eastAsiaTheme="minorHAnsi"/>
          <w:i/>
        </w:rPr>
        <w:t xml:space="preserve"> </w:t>
      </w:r>
      <w:r w:rsidRPr="00571ABD">
        <w:rPr>
          <w:rFonts w:eastAsiaTheme="minorHAnsi"/>
          <w:b/>
          <w:bCs/>
          <w:iCs/>
        </w:rPr>
        <w:t>180(6):</w:t>
      </w:r>
      <w:r w:rsidRPr="00571ABD">
        <w:rPr>
          <w:rFonts w:eastAsiaTheme="minorHAnsi"/>
          <w:iCs/>
        </w:rPr>
        <w:t>445-453</w:t>
      </w:r>
      <w:r>
        <w:rPr>
          <w:rFonts w:eastAsiaTheme="minorHAnsi"/>
          <w:iCs/>
        </w:rPr>
        <w:t>.</w:t>
      </w:r>
    </w:p>
    <w:p w14:paraId="1168E1BD" w14:textId="77777777" w:rsidR="0006332B" w:rsidRDefault="0006332B" w:rsidP="0006332B">
      <w:pPr>
        <w:pStyle w:val="ListParagraph"/>
        <w:numPr>
          <w:ilvl w:val="0"/>
          <w:numId w:val="10"/>
        </w:numPr>
        <w:ind w:left="446" w:hanging="446"/>
      </w:pPr>
      <w:r w:rsidRPr="00E44DE8">
        <w:rPr>
          <w:lang w:bidi="ar"/>
        </w:rPr>
        <w:t>Bőthe B, Koós M, Nagy L, Kraus SW, Demetrovics</w:t>
      </w:r>
      <w:r>
        <w:rPr>
          <w:lang w:bidi="ar"/>
        </w:rPr>
        <w:t xml:space="preserve"> </w:t>
      </w:r>
      <w:r w:rsidRPr="00E44DE8">
        <w:rPr>
          <w:lang w:bidi="ar"/>
        </w:rPr>
        <w:t xml:space="preserve">Z, </w:t>
      </w:r>
      <w:r w:rsidRPr="00E44DE8">
        <w:rPr>
          <w:b/>
          <w:bCs/>
          <w:lang w:bidi="ar"/>
        </w:rPr>
        <w:t>Potenza MN,</w:t>
      </w:r>
      <w:r w:rsidRPr="00E44DE8">
        <w:rPr>
          <w:lang w:bidi="ar"/>
        </w:rPr>
        <w:t xml:space="preserve"> </w:t>
      </w:r>
      <w:r w:rsidRPr="00AA180E">
        <w:rPr>
          <w:lang w:bidi="ar"/>
        </w:rPr>
        <w:t xml:space="preserve">Ballester-Arnal R, Batthyány D, Bergeron S, Billieux J, Briken P, </w:t>
      </w:r>
      <w:r w:rsidRPr="00930890">
        <w:t>Burkauskas</w:t>
      </w:r>
      <w:r>
        <w:t xml:space="preserve"> J,</w:t>
      </w:r>
      <w:r w:rsidRPr="00AA180E">
        <w:rPr>
          <w:lang w:bidi="ar"/>
        </w:rPr>
        <w:t xml:space="preserve"> Cárdenas-López G, Carvalho J, Castro-Calvo J, Chen L, Ciocca G, Corazza O, Csako R, Fernandez D, Fernandez E, Fujiwara H, Fuss J, Gabrhelík R, Gewirtz-Meydan A, Gjoneska B, Gola M, Grubbs J, Hashim H, Islam MS, Ismail M, Jiménez-Martínez M, Jurin T, Kalina O, Klein V, Költő A, Lee SK, Lewczuk K, Lochner C, López-Alvarado S, Lukavská K, Mayta-Tristán P, Milea I, Miller D, Orosová O, </w:t>
      </w:r>
      <w:dir w:val="ltr">
        <w:r w:rsidRPr="00AA180E">
          <w:rPr>
            <w:lang w:bidi="ar"/>
          </w:rPr>
          <w:t>Orosz G, Ponce F, Quintana G, Quintero Garzola G, Ramos-Diaz J, Rigaud K, Rousseau A, De Tubino Scanavino M, Schulmeyer M, Sharan P, Shibata M, Shoib S, Sigre-Leirós V, Sniewski L, Spasovski O, Steibliene V, Stein D, Strizek J, Štulhofer A, Ünsal B, Van Hout MC,</w:t>
        </w:r>
        <w:r w:rsidRPr="00E44DE8">
          <w:rPr>
            <w:lang w:bidi="ar"/>
          </w:rPr>
          <w:t>Vaillancourt-Morel M-P (</w:t>
        </w:r>
        <w:r>
          <w:rPr>
            <w:lang w:bidi="ar"/>
          </w:rPr>
          <w:t>2023</w:t>
        </w:r>
        <w:r w:rsidRPr="00E44DE8">
          <w:rPr>
            <w:lang w:bidi="ar"/>
          </w:rPr>
          <w:t xml:space="preserve">). Compulsive sexual behavior disorder in 42 countries: Insights from the International Sex Survey and introduction of standardized assessment tools. </w:t>
        </w:r>
        <w:r w:rsidRPr="00E44DE8">
          <w:rPr>
            <w:i/>
            <w:iCs/>
            <w:lang w:bidi="ar"/>
          </w:rPr>
          <w:t xml:space="preserve">Journal of Behavioral Addictions </w:t>
        </w:r>
        <w:r>
          <w:t>‬</w:t>
        </w:r>
        <w:r>
          <w:t>‬</w:t>
        </w:r>
        <w:r>
          <w:rPr>
            <w:b/>
            <w:bCs/>
          </w:rPr>
          <w:t>12(2):</w:t>
        </w:r>
        <w:r>
          <w:t>397-403.</w:t>
        </w:r>
        <w:r w:rsidR="00476D80">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913032">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AC048A">
          <w:t>‬</w:t>
        </w:r>
        <w:r>
          <w:t>‬</w:t>
        </w:r>
        <w:r>
          <w:t>‬</w:t>
        </w:r>
        <w:r w:rsidR="00000000">
          <w:t>‬</w:t>
        </w:r>
      </w:dir>
    </w:p>
    <w:p w14:paraId="7B7E501E" w14:textId="77777777" w:rsidR="00314F1D" w:rsidRDefault="00314F1D" w:rsidP="00314F1D">
      <w:pPr>
        <w:pStyle w:val="ListParagraph"/>
        <w:numPr>
          <w:ilvl w:val="0"/>
          <w:numId w:val="10"/>
        </w:numPr>
      </w:pPr>
      <w:r>
        <w:lastRenderedPageBreak/>
        <w:t xml:space="preserve">Stefanovics EA, </w:t>
      </w:r>
      <w:r w:rsidRPr="00594796">
        <w:rPr>
          <w:b/>
          <w:bCs/>
        </w:rPr>
        <w:t>Potenza MN</w:t>
      </w:r>
      <w:r>
        <w:t xml:space="preserve">, Szymkowiak D, Tsai J (2023) Chronically homeless veterans with gambling disorder: epidemiology, clinical correlates, and history of victimization. </w:t>
      </w:r>
      <w:r>
        <w:rPr>
          <w:i/>
          <w:iCs/>
        </w:rPr>
        <w:t xml:space="preserve">J Psychiatr Res </w:t>
      </w:r>
      <w:r>
        <w:rPr>
          <w:b/>
          <w:bCs/>
        </w:rPr>
        <w:t>164:</w:t>
      </w:r>
      <w:r>
        <w:t>118-124.</w:t>
      </w:r>
    </w:p>
    <w:p w14:paraId="0DED5AA8" w14:textId="77777777" w:rsidR="00314F1D" w:rsidRDefault="00314F1D" w:rsidP="00314F1D">
      <w:pPr>
        <w:pStyle w:val="ListParagraph"/>
        <w:numPr>
          <w:ilvl w:val="0"/>
          <w:numId w:val="10"/>
        </w:numPr>
        <w:tabs>
          <w:tab w:val="left" w:pos="5220"/>
        </w:tabs>
        <w:ind w:left="446" w:hanging="446"/>
      </w:pPr>
      <w:r w:rsidRPr="00F55302">
        <w:t>Koohsari</w:t>
      </w:r>
      <w:r>
        <w:t xml:space="preserve"> S</w:t>
      </w:r>
      <w:r w:rsidRPr="00F55302">
        <w:t>, Sadabad</w:t>
      </w:r>
      <w:r>
        <w:t xml:space="preserve"> FE</w:t>
      </w:r>
      <w:r w:rsidRPr="00F55302">
        <w:t>, Pittman</w:t>
      </w:r>
      <w:r>
        <w:t xml:space="preserve"> B</w:t>
      </w:r>
      <w:r w:rsidRPr="00F55302">
        <w:t>, Gallezot</w:t>
      </w:r>
      <w:r>
        <w:t xml:space="preserve"> JD</w:t>
      </w:r>
      <w:r w:rsidRPr="00F55302">
        <w:t>, Carson</w:t>
      </w:r>
      <w:r>
        <w:t xml:space="preserve"> RE</w:t>
      </w:r>
      <w:r w:rsidRPr="00F55302">
        <w:t>, van Dyck</w:t>
      </w:r>
      <w:r>
        <w:t xml:space="preserve"> CH</w:t>
      </w:r>
      <w:r w:rsidRPr="00F55302">
        <w:t>, Li</w:t>
      </w:r>
      <w:r>
        <w:t xml:space="preserve"> CSR</w:t>
      </w:r>
      <w:r w:rsidRPr="00F55302">
        <w:t xml:space="preserve">, </w:t>
      </w:r>
      <w:r w:rsidRPr="00F55302">
        <w:rPr>
          <w:b/>
          <w:bCs/>
        </w:rPr>
        <w:t>Potenza MN</w:t>
      </w:r>
      <w:r w:rsidRPr="00F55302">
        <w:t>, Matuskey</w:t>
      </w:r>
      <w:r>
        <w:t xml:space="preserve"> D (2023) </w:t>
      </w:r>
      <w:r w:rsidRPr="00F55302">
        <w:t xml:space="preserve">Relationships </w:t>
      </w:r>
      <w:r w:rsidRPr="003257CE">
        <w:t>of in vivo brain norepinephrine transporter and age, BMI, and gender</w:t>
      </w:r>
      <w:r>
        <w:t xml:space="preserve">. </w:t>
      </w:r>
      <w:r>
        <w:rPr>
          <w:i/>
          <w:iCs/>
        </w:rPr>
        <w:t xml:space="preserve">Synapse </w:t>
      </w:r>
      <w:r w:rsidRPr="00314F1D">
        <w:t>e22279</w:t>
      </w:r>
      <w:r>
        <w:t>.</w:t>
      </w:r>
    </w:p>
    <w:p w14:paraId="04977138" w14:textId="77777777" w:rsidR="00314F1D" w:rsidRDefault="00314F1D" w:rsidP="00314F1D">
      <w:pPr>
        <w:pStyle w:val="ListParagraph"/>
        <w:numPr>
          <w:ilvl w:val="0"/>
          <w:numId w:val="10"/>
        </w:numPr>
      </w:pPr>
      <w:r w:rsidRPr="00F9604D">
        <w:t>Geng</w:t>
      </w:r>
      <w:r>
        <w:t xml:space="preserve"> X</w:t>
      </w:r>
      <w:r w:rsidRPr="00F9604D">
        <w:t>, Zhang</w:t>
      </w:r>
      <w:r>
        <w:t xml:space="preserve"> J</w:t>
      </w:r>
      <w:r w:rsidRPr="00F9604D">
        <w:t>, Liu</w:t>
      </w:r>
      <w:r>
        <w:t xml:space="preserve"> Y</w:t>
      </w:r>
      <w:r w:rsidRPr="00F9604D">
        <w:t>, Xu</w:t>
      </w:r>
      <w:r>
        <w:t xml:space="preserve"> L</w:t>
      </w:r>
      <w:r w:rsidRPr="00F9604D">
        <w:t>, Han</w:t>
      </w:r>
      <w:r>
        <w:t xml:space="preserve"> Y</w:t>
      </w:r>
      <w:r w:rsidRPr="00F9604D">
        <w:t xml:space="preserve">, </w:t>
      </w:r>
      <w:r w:rsidRPr="00F9604D">
        <w:rPr>
          <w:b/>
          <w:bCs/>
        </w:rPr>
        <w:t>Potenza MN</w:t>
      </w:r>
      <w:r w:rsidRPr="00F9604D">
        <w:t>, Zhang</w:t>
      </w:r>
      <w:r>
        <w:t xml:space="preserve"> JT (2023) </w:t>
      </w:r>
      <w:r w:rsidRPr="00F9604D">
        <w:t>Problematic Use of the Internet among Adolescents: A Four-Wave Longitudinal Study of Trajectories, Predictors and Outcomes</w:t>
      </w:r>
      <w:r>
        <w:t xml:space="preserve">. </w:t>
      </w:r>
      <w:r>
        <w:rPr>
          <w:i/>
          <w:iCs/>
        </w:rPr>
        <w:t xml:space="preserve">J Behav Addiction </w:t>
      </w:r>
      <w:r>
        <w:rPr>
          <w:b/>
          <w:bCs/>
        </w:rPr>
        <w:t>12(2):</w:t>
      </w:r>
      <w:r>
        <w:t>435-447.</w:t>
      </w:r>
    </w:p>
    <w:p w14:paraId="6904E3CE" w14:textId="77777777" w:rsidR="00537376" w:rsidRDefault="00537376" w:rsidP="00537376">
      <w:pPr>
        <w:pStyle w:val="ListParagraph"/>
        <w:numPr>
          <w:ilvl w:val="0"/>
          <w:numId w:val="10"/>
        </w:numPr>
        <w:rPr>
          <w:rFonts w:eastAsiaTheme="minorHAnsi"/>
        </w:rPr>
      </w:pPr>
      <w:r w:rsidRPr="00E013AD">
        <w:rPr>
          <w:rFonts w:eastAsiaTheme="minorHAnsi"/>
        </w:rPr>
        <w:t>Wu</w:t>
      </w:r>
      <w:r>
        <w:rPr>
          <w:rFonts w:eastAsiaTheme="minorHAnsi"/>
        </w:rPr>
        <w:t xml:space="preserve"> TY</w:t>
      </w:r>
      <w:r w:rsidRPr="00E013AD">
        <w:rPr>
          <w:rFonts w:eastAsiaTheme="minorHAnsi"/>
        </w:rPr>
        <w:t>, Chen</w:t>
      </w:r>
      <w:r>
        <w:rPr>
          <w:rFonts w:eastAsiaTheme="minorHAnsi"/>
        </w:rPr>
        <w:t xml:space="preserve"> JS</w:t>
      </w:r>
      <w:r w:rsidRPr="00E013AD">
        <w:rPr>
          <w:rFonts w:eastAsiaTheme="minorHAnsi"/>
        </w:rPr>
        <w:t>, Kamolthip</w:t>
      </w:r>
      <w:r>
        <w:rPr>
          <w:rFonts w:eastAsiaTheme="minorHAnsi"/>
        </w:rPr>
        <w:t xml:space="preserve"> R</w:t>
      </w:r>
      <w:r w:rsidRPr="00E013AD">
        <w:rPr>
          <w:rFonts w:eastAsiaTheme="minorHAnsi"/>
        </w:rPr>
        <w:t>, Kukreti</w:t>
      </w:r>
      <w:r>
        <w:rPr>
          <w:rFonts w:eastAsiaTheme="minorHAnsi"/>
        </w:rPr>
        <w:t xml:space="preserve"> S</w:t>
      </w:r>
      <w:r w:rsidRPr="00E013AD">
        <w:rPr>
          <w:rFonts w:eastAsiaTheme="minorHAnsi"/>
        </w:rPr>
        <w:t>, Strong</w:t>
      </w:r>
      <w:r>
        <w:rPr>
          <w:rFonts w:eastAsiaTheme="minorHAnsi"/>
        </w:rPr>
        <w:t xml:space="preserve"> C</w:t>
      </w:r>
      <w:r w:rsidRPr="00E013AD">
        <w:rPr>
          <w:rFonts w:eastAsiaTheme="minorHAnsi"/>
        </w:rPr>
        <w:t>, Pontes</w:t>
      </w:r>
      <w:r>
        <w:rPr>
          <w:rFonts w:eastAsiaTheme="minorHAnsi"/>
        </w:rPr>
        <w:t xml:space="preserve"> HM</w:t>
      </w:r>
      <w:r w:rsidRPr="00E013AD">
        <w:rPr>
          <w:rFonts w:eastAsiaTheme="minorHAnsi"/>
        </w:rPr>
        <w:t>, Lin</w:t>
      </w:r>
      <w:r>
        <w:rPr>
          <w:rFonts w:eastAsiaTheme="minorHAnsi"/>
        </w:rPr>
        <w:t xml:space="preserve"> IC</w:t>
      </w:r>
      <w:r w:rsidRPr="00E013AD">
        <w:rPr>
          <w:rFonts w:eastAsiaTheme="minorHAnsi"/>
        </w:rPr>
        <w:t>, Lin</w:t>
      </w:r>
      <w:r>
        <w:rPr>
          <w:rFonts w:eastAsiaTheme="minorHAnsi"/>
        </w:rPr>
        <w:t xml:space="preserve"> CY</w:t>
      </w:r>
      <w:r w:rsidRPr="00E013AD">
        <w:rPr>
          <w:rFonts w:eastAsiaTheme="minorHAnsi"/>
        </w:rPr>
        <w:t xml:space="preserve">, </w:t>
      </w:r>
      <w:r w:rsidRPr="00E013AD">
        <w:rPr>
          <w:rFonts w:eastAsiaTheme="minorHAnsi"/>
          <w:b/>
          <w:bCs/>
        </w:rPr>
        <w:t>Potenza MN,</w:t>
      </w:r>
      <w:r w:rsidRPr="00E013AD">
        <w:rPr>
          <w:rFonts w:eastAsiaTheme="minorHAnsi"/>
        </w:rPr>
        <w:t xml:space="preserve"> Pakpour</w:t>
      </w:r>
      <w:r>
        <w:rPr>
          <w:rFonts w:eastAsiaTheme="minorHAnsi"/>
        </w:rPr>
        <w:t xml:space="preserve"> AH</w:t>
      </w:r>
      <w:r w:rsidRPr="00E013AD">
        <w:rPr>
          <w:rFonts w:eastAsiaTheme="minorHAnsi"/>
        </w:rPr>
        <w:t xml:space="preserve"> </w:t>
      </w:r>
      <w:r>
        <w:rPr>
          <w:rFonts w:eastAsiaTheme="minorHAnsi"/>
        </w:rPr>
        <w:t xml:space="preserve">(2023) </w:t>
      </w:r>
      <w:r w:rsidRPr="00E013AD">
        <w:rPr>
          <w:rFonts w:eastAsiaTheme="minorHAnsi"/>
        </w:rPr>
        <w:t>Translation and validation of the Gaming Disorder Test and Gaming Disorder Scale for Adolescence into Chinese for Taiwanese Young Adults</w:t>
      </w:r>
      <w:r>
        <w:rPr>
          <w:rFonts w:eastAsiaTheme="minorHAnsi"/>
        </w:rPr>
        <w:t>.</w:t>
      </w:r>
      <w:r w:rsidRPr="00E013AD">
        <w:rPr>
          <w:rFonts w:eastAsiaTheme="minorHAnsi"/>
        </w:rPr>
        <w:t xml:space="preserve"> </w:t>
      </w:r>
      <w:r>
        <w:rPr>
          <w:rFonts w:eastAsiaTheme="minorHAnsi"/>
          <w:i/>
          <w:iCs/>
        </w:rPr>
        <w:t xml:space="preserve">Comprehensive Psychiatry </w:t>
      </w:r>
      <w:r w:rsidRPr="00537376">
        <w:rPr>
          <w:rFonts w:eastAsiaTheme="minorHAnsi"/>
          <w:b/>
          <w:bCs/>
        </w:rPr>
        <w:t>124:</w:t>
      </w:r>
      <w:r w:rsidRPr="00537376">
        <w:rPr>
          <w:rFonts w:eastAsiaTheme="minorHAnsi"/>
        </w:rPr>
        <w:t>152396</w:t>
      </w:r>
      <w:r>
        <w:rPr>
          <w:rFonts w:eastAsiaTheme="minorHAnsi"/>
        </w:rPr>
        <w:t>.</w:t>
      </w:r>
    </w:p>
    <w:p w14:paraId="59B18D77" w14:textId="77777777" w:rsidR="00BC4E2B" w:rsidRPr="00CC45C4" w:rsidRDefault="00BC4E2B" w:rsidP="00BC4E2B">
      <w:pPr>
        <w:pStyle w:val="ListParagraph"/>
        <w:numPr>
          <w:ilvl w:val="0"/>
          <w:numId w:val="10"/>
        </w:numPr>
      </w:pPr>
      <w:r>
        <w:t xml:space="preserve">Stefanovics E, </w:t>
      </w:r>
      <w:r w:rsidRPr="00564E25">
        <w:rPr>
          <w:bCs/>
        </w:rPr>
        <w:t>Gueorguieva</w:t>
      </w:r>
      <w:r w:rsidRPr="005D6480">
        <w:t xml:space="preserve"> </w:t>
      </w:r>
      <w:r>
        <w:t xml:space="preserve">R, Zhai ZW, </w:t>
      </w:r>
      <w:r w:rsidRPr="00CC45C4">
        <w:rPr>
          <w:b/>
        </w:rPr>
        <w:t>Potenza MN</w:t>
      </w:r>
      <w:r>
        <w:t xml:space="preserve"> (2023) </w:t>
      </w:r>
      <w:r w:rsidRPr="00CC45C4">
        <w:t>Gambling Participation among Connecticut Adolescents from 2007-2019: Potential Risk and Protective Factors</w:t>
      </w:r>
      <w:r>
        <w:t xml:space="preserve">. </w:t>
      </w:r>
      <w:r w:rsidRPr="00CC45C4">
        <w:rPr>
          <w:i/>
          <w:iCs/>
        </w:rPr>
        <w:t xml:space="preserve">J </w:t>
      </w:r>
      <w:r>
        <w:rPr>
          <w:i/>
          <w:iCs/>
        </w:rPr>
        <w:t xml:space="preserve">Behav Addict </w:t>
      </w:r>
      <w:r w:rsidRPr="00BC4E2B">
        <w:rPr>
          <w:b/>
          <w:bCs/>
        </w:rPr>
        <w:t>12(2):</w:t>
      </w:r>
      <w:r w:rsidRPr="00BC4E2B">
        <w:t>490-499.</w:t>
      </w:r>
    </w:p>
    <w:p w14:paraId="3787A1B7" w14:textId="193254CC" w:rsidR="00725583" w:rsidRPr="00824487" w:rsidRDefault="00725583" w:rsidP="00725583">
      <w:pPr>
        <w:pStyle w:val="ListParagraph"/>
        <w:numPr>
          <w:ilvl w:val="0"/>
          <w:numId w:val="10"/>
        </w:numPr>
        <w:autoSpaceDE w:val="0"/>
        <w:autoSpaceDN w:val="0"/>
        <w:adjustRightInd w:val="0"/>
        <w:rPr>
          <w:bCs/>
        </w:rPr>
      </w:pPr>
      <w:r w:rsidRPr="00824487">
        <w:t>Angarita</w:t>
      </w:r>
      <w:r>
        <w:t xml:space="preserve"> GA</w:t>
      </w:r>
      <w:r w:rsidRPr="00824487">
        <w:t xml:space="preserve">, Pittman </w:t>
      </w:r>
      <w:r>
        <w:t>B</w:t>
      </w:r>
      <w:r w:rsidRPr="00824487">
        <w:t>, Nararajan</w:t>
      </w:r>
      <w:r>
        <w:t xml:space="preserve"> A</w:t>
      </w:r>
      <w:r w:rsidRPr="00824487">
        <w:t>, Mayerson</w:t>
      </w:r>
      <w:r>
        <w:t xml:space="preserve"> TF</w:t>
      </w:r>
      <w:r w:rsidRPr="00824487">
        <w:t>, Parate</w:t>
      </w:r>
      <w:r>
        <w:t xml:space="preserve"> A</w:t>
      </w:r>
      <w:r w:rsidRPr="00824487">
        <w:t>, Marlin</w:t>
      </w:r>
      <w:r>
        <w:t xml:space="preserve"> B</w:t>
      </w:r>
      <w:r w:rsidRPr="00824487">
        <w:t>, Gueorguieva</w:t>
      </w:r>
      <w:r>
        <w:t xml:space="preserve"> R</w:t>
      </w:r>
      <w:r w:rsidRPr="00824487">
        <w:t xml:space="preserve">, </w:t>
      </w:r>
      <w:r w:rsidRPr="00824487">
        <w:rPr>
          <w:b/>
          <w:bCs/>
        </w:rPr>
        <w:t>Potenza MN</w:t>
      </w:r>
      <w:r w:rsidRPr="00824487">
        <w:t>, Ganesan</w:t>
      </w:r>
      <w:r>
        <w:t xml:space="preserve"> D</w:t>
      </w:r>
      <w:r w:rsidRPr="00824487">
        <w:t>, Malison</w:t>
      </w:r>
      <w:r>
        <w:t xml:space="preserve"> RT (2023) </w:t>
      </w:r>
      <w:r w:rsidRPr="00824487">
        <w:t>Discriminating cocaine use from other sympathomimetics using wearable electrocardiographic (ECG) sensors</w:t>
      </w:r>
      <w:r>
        <w:t xml:space="preserve">. </w:t>
      </w:r>
      <w:r>
        <w:rPr>
          <w:i/>
          <w:iCs/>
        </w:rPr>
        <w:t xml:space="preserve">Drug and Alcohol Dependence </w:t>
      </w:r>
      <w:r w:rsidR="000140F1">
        <w:rPr>
          <w:b/>
          <w:bCs/>
        </w:rPr>
        <w:t>250:</w:t>
      </w:r>
      <w:r w:rsidRPr="00725583">
        <w:t>110898.</w:t>
      </w:r>
    </w:p>
    <w:p w14:paraId="44A94E0A" w14:textId="77777777" w:rsidR="00F951E3" w:rsidRDefault="00F951E3" w:rsidP="00F951E3">
      <w:pPr>
        <w:pStyle w:val="ListParagraph"/>
        <w:numPr>
          <w:ilvl w:val="0"/>
          <w:numId w:val="10"/>
        </w:numPr>
        <w:rPr>
          <w:rFonts w:eastAsiaTheme="minorHAnsi"/>
        </w:rPr>
      </w:pPr>
      <w:r w:rsidRPr="00E07520">
        <w:rPr>
          <w:rFonts w:eastAsiaTheme="minorHAnsi"/>
        </w:rPr>
        <w:t>Akbari</w:t>
      </w:r>
      <w:r>
        <w:rPr>
          <w:rFonts w:eastAsiaTheme="minorHAnsi"/>
        </w:rPr>
        <w:t xml:space="preserve"> M</w:t>
      </w:r>
      <w:r w:rsidRPr="00E07520">
        <w:rPr>
          <w:rFonts w:eastAsiaTheme="minorHAnsi"/>
        </w:rPr>
        <w:t>, Bahadori</w:t>
      </w:r>
      <w:r>
        <w:rPr>
          <w:rFonts w:eastAsiaTheme="minorHAnsi"/>
        </w:rPr>
        <w:t xml:space="preserve"> MH</w:t>
      </w:r>
      <w:r w:rsidRPr="00E07520">
        <w:rPr>
          <w:rFonts w:eastAsiaTheme="minorHAnsi"/>
        </w:rPr>
        <w:t>, Khanbabaei</w:t>
      </w:r>
      <w:r>
        <w:rPr>
          <w:rFonts w:eastAsiaTheme="minorHAnsi"/>
        </w:rPr>
        <w:t xml:space="preserve"> S</w:t>
      </w:r>
      <w:r w:rsidRPr="00E07520">
        <w:rPr>
          <w:rFonts w:eastAsiaTheme="minorHAnsi"/>
        </w:rPr>
        <w:t>, Milan</w:t>
      </w:r>
      <w:r>
        <w:rPr>
          <w:rFonts w:eastAsiaTheme="minorHAnsi"/>
        </w:rPr>
        <w:t xml:space="preserve"> BB</w:t>
      </w:r>
      <w:r w:rsidRPr="00E07520">
        <w:rPr>
          <w:rFonts w:eastAsiaTheme="minorHAnsi"/>
        </w:rPr>
        <w:t>, Jamshidi</w:t>
      </w:r>
      <w:r>
        <w:rPr>
          <w:rFonts w:eastAsiaTheme="minorHAnsi"/>
        </w:rPr>
        <w:t xml:space="preserve"> S</w:t>
      </w:r>
      <w:r w:rsidRPr="00E07520">
        <w:rPr>
          <w:rFonts w:eastAsiaTheme="minorHAnsi"/>
        </w:rPr>
        <w:t xml:space="preserve">, </w:t>
      </w:r>
      <w:r w:rsidRPr="00E07520">
        <w:rPr>
          <w:rFonts w:eastAsiaTheme="minorHAnsi"/>
          <w:b/>
          <w:bCs/>
        </w:rPr>
        <w:t>Potenza MN</w:t>
      </w:r>
      <w:r w:rsidRPr="00E07520">
        <w:rPr>
          <w:rFonts w:eastAsiaTheme="minorHAnsi"/>
        </w:rPr>
        <w:t xml:space="preserve"> </w:t>
      </w:r>
      <w:r>
        <w:rPr>
          <w:rFonts w:eastAsiaTheme="minorHAnsi"/>
        </w:rPr>
        <w:t xml:space="preserve">(2023) </w:t>
      </w:r>
      <w:r w:rsidRPr="00E07520">
        <w:rPr>
          <w:rFonts w:eastAsiaTheme="minorHAnsi"/>
        </w:rPr>
        <w:t>Potential Risk and Protective Factors Related to Problematic Use of Social Media Use among Adolescents in Iran: A Latent Profile Analysis</w:t>
      </w:r>
      <w:r>
        <w:rPr>
          <w:rFonts w:eastAsiaTheme="minorHAnsi"/>
        </w:rPr>
        <w:t xml:space="preserve">. </w:t>
      </w:r>
      <w:r>
        <w:rPr>
          <w:rFonts w:eastAsiaTheme="minorHAnsi"/>
          <w:i/>
          <w:iCs/>
        </w:rPr>
        <w:t xml:space="preserve">Addict Behav </w:t>
      </w:r>
      <w:r w:rsidRPr="00BB5A45">
        <w:rPr>
          <w:rFonts w:eastAsiaTheme="minorHAnsi"/>
          <w:b/>
          <w:bCs/>
        </w:rPr>
        <w:t>146:</w:t>
      </w:r>
      <w:r w:rsidRPr="00BB5A45">
        <w:rPr>
          <w:rFonts w:eastAsiaTheme="minorHAnsi"/>
        </w:rPr>
        <w:t>107802</w:t>
      </w:r>
      <w:r>
        <w:rPr>
          <w:rFonts w:eastAsiaTheme="minorHAnsi"/>
        </w:rPr>
        <w:t>.</w:t>
      </w:r>
    </w:p>
    <w:p w14:paraId="06FDD189" w14:textId="77777777" w:rsidR="00D5707C" w:rsidRDefault="00D5707C" w:rsidP="00D5707C">
      <w:pPr>
        <w:pStyle w:val="ListParagraph"/>
        <w:numPr>
          <w:ilvl w:val="0"/>
          <w:numId w:val="10"/>
        </w:numPr>
        <w:rPr>
          <w:rFonts w:eastAsiaTheme="minorHAnsi"/>
        </w:rPr>
      </w:pPr>
      <w:r w:rsidRPr="00C715CA">
        <w:rPr>
          <w:rFonts w:eastAsiaTheme="minorHAnsi"/>
        </w:rPr>
        <w:t>Golboni</w:t>
      </w:r>
      <w:r>
        <w:rPr>
          <w:rFonts w:eastAsiaTheme="minorHAnsi"/>
        </w:rPr>
        <w:t xml:space="preserve"> F</w:t>
      </w:r>
      <w:r w:rsidRPr="00C715CA">
        <w:rPr>
          <w:rFonts w:eastAsiaTheme="minorHAnsi"/>
        </w:rPr>
        <w:t>, Alimorad</w:t>
      </w:r>
      <w:r>
        <w:rPr>
          <w:rFonts w:eastAsiaTheme="minorHAnsi"/>
        </w:rPr>
        <w:t>i Z</w:t>
      </w:r>
      <w:r w:rsidRPr="00C715CA">
        <w:rPr>
          <w:rFonts w:eastAsiaTheme="minorHAnsi"/>
        </w:rPr>
        <w:t xml:space="preserve">, </w:t>
      </w:r>
      <w:r w:rsidRPr="00A31024">
        <w:rPr>
          <w:rFonts w:eastAsiaTheme="minorHAnsi"/>
          <w:b/>
          <w:bCs/>
        </w:rPr>
        <w:t>Potenza MN</w:t>
      </w:r>
      <w:r w:rsidRPr="00C715CA">
        <w:rPr>
          <w:rFonts w:eastAsiaTheme="minorHAnsi"/>
        </w:rPr>
        <w:t>, Pakpour</w:t>
      </w:r>
      <w:r>
        <w:rPr>
          <w:rFonts w:eastAsiaTheme="minorHAnsi"/>
        </w:rPr>
        <w:t xml:space="preserve"> AH</w:t>
      </w:r>
      <w:r w:rsidRPr="00C715CA">
        <w:rPr>
          <w:rFonts w:eastAsiaTheme="minorHAnsi"/>
        </w:rPr>
        <w:t xml:space="preserve"> </w:t>
      </w:r>
      <w:r>
        <w:rPr>
          <w:rFonts w:eastAsiaTheme="minorHAnsi"/>
        </w:rPr>
        <w:t>(2023) T</w:t>
      </w:r>
      <w:r w:rsidRPr="00C715CA">
        <w:rPr>
          <w:rFonts w:eastAsiaTheme="minorHAnsi"/>
        </w:rPr>
        <w:t xml:space="preserve">he Effectiveness of an Online Family-based Cognitive Behavioral Therapy on Psychological Distress, Family Cohesion and Adaptability of Divorced Head-of-Household Women in Iran: </w:t>
      </w:r>
      <w:r>
        <w:rPr>
          <w:rFonts w:eastAsiaTheme="minorHAnsi"/>
        </w:rPr>
        <w:t>A</w:t>
      </w:r>
      <w:r w:rsidRPr="00C715CA">
        <w:rPr>
          <w:rFonts w:eastAsiaTheme="minorHAnsi"/>
        </w:rPr>
        <w:t xml:space="preserve"> Randomized Controlled Trial</w:t>
      </w:r>
      <w:r>
        <w:rPr>
          <w:rFonts w:eastAsiaTheme="minorHAnsi"/>
        </w:rPr>
        <w:t xml:space="preserve">. </w:t>
      </w:r>
      <w:r>
        <w:rPr>
          <w:rFonts w:eastAsiaTheme="minorHAnsi"/>
          <w:i/>
          <w:iCs/>
        </w:rPr>
        <w:t xml:space="preserve">Asian Journal of Psychiatry </w:t>
      </w:r>
      <w:r>
        <w:rPr>
          <w:rFonts w:eastAsiaTheme="minorHAnsi"/>
          <w:b/>
          <w:bCs/>
        </w:rPr>
        <w:t>6(3):</w:t>
      </w:r>
      <w:r w:rsidRPr="008624D2">
        <w:rPr>
          <w:rFonts w:eastAsiaTheme="minorHAnsi"/>
        </w:rPr>
        <w:t>133-140.</w:t>
      </w:r>
    </w:p>
    <w:p w14:paraId="50C6820A" w14:textId="77777777" w:rsidR="00EE02FD" w:rsidRPr="003623D6" w:rsidRDefault="00EE02FD" w:rsidP="00EE02FD">
      <w:pPr>
        <w:pStyle w:val="ListParagraph"/>
        <w:numPr>
          <w:ilvl w:val="0"/>
          <w:numId w:val="10"/>
        </w:numPr>
        <w:ind w:left="446" w:hanging="446"/>
      </w:pPr>
      <w:r>
        <w:t xml:space="preserve">Lee CT, Lin CY, Koós M, Nagy L, Kraus SW, Demetrovics Z, </w:t>
      </w:r>
      <w:r w:rsidRPr="00DA51D7">
        <w:rPr>
          <w:b/>
          <w:bCs/>
        </w:rPr>
        <w:t>Potenza MN</w:t>
      </w:r>
      <w:r>
        <w:t xml:space="preserve">, Ballester-Arnal R, Batthyány D, Bergeron S, Billieux J, </w:t>
      </w:r>
      <w:r w:rsidRPr="00930890">
        <w:t>Burkauskas</w:t>
      </w:r>
      <w:r>
        <w:t xml:space="preserve"> J, Cárdenas-López G, Carvalho J, Castro-Calvo J, Chen L, Ciocca G, Corazza O, Csako R, Fernandez DP, Fernandez EF, Fujiwara H, Fuss J, Gabrhelík R, Gewirtz-Meydan A, Gjoneska B, Gola M, Grubbs J, Hashim H, Islam MS, Ismail M, Jiménez-Martínez M, Jurin T, Kalina O, Klein V, Költő A, Lee SK, Lewczuk K, Lochner C, López-Alvarado S, Lukavská K, Mayta-Tristán P, Milea I, Miller DJ, Orosová O, </w:t>
      </w:r>
      <w:dir w:val="ltr">
        <w:r>
          <w:t xml:space="preserve">Orosz G, </w:t>
        </w:r>
        <w:r w:rsidRPr="00AD2B5F">
          <w:t>Sungkyunkwan University’s Research Team</w:t>
        </w:r>
        <w:r>
          <w:t>,</w:t>
        </w:r>
        <w:r w:rsidRPr="00AD2B5F">
          <w:t xml:space="preserve"> </w:t>
        </w:r>
        <w:r>
          <w:t xml:space="preserve">Ponce FP, Quintana GR, Quintero Garzola GC, Ramos-Diaz J, Rigaud K, Rousseau A, De Tubino Scanavino M, Schulmeyer MK, Sharan P, Shibata M, Shoib S, Sigre-Leirós V, Sniewski L, Spasovski O, Steibliene V, Stein DJ, Strizek J, Ünsal BC, Vaillancourt-Morel MP, Van Hout MC, Bőthe B (2023) </w:t>
        </w:r>
        <w:r w:rsidRPr="003623D6">
          <w:t>Eleven-item Alcohol, Smoking and Substance Involvement Screening Test (ASSIST-11): Cross-cultural psychometric evaluation across 42 countrie</w:t>
        </w:r>
        <w:r>
          <w:t xml:space="preserve">s. </w:t>
        </w:r>
        <w:r>
          <w:rPr>
            <w:i/>
            <w:iCs/>
          </w:rPr>
          <w:t>J Psychiatric Res</w:t>
        </w:r>
        <w:r>
          <w:t>‬</w:t>
        </w:r>
        <w:r>
          <w:t>‬</w:t>
        </w:r>
        <w:r>
          <w:t>‬</w:t>
        </w:r>
        <w:r>
          <w:t xml:space="preserve">‬ </w:t>
        </w:r>
        <w:r>
          <w:rPr>
            <w:b/>
            <w:bCs/>
          </w:rPr>
          <w:t>165:</w:t>
        </w:r>
        <w:r>
          <w:t>16-27.</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913032">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AC048A">
          <w:t>‬</w:t>
        </w:r>
        <w:r>
          <w:t>‬</w:t>
        </w:r>
        <w:r>
          <w:t>‬</w:t>
        </w:r>
        <w:r w:rsidR="00000000">
          <w:t>‬</w:t>
        </w:r>
      </w:dir>
    </w:p>
    <w:p w14:paraId="56B745E7" w14:textId="7DC5B1B0" w:rsidR="00337601" w:rsidRDefault="00337601" w:rsidP="00337601">
      <w:pPr>
        <w:pStyle w:val="ListParagraph"/>
        <w:numPr>
          <w:ilvl w:val="0"/>
          <w:numId w:val="10"/>
        </w:numPr>
      </w:pPr>
      <w:r w:rsidRPr="00F50C44">
        <w:t>Chang CW, Chen</w:t>
      </w:r>
      <w:r>
        <w:t xml:space="preserve"> </w:t>
      </w:r>
      <w:r w:rsidRPr="00F50C44">
        <w:t xml:space="preserve">JS, Huang SW, </w:t>
      </w:r>
      <w:r w:rsidRPr="00F50C44">
        <w:rPr>
          <w:b/>
          <w:bCs/>
        </w:rPr>
        <w:t>Potenza MN</w:t>
      </w:r>
      <w:r w:rsidRPr="00F50C44">
        <w:t xml:space="preserve">, Su JA, Chang KC, Pakpour AH, Lin CY </w:t>
      </w:r>
      <w:r>
        <w:t xml:space="preserve">(2023) </w:t>
      </w:r>
      <w:r w:rsidRPr="00F50C44">
        <w:t>Problematic smartphone use and two types of problematic use of the internet and self-stigma among people with substance use disorders</w:t>
      </w:r>
      <w:r>
        <w:t xml:space="preserve">. </w:t>
      </w:r>
      <w:r>
        <w:rPr>
          <w:i/>
          <w:iCs/>
        </w:rPr>
        <w:t>Addict Behav</w:t>
      </w:r>
      <w:r w:rsidR="00F44389">
        <w:rPr>
          <w:i/>
          <w:iCs/>
        </w:rPr>
        <w:t xml:space="preserve"> </w:t>
      </w:r>
      <w:r w:rsidR="00F44389" w:rsidRPr="00F44389">
        <w:rPr>
          <w:b/>
          <w:bCs/>
        </w:rPr>
        <w:t>1</w:t>
      </w:r>
      <w:r w:rsidR="00F44389">
        <w:rPr>
          <w:b/>
          <w:bCs/>
        </w:rPr>
        <w:t>4</w:t>
      </w:r>
      <w:r w:rsidR="00F44389" w:rsidRPr="00F44389">
        <w:rPr>
          <w:b/>
          <w:bCs/>
        </w:rPr>
        <w:t>7:</w:t>
      </w:r>
      <w:r w:rsidRPr="00337601">
        <w:t>107807.</w:t>
      </w:r>
    </w:p>
    <w:p w14:paraId="0B1E3CBB" w14:textId="77777777" w:rsidR="00B33C06" w:rsidRDefault="00B33C06" w:rsidP="00B33C06">
      <w:pPr>
        <w:pStyle w:val="ListParagraph"/>
        <w:numPr>
          <w:ilvl w:val="0"/>
          <w:numId w:val="10"/>
        </w:numPr>
        <w:jc w:val="both"/>
        <w:rPr>
          <w:bCs/>
        </w:rPr>
      </w:pPr>
      <w:r w:rsidRPr="00A43E85">
        <w:rPr>
          <w:bCs/>
        </w:rPr>
        <w:t xml:space="preserve">Chen </w:t>
      </w:r>
      <w:r>
        <w:rPr>
          <w:bCs/>
        </w:rPr>
        <w:t>L</w:t>
      </w:r>
      <w:r w:rsidRPr="00A43E85">
        <w:rPr>
          <w:bCs/>
        </w:rPr>
        <w:t xml:space="preserve">, Yang </w:t>
      </w:r>
      <w:r>
        <w:rPr>
          <w:bCs/>
        </w:rPr>
        <w:t>H,</w:t>
      </w:r>
      <w:r w:rsidRPr="00A43E85">
        <w:rPr>
          <w:bCs/>
        </w:rPr>
        <w:t xml:space="preserve"> Jiang</w:t>
      </w:r>
      <w:r>
        <w:rPr>
          <w:bCs/>
        </w:rPr>
        <w:t xml:space="preserve"> X,</w:t>
      </w:r>
      <w:r w:rsidRPr="00A43E85">
        <w:rPr>
          <w:bCs/>
        </w:rPr>
        <w:t xml:space="preserve"> Hong </w:t>
      </w:r>
      <w:r>
        <w:rPr>
          <w:bCs/>
        </w:rPr>
        <w:t>Y,</w:t>
      </w:r>
      <w:r w:rsidRPr="00A43E85">
        <w:rPr>
          <w:bCs/>
        </w:rPr>
        <w:t xml:space="preserve"> </w:t>
      </w:r>
      <w:r w:rsidRPr="00A43E85">
        <w:rPr>
          <w:b/>
        </w:rPr>
        <w:t>Potenza MN</w:t>
      </w:r>
      <w:r>
        <w:rPr>
          <w:bCs/>
        </w:rPr>
        <w:t xml:space="preserve"> (2023) </w:t>
      </w:r>
      <w:r w:rsidRPr="00FC6D44">
        <w:rPr>
          <w:bCs/>
        </w:rPr>
        <w:t xml:space="preserve">Preferences for Facial Sexual Dimorphism is Related to Frequency of Pornography Consumption </w:t>
      </w:r>
      <w:r w:rsidRPr="00FC6D44">
        <w:rPr>
          <w:rFonts w:eastAsiaTheme="minorEastAsia"/>
          <w:bCs/>
        </w:rPr>
        <w:t>among</w:t>
      </w:r>
      <w:r w:rsidRPr="00FC6D44">
        <w:rPr>
          <w:bCs/>
        </w:rPr>
        <w:t xml:space="preserve"> </w:t>
      </w:r>
      <w:r w:rsidRPr="00FC6D44">
        <w:rPr>
          <w:bCs/>
          <w:shd w:val="clear" w:color="auto" w:fill="FFFFFF"/>
        </w:rPr>
        <w:t>Heterosexual-</w:t>
      </w:r>
      <w:r w:rsidRPr="00FC6D44">
        <w:rPr>
          <w:rFonts w:eastAsia="SimSun" w:hint="eastAsia"/>
          <w:bCs/>
          <w:shd w:val="clear" w:color="auto" w:fill="FFFFFF"/>
        </w:rPr>
        <w:lastRenderedPageBreak/>
        <w:t>identifying</w:t>
      </w:r>
      <w:r w:rsidRPr="00FC6D44">
        <w:rPr>
          <w:bCs/>
          <w:shd w:val="clear" w:color="auto" w:fill="FFFFFF"/>
        </w:rPr>
        <w:t xml:space="preserve"> </w:t>
      </w:r>
      <w:r w:rsidRPr="00FC6D44">
        <w:rPr>
          <w:rFonts w:eastAsia="SimSun" w:hint="eastAsia"/>
          <w:bCs/>
          <w:shd w:val="clear" w:color="auto" w:fill="FFFFFF"/>
        </w:rPr>
        <w:t xml:space="preserve">Men </w:t>
      </w:r>
      <w:r w:rsidRPr="00FC6D44">
        <w:rPr>
          <w:bCs/>
          <w:shd w:val="clear" w:color="auto" w:fill="FFFFFF"/>
        </w:rPr>
        <w:t>and Homosexual-</w:t>
      </w:r>
      <w:r w:rsidRPr="00FC6D44">
        <w:rPr>
          <w:rFonts w:eastAsia="SimSun" w:hint="eastAsia"/>
          <w:bCs/>
          <w:shd w:val="clear" w:color="auto" w:fill="FFFFFF"/>
        </w:rPr>
        <w:t>identifying Men</w:t>
      </w:r>
      <w:r w:rsidRPr="00FC6D44">
        <w:rPr>
          <w:bCs/>
        </w:rPr>
        <w:t>: A Mediating Role of Sociosexuality</w:t>
      </w:r>
      <w:r>
        <w:rPr>
          <w:bCs/>
        </w:rPr>
        <w:t xml:space="preserve">. </w:t>
      </w:r>
      <w:r w:rsidRPr="00FC6D44">
        <w:rPr>
          <w:bCs/>
          <w:i/>
          <w:iCs/>
        </w:rPr>
        <w:t>Asian J</w:t>
      </w:r>
      <w:r>
        <w:rPr>
          <w:bCs/>
          <w:i/>
          <w:iCs/>
        </w:rPr>
        <w:t xml:space="preserve"> Soc Psychology</w:t>
      </w:r>
      <w:r>
        <w:rPr>
          <w:bCs/>
        </w:rPr>
        <w:t xml:space="preserve"> </w:t>
      </w:r>
      <w:r>
        <w:rPr>
          <w:b/>
        </w:rPr>
        <w:t>26(3):</w:t>
      </w:r>
      <w:r>
        <w:rPr>
          <w:bCs/>
        </w:rPr>
        <w:t>585-599.</w:t>
      </w:r>
    </w:p>
    <w:p w14:paraId="20AAFF8D" w14:textId="77777777" w:rsidR="00EA4F6F" w:rsidRDefault="00EA4F6F" w:rsidP="00EA4F6F">
      <w:pPr>
        <w:pStyle w:val="ListParagraph"/>
        <w:numPr>
          <w:ilvl w:val="0"/>
          <w:numId w:val="10"/>
        </w:numPr>
        <w:rPr>
          <w:lang w:bidi="en-US"/>
        </w:rPr>
      </w:pPr>
      <w:r>
        <w:rPr>
          <w:lang w:bidi="en-US"/>
        </w:rPr>
        <w:t xml:space="preserve">Song K, Zhang J, Fu Y, Zhou N, Zou B, Xu L, </w:t>
      </w:r>
      <w:r w:rsidRPr="003E1E50">
        <w:rPr>
          <w:lang w:bidi="en-US"/>
        </w:rPr>
        <w:t>Wa</w:t>
      </w:r>
      <w:r>
        <w:rPr>
          <w:lang w:bidi="en-US"/>
        </w:rPr>
        <w:t>ng Z, Li X,</w:t>
      </w:r>
      <w:r w:rsidRPr="003E1E50">
        <w:rPr>
          <w:lang w:bidi="en-US"/>
        </w:rPr>
        <w:t xml:space="preserve"> </w:t>
      </w:r>
      <w:r>
        <w:rPr>
          <w:lang w:bidi="en-US"/>
        </w:rPr>
        <w:t xml:space="preserve">Zhao Y, </w:t>
      </w:r>
      <w:r w:rsidRPr="007E5C2F">
        <w:rPr>
          <w:b/>
          <w:lang w:bidi="en-US"/>
        </w:rPr>
        <w:t>Potenza MN</w:t>
      </w:r>
      <w:r>
        <w:rPr>
          <w:lang w:bidi="en-US"/>
        </w:rPr>
        <w:t>, Fang X, Zhang JT</w:t>
      </w:r>
      <w:r w:rsidRPr="003E1E50">
        <w:rPr>
          <w:lang w:bidi="en-US"/>
        </w:rPr>
        <w:t xml:space="preserve"> </w:t>
      </w:r>
      <w:r>
        <w:rPr>
          <w:lang w:bidi="en-US"/>
        </w:rPr>
        <w:t xml:space="preserve">(2023) </w:t>
      </w:r>
      <w:r w:rsidRPr="003E1E50">
        <w:rPr>
          <w:lang w:bidi="en-US"/>
        </w:rPr>
        <w:t>Youth Screen Media Activity Patterns and Associations with Behavioral Developmental Measures and Resting-state Brain Functional Connections</w:t>
      </w:r>
      <w:r>
        <w:rPr>
          <w:lang w:bidi="en-US"/>
        </w:rPr>
        <w:t xml:space="preserve">. </w:t>
      </w:r>
      <w:r>
        <w:rPr>
          <w:i/>
          <w:lang w:bidi="en-US"/>
        </w:rPr>
        <w:t xml:space="preserve">J Am Acad Child Adol Psychiatry </w:t>
      </w:r>
      <w:r w:rsidRPr="008624D2">
        <w:rPr>
          <w:b/>
          <w:bCs/>
          <w:iCs/>
          <w:lang w:bidi="en-US"/>
        </w:rPr>
        <w:t>62(9):</w:t>
      </w:r>
      <w:r w:rsidRPr="008624D2">
        <w:rPr>
          <w:iCs/>
          <w:lang w:bidi="en-US"/>
        </w:rPr>
        <w:t>1051-1063</w:t>
      </w:r>
      <w:r>
        <w:rPr>
          <w:iCs/>
          <w:lang w:bidi="en-US"/>
        </w:rPr>
        <w:t>.</w:t>
      </w:r>
    </w:p>
    <w:p w14:paraId="6F642F20" w14:textId="77777777" w:rsidR="00CA6DC9" w:rsidRDefault="00CA6DC9" w:rsidP="00CA6DC9">
      <w:pPr>
        <w:pStyle w:val="ListParagraph"/>
        <w:numPr>
          <w:ilvl w:val="0"/>
          <w:numId w:val="10"/>
        </w:numPr>
        <w:rPr>
          <w:rFonts w:eastAsiaTheme="minorHAnsi"/>
        </w:rPr>
      </w:pPr>
      <w:r w:rsidRPr="003F03CA">
        <w:rPr>
          <w:rFonts w:eastAsiaTheme="minorHAnsi"/>
        </w:rPr>
        <w:t>Zakiniaeiz</w:t>
      </w:r>
      <w:r>
        <w:rPr>
          <w:rFonts w:eastAsiaTheme="minorHAnsi"/>
        </w:rPr>
        <w:t xml:space="preserve"> Y</w:t>
      </w:r>
      <w:r w:rsidRPr="003F03CA">
        <w:rPr>
          <w:rFonts w:eastAsiaTheme="minorHAnsi"/>
        </w:rPr>
        <w:t>, Lacadie</w:t>
      </w:r>
      <w:r>
        <w:rPr>
          <w:rFonts w:eastAsiaTheme="minorHAnsi"/>
        </w:rPr>
        <w:t xml:space="preserve"> CM</w:t>
      </w:r>
      <w:r w:rsidRPr="003F03CA">
        <w:rPr>
          <w:rFonts w:eastAsiaTheme="minorHAnsi"/>
        </w:rPr>
        <w:t>, DeVito</w:t>
      </w:r>
      <w:r>
        <w:rPr>
          <w:rFonts w:eastAsiaTheme="minorHAnsi"/>
        </w:rPr>
        <w:t xml:space="preserve"> EE</w:t>
      </w:r>
      <w:r w:rsidRPr="003F03CA">
        <w:rPr>
          <w:rFonts w:eastAsiaTheme="minorHAnsi"/>
        </w:rPr>
        <w:t xml:space="preserve">, </w:t>
      </w:r>
      <w:r>
        <w:rPr>
          <w:rFonts w:eastAsiaTheme="minorHAnsi"/>
        </w:rPr>
        <w:t xml:space="preserve">MacDonald-Gagnon G, </w:t>
      </w:r>
      <w:r>
        <w:rPr>
          <w:rFonts w:eastAsiaTheme="minorHAnsi"/>
          <w:b/>
          <w:bCs/>
        </w:rPr>
        <w:t xml:space="preserve">Potenza MN </w:t>
      </w:r>
      <w:r>
        <w:rPr>
          <w:rFonts w:eastAsiaTheme="minorHAnsi"/>
        </w:rPr>
        <w:t>(2023)</w:t>
      </w:r>
      <w:r w:rsidRPr="003F03CA">
        <w:rPr>
          <w:rFonts w:eastAsiaTheme="minorHAnsi"/>
        </w:rPr>
        <w:t xml:space="preserve"> Group and sex differences in intrinsic connectivity during fMRI Stroop in individuals with and without cocaine use disorder</w:t>
      </w:r>
      <w:r>
        <w:rPr>
          <w:rFonts w:eastAsiaTheme="minorHAnsi"/>
        </w:rPr>
        <w:t xml:space="preserve">. </w:t>
      </w:r>
      <w:r>
        <w:rPr>
          <w:rFonts w:eastAsiaTheme="minorHAnsi"/>
          <w:i/>
          <w:iCs/>
        </w:rPr>
        <w:t xml:space="preserve">Drug Alcohol Depend </w:t>
      </w:r>
      <w:r>
        <w:rPr>
          <w:rFonts w:eastAsiaTheme="minorHAnsi"/>
          <w:b/>
          <w:bCs/>
        </w:rPr>
        <w:t>251:</w:t>
      </w:r>
      <w:r w:rsidRPr="00DB0C8C">
        <w:rPr>
          <w:rFonts w:eastAsiaTheme="minorHAnsi"/>
        </w:rPr>
        <w:t>110962.</w:t>
      </w:r>
    </w:p>
    <w:p w14:paraId="5F13EA38" w14:textId="77777777" w:rsidR="00577B4A" w:rsidRPr="004638BC" w:rsidRDefault="00577B4A" w:rsidP="00577B4A">
      <w:pPr>
        <w:pStyle w:val="ListParagraph"/>
        <w:numPr>
          <w:ilvl w:val="0"/>
          <w:numId w:val="10"/>
        </w:numPr>
        <w:ind w:left="446" w:hanging="446"/>
        <w:rPr>
          <w:i/>
          <w:iCs/>
        </w:rPr>
      </w:pPr>
      <w:r>
        <w:t xml:space="preserve">Stefanovics E, </w:t>
      </w:r>
      <w:r w:rsidRPr="00CC45C4">
        <w:rPr>
          <w:b/>
        </w:rPr>
        <w:t xml:space="preserve">Potenza MN, </w:t>
      </w:r>
      <w:r w:rsidRPr="007E5C2F">
        <w:t>Tsai J,</w:t>
      </w:r>
      <w:r w:rsidRPr="00CC45C4">
        <w:rPr>
          <w:b/>
        </w:rPr>
        <w:t xml:space="preserve"> </w:t>
      </w:r>
      <w:r>
        <w:t xml:space="preserve">Pietrzak R (2023) </w:t>
      </w:r>
      <w:r w:rsidRPr="006C5289">
        <w:t>Prevalence and Clinical Characteristics of Recreational and At-risk/Problematic Gambling in a National Sample of U.S. Military Veterans</w:t>
      </w:r>
      <w:r>
        <w:t xml:space="preserve">. </w:t>
      </w:r>
      <w:r w:rsidRPr="00CC45C4">
        <w:rPr>
          <w:i/>
          <w:iCs/>
        </w:rPr>
        <w:t>J Gambling Stud</w:t>
      </w:r>
      <w:r>
        <w:rPr>
          <w:i/>
          <w:iCs/>
        </w:rPr>
        <w:t xml:space="preserve"> </w:t>
      </w:r>
      <w:r w:rsidRPr="004638BC">
        <w:rPr>
          <w:b/>
          <w:bCs/>
        </w:rPr>
        <w:t>39(3):</w:t>
      </w:r>
      <w:r w:rsidRPr="004638BC">
        <w:t>1077-1097.</w:t>
      </w:r>
    </w:p>
    <w:p w14:paraId="4E4AA3FC" w14:textId="77777777" w:rsidR="00534CD6" w:rsidRPr="00534CD6" w:rsidRDefault="00534CD6" w:rsidP="00534CD6">
      <w:pPr>
        <w:pStyle w:val="ListParagraph"/>
        <w:numPr>
          <w:ilvl w:val="0"/>
          <w:numId w:val="10"/>
        </w:numPr>
        <w:ind w:left="446" w:hanging="446"/>
      </w:pPr>
      <w:r w:rsidRPr="00346377">
        <w:rPr>
          <w:lang w:val="es-ES"/>
        </w:rPr>
        <w:t xml:space="preserve">Mestre-Bach G, Balodis IM, Steward T, Granero R, Fernandez-Aranda F, Jimenez-Murcia S, </w:t>
      </w:r>
      <w:r w:rsidRPr="00346377">
        <w:rPr>
          <w:b/>
          <w:lang w:val="es-ES"/>
        </w:rPr>
        <w:t>Potenza MN</w:t>
      </w:r>
      <w:r w:rsidRPr="00346377">
        <w:rPr>
          <w:vertAlign w:val="superscript"/>
          <w:lang w:val="es-ES"/>
        </w:rPr>
        <w:t xml:space="preserve"> </w:t>
      </w:r>
      <w:r w:rsidRPr="00346377">
        <w:t>(</w:t>
      </w:r>
      <w:r>
        <w:t>2023</w:t>
      </w:r>
      <w:r w:rsidRPr="00346377">
        <w:t>) Age and gender</w:t>
      </w:r>
      <w:r w:rsidRPr="007A662A">
        <w:t xml:space="preserve"> considerations with respect to gambling-disorder severity and impulsivity and self-control</w:t>
      </w:r>
      <w:r>
        <w:t xml:space="preserve">. </w:t>
      </w:r>
      <w:r w:rsidRPr="007A662A">
        <w:rPr>
          <w:i/>
        </w:rPr>
        <w:t>Int J Mental Health Addictions</w:t>
      </w:r>
      <w:r>
        <w:rPr>
          <w:i/>
        </w:rPr>
        <w:t xml:space="preserve"> </w:t>
      </w:r>
      <w:r>
        <w:rPr>
          <w:b/>
          <w:bCs/>
          <w:iCs/>
        </w:rPr>
        <w:t>21:</w:t>
      </w:r>
      <w:r w:rsidRPr="006C60FD">
        <w:rPr>
          <w:iCs/>
        </w:rPr>
        <w:t>3330–3344.</w:t>
      </w:r>
    </w:p>
    <w:p w14:paraId="50A60585" w14:textId="6751AED8" w:rsidR="00577B4A" w:rsidRPr="00C978E4" w:rsidRDefault="00577B4A" w:rsidP="00577B4A">
      <w:pPr>
        <w:numPr>
          <w:ilvl w:val="0"/>
          <w:numId w:val="10"/>
        </w:numPr>
        <w:rPr>
          <w:b/>
          <w:bCs/>
        </w:rPr>
      </w:pPr>
      <w:r w:rsidRPr="00620496">
        <w:rPr>
          <w:color w:val="131413"/>
        </w:rPr>
        <w:t>Mestre-Bach</w:t>
      </w:r>
      <w:r>
        <w:rPr>
          <w:color w:val="131413"/>
        </w:rPr>
        <w:t xml:space="preserve"> G</w:t>
      </w:r>
      <w:r w:rsidRPr="00620496">
        <w:rPr>
          <w:color w:val="131413"/>
        </w:rPr>
        <w:t>, Granero</w:t>
      </w:r>
      <w:r>
        <w:rPr>
          <w:color w:val="131413"/>
        </w:rPr>
        <w:t xml:space="preserve"> R</w:t>
      </w:r>
      <w:r w:rsidRPr="00620496">
        <w:rPr>
          <w:color w:val="131413"/>
        </w:rPr>
        <w:t>, Fernández-Aranda</w:t>
      </w:r>
      <w:r>
        <w:rPr>
          <w:color w:val="131413"/>
        </w:rPr>
        <w:t xml:space="preserve"> F</w:t>
      </w:r>
      <w:r w:rsidRPr="00620496">
        <w:rPr>
          <w:color w:val="131413"/>
        </w:rPr>
        <w:t>, Jiménez-Murcia</w:t>
      </w:r>
      <w:r>
        <w:rPr>
          <w:color w:val="131413"/>
        </w:rPr>
        <w:t xml:space="preserve"> S</w:t>
      </w:r>
      <w:r w:rsidRPr="00620496">
        <w:rPr>
          <w:color w:val="131413"/>
        </w:rPr>
        <w:t xml:space="preserve">, </w:t>
      </w:r>
      <w:r w:rsidRPr="00620496">
        <w:rPr>
          <w:b/>
          <w:bCs/>
          <w:color w:val="131413"/>
        </w:rPr>
        <w:t>Potenza MN</w:t>
      </w:r>
      <w:r w:rsidRPr="00620496">
        <w:rPr>
          <w:color w:val="131413"/>
        </w:rPr>
        <w:t xml:space="preserve"> </w:t>
      </w:r>
      <w:r>
        <w:rPr>
          <w:color w:val="131413"/>
        </w:rPr>
        <w:t>(</w:t>
      </w:r>
      <w:r w:rsidR="00F443F9">
        <w:rPr>
          <w:color w:val="131413"/>
        </w:rPr>
        <w:t>2023</w:t>
      </w:r>
      <w:r>
        <w:rPr>
          <w:color w:val="131413"/>
        </w:rPr>
        <w:t xml:space="preserve">) </w:t>
      </w:r>
      <w:r w:rsidRPr="00620496">
        <w:rPr>
          <w:color w:val="131413"/>
        </w:rPr>
        <w:t xml:space="preserve">Roles for alexithymia, emotion dysregulation and personality features in gambling </w:t>
      </w:r>
      <w:r w:rsidRPr="00C978E4">
        <w:rPr>
          <w:color w:val="131413"/>
        </w:rPr>
        <w:t xml:space="preserve">disorder: a network analysis. </w:t>
      </w:r>
      <w:r w:rsidRPr="00C978E4">
        <w:rPr>
          <w:i/>
          <w:iCs/>
          <w:color w:val="131413"/>
        </w:rPr>
        <w:t>J Gambling Stud</w:t>
      </w:r>
      <w:r>
        <w:rPr>
          <w:i/>
          <w:iCs/>
          <w:color w:val="131413"/>
        </w:rPr>
        <w:t xml:space="preserve"> </w:t>
      </w:r>
      <w:r w:rsidRPr="004638BC">
        <w:rPr>
          <w:b/>
          <w:bCs/>
          <w:color w:val="131413"/>
        </w:rPr>
        <w:t>39(3):</w:t>
      </w:r>
      <w:r w:rsidRPr="004638BC">
        <w:rPr>
          <w:color w:val="131413"/>
        </w:rPr>
        <w:t>1207-1223.</w:t>
      </w:r>
    </w:p>
    <w:p w14:paraId="7D974B18" w14:textId="77777777" w:rsidR="00577B4A" w:rsidRDefault="00577B4A" w:rsidP="00577B4A">
      <w:pPr>
        <w:pStyle w:val="ListParagraph"/>
        <w:numPr>
          <w:ilvl w:val="0"/>
          <w:numId w:val="10"/>
        </w:numPr>
      </w:pPr>
      <w:r w:rsidRPr="00E2711B">
        <w:t>Jeong</w:t>
      </w:r>
      <w:r>
        <w:t xml:space="preserve"> H</w:t>
      </w:r>
      <w:r w:rsidRPr="00E2711B">
        <w:t>, Yim</w:t>
      </w:r>
      <w:r>
        <w:t xml:space="preserve"> HW</w:t>
      </w:r>
      <w:r w:rsidRPr="00E2711B">
        <w:t>, Lee</w:t>
      </w:r>
      <w:r>
        <w:t xml:space="preserve"> SY,</w:t>
      </w:r>
      <w:r w:rsidRPr="00E2711B">
        <w:t xml:space="preserve"> </w:t>
      </w:r>
      <w:r w:rsidRPr="00E2711B">
        <w:rPr>
          <w:b/>
          <w:bCs/>
        </w:rPr>
        <w:t>Potenza MN</w:t>
      </w:r>
      <w:r w:rsidRPr="00E2711B">
        <w:t>, Kim</w:t>
      </w:r>
      <w:r>
        <w:t xml:space="preserve"> NJ (2023)</w:t>
      </w:r>
      <w:r w:rsidRPr="00E2711B">
        <w:t xml:space="preserve"> Effectiveness of psychotherapy on the prevention of suicidal reattempts: A systematic review and network meta-analysis of randomized controlled trials</w:t>
      </w:r>
      <w:r>
        <w:t>.</w:t>
      </w:r>
      <w:r w:rsidRPr="00E2711B">
        <w:t xml:space="preserve"> </w:t>
      </w:r>
      <w:r w:rsidRPr="00E2711B">
        <w:rPr>
          <w:i/>
          <w:iCs/>
        </w:rPr>
        <w:t>Psychotherapy and Psychosomatics</w:t>
      </w:r>
      <w:r w:rsidRPr="00E2711B">
        <w:t xml:space="preserve"> </w:t>
      </w:r>
      <w:r w:rsidRPr="004638BC">
        <w:rPr>
          <w:b/>
          <w:bCs/>
        </w:rPr>
        <w:t>92(3):</w:t>
      </w:r>
      <w:r w:rsidRPr="00577B4A">
        <w:t>152-161</w:t>
      </w:r>
      <w:r>
        <w:t>.</w:t>
      </w:r>
    </w:p>
    <w:p w14:paraId="0659EBCA" w14:textId="77777777" w:rsidR="00577B4A" w:rsidRDefault="00577B4A" w:rsidP="00577B4A">
      <w:pPr>
        <w:pStyle w:val="ListParagraph"/>
        <w:numPr>
          <w:ilvl w:val="0"/>
          <w:numId w:val="10"/>
        </w:numPr>
      </w:pPr>
      <w:r>
        <w:t xml:space="preserve">Ahorsu DK, Alimoradi Z, </w:t>
      </w:r>
      <w:r w:rsidRPr="0036289B">
        <w:rPr>
          <w:b/>
          <w:bCs/>
        </w:rPr>
        <w:t>Potenza MN</w:t>
      </w:r>
      <w:r>
        <w:t>, Pakpour AH (2023) Mediating role for psychological distress, insomnia, sleep quality, and body image concerns in the association between exercise addiction and eating disorders.</w:t>
      </w:r>
      <w:r w:rsidRPr="00B874EF">
        <w:t xml:space="preserve"> </w:t>
      </w:r>
      <w:r w:rsidRPr="00275BE8">
        <w:rPr>
          <w:i/>
          <w:iCs/>
        </w:rPr>
        <w:t>Psychology Research and Behavior Management</w:t>
      </w:r>
      <w:r>
        <w:rPr>
          <w:i/>
          <w:iCs/>
        </w:rPr>
        <w:t xml:space="preserve"> </w:t>
      </w:r>
      <w:r w:rsidRPr="004638BC">
        <w:rPr>
          <w:b/>
          <w:bCs/>
        </w:rPr>
        <w:t>16:</w:t>
      </w:r>
      <w:r w:rsidRPr="004638BC">
        <w:t>2533-2542.</w:t>
      </w:r>
    </w:p>
    <w:p w14:paraId="4EEDE85F" w14:textId="77777777" w:rsidR="004B5731" w:rsidRPr="003C187D" w:rsidRDefault="004B5731" w:rsidP="004B5731">
      <w:pPr>
        <w:pStyle w:val="ListParagraph"/>
        <w:numPr>
          <w:ilvl w:val="0"/>
          <w:numId w:val="10"/>
        </w:numPr>
        <w:rPr>
          <w:i/>
        </w:rPr>
      </w:pPr>
      <w:r w:rsidRPr="003C187D">
        <w:rPr>
          <w:rFonts w:asciiTheme="majorBidi" w:eastAsia="Calibri" w:hAnsiTheme="majorBidi" w:cstheme="majorBidi"/>
          <w:color w:val="000000" w:themeColor="text1"/>
        </w:rPr>
        <w:t xml:space="preserve">Shahrajabian F, </w:t>
      </w:r>
      <w:r>
        <w:t xml:space="preserve">Emadi SJE, </w:t>
      </w:r>
      <w:r w:rsidRPr="003C187D">
        <w:rPr>
          <w:b/>
          <w:bCs/>
        </w:rPr>
        <w:t xml:space="preserve">Potenza MN, </w:t>
      </w:r>
      <w:r>
        <w:t xml:space="preserve">Hasani J, Kuss DJ, </w:t>
      </w:r>
      <w:r w:rsidRPr="003C187D">
        <w:rPr>
          <w:rFonts w:asciiTheme="majorBidi" w:eastAsia="Calibri" w:hAnsiTheme="majorBidi" w:cstheme="majorBidi"/>
          <w:color w:val="000000" w:themeColor="text1"/>
        </w:rPr>
        <w:t>Hakima</w:t>
      </w:r>
      <w:r>
        <w:t xml:space="preserve"> F (2023) </w:t>
      </w:r>
      <w:r w:rsidRPr="004739E9">
        <w:t>Effects of Emotional Working Memory Training on Internet Use, Impulsivity, Risk</w:t>
      </w:r>
      <w:r>
        <w:t>y Decision</w:t>
      </w:r>
      <w:r w:rsidRPr="004739E9">
        <w:t>-</w:t>
      </w:r>
      <w:r>
        <w:t>M</w:t>
      </w:r>
      <w:r w:rsidRPr="004739E9">
        <w:t xml:space="preserve">aking, and Cognitive Emotion Regulation Strategies in Young Adults with Problematic Use of the Internet: A </w:t>
      </w:r>
      <w:r>
        <w:t xml:space="preserve">Preliminary </w:t>
      </w:r>
      <w:r w:rsidRPr="004739E9">
        <w:t>Randomized Controlled Study</w:t>
      </w:r>
      <w:r>
        <w:t xml:space="preserve"> Into Possible Mechanisms. </w:t>
      </w:r>
      <w:r>
        <w:rPr>
          <w:i/>
          <w:iCs/>
        </w:rPr>
        <w:t xml:space="preserve">J Behav Addiction </w:t>
      </w:r>
      <w:r>
        <w:rPr>
          <w:b/>
          <w:bCs/>
        </w:rPr>
        <w:t>12(3):</w:t>
      </w:r>
      <w:r w:rsidRPr="004638BC">
        <w:t>786–802.</w:t>
      </w:r>
    </w:p>
    <w:p w14:paraId="27561723" w14:textId="77777777" w:rsidR="004B5731" w:rsidRPr="008010EC" w:rsidRDefault="004B5731" w:rsidP="004B5731">
      <w:pPr>
        <w:pStyle w:val="ListParagraph"/>
        <w:numPr>
          <w:ilvl w:val="0"/>
          <w:numId w:val="10"/>
        </w:numPr>
      </w:pPr>
      <w:r w:rsidRPr="008010EC">
        <w:t>McCurdy</w:t>
      </w:r>
      <w:r>
        <w:t xml:space="preserve"> LY, </w:t>
      </w:r>
      <w:r w:rsidRPr="008010EC">
        <w:t>Kong</w:t>
      </w:r>
      <w:r>
        <w:t xml:space="preserve"> G, </w:t>
      </w:r>
      <w:r w:rsidRPr="008010EC">
        <w:t>Krishnan-Sarin</w:t>
      </w:r>
      <w:r>
        <w:t xml:space="preserve"> S</w:t>
      </w:r>
      <w:r w:rsidRPr="008010EC">
        <w:t>, Kiluk</w:t>
      </w:r>
      <w:r>
        <w:t xml:space="preserve"> BD,</w:t>
      </w:r>
      <w:r w:rsidRPr="008010EC">
        <w:t xml:space="preserve"> </w:t>
      </w:r>
      <w:r w:rsidRPr="00403201">
        <w:rPr>
          <w:b/>
          <w:bCs/>
        </w:rPr>
        <w:t>Potenza MN</w:t>
      </w:r>
      <w:r w:rsidRPr="008010EC">
        <w:t xml:space="preserve"> </w:t>
      </w:r>
      <w:r>
        <w:t xml:space="preserve">(2023) </w:t>
      </w:r>
      <w:r w:rsidRPr="008010EC">
        <w:t>A non-randomized pilot study protocol of a novel social support intervention for individuals in early recovery from hazardous alcohol use</w:t>
      </w:r>
      <w:r>
        <w:t>.</w:t>
      </w:r>
      <w:r w:rsidRPr="008010EC">
        <w:t xml:space="preserve"> </w:t>
      </w:r>
      <w:r>
        <w:rPr>
          <w:i/>
          <w:iCs/>
        </w:rPr>
        <w:t xml:space="preserve">PLoS One </w:t>
      </w:r>
      <w:r w:rsidRPr="004638BC">
        <w:rPr>
          <w:b/>
          <w:bCs/>
        </w:rPr>
        <w:t>18(10):</w:t>
      </w:r>
      <w:r w:rsidRPr="004638BC">
        <w:t>e0292293.</w:t>
      </w:r>
    </w:p>
    <w:p w14:paraId="1ABCF6F0" w14:textId="77777777" w:rsidR="004B5731" w:rsidRDefault="004B5731" w:rsidP="004B5731">
      <w:pPr>
        <w:pStyle w:val="ListParagraph"/>
        <w:numPr>
          <w:ilvl w:val="0"/>
          <w:numId w:val="10"/>
        </w:numPr>
        <w:ind w:left="446" w:hanging="446"/>
      </w:pPr>
      <w:r w:rsidRPr="00D65A91">
        <w:rPr>
          <w:lang w:bidi="ar"/>
        </w:rPr>
        <w:t>Horváth</w:t>
      </w:r>
      <w:r>
        <w:rPr>
          <w:lang w:bidi="ar"/>
        </w:rPr>
        <w:t xml:space="preserve"> Z,</w:t>
      </w:r>
      <w:r w:rsidRPr="00D65A91">
        <w:rPr>
          <w:lang w:bidi="ar"/>
        </w:rPr>
        <w:t xml:space="preserve"> Nagy L, Koós M, Kraus S</w:t>
      </w:r>
      <w:r>
        <w:rPr>
          <w:lang w:bidi="ar"/>
        </w:rPr>
        <w:t>W</w:t>
      </w:r>
      <w:r w:rsidRPr="00D65A91">
        <w:rPr>
          <w:lang w:bidi="ar"/>
        </w:rPr>
        <w:t xml:space="preserve">, Demetrovics Z, </w:t>
      </w:r>
      <w:r w:rsidRPr="00D65A91">
        <w:rPr>
          <w:b/>
          <w:bCs/>
          <w:lang w:bidi="ar"/>
        </w:rPr>
        <w:t>Potenza MN</w:t>
      </w:r>
      <w:r w:rsidRPr="00D65A91">
        <w:rPr>
          <w:lang w:bidi="ar"/>
        </w:rPr>
        <w:t xml:space="preserve">, Ballester-Arnal R, Batthyány D, Bergeron S, Billieux J, Briken P, Burkauskas J, Cárdenas-López G, Carvalho J, Castro-Calvo J, Chen L, Ciocca G, Corazza O, Csako R, Fernandez D, Fujiwara H, Fernandez E, Fuss J, Gabrhelík R, Gewirtz-Meydan A, Gjoneska B, Gola M, Grubbs J, Hashim H, Islam MS, Ismail M, Jiménez-Martínez M, Jurin T, Kalina O, Klein V, Költő A, Lee SK, Lewczuk K, </w:t>
      </w:r>
      <w:r>
        <w:rPr>
          <w:lang w:bidi="ar"/>
        </w:rPr>
        <w:t xml:space="preserve">Lin CY, </w:t>
      </w:r>
      <w:r w:rsidRPr="00D65A91">
        <w:rPr>
          <w:lang w:bidi="ar"/>
        </w:rPr>
        <w:t xml:space="preserve">Lochner C, López-Alvarado S, Lukavská K, Mayta-Tristán P, Miller D, Orosová O, </w:t>
      </w:r>
      <w:dir w:val="ltr">
        <w:r w:rsidRPr="00D65A91">
          <w:rPr>
            <w:lang w:bidi="ar"/>
          </w:rPr>
          <w:t xml:space="preserve">Orosz G, </w:t>
        </w:r>
        <w:r w:rsidRPr="006A7D6F">
          <w:t>Sungkyunkwan University’s research tea</w:t>
        </w:r>
        <w:r>
          <w:t xml:space="preserve">m, </w:t>
        </w:r>
        <w:r w:rsidRPr="00D65A91">
          <w:rPr>
            <w:lang w:bidi="ar"/>
          </w:rPr>
          <w:t xml:space="preserve">Ponce F, Quintana G, Quintero Garzola G, Ramos-Diaz J, Rigaud K, Rousseau A, De Tubino Scanavino M, Schulmeyer M, Sharan P, Shibata M, Shoib S, Sigre-Leirós V, Sniewski L, Spasovski O, Steibliene V, Stein D, Strizek J, </w:t>
        </w:r>
        <w:r>
          <w:rPr>
            <w:lang w:bidi="ar"/>
          </w:rPr>
          <w:t xml:space="preserve">Tsai MC, </w:t>
        </w:r>
        <w:r w:rsidRPr="00D65A91">
          <w:rPr>
            <w:lang w:bidi="ar"/>
          </w:rPr>
          <w:t xml:space="preserve">Ünsal B, Vaillancourt-Morel MP, Van Hout MC, Bőthe B </w:t>
        </w:r>
        <w:r>
          <w:rPr>
            <w:lang w:bidi="ar"/>
          </w:rPr>
          <w:t xml:space="preserve">(2023) </w:t>
        </w:r>
        <w:r w:rsidRPr="00D65A91">
          <w:rPr>
            <w:lang w:bidi="ar"/>
          </w:rPr>
          <w:t xml:space="preserve">Measurement invariance of the Alcohol Use Disorders Identification Test (AUDIT) across subgroups by country, language, gender, and sexual </w:t>
        </w:r>
        <w:r w:rsidRPr="00D65A91">
          <w:rPr>
            <w:lang w:bidi="ar"/>
          </w:rPr>
          <w:lastRenderedPageBreak/>
          <w:t>orientation: Findings from the International Sex Survey (ISS)</w:t>
        </w:r>
        <w:r>
          <w:rPr>
            <w:lang w:bidi="ar"/>
          </w:rPr>
          <w:t xml:space="preserve">. </w:t>
        </w:r>
        <w:r>
          <w:rPr>
            <w:i/>
            <w:iCs/>
            <w:lang w:bidi="ar"/>
          </w:rPr>
          <w:t>Comp Psychiatry</w:t>
        </w:r>
        <w:r>
          <w:t>‬</w:t>
        </w:r>
        <w:r>
          <w:t>‬</w:t>
        </w:r>
        <w:r>
          <w:t>‬</w:t>
        </w:r>
        <w:r>
          <w:t>‬</w:t>
        </w:r>
        <w:r>
          <w:t>‬</w:t>
        </w:r>
        <w:r>
          <w:t>‬</w:t>
        </w:r>
        <w:r>
          <w:t>‬</w:t>
        </w:r>
        <w:r>
          <w:t>‬</w:t>
        </w:r>
        <w:r>
          <w:t>‬</w:t>
        </w:r>
        <w:r>
          <w:t>‬</w:t>
        </w:r>
        <w:r>
          <w:t>‬</w:t>
        </w:r>
        <w:r>
          <w:t>‬</w:t>
        </w:r>
        <w:r>
          <w:t>‬</w:t>
        </w:r>
        <w:r>
          <w:t>‬</w:t>
        </w:r>
        <w:r>
          <w:t>‬</w:t>
        </w:r>
        <w:r>
          <w:t>‬</w:t>
        </w:r>
        <w:r>
          <w:t>‬</w:t>
        </w:r>
        <w:r>
          <w:t>‬</w:t>
        </w:r>
        <w:r>
          <w:t>‬</w:t>
        </w:r>
        <w:r>
          <w:t>‬</w:t>
        </w:r>
        <w:r>
          <w:t>‬</w:t>
        </w:r>
        <w:r>
          <w:t>‬</w:t>
        </w:r>
        <w:r>
          <w:t>‬</w:t>
        </w:r>
        <w:r>
          <w:t>‬</w:t>
        </w:r>
        <w:r>
          <w:t xml:space="preserve">‬ </w:t>
        </w:r>
        <w:r w:rsidRPr="004638BC">
          <w:rPr>
            <w:b/>
            <w:bCs/>
          </w:rPr>
          <w:t>127:</w:t>
        </w:r>
        <w:r w:rsidRPr="004B5731">
          <w:t>152427.</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913032">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AC048A">
          <w:t>‬</w:t>
        </w:r>
        <w:r>
          <w:t>‬</w:t>
        </w:r>
        <w:r>
          <w:t>‬</w:t>
        </w:r>
        <w:r w:rsidR="00000000">
          <w:t>‬</w:t>
        </w:r>
      </w:dir>
    </w:p>
    <w:p w14:paraId="54CDC2DB" w14:textId="77777777" w:rsidR="003A6A8F" w:rsidRPr="00E20925" w:rsidRDefault="003A6A8F" w:rsidP="003A6A8F">
      <w:pPr>
        <w:pStyle w:val="ListParagraph"/>
        <w:numPr>
          <w:ilvl w:val="0"/>
          <w:numId w:val="10"/>
        </w:numPr>
        <w:ind w:left="446" w:hanging="446"/>
        <w:rPr>
          <w:i/>
        </w:rPr>
      </w:pPr>
      <w:r w:rsidRPr="00E20925">
        <w:t xml:space="preserve">Lin CY, </w:t>
      </w:r>
      <w:r w:rsidRPr="00E20925">
        <w:rPr>
          <w:b/>
          <w:bCs/>
        </w:rPr>
        <w:t xml:space="preserve">Potenza MN, </w:t>
      </w:r>
      <w:r w:rsidRPr="00E20925">
        <w:t>Pontes HM, Pakpour AH (</w:t>
      </w:r>
      <w:r>
        <w:t>2023</w:t>
      </w:r>
      <w:r w:rsidRPr="00E20925">
        <w:t>) Psychometric testing of the Persian Gaming Disorder Test and relationships with psychological distress and insomnia in adolescents.</w:t>
      </w:r>
      <w:r w:rsidRPr="00E20925">
        <w:rPr>
          <w:i/>
          <w:iCs/>
        </w:rPr>
        <w:t xml:space="preserve"> </w:t>
      </w:r>
      <w:r>
        <w:rPr>
          <w:i/>
          <w:iCs/>
        </w:rPr>
        <w:t xml:space="preserve">BMC Psychology </w:t>
      </w:r>
      <w:r>
        <w:rPr>
          <w:b/>
          <w:bCs/>
        </w:rPr>
        <w:t>11:</w:t>
      </w:r>
      <w:r>
        <w:t>326.</w:t>
      </w:r>
    </w:p>
    <w:p w14:paraId="7ECB30EF" w14:textId="77777777" w:rsidR="0021040E" w:rsidRDefault="0021040E" w:rsidP="0021040E">
      <w:pPr>
        <w:pStyle w:val="ListParagraph"/>
        <w:numPr>
          <w:ilvl w:val="0"/>
          <w:numId w:val="10"/>
        </w:numPr>
      </w:pPr>
      <w:r w:rsidRPr="007E32C5">
        <w:t>Bhad R, Achab S, Rafei P, Kathiresan P, Ardabili H, Buttner J, Orsolini L, Melby K, Farokhnia M, Venkata Lakshmi N, Ridley K, Tolomeo S,</w:t>
      </w:r>
      <w:r>
        <w:t xml:space="preserve"> </w:t>
      </w:r>
      <w:r w:rsidRPr="007E32C5">
        <w:t xml:space="preserve">Kanabar M, Matanje B, </w:t>
      </w:r>
      <w:r w:rsidRPr="005A2E0A">
        <w:t xml:space="preserve">Grandinnetti </w:t>
      </w:r>
      <w:r>
        <w:t xml:space="preserve">P, </w:t>
      </w:r>
      <w:r w:rsidRPr="007E32C5">
        <w:t>ISAM NExT Consortium</w:t>
      </w:r>
      <w:r>
        <w:t xml:space="preserve">, </w:t>
      </w:r>
      <w:r>
        <w:rPr>
          <w:b/>
          <w:bCs/>
        </w:rPr>
        <w:t xml:space="preserve">Potenza MN, </w:t>
      </w:r>
      <w:r w:rsidRPr="005A2E0A">
        <w:t>Ekhtiari H,</w:t>
      </w:r>
      <w:r>
        <w:rPr>
          <w:b/>
          <w:bCs/>
        </w:rPr>
        <w:t xml:space="preserve"> </w:t>
      </w:r>
      <w:r>
        <w:t>Baldacchino A</w:t>
      </w:r>
      <w:r w:rsidRPr="007E32C5">
        <w:t xml:space="preserve"> </w:t>
      </w:r>
      <w:r>
        <w:t xml:space="preserve">(2023) </w:t>
      </w:r>
      <w:r w:rsidRPr="007E32C5">
        <w:t>An online global survey on assessment of the scope and needs related to standardized training, research opportunities and mentorship in addiction medicine among early career addiction medicine professionals</w:t>
      </w:r>
      <w:r>
        <w:t xml:space="preserve">. </w:t>
      </w:r>
      <w:r w:rsidRPr="005504E5">
        <w:rPr>
          <w:i/>
          <w:iCs/>
        </w:rPr>
        <w:t>Cambridge Prisms: Global Mental Health</w:t>
      </w:r>
      <w:r>
        <w:rPr>
          <w:i/>
          <w:iCs/>
        </w:rPr>
        <w:t xml:space="preserve"> </w:t>
      </w:r>
      <w:r>
        <w:rPr>
          <w:b/>
          <w:bCs/>
        </w:rPr>
        <w:t>10:</w:t>
      </w:r>
      <w:r>
        <w:t>e44.</w:t>
      </w:r>
    </w:p>
    <w:p w14:paraId="6BF4843D" w14:textId="77777777" w:rsidR="00345FE9" w:rsidRDefault="00345FE9" w:rsidP="00345FE9">
      <w:pPr>
        <w:pStyle w:val="ListParagraph"/>
        <w:numPr>
          <w:ilvl w:val="0"/>
          <w:numId w:val="10"/>
        </w:numPr>
        <w:tabs>
          <w:tab w:val="left" w:pos="5220"/>
        </w:tabs>
        <w:ind w:left="446" w:hanging="446"/>
      </w:pPr>
      <w:r w:rsidRPr="00881FC2">
        <w:t>Wang</w:t>
      </w:r>
      <w:r>
        <w:t xml:space="preserve"> Y</w:t>
      </w:r>
      <w:r w:rsidRPr="00881FC2">
        <w:t>, Zuo</w:t>
      </w:r>
      <w:r>
        <w:t xml:space="preserve"> J</w:t>
      </w:r>
      <w:r w:rsidRPr="00881FC2">
        <w:t>, Hao</w:t>
      </w:r>
      <w:r>
        <w:t xml:space="preserve"> W</w:t>
      </w:r>
      <w:r w:rsidRPr="00881FC2">
        <w:t xml:space="preserve">, Wu </w:t>
      </w:r>
      <w:r>
        <w:t>L</w:t>
      </w:r>
      <w:r w:rsidRPr="00881FC2">
        <w:t>, Liu</w:t>
      </w:r>
      <w:r>
        <w:t xml:space="preserve"> F</w:t>
      </w:r>
      <w:r w:rsidRPr="00881FC2">
        <w:t>, Wang</w:t>
      </w:r>
      <w:r>
        <w:t xml:space="preserve"> Q</w:t>
      </w:r>
      <w:r w:rsidRPr="00881FC2">
        <w:t>, He</w:t>
      </w:r>
      <w:r>
        <w:t xml:space="preserve"> L</w:t>
      </w:r>
      <w:r w:rsidRPr="00881FC2">
        <w:t>,</w:t>
      </w:r>
      <w:r>
        <w:t xml:space="preserve"> </w:t>
      </w:r>
      <w:r w:rsidRPr="00881FC2">
        <w:t>Peng</w:t>
      </w:r>
      <w:r>
        <w:t xml:space="preserve"> P</w:t>
      </w:r>
      <w:r w:rsidRPr="00881FC2">
        <w:t>, Zhou</w:t>
      </w:r>
      <w:r>
        <w:t xml:space="preserve"> Y</w:t>
      </w:r>
      <w:r w:rsidRPr="00881FC2">
        <w:t>, Li</w:t>
      </w:r>
      <w:r>
        <w:t xml:space="preserve"> M</w:t>
      </w:r>
      <w:r w:rsidRPr="00881FC2">
        <w:t>, Yang</w:t>
      </w:r>
      <w:r>
        <w:t xml:space="preserve"> Q</w:t>
      </w:r>
      <w:r w:rsidRPr="00881FC2">
        <w:t>, Wang</w:t>
      </w:r>
      <w:r>
        <w:t xml:space="preserve"> X</w:t>
      </w:r>
      <w:r w:rsidRPr="00881FC2">
        <w:t>, Liu</w:t>
      </w:r>
      <w:r>
        <w:t xml:space="preserve"> T,</w:t>
      </w:r>
      <w:r w:rsidRPr="00881FC2">
        <w:t xml:space="preserve"> </w:t>
      </w:r>
      <w:r w:rsidRPr="002F0ECE">
        <w:rPr>
          <w:b/>
          <w:bCs/>
        </w:rPr>
        <w:t>Potenza MN</w:t>
      </w:r>
      <w:r w:rsidRPr="00881FC2">
        <w:t xml:space="preserve"> </w:t>
      </w:r>
      <w:r>
        <w:t xml:space="preserve">(2023) </w:t>
      </w:r>
      <w:r w:rsidRPr="00696044">
        <w:t>Relationships between impulsivity, methamphetamine use disorder and gambling disorder</w:t>
      </w:r>
      <w:r>
        <w:t xml:space="preserve">. </w:t>
      </w:r>
      <w:r>
        <w:rPr>
          <w:i/>
          <w:iCs/>
        </w:rPr>
        <w:t xml:space="preserve">J Gambling Stud </w:t>
      </w:r>
      <w:r w:rsidRPr="00751321">
        <w:rPr>
          <w:b/>
          <w:bCs/>
        </w:rPr>
        <w:t>39(4):</w:t>
      </w:r>
      <w:r w:rsidRPr="00751321">
        <w:t>1635-1650</w:t>
      </w:r>
      <w:r>
        <w:t>.</w:t>
      </w:r>
    </w:p>
    <w:p w14:paraId="0A8FC428" w14:textId="77777777" w:rsidR="00345FE9" w:rsidRDefault="00345FE9" w:rsidP="00345FE9">
      <w:pPr>
        <w:pStyle w:val="ListParagraph"/>
        <w:numPr>
          <w:ilvl w:val="0"/>
          <w:numId w:val="10"/>
        </w:numPr>
      </w:pPr>
      <w:r w:rsidRPr="00EE2F79">
        <w:t>Lichenstein</w:t>
      </w:r>
      <w:r>
        <w:t xml:space="preserve"> SD</w:t>
      </w:r>
      <w:r w:rsidRPr="00EE2F79">
        <w:t>, Kohler</w:t>
      </w:r>
      <w:r>
        <w:t xml:space="preserve"> R</w:t>
      </w:r>
      <w:r w:rsidRPr="00EE2F79">
        <w:t>, Ye</w:t>
      </w:r>
      <w:r>
        <w:t xml:space="preserve"> F</w:t>
      </w:r>
      <w:r w:rsidRPr="00EE2F79">
        <w:t xml:space="preserve">, </w:t>
      </w:r>
      <w:r w:rsidRPr="00EE2F79">
        <w:rPr>
          <w:b/>
          <w:bCs/>
        </w:rPr>
        <w:t>Potenza MN,</w:t>
      </w:r>
      <w:r w:rsidRPr="00EE2F79">
        <w:t xml:space="preserve"> Kiluk</w:t>
      </w:r>
      <w:r>
        <w:t xml:space="preserve"> B</w:t>
      </w:r>
      <w:r w:rsidRPr="00EE2F79">
        <w:t>, Yip</w:t>
      </w:r>
      <w:r>
        <w:t xml:space="preserve"> SW (2023)</w:t>
      </w:r>
      <w:r w:rsidRPr="00EE2F79">
        <w:t xml:space="preserve"> </w:t>
      </w:r>
      <w:r>
        <w:t xml:space="preserve">Distinct neural networks statistically predict cocaine versus cannabis treatment outcomes. </w:t>
      </w:r>
      <w:r>
        <w:rPr>
          <w:i/>
          <w:iCs/>
        </w:rPr>
        <w:t xml:space="preserve">Mol Psychiatry </w:t>
      </w:r>
      <w:r w:rsidRPr="00751321">
        <w:rPr>
          <w:b/>
          <w:bCs/>
        </w:rPr>
        <w:t>28(8):</w:t>
      </w:r>
      <w:r w:rsidRPr="00751321">
        <w:t>3365-3372.</w:t>
      </w:r>
    </w:p>
    <w:p w14:paraId="17408515" w14:textId="77777777" w:rsidR="00345FE9" w:rsidRPr="00830342" w:rsidRDefault="00345FE9" w:rsidP="00345FE9">
      <w:pPr>
        <w:pStyle w:val="ListParagraph"/>
        <w:numPr>
          <w:ilvl w:val="0"/>
          <w:numId w:val="10"/>
        </w:numPr>
        <w:ind w:left="446" w:hanging="446"/>
        <w:rPr>
          <w:i/>
        </w:rPr>
      </w:pPr>
      <w:r w:rsidRPr="00830342">
        <w:t>Zhao</w:t>
      </w:r>
      <w:r>
        <w:t xml:space="preserve"> Y</w:t>
      </w:r>
      <w:r w:rsidRPr="00830342">
        <w:t xml:space="preserve">, </w:t>
      </w:r>
      <w:r w:rsidRPr="00830342">
        <w:rPr>
          <w:b/>
          <w:bCs/>
        </w:rPr>
        <w:t>Potenza MN</w:t>
      </w:r>
      <w:r w:rsidRPr="00830342">
        <w:t>, Tapert</w:t>
      </w:r>
      <w:r>
        <w:t xml:space="preserve"> SF</w:t>
      </w:r>
      <w:r w:rsidRPr="00830342">
        <w:t>, Paulus</w:t>
      </w:r>
      <w:r>
        <w:t xml:space="preserve"> MP (2023)</w:t>
      </w:r>
      <w:r w:rsidRPr="00830342">
        <w:t xml:space="preserve"> Neural correlates of controllable negative life events and their relationships with alcohol and cannabis use initiation</w:t>
      </w:r>
      <w:r>
        <w:t xml:space="preserve">. </w:t>
      </w:r>
      <w:r>
        <w:rPr>
          <w:i/>
          <w:iCs/>
        </w:rPr>
        <w:t xml:space="preserve">Dialog Clin Neurosci </w:t>
      </w:r>
      <w:r w:rsidRPr="00751321">
        <w:rPr>
          <w:b/>
          <w:bCs/>
        </w:rPr>
        <w:t>25(1):</w:t>
      </w:r>
      <w:r w:rsidRPr="00751321">
        <w:t>112-121.</w:t>
      </w:r>
    </w:p>
    <w:p w14:paraId="1241C897" w14:textId="77777777" w:rsidR="00CF64B4" w:rsidRPr="00751321" w:rsidRDefault="00CF64B4" w:rsidP="00CF64B4">
      <w:pPr>
        <w:pStyle w:val="ListParagraph"/>
        <w:numPr>
          <w:ilvl w:val="0"/>
          <w:numId w:val="10"/>
        </w:numPr>
        <w:ind w:left="446" w:hanging="446"/>
        <w:rPr>
          <w:iCs/>
        </w:rPr>
      </w:pPr>
      <w:r w:rsidRPr="00124E68">
        <w:rPr>
          <w:lang w:bidi="ar"/>
        </w:rPr>
        <w:t>Saffar</w:t>
      </w:r>
      <w:r>
        <w:rPr>
          <w:lang w:bidi="ar"/>
        </w:rPr>
        <w:t>i M</w:t>
      </w:r>
      <w:r w:rsidRPr="00124E68">
        <w:rPr>
          <w:lang w:bidi="ar"/>
        </w:rPr>
        <w:t>, Chan</w:t>
      </w:r>
      <w:r>
        <w:rPr>
          <w:lang w:bidi="ar"/>
        </w:rPr>
        <w:t>g KC</w:t>
      </w:r>
      <w:r w:rsidRPr="00124E68">
        <w:rPr>
          <w:lang w:bidi="ar"/>
        </w:rPr>
        <w:t>, Che</w:t>
      </w:r>
      <w:r>
        <w:rPr>
          <w:lang w:bidi="ar"/>
        </w:rPr>
        <w:t>n JS</w:t>
      </w:r>
      <w:r w:rsidRPr="00124E68">
        <w:rPr>
          <w:lang w:bidi="ar"/>
        </w:rPr>
        <w:t xml:space="preserve">, </w:t>
      </w:r>
      <w:r w:rsidRPr="00124E68">
        <w:rPr>
          <w:b/>
          <w:bCs/>
          <w:lang w:bidi="ar"/>
        </w:rPr>
        <w:t>Potenz</w:t>
      </w:r>
      <w:r>
        <w:rPr>
          <w:b/>
          <w:bCs/>
          <w:lang w:bidi="ar"/>
        </w:rPr>
        <w:t>a MN</w:t>
      </w:r>
      <w:r w:rsidRPr="00124E68">
        <w:rPr>
          <w:lang w:bidi="ar"/>
        </w:rPr>
        <w:t>, Ye</w:t>
      </w:r>
      <w:r>
        <w:rPr>
          <w:lang w:bidi="ar"/>
        </w:rPr>
        <w:t>n CF</w:t>
      </w:r>
      <w:r w:rsidRPr="00124E68">
        <w:rPr>
          <w:lang w:bidi="ar"/>
        </w:rPr>
        <w:t>, Chan</w:t>
      </w:r>
      <w:r>
        <w:rPr>
          <w:lang w:bidi="ar"/>
        </w:rPr>
        <w:t>g CW</w:t>
      </w:r>
      <w:r w:rsidRPr="00124E68">
        <w:rPr>
          <w:lang w:bidi="ar"/>
        </w:rPr>
        <w:t>, Huan</w:t>
      </w:r>
      <w:r>
        <w:rPr>
          <w:lang w:bidi="ar"/>
        </w:rPr>
        <w:t>g PC</w:t>
      </w:r>
      <w:r w:rsidRPr="00124E68">
        <w:rPr>
          <w:rFonts w:hint="eastAsia"/>
          <w:lang w:bidi="ar"/>
        </w:rPr>
        <w:t>,</w:t>
      </w:r>
      <w:r w:rsidRPr="00124E68">
        <w:rPr>
          <w:lang w:bidi="ar"/>
        </w:rPr>
        <w:t xml:space="preserve"> Tsa</w:t>
      </w:r>
      <w:r>
        <w:rPr>
          <w:lang w:bidi="ar"/>
        </w:rPr>
        <w:t>i HS</w:t>
      </w:r>
      <w:r w:rsidRPr="00124E68">
        <w:rPr>
          <w:lang w:bidi="ar"/>
        </w:rPr>
        <w:t>, Li</w:t>
      </w:r>
      <w:r>
        <w:rPr>
          <w:lang w:bidi="ar"/>
        </w:rPr>
        <w:t>n CY</w:t>
      </w:r>
      <w:r w:rsidRPr="00124E68">
        <w:rPr>
          <w:lang w:bidi="ar"/>
        </w:rPr>
        <w:t xml:space="preserve"> </w:t>
      </w:r>
      <w:r>
        <w:rPr>
          <w:lang w:bidi="ar"/>
        </w:rPr>
        <w:t xml:space="preserve">(2023) </w:t>
      </w:r>
      <w:r w:rsidRPr="00124E68">
        <w:rPr>
          <w:lang w:bidi="ar"/>
        </w:rPr>
        <w:t xml:space="preserve">Sleep quality and self-stigma mediate the association between problematic </w:t>
      </w:r>
      <w:r>
        <w:rPr>
          <w:lang w:bidi="ar"/>
        </w:rPr>
        <w:t xml:space="preserve">use of </w:t>
      </w:r>
      <w:r w:rsidRPr="00124E68">
        <w:rPr>
          <w:lang w:bidi="ar"/>
        </w:rPr>
        <w:t>social media and quality of life among people with schizophrenia in Taiwan: A longitudinal study</w:t>
      </w:r>
      <w:r>
        <w:rPr>
          <w:lang w:bidi="ar"/>
        </w:rPr>
        <w:t xml:space="preserve">. </w:t>
      </w:r>
      <w:r>
        <w:rPr>
          <w:i/>
          <w:iCs/>
          <w:lang w:bidi="ar"/>
        </w:rPr>
        <w:t xml:space="preserve">Psychiatry Investigation </w:t>
      </w:r>
      <w:r w:rsidRPr="00751321">
        <w:rPr>
          <w:b/>
          <w:bCs/>
          <w:lang w:bidi="ar"/>
        </w:rPr>
        <w:t>20(11):</w:t>
      </w:r>
      <w:r w:rsidRPr="00751321">
        <w:rPr>
          <w:lang w:bidi="ar"/>
        </w:rPr>
        <w:t>1034-1044.</w:t>
      </w:r>
    </w:p>
    <w:p w14:paraId="567448F4" w14:textId="77777777" w:rsidR="00CF64B4" w:rsidRPr="000F1F78" w:rsidRDefault="00CF64B4" w:rsidP="00CF64B4">
      <w:pPr>
        <w:pStyle w:val="ListParagraph"/>
        <w:numPr>
          <w:ilvl w:val="0"/>
          <w:numId w:val="10"/>
        </w:numPr>
        <w:ind w:left="446" w:hanging="446"/>
        <w:rPr>
          <w:iCs/>
        </w:rPr>
      </w:pPr>
      <w:r w:rsidRPr="002350DC">
        <w:rPr>
          <w:iCs/>
        </w:rPr>
        <w:t>Kamolthip</w:t>
      </w:r>
      <w:r>
        <w:rPr>
          <w:iCs/>
        </w:rPr>
        <w:t xml:space="preserve"> R</w:t>
      </w:r>
      <w:r w:rsidRPr="002350DC">
        <w:rPr>
          <w:iCs/>
        </w:rPr>
        <w:t>, Su</w:t>
      </w:r>
      <w:r>
        <w:rPr>
          <w:iCs/>
        </w:rPr>
        <w:t xml:space="preserve"> YT</w:t>
      </w:r>
      <w:r w:rsidRPr="002350DC">
        <w:rPr>
          <w:iCs/>
        </w:rPr>
        <w:t>, Apiradee</w:t>
      </w:r>
      <w:r>
        <w:rPr>
          <w:iCs/>
        </w:rPr>
        <w:t xml:space="preserve"> P</w:t>
      </w:r>
      <w:r w:rsidRPr="002350DC">
        <w:rPr>
          <w:iCs/>
        </w:rPr>
        <w:t>, Chen</w:t>
      </w:r>
      <w:r>
        <w:rPr>
          <w:iCs/>
        </w:rPr>
        <w:t xml:space="preserve"> JS</w:t>
      </w:r>
      <w:r w:rsidRPr="002350DC">
        <w:rPr>
          <w:iCs/>
        </w:rPr>
        <w:t xml:space="preserve">, </w:t>
      </w:r>
      <w:r w:rsidRPr="000F1F78">
        <w:rPr>
          <w:b/>
          <w:bCs/>
          <w:iCs/>
        </w:rPr>
        <w:t>Potenza MN</w:t>
      </w:r>
      <w:r w:rsidRPr="002350DC">
        <w:rPr>
          <w:iCs/>
        </w:rPr>
        <w:t>, Pakpour</w:t>
      </w:r>
      <w:r>
        <w:rPr>
          <w:iCs/>
        </w:rPr>
        <w:t xml:space="preserve"> AH</w:t>
      </w:r>
      <w:r w:rsidRPr="002350DC">
        <w:rPr>
          <w:iCs/>
        </w:rPr>
        <w:t>, Chen</w:t>
      </w:r>
      <w:r>
        <w:rPr>
          <w:iCs/>
        </w:rPr>
        <w:t xml:space="preserve"> JK</w:t>
      </w:r>
      <w:r w:rsidRPr="002350DC">
        <w:rPr>
          <w:iCs/>
        </w:rPr>
        <w:t>, Poon</w:t>
      </w:r>
      <w:r>
        <w:rPr>
          <w:iCs/>
        </w:rPr>
        <w:t xml:space="preserve"> E</w:t>
      </w:r>
      <w:r w:rsidRPr="002350DC">
        <w:rPr>
          <w:iCs/>
        </w:rPr>
        <w:t>, Nurmala</w:t>
      </w:r>
      <w:r>
        <w:rPr>
          <w:iCs/>
        </w:rPr>
        <w:t xml:space="preserve"> I</w:t>
      </w:r>
      <w:r w:rsidRPr="002350DC">
        <w:rPr>
          <w:iCs/>
        </w:rPr>
        <w:t>, Su</w:t>
      </w:r>
      <w:r>
        <w:rPr>
          <w:iCs/>
        </w:rPr>
        <w:t xml:space="preserve"> JA</w:t>
      </w:r>
      <w:r w:rsidRPr="002350DC">
        <w:rPr>
          <w:iCs/>
        </w:rPr>
        <w:t>, Lin</w:t>
      </w:r>
      <w:r>
        <w:rPr>
          <w:iCs/>
        </w:rPr>
        <w:t xml:space="preserve"> CY</w:t>
      </w:r>
      <w:r w:rsidRPr="002350DC">
        <w:rPr>
          <w:iCs/>
        </w:rPr>
        <w:t xml:space="preserve"> </w:t>
      </w:r>
      <w:r>
        <w:rPr>
          <w:iCs/>
        </w:rPr>
        <w:t xml:space="preserve">(2023) </w:t>
      </w:r>
      <w:r w:rsidRPr="000F1F78">
        <w:rPr>
          <w:iCs/>
        </w:rPr>
        <w:t>Validation of the Thai Assessment of Criteria for Specific Internet-use Disorders (ACSID-11) Among Young Adults</w:t>
      </w:r>
      <w:r>
        <w:rPr>
          <w:iCs/>
        </w:rPr>
        <w:t xml:space="preserve">. </w:t>
      </w:r>
      <w:r>
        <w:rPr>
          <w:i/>
        </w:rPr>
        <w:t xml:space="preserve">BMC Psychiatry </w:t>
      </w:r>
      <w:r w:rsidRPr="00751321">
        <w:rPr>
          <w:b/>
          <w:bCs/>
          <w:iCs/>
        </w:rPr>
        <w:t>23(1):</w:t>
      </w:r>
      <w:r w:rsidRPr="00751321">
        <w:rPr>
          <w:iCs/>
        </w:rPr>
        <w:t>819</w:t>
      </w:r>
      <w:r>
        <w:rPr>
          <w:i/>
        </w:rPr>
        <w:t>.</w:t>
      </w:r>
    </w:p>
    <w:p w14:paraId="1095077D" w14:textId="77777777" w:rsidR="00CF64B4" w:rsidRDefault="00CF64B4" w:rsidP="00CF64B4">
      <w:pPr>
        <w:pStyle w:val="ListParagraph"/>
        <w:numPr>
          <w:ilvl w:val="0"/>
          <w:numId w:val="10"/>
        </w:numPr>
      </w:pPr>
      <w:r w:rsidRPr="00C978E4">
        <w:t xml:space="preserve">Ginapp CM, Greenberg NR, MacDonald-Gagnon G, Angarita GA, Bold KW, </w:t>
      </w:r>
      <w:r w:rsidRPr="00C978E4">
        <w:rPr>
          <w:b/>
        </w:rPr>
        <w:t>Potenza MN</w:t>
      </w:r>
      <w:r w:rsidRPr="00C978E4">
        <w:t xml:space="preserve"> (</w:t>
      </w:r>
      <w:r>
        <w:t>2023</w:t>
      </w:r>
      <w:r w:rsidRPr="00C978E4">
        <w:t>) “Dysregulated</w:t>
      </w:r>
      <w:r w:rsidRPr="005E1734">
        <w:t xml:space="preserve"> not deficit”: a qualitative study o</w:t>
      </w:r>
      <w:r>
        <w:t>f</w:t>
      </w:r>
      <w:r w:rsidRPr="005E1734">
        <w:t xml:space="preserve"> symptomatology of ADHD in young adults</w:t>
      </w:r>
      <w:r>
        <w:t xml:space="preserve">. </w:t>
      </w:r>
      <w:r>
        <w:rPr>
          <w:i/>
        </w:rPr>
        <w:t xml:space="preserve">PLOS One </w:t>
      </w:r>
      <w:r w:rsidRPr="00751321">
        <w:rPr>
          <w:b/>
          <w:bCs/>
          <w:iCs/>
        </w:rPr>
        <w:t>18(10):</w:t>
      </w:r>
      <w:r w:rsidRPr="00751321">
        <w:rPr>
          <w:iCs/>
        </w:rPr>
        <w:t>e0292721.</w:t>
      </w:r>
    </w:p>
    <w:p w14:paraId="7148BDA3" w14:textId="77777777" w:rsidR="00CF64B4" w:rsidRPr="004E5DB4" w:rsidRDefault="00CF64B4" w:rsidP="00CF64B4">
      <w:pPr>
        <w:pStyle w:val="ListParagraph"/>
        <w:numPr>
          <w:ilvl w:val="0"/>
          <w:numId w:val="10"/>
        </w:numPr>
        <w:rPr>
          <w:rFonts w:eastAsiaTheme="minorHAnsi"/>
        </w:rPr>
      </w:pPr>
      <w:r w:rsidRPr="004E5DB4">
        <w:t>Lin</w:t>
      </w:r>
      <w:r>
        <w:t xml:space="preserve"> CY</w:t>
      </w:r>
      <w:r w:rsidRPr="004E5DB4">
        <w:t>, Mamun</w:t>
      </w:r>
      <w:r>
        <w:t xml:space="preserve"> MA</w:t>
      </w:r>
      <w:r w:rsidRPr="004E5DB4">
        <w:t>, al Mamun</w:t>
      </w:r>
      <w:r>
        <w:t xml:space="preserve"> F</w:t>
      </w:r>
      <w:r w:rsidRPr="004E5DB4">
        <w:t>, Ullah</w:t>
      </w:r>
      <w:r>
        <w:t xml:space="preserve"> I</w:t>
      </w:r>
      <w:r w:rsidRPr="004E5DB4">
        <w:t xml:space="preserve">, Hosen </w:t>
      </w:r>
      <w:r>
        <w:t>I</w:t>
      </w:r>
      <w:r w:rsidRPr="004E5DB4">
        <w:t>, Iqbal Malik</w:t>
      </w:r>
      <w:r>
        <w:t xml:space="preserve"> N</w:t>
      </w:r>
      <w:r w:rsidRPr="004E5DB4">
        <w:t>, Fatima</w:t>
      </w:r>
      <w:r>
        <w:t xml:space="preserve"> A</w:t>
      </w:r>
      <w:r w:rsidRPr="004E5DB4">
        <w:t>, Poorebrahim</w:t>
      </w:r>
      <w:r>
        <w:t xml:space="preserve"> A</w:t>
      </w:r>
      <w:r w:rsidRPr="004E5DB4">
        <w:t>, Pourgholami</w:t>
      </w:r>
      <w:r>
        <w:t xml:space="preserve"> M</w:t>
      </w:r>
      <w:r w:rsidRPr="004E5DB4">
        <w:t xml:space="preserve">, </w:t>
      </w:r>
      <w:r w:rsidRPr="00CF6927">
        <w:rPr>
          <w:b/>
          <w:bCs/>
        </w:rPr>
        <w:t>Potenza MN</w:t>
      </w:r>
      <w:r>
        <w:t xml:space="preserve">, </w:t>
      </w:r>
      <w:r w:rsidRPr="00CF6927">
        <w:t>Pakpour</w:t>
      </w:r>
      <w:r>
        <w:t xml:space="preserve"> AH</w:t>
      </w:r>
      <w:r w:rsidRPr="004E5DB4">
        <w:t xml:space="preserve"> </w:t>
      </w:r>
      <w:r>
        <w:t xml:space="preserve">(2023) </w:t>
      </w:r>
      <w:r w:rsidRPr="004E5DB4">
        <w:t>A phubbing scale tested in Bangladesh, Iran, and Pakistan: Confirmatory factor, network, and Rasch analyses</w:t>
      </w:r>
      <w:r>
        <w:t xml:space="preserve">. </w:t>
      </w:r>
      <w:r>
        <w:rPr>
          <w:i/>
          <w:iCs/>
        </w:rPr>
        <w:t xml:space="preserve">BMC Psychiatry </w:t>
      </w:r>
      <w:r w:rsidRPr="00751321">
        <w:rPr>
          <w:b/>
          <w:bCs/>
        </w:rPr>
        <w:t>23:</w:t>
      </w:r>
      <w:r w:rsidRPr="00751321">
        <w:t>763.</w:t>
      </w:r>
    </w:p>
    <w:p w14:paraId="2D28F54E" w14:textId="77777777" w:rsidR="00F045D5" w:rsidRDefault="00F045D5" w:rsidP="00F045D5">
      <w:pPr>
        <w:pStyle w:val="ListParagraph"/>
        <w:numPr>
          <w:ilvl w:val="0"/>
          <w:numId w:val="10"/>
        </w:numPr>
        <w:rPr>
          <w:rFonts w:eastAsiaTheme="minorHAnsi"/>
        </w:rPr>
      </w:pPr>
      <w:r w:rsidRPr="00CF05EF">
        <w:rPr>
          <w:lang w:val="es-ES_tradnl"/>
        </w:rPr>
        <w:t xml:space="preserve">Sklenarik S, </w:t>
      </w:r>
      <w:r w:rsidRPr="00CF05EF">
        <w:rPr>
          <w:b/>
          <w:lang w:val="es-ES_tradnl"/>
        </w:rPr>
        <w:t>Potenza MN</w:t>
      </w:r>
      <w:r w:rsidRPr="00CF05EF">
        <w:rPr>
          <w:lang w:val="es-ES_tradnl"/>
        </w:rPr>
        <w:t xml:space="preserve">, Astur R </w:t>
      </w:r>
      <w:r>
        <w:rPr>
          <w:lang w:val="es-ES_tradnl"/>
        </w:rPr>
        <w:t xml:space="preserve">(2023) </w:t>
      </w:r>
      <w:r w:rsidRPr="002B47FB">
        <w:rPr>
          <w:rFonts w:eastAsiaTheme="minorHAnsi"/>
        </w:rPr>
        <w:t>Avoidance Biases for Vaping Stimuli Among College Students Using Electronic-Cigarettes</w:t>
      </w:r>
      <w:r>
        <w:rPr>
          <w:rFonts w:eastAsiaTheme="minorHAnsi"/>
        </w:rPr>
        <w:t xml:space="preserve">. </w:t>
      </w:r>
      <w:r>
        <w:rPr>
          <w:rFonts w:eastAsiaTheme="minorHAnsi"/>
          <w:i/>
          <w:iCs/>
        </w:rPr>
        <w:t xml:space="preserve">Addict Behav </w:t>
      </w:r>
      <w:r>
        <w:rPr>
          <w:rFonts w:eastAsiaTheme="minorHAnsi"/>
          <w:b/>
          <w:bCs/>
        </w:rPr>
        <w:t>151:</w:t>
      </w:r>
      <w:r w:rsidRPr="00751321">
        <w:rPr>
          <w:rFonts w:eastAsiaTheme="minorHAnsi"/>
        </w:rPr>
        <w:t>107934.</w:t>
      </w:r>
    </w:p>
    <w:p w14:paraId="5CEFECAC" w14:textId="77777777" w:rsidR="008B5991" w:rsidRPr="004507CF" w:rsidRDefault="008B5991" w:rsidP="008B5991">
      <w:pPr>
        <w:pStyle w:val="ListParagraph"/>
        <w:numPr>
          <w:ilvl w:val="0"/>
          <w:numId w:val="10"/>
        </w:numPr>
        <w:ind w:left="446" w:hanging="446"/>
      </w:pPr>
      <w:r w:rsidRPr="004507CF">
        <w:rPr>
          <w:rFonts w:eastAsiaTheme="minorHAnsi"/>
        </w:rPr>
        <w:t>Baenas</w:t>
      </w:r>
      <w:r>
        <w:rPr>
          <w:rFonts w:eastAsiaTheme="minorHAnsi"/>
        </w:rPr>
        <w:t xml:space="preserve"> I</w:t>
      </w:r>
      <w:r w:rsidRPr="004507CF">
        <w:rPr>
          <w:rFonts w:eastAsiaTheme="minorHAnsi"/>
        </w:rPr>
        <w:t>, Solé-Morata</w:t>
      </w:r>
      <w:r>
        <w:rPr>
          <w:rFonts w:eastAsiaTheme="minorHAnsi"/>
        </w:rPr>
        <w:t xml:space="preserve"> N</w:t>
      </w:r>
      <w:r w:rsidRPr="004507CF">
        <w:rPr>
          <w:rFonts w:eastAsiaTheme="minorHAnsi"/>
        </w:rPr>
        <w:t>, Granero</w:t>
      </w:r>
      <w:r>
        <w:rPr>
          <w:rFonts w:eastAsiaTheme="minorHAnsi"/>
        </w:rPr>
        <w:t xml:space="preserve"> R</w:t>
      </w:r>
      <w:r w:rsidRPr="004507CF">
        <w:rPr>
          <w:rFonts w:eastAsiaTheme="minorHAnsi"/>
        </w:rPr>
        <w:t>, Fernández-Aranda</w:t>
      </w:r>
      <w:r>
        <w:rPr>
          <w:rFonts w:eastAsiaTheme="minorHAnsi"/>
        </w:rPr>
        <w:t xml:space="preserve"> F</w:t>
      </w:r>
      <w:r w:rsidRPr="004507CF">
        <w:rPr>
          <w:rFonts w:eastAsiaTheme="minorHAnsi"/>
        </w:rPr>
        <w:t>, Pujadas</w:t>
      </w:r>
      <w:r>
        <w:rPr>
          <w:rFonts w:eastAsiaTheme="minorHAnsi"/>
        </w:rPr>
        <w:t xml:space="preserve"> M</w:t>
      </w:r>
      <w:r w:rsidRPr="004507CF">
        <w:rPr>
          <w:rFonts w:eastAsiaTheme="minorHAnsi"/>
        </w:rPr>
        <w:t>, Gómez-Peña</w:t>
      </w:r>
      <w:r>
        <w:rPr>
          <w:rFonts w:eastAsiaTheme="minorHAnsi"/>
        </w:rPr>
        <w:t xml:space="preserve"> M</w:t>
      </w:r>
      <w:r w:rsidRPr="004507CF">
        <w:rPr>
          <w:rFonts w:eastAsiaTheme="minorHAnsi"/>
        </w:rPr>
        <w:t>, Moragas</w:t>
      </w:r>
      <w:r>
        <w:rPr>
          <w:rFonts w:eastAsiaTheme="minorHAnsi"/>
        </w:rPr>
        <w:t xml:space="preserve"> L</w:t>
      </w:r>
      <w:r w:rsidRPr="004507CF">
        <w:rPr>
          <w:rFonts w:eastAsiaTheme="minorHAnsi"/>
        </w:rPr>
        <w:t>, Mora-Maltas</w:t>
      </w:r>
      <w:r>
        <w:rPr>
          <w:rFonts w:eastAsiaTheme="minorHAnsi"/>
        </w:rPr>
        <w:t xml:space="preserve"> B</w:t>
      </w:r>
      <w:r w:rsidRPr="004507CF">
        <w:rPr>
          <w:rFonts w:eastAsiaTheme="minorHAnsi"/>
        </w:rPr>
        <w:t>, del Pino-Gutiérrez</w:t>
      </w:r>
      <w:r>
        <w:rPr>
          <w:rFonts w:eastAsiaTheme="minorHAnsi"/>
        </w:rPr>
        <w:t xml:space="preserve"> A</w:t>
      </w:r>
      <w:r w:rsidRPr="004507CF">
        <w:rPr>
          <w:rFonts w:eastAsiaTheme="minorHAnsi"/>
        </w:rPr>
        <w:t>, Tapia-Martínez</w:t>
      </w:r>
      <w:r>
        <w:rPr>
          <w:rFonts w:eastAsiaTheme="minorHAnsi"/>
        </w:rPr>
        <w:t xml:space="preserve"> J</w:t>
      </w:r>
      <w:r w:rsidRPr="004507CF">
        <w:rPr>
          <w:rFonts w:eastAsiaTheme="minorHAnsi"/>
        </w:rPr>
        <w:t>, de la Torre</w:t>
      </w:r>
      <w:r>
        <w:rPr>
          <w:rFonts w:eastAsiaTheme="minorHAnsi"/>
        </w:rPr>
        <w:t xml:space="preserve"> R</w:t>
      </w:r>
      <w:r w:rsidRPr="004507CF">
        <w:rPr>
          <w:rFonts w:eastAsiaTheme="minorHAnsi"/>
        </w:rPr>
        <w:t xml:space="preserve">, </w:t>
      </w:r>
      <w:r w:rsidRPr="004507CF">
        <w:rPr>
          <w:rFonts w:eastAsiaTheme="minorHAnsi"/>
          <w:b/>
          <w:bCs/>
        </w:rPr>
        <w:t>Potenza MN</w:t>
      </w:r>
      <w:r>
        <w:rPr>
          <w:rFonts w:eastAsiaTheme="minorHAnsi"/>
        </w:rPr>
        <w:t xml:space="preserve">, </w:t>
      </w:r>
      <w:r w:rsidRPr="004507CF">
        <w:rPr>
          <w:rFonts w:eastAsiaTheme="minorHAnsi"/>
        </w:rPr>
        <w:t>Jiménez-Murcia</w:t>
      </w:r>
      <w:r>
        <w:rPr>
          <w:rFonts w:eastAsiaTheme="minorHAnsi"/>
        </w:rPr>
        <w:t xml:space="preserve"> S</w:t>
      </w:r>
      <w:r w:rsidRPr="004507CF">
        <w:rPr>
          <w:rFonts w:eastAsiaTheme="minorHAnsi"/>
        </w:rPr>
        <w:t xml:space="preserve"> </w:t>
      </w:r>
      <w:r>
        <w:rPr>
          <w:rFonts w:eastAsiaTheme="minorHAnsi"/>
        </w:rPr>
        <w:t xml:space="preserve">(2023) </w:t>
      </w:r>
      <w:r w:rsidRPr="004507CF">
        <w:rPr>
          <w:lang w:bidi="ar"/>
        </w:rPr>
        <w:t>Anandamide and 2-arachidonoylglycerol baseline plasma concentrations and their clinical correlates in gambling disorder</w:t>
      </w:r>
      <w:r>
        <w:rPr>
          <w:lang w:bidi="ar"/>
        </w:rPr>
        <w:t xml:space="preserve">. </w:t>
      </w:r>
      <w:r>
        <w:rPr>
          <w:i/>
          <w:iCs/>
          <w:lang w:bidi="ar"/>
        </w:rPr>
        <w:t xml:space="preserve">Eur Psychiatry </w:t>
      </w:r>
      <w:r w:rsidRPr="00CA2539">
        <w:rPr>
          <w:b/>
          <w:bCs/>
          <w:lang w:bidi="ar"/>
        </w:rPr>
        <w:t>66(1):</w:t>
      </w:r>
      <w:r w:rsidRPr="00CA2539">
        <w:rPr>
          <w:lang w:bidi="ar"/>
        </w:rPr>
        <w:t>e97.</w:t>
      </w:r>
    </w:p>
    <w:p w14:paraId="2407A2D2" w14:textId="77777777" w:rsidR="008B5991" w:rsidRDefault="008B5991" w:rsidP="008B5991">
      <w:pPr>
        <w:pStyle w:val="ListParagraph"/>
        <w:numPr>
          <w:ilvl w:val="0"/>
          <w:numId w:val="10"/>
        </w:numPr>
        <w:rPr>
          <w:rFonts w:eastAsiaTheme="minorHAnsi"/>
        </w:rPr>
      </w:pPr>
      <w:r w:rsidRPr="00BA6354">
        <w:rPr>
          <w:rFonts w:eastAsiaTheme="minorHAnsi"/>
        </w:rPr>
        <w:t>Etxandi</w:t>
      </w:r>
      <w:r>
        <w:rPr>
          <w:rFonts w:eastAsiaTheme="minorHAnsi"/>
        </w:rPr>
        <w:t xml:space="preserve"> M</w:t>
      </w:r>
      <w:r w:rsidRPr="00BA6354">
        <w:rPr>
          <w:rFonts w:eastAsiaTheme="minorHAnsi"/>
        </w:rPr>
        <w:t>, Baenas</w:t>
      </w:r>
      <w:r>
        <w:rPr>
          <w:rFonts w:eastAsiaTheme="minorHAnsi"/>
        </w:rPr>
        <w:t xml:space="preserve"> I</w:t>
      </w:r>
      <w:r w:rsidRPr="00BA6354">
        <w:rPr>
          <w:rFonts w:eastAsiaTheme="minorHAnsi"/>
        </w:rPr>
        <w:t>, Mora-Maltas</w:t>
      </w:r>
      <w:r>
        <w:rPr>
          <w:rFonts w:eastAsiaTheme="minorHAnsi"/>
        </w:rPr>
        <w:t xml:space="preserve"> B</w:t>
      </w:r>
      <w:r w:rsidRPr="00BA6354">
        <w:rPr>
          <w:rFonts w:eastAsiaTheme="minorHAnsi"/>
        </w:rPr>
        <w:t>, Granero</w:t>
      </w:r>
      <w:r>
        <w:rPr>
          <w:rFonts w:eastAsiaTheme="minorHAnsi"/>
        </w:rPr>
        <w:t xml:space="preserve"> R</w:t>
      </w:r>
      <w:r w:rsidRPr="00BA6354">
        <w:rPr>
          <w:rFonts w:eastAsiaTheme="minorHAnsi"/>
        </w:rPr>
        <w:t>, Fernández-Aranda</w:t>
      </w:r>
      <w:r>
        <w:rPr>
          <w:rFonts w:eastAsiaTheme="minorHAnsi"/>
        </w:rPr>
        <w:t xml:space="preserve"> F</w:t>
      </w:r>
      <w:r w:rsidRPr="00BA6354">
        <w:rPr>
          <w:rFonts w:eastAsiaTheme="minorHAnsi"/>
        </w:rPr>
        <w:t>, Tovar</w:t>
      </w:r>
      <w:r>
        <w:rPr>
          <w:rFonts w:eastAsiaTheme="minorHAnsi"/>
        </w:rPr>
        <w:t xml:space="preserve"> S</w:t>
      </w:r>
      <w:r w:rsidRPr="00BA6354">
        <w:rPr>
          <w:rFonts w:eastAsiaTheme="minorHAnsi"/>
        </w:rPr>
        <w:t>, Solé</w:t>
      </w:r>
      <w:r>
        <w:rPr>
          <w:rFonts w:eastAsiaTheme="minorHAnsi"/>
        </w:rPr>
        <w:t>-Morata N</w:t>
      </w:r>
      <w:r w:rsidRPr="00BA6354">
        <w:rPr>
          <w:rFonts w:eastAsiaTheme="minorHAnsi"/>
        </w:rPr>
        <w:t>, Lucas</w:t>
      </w:r>
      <w:r>
        <w:rPr>
          <w:rFonts w:eastAsiaTheme="minorHAnsi"/>
        </w:rPr>
        <w:t xml:space="preserve"> I</w:t>
      </w:r>
      <w:r w:rsidRPr="00BA6354">
        <w:rPr>
          <w:rFonts w:eastAsiaTheme="minorHAnsi"/>
        </w:rPr>
        <w:t>, Casado</w:t>
      </w:r>
      <w:r>
        <w:rPr>
          <w:rFonts w:eastAsiaTheme="minorHAnsi"/>
        </w:rPr>
        <w:t xml:space="preserve"> S</w:t>
      </w:r>
      <w:r w:rsidRPr="00BA6354">
        <w:rPr>
          <w:rFonts w:eastAsiaTheme="minorHAnsi"/>
        </w:rPr>
        <w:t>, Gómez-Peña</w:t>
      </w:r>
      <w:r>
        <w:rPr>
          <w:rFonts w:eastAsiaTheme="minorHAnsi"/>
        </w:rPr>
        <w:t xml:space="preserve"> M</w:t>
      </w:r>
      <w:r w:rsidRPr="00BA6354">
        <w:rPr>
          <w:rFonts w:eastAsiaTheme="minorHAnsi"/>
        </w:rPr>
        <w:t>, Moragas</w:t>
      </w:r>
      <w:r>
        <w:rPr>
          <w:rFonts w:eastAsiaTheme="minorHAnsi"/>
        </w:rPr>
        <w:t xml:space="preserve"> L,</w:t>
      </w:r>
      <w:r w:rsidRPr="00BA6354">
        <w:rPr>
          <w:rFonts w:eastAsiaTheme="minorHAnsi"/>
        </w:rPr>
        <w:t xml:space="preserve"> del Pino-Gutiérrez</w:t>
      </w:r>
      <w:r>
        <w:rPr>
          <w:rFonts w:eastAsiaTheme="minorHAnsi"/>
        </w:rPr>
        <w:t xml:space="preserve"> A</w:t>
      </w:r>
      <w:r w:rsidRPr="00BA6354">
        <w:rPr>
          <w:rFonts w:eastAsiaTheme="minorHAnsi"/>
        </w:rPr>
        <w:t xml:space="preserve">, </w:t>
      </w:r>
      <w:r>
        <w:rPr>
          <w:rFonts w:eastAsiaTheme="minorHAnsi"/>
        </w:rPr>
        <w:t>Tapia J</w:t>
      </w:r>
      <w:r w:rsidRPr="00BA6354">
        <w:rPr>
          <w:rFonts w:eastAsiaTheme="minorHAnsi"/>
        </w:rPr>
        <w:t>, Valenciano-Mendoza</w:t>
      </w:r>
      <w:r>
        <w:rPr>
          <w:rFonts w:eastAsiaTheme="minorHAnsi"/>
        </w:rPr>
        <w:t xml:space="preserve"> E</w:t>
      </w:r>
      <w:r w:rsidRPr="00BA6354">
        <w:rPr>
          <w:rFonts w:eastAsiaTheme="minorHAnsi"/>
        </w:rPr>
        <w:t xml:space="preserve">, </w:t>
      </w:r>
      <w:r w:rsidRPr="00BA6354">
        <w:rPr>
          <w:rFonts w:eastAsiaTheme="minorHAnsi"/>
          <w:b/>
          <w:bCs/>
        </w:rPr>
        <w:t>Potenza MN</w:t>
      </w:r>
      <w:r w:rsidRPr="00BA6354">
        <w:rPr>
          <w:rFonts w:eastAsiaTheme="minorHAnsi"/>
        </w:rPr>
        <w:t>, Gearhardt</w:t>
      </w:r>
      <w:r>
        <w:rPr>
          <w:rFonts w:eastAsiaTheme="minorHAnsi"/>
        </w:rPr>
        <w:t xml:space="preserve"> AN</w:t>
      </w:r>
      <w:r w:rsidRPr="00BA6354">
        <w:rPr>
          <w:rFonts w:eastAsiaTheme="minorHAnsi"/>
        </w:rPr>
        <w:t>,</w:t>
      </w:r>
      <w:r>
        <w:rPr>
          <w:rFonts w:eastAsiaTheme="minorHAnsi"/>
        </w:rPr>
        <w:t xml:space="preserve"> </w:t>
      </w:r>
      <w:r w:rsidRPr="00BA6354">
        <w:rPr>
          <w:rFonts w:eastAsiaTheme="minorHAnsi"/>
        </w:rPr>
        <w:t>Diéguez</w:t>
      </w:r>
      <w:r>
        <w:rPr>
          <w:rFonts w:eastAsiaTheme="minorHAnsi"/>
        </w:rPr>
        <w:t xml:space="preserve"> C</w:t>
      </w:r>
      <w:r w:rsidRPr="00BA6354">
        <w:rPr>
          <w:rFonts w:eastAsiaTheme="minorHAnsi"/>
        </w:rPr>
        <w:t>, Jiménez-Murcia</w:t>
      </w:r>
      <w:r>
        <w:rPr>
          <w:rFonts w:eastAsiaTheme="minorHAnsi"/>
        </w:rPr>
        <w:t xml:space="preserve"> S (2023) </w:t>
      </w:r>
      <w:r w:rsidRPr="00BA6354">
        <w:rPr>
          <w:rFonts w:eastAsiaTheme="minorHAnsi"/>
        </w:rPr>
        <w:t xml:space="preserve">Plasma Concentrations of Appetite-Regulating Hormones are Related to Food Addiction in Gambling Disorder: Clinical and </w:t>
      </w:r>
      <w:r>
        <w:rPr>
          <w:rFonts w:eastAsiaTheme="minorHAnsi"/>
        </w:rPr>
        <w:t>P</w:t>
      </w:r>
      <w:r w:rsidRPr="00BA6354">
        <w:rPr>
          <w:rFonts w:eastAsiaTheme="minorHAnsi"/>
        </w:rPr>
        <w:t>sychological Implications</w:t>
      </w:r>
      <w:r>
        <w:rPr>
          <w:rFonts w:eastAsiaTheme="minorHAnsi"/>
        </w:rPr>
        <w:t xml:space="preserve">. </w:t>
      </w:r>
      <w:r>
        <w:rPr>
          <w:rFonts w:eastAsiaTheme="minorHAnsi"/>
          <w:i/>
          <w:iCs/>
        </w:rPr>
        <w:t>J Behav Addict</w:t>
      </w:r>
      <w:r>
        <w:rPr>
          <w:rFonts w:eastAsiaTheme="minorHAnsi"/>
        </w:rPr>
        <w:t xml:space="preserve"> </w:t>
      </w:r>
      <w:r w:rsidRPr="00CA2539">
        <w:rPr>
          <w:rFonts w:eastAsiaTheme="minorHAnsi"/>
          <w:b/>
          <w:bCs/>
        </w:rPr>
        <w:t>12(4):</w:t>
      </w:r>
      <w:r w:rsidRPr="008B5991">
        <w:rPr>
          <w:rFonts w:eastAsiaTheme="minorHAnsi"/>
        </w:rPr>
        <w:t>1019–1031</w:t>
      </w:r>
      <w:r>
        <w:rPr>
          <w:rFonts w:eastAsiaTheme="minorHAnsi"/>
        </w:rPr>
        <w:t>.</w:t>
      </w:r>
    </w:p>
    <w:p w14:paraId="2F77EE35" w14:textId="4C3846A7" w:rsidR="00345FE9" w:rsidRPr="00E421A7" w:rsidRDefault="00345FE9" w:rsidP="00345FE9">
      <w:pPr>
        <w:pStyle w:val="ListParagraph"/>
        <w:numPr>
          <w:ilvl w:val="0"/>
          <w:numId w:val="10"/>
        </w:numPr>
        <w:rPr>
          <w:color w:val="000000"/>
        </w:rPr>
      </w:pPr>
      <w:r w:rsidRPr="00D32F5F">
        <w:rPr>
          <w:rFonts w:eastAsiaTheme="minorHAnsi"/>
        </w:rPr>
        <w:lastRenderedPageBreak/>
        <w:t xml:space="preserve">Hasani J, Emadi Chashmi SJ, Zakiniaeinz Y, </w:t>
      </w:r>
      <w:r w:rsidRPr="00D32F5F">
        <w:rPr>
          <w:rFonts w:eastAsiaTheme="minorHAnsi"/>
          <w:b/>
          <w:bCs/>
        </w:rPr>
        <w:t xml:space="preserve">Potenza MN </w:t>
      </w:r>
      <w:r w:rsidRPr="00D32F5F">
        <w:rPr>
          <w:rFonts w:eastAsiaTheme="minorHAnsi"/>
        </w:rPr>
        <w:t>(</w:t>
      </w:r>
      <w:r>
        <w:rPr>
          <w:rFonts w:eastAsiaTheme="minorHAnsi"/>
        </w:rPr>
        <w:t>2024</w:t>
      </w:r>
      <w:r w:rsidRPr="00D32F5F">
        <w:rPr>
          <w:rFonts w:eastAsiaTheme="minorHAnsi"/>
        </w:rPr>
        <w:t xml:space="preserve">) Psychometric Properties of the Persian Version of the Cognitive Emotion Regulation Questionnaire-short (CERQ-P-short): Reliability, Validity, Factor Structure, Treatment Sensitivity, and Measurement Invariance. </w:t>
      </w:r>
      <w:r w:rsidRPr="00D32F5F">
        <w:rPr>
          <w:rFonts w:eastAsiaTheme="minorHAnsi"/>
          <w:i/>
          <w:iCs/>
        </w:rPr>
        <w:t>J Psychiatr Res</w:t>
      </w:r>
      <w:r>
        <w:rPr>
          <w:rFonts w:eastAsiaTheme="minorHAnsi"/>
          <w:i/>
          <w:iCs/>
        </w:rPr>
        <w:t xml:space="preserve"> </w:t>
      </w:r>
      <w:r>
        <w:rPr>
          <w:rFonts w:eastAsiaTheme="minorHAnsi"/>
          <w:b/>
          <w:bCs/>
        </w:rPr>
        <w:t>170:</w:t>
      </w:r>
      <w:r>
        <w:rPr>
          <w:rFonts w:eastAsiaTheme="minorHAnsi"/>
        </w:rPr>
        <w:t>1-10.</w:t>
      </w:r>
    </w:p>
    <w:p w14:paraId="3EBBC130" w14:textId="77777777" w:rsidR="00472C3D" w:rsidRDefault="00472C3D" w:rsidP="00472C3D">
      <w:pPr>
        <w:pStyle w:val="ListParagraph"/>
        <w:numPr>
          <w:ilvl w:val="0"/>
          <w:numId w:val="10"/>
        </w:numPr>
        <w:rPr>
          <w:rFonts w:eastAsiaTheme="minorHAnsi"/>
        </w:rPr>
      </w:pPr>
      <w:r w:rsidRPr="00F30B8D">
        <w:rPr>
          <w:rFonts w:eastAsiaTheme="minorHAnsi"/>
        </w:rPr>
        <w:t>Chen</w:t>
      </w:r>
      <w:r>
        <w:rPr>
          <w:rFonts w:eastAsiaTheme="minorHAnsi"/>
        </w:rPr>
        <w:t xml:space="preserve"> YL</w:t>
      </w:r>
      <w:r w:rsidRPr="00F30B8D">
        <w:rPr>
          <w:rFonts w:eastAsiaTheme="minorHAnsi"/>
        </w:rPr>
        <w:t>, Huang</w:t>
      </w:r>
      <w:r>
        <w:rPr>
          <w:rFonts w:eastAsiaTheme="minorHAnsi"/>
        </w:rPr>
        <w:t xml:space="preserve"> KJ</w:t>
      </w:r>
      <w:r w:rsidRPr="00F30B8D">
        <w:rPr>
          <w:rFonts w:eastAsiaTheme="minorHAnsi"/>
        </w:rPr>
        <w:t>, Scoglio</w:t>
      </w:r>
      <w:r>
        <w:rPr>
          <w:rFonts w:eastAsiaTheme="minorHAnsi"/>
        </w:rPr>
        <w:t xml:space="preserve"> AAJ</w:t>
      </w:r>
      <w:r w:rsidRPr="00F30B8D">
        <w:rPr>
          <w:rFonts w:eastAsiaTheme="minorHAnsi"/>
        </w:rPr>
        <w:t>, Borgogna</w:t>
      </w:r>
      <w:r>
        <w:rPr>
          <w:rFonts w:eastAsiaTheme="minorHAnsi"/>
        </w:rPr>
        <w:t xml:space="preserve"> NC</w:t>
      </w:r>
      <w:r w:rsidRPr="00F30B8D">
        <w:rPr>
          <w:rFonts w:eastAsiaTheme="minorHAnsi"/>
        </w:rPr>
        <w:t xml:space="preserve">, </w:t>
      </w:r>
      <w:r w:rsidRPr="00F30B8D">
        <w:rPr>
          <w:rFonts w:eastAsiaTheme="minorHAnsi"/>
          <w:b/>
          <w:bCs/>
        </w:rPr>
        <w:t>Potenza MN</w:t>
      </w:r>
      <w:r w:rsidRPr="00F30B8D">
        <w:rPr>
          <w:rFonts w:eastAsiaTheme="minorHAnsi"/>
        </w:rPr>
        <w:t>, Blycker</w:t>
      </w:r>
      <w:r>
        <w:rPr>
          <w:rFonts w:eastAsiaTheme="minorHAnsi"/>
        </w:rPr>
        <w:t xml:space="preserve"> GR</w:t>
      </w:r>
      <w:r w:rsidRPr="00F30B8D">
        <w:rPr>
          <w:rFonts w:eastAsiaTheme="minorHAnsi"/>
        </w:rPr>
        <w:t xml:space="preserve">, Kraus </w:t>
      </w:r>
      <w:r>
        <w:rPr>
          <w:rFonts w:eastAsiaTheme="minorHAnsi"/>
        </w:rPr>
        <w:t xml:space="preserve">SW (2024) </w:t>
      </w:r>
      <w:r w:rsidRPr="00F30B8D">
        <w:rPr>
          <w:rFonts w:eastAsiaTheme="minorHAnsi"/>
        </w:rPr>
        <w:t>A Network Comparison of Sexual Dysfunction, Psychological Factors, and Body Dissociation between Individuals with and without Sexual Trauma Histories</w:t>
      </w:r>
      <w:r>
        <w:rPr>
          <w:rFonts w:eastAsiaTheme="minorHAnsi"/>
        </w:rPr>
        <w:t xml:space="preserve">. </w:t>
      </w:r>
      <w:r>
        <w:rPr>
          <w:rFonts w:eastAsiaTheme="minorHAnsi"/>
          <w:i/>
          <w:iCs/>
        </w:rPr>
        <w:t xml:space="preserve">J Trauma Dissociation </w:t>
      </w:r>
      <w:r w:rsidRPr="00751321">
        <w:rPr>
          <w:rFonts w:eastAsiaTheme="minorHAnsi"/>
          <w:b/>
          <w:bCs/>
        </w:rPr>
        <w:t>25(1):</w:t>
      </w:r>
      <w:r w:rsidRPr="00751321">
        <w:rPr>
          <w:rFonts w:eastAsiaTheme="minorHAnsi"/>
        </w:rPr>
        <w:t>62-82</w:t>
      </w:r>
      <w:r>
        <w:rPr>
          <w:rFonts w:eastAsiaTheme="minorHAnsi"/>
        </w:rPr>
        <w:t>.</w:t>
      </w:r>
    </w:p>
    <w:p w14:paraId="58A809F4" w14:textId="77777777" w:rsidR="0035479B" w:rsidRDefault="0035479B" w:rsidP="0035479B">
      <w:pPr>
        <w:pStyle w:val="ListParagraph"/>
        <w:numPr>
          <w:ilvl w:val="0"/>
          <w:numId w:val="10"/>
        </w:numPr>
        <w:rPr>
          <w:rFonts w:eastAsiaTheme="minorHAnsi"/>
        </w:rPr>
      </w:pPr>
      <w:r>
        <w:rPr>
          <w:lang w:bidi="ar"/>
        </w:rPr>
        <w:t>M</w:t>
      </w:r>
      <w:r w:rsidRPr="00612929">
        <w:rPr>
          <w:rFonts w:eastAsiaTheme="minorHAnsi"/>
        </w:rPr>
        <w:t>orie</w:t>
      </w:r>
      <w:r>
        <w:rPr>
          <w:rFonts w:eastAsiaTheme="minorHAnsi"/>
        </w:rPr>
        <w:t xml:space="preserve"> KP</w:t>
      </w:r>
      <w:r w:rsidRPr="00612929">
        <w:rPr>
          <w:rFonts w:eastAsiaTheme="minorHAnsi"/>
        </w:rPr>
        <w:t>, Zhai</w:t>
      </w:r>
      <w:r>
        <w:rPr>
          <w:rFonts w:eastAsiaTheme="minorHAnsi"/>
        </w:rPr>
        <w:t xml:space="preserve"> ZW</w:t>
      </w:r>
      <w:r w:rsidRPr="00612929">
        <w:rPr>
          <w:rFonts w:eastAsiaTheme="minorHAnsi"/>
        </w:rPr>
        <w:t>, Crowley</w:t>
      </w:r>
      <w:r>
        <w:rPr>
          <w:rFonts w:eastAsiaTheme="minorHAnsi"/>
        </w:rPr>
        <w:t xml:space="preserve"> MJ</w:t>
      </w:r>
      <w:r w:rsidRPr="00612929">
        <w:rPr>
          <w:rFonts w:eastAsiaTheme="minorHAnsi"/>
        </w:rPr>
        <w:t xml:space="preserve">, </w:t>
      </w:r>
      <w:r w:rsidRPr="00612929">
        <w:rPr>
          <w:rFonts w:eastAsiaTheme="minorHAnsi"/>
          <w:b/>
          <w:bCs/>
        </w:rPr>
        <w:t>Potenza MN,</w:t>
      </w:r>
      <w:r w:rsidRPr="00612929">
        <w:rPr>
          <w:rFonts w:eastAsiaTheme="minorHAnsi"/>
        </w:rPr>
        <w:t xml:space="preserve"> </w:t>
      </w:r>
      <w:r>
        <w:rPr>
          <w:rFonts w:eastAsiaTheme="minorHAnsi"/>
        </w:rPr>
        <w:t>Mayes LC</w:t>
      </w:r>
      <w:r w:rsidRPr="00612929">
        <w:rPr>
          <w:rFonts w:eastAsiaTheme="minorHAnsi"/>
        </w:rPr>
        <w:t xml:space="preserve"> </w:t>
      </w:r>
      <w:r>
        <w:rPr>
          <w:rFonts w:eastAsiaTheme="minorHAnsi"/>
        </w:rPr>
        <w:t xml:space="preserve">(2024) </w:t>
      </w:r>
      <w:r w:rsidRPr="00612929">
        <w:rPr>
          <w:rFonts w:eastAsiaTheme="minorHAnsi"/>
        </w:rPr>
        <w:t>Relationships between prenatal cocaine exposure, cannabis-use onset and emotional and related characteristics in y</w:t>
      </w:r>
      <w:r>
        <w:rPr>
          <w:rFonts w:eastAsiaTheme="minorHAnsi"/>
        </w:rPr>
        <w:t>oun</w:t>
      </w:r>
      <w:r w:rsidRPr="00612929">
        <w:rPr>
          <w:rFonts w:eastAsiaTheme="minorHAnsi"/>
        </w:rPr>
        <w:t>g</w:t>
      </w:r>
      <w:r>
        <w:rPr>
          <w:rFonts w:eastAsiaTheme="minorHAnsi"/>
        </w:rPr>
        <w:t>/emerging</w:t>
      </w:r>
      <w:r w:rsidRPr="00612929">
        <w:rPr>
          <w:rFonts w:eastAsiaTheme="minorHAnsi"/>
        </w:rPr>
        <w:t xml:space="preserve"> adults</w:t>
      </w:r>
      <w:r>
        <w:rPr>
          <w:rFonts w:eastAsiaTheme="minorHAnsi"/>
        </w:rPr>
        <w:t xml:space="preserve">. </w:t>
      </w:r>
      <w:r>
        <w:rPr>
          <w:rFonts w:eastAsiaTheme="minorHAnsi"/>
          <w:i/>
          <w:iCs/>
        </w:rPr>
        <w:t xml:space="preserve">Substance Use and Misuse </w:t>
      </w:r>
      <w:r w:rsidRPr="00686055">
        <w:rPr>
          <w:rFonts w:eastAsiaTheme="minorHAnsi"/>
          <w:b/>
          <w:bCs/>
        </w:rPr>
        <w:t>59(3):</w:t>
      </w:r>
      <w:r>
        <w:rPr>
          <w:rFonts w:eastAsiaTheme="minorHAnsi"/>
        </w:rPr>
        <w:t>388-397.</w:t>
      </w:r>
    </w:p>
    <w:p w14:paraId="3351EEBB" w14:textId="77777777" w:rsidR="002C4263" w:rsidRPr="00A31024" w:rsidRDefault="002C4263" w:rsidP="002C4263">
      <w:pPr>
        <w:pStyle w:val="ListParagraph"/>
        <w:numPr>
          <w:ilvl w:val="0"/>
          <w:numId w:val="10"/>
        </w:numPr>
        <w:rPr>
          <w:i/>
          <w:iCs/>
          <w:color w:val="000000"/>
        </w:rPr>
      </w:pPr>
      <w:r w:rsidRPr="00A31024">
        <w:rPr>
          <w:color w:val="000000"/>
        </w:rPr>
        <w:t xml:space="preserve">Villena-Moya A, Granero R, Chiclana-Actis C, </w:t>
      </w:r>
      <w:r w:rsidRPr="00A31024">
        <w:rPr>
          <w:b/>
          <w:bCs/>
          <w:color w:val="000000"/>
        </w:rPr>
        <w:t>Potenza MN,</w:t>
      </w:r>
      <w:r w:rsidRPr="00A31024">
        <w:rPr>
          <w:color w:val="000000"/>
        </w:rPr>
        <w:t xml:space="preserve"> Blycker GR, Demetrovics Z, Böthe B, Steward T, Fernández-Aranda F, Jiménez-Murcia S, Mestre-Bach G (</w:t>
      </w:r>
      <w:r>
        <w:rPr>
          <w:color w:val="000000"/>
        </w:rPr>
        <w:t>2024</w:t>
      </w:r>
      <w:r w:rsidRPr="00A31024">
        <w:rPr>
          <w:color w:val="000000"/>
        </w:rPr>
        <w:t xml:space="preserve">) Spanish validation of the long and short versions of the Problematic Pornography Consumption Scale (PPCS and PPCS-6) in adolescents. </w:t>
      </w:r>
      <w:r w:rsidRPr="00A31024">
        <w:rPr>
          <w:i/>
          <w:iCs/>
          <w:color w:val="000000"/>
        </w:rPr>
        <w:t>Archives of Sexual Behaviors</w:t>
      </w:r>
      <w:r>
        <w:rPr>
          <w:i/>
          <w:iCs/>
          <w:color w:val="000000"/>
        </w:rPr>
        <w:t xml:space="preserve"> </w:t>
      </w:r>
      <w:r w:rsidRPr="00CF6BAC">
        <w:rPr>
          <w:b/>
          <w:bCs/>
          <w:color w:val="000000"/>
        </w:rPr>
        <w:t>53(2):</w:t>
      </w:r>
      <w:r w:rsidRPr="00CF6BAC">
        <w:rPr>
          <w:color w:val="000000"/>
        </w:rPr>
        <w:t>673-687.</w:t>
      </w:r>
    </w:p>
    <w:p w14:paraId="4473DEB3" w14:textId="77777777" w:rsidR="002C4263" w:rsidRDefault="002C4263" w:rsidP="002C4263">
      <w:pPr>
        <w:pStyle w:val="ListParagraph"/>
        <w:numPr>
          <w:ilvl w:val="0"/>
          <w:numId w:val="10"/>
        </w:numPr>
      </w:pPr>
      <w:r w:rsidRPr="00460605">
        <w:t>Macdonald-Gagnon</w:t>
      </w:r>
      <w:r>
        <w:t xml:space="preserve"> G, Stefanovics EA, </w:t>
      </w:r>
      <w:r>
        <w:rPr>
          <w:b/>
          <w:bCs/>
        </w:rPr>
        <w:t xml:space="preserve">Potenza MN, </w:t>
      </w:r>
      <w:r>
        <w:t xml:space="preserve">Pietrzak RH (2024) Generalized Anxiety Disorder and Subthreshold Generalized Anxiety Symptoms in U.S. Military Veterans: Prevalence, Characteristics, and Functioning. </w:t>
      </w:r>
      <w:r>
        <w:rPr>
          <w:i/>
          <w:iCs/>
        </w:rPr>
        <w:t xml:space="preserve">J Psychiatric Res </w:t>
      </w:r>
      <w:r>
        <w:rPr>
          <w:b/>
          <w:bCs/>
        </w:rPr>
        <w:t>171:</w:t>
      </w:r>
      <w:r>
        <w:t>263-270.</w:t>
      </w:r>
    </w:p>
    <w:p w14:paraId="447647E4" w14:textId="77777777" w:rsidR="002C4263" w:rsidRPr="00FF46CA" w:rsidRDefault="002C4263" w:rsidP="002C4263">
      <w:pPr>
        <w:pStyle w:val="ListParagraph"/>
        <w:numPr>
          <w:ilvl w:val="0"/>
          <w:numId w:val="10"/>
        </w:numPr>
      </w:pPr>
      <w:r>
        <w:t xml:space="preserve">Lewczuk K, Marcowski P, Wizła M, Gola M, Nagy L, Koós M, Kraus SW, Demetrovics Z, </w:t>
      </w:r>
      <w:r w:rsidRPr="006026E2">
        <w:rPr>
          <w:b/>
          <w:bCs/>
        </w:rPr>
        <w:t>Potenza MN</w:t>
      </w:r>
      <w:r>
        <w:t xml:space="preserve">, Ballester-Arnal R, Batthyány D, Bergeron S, Billieux J, Briken P, Burkauskas J, Cárdenas-López G, Carvalho J, Castro-Calvo J, Chen L, Ciocca G, Corazza O, Csako RI, Fernandez DP, Fujiwara H, Fernandez EF, Fuss J, Gabrhelík R, Gewirtz-Meydan A, Gjoneska B, Grubbs JB, Hashim HT, Islam MS, Ismail M, Jiménez-Martínez MC, Jurin T, Kalina O, Klein V, Költő A, Lee SK, Lin CY, Lin YC, Lochner C, López-Alvarado S, Lukavská K, Mayta-Tristán P, Miller DJ, Orosová O, Orosz G, Sungkyunkwan University’s research team, Ponce FP, Quintana GR, Quintero Garzola GC, Ramos-Diaz J, Rigaud K, Rousseau A, De Tubino Scanavino M, Schulmeyer MK, Sharan P, Shibata M, Shoib S, Vera Sigre-Leirós V, Sniewski L, Spasovski O, Steibliene V, Stein DJ, Ünsal BC, Vaillancourt-Morel MP, Van Hout MC, Bőthe B (2024) </w:t>
      </w:r>
      <w:r w:rsidRPr="00FF46CA">
        <w:t>Cross-cultural Adult ADHD assessment in 42 countries using the Adult ADHD Self-Report Scale Screener</w:t>
      </w:r>
      <w:r>
        <w:t xml:space="preserve">. </w:t>
      </w:r>
      <w:r>
        <w:rPr>
          <w:i/>
          <w:iCs/>
        </w:rPr>
        <w:t xml:space="preserve">Journal of Attention Disorders </w:t>
      </w:r>
      <w:r w:rsidRPr="00CF6BAC">
        <w:rPr>
          <w:b/>
          <w:bCs/>
        </w:rPr>
        <w:t>28(4):</w:t>
      </w:r>
      <w:r w:rsidRPr="00CF6BAC">
        <w:t>512-530.</w:t>
      </w:r>
    </w:p>
    <w:p w14:paraId="3A1C02A0" w14:textId="46C34BB5" w:rsidR="002C4263" w:rsidRDefault="002C4263" w:rsidP="002C4263">
      <w:pPr>
        <w:pStyle w:val="ListParagraph"/>
        <w:numPr>
          <w:ilvl w:val="0"/>
          <w:numId w:val="10"/>
        </w:numPr>
        <w:rPr>
          <w:rFonts w:eastAsiaTheme="minorHAnsi"/>
        </w:rPr>
      </w:pPr>
      <w:r w:rsidRPr="000F0EC8">
        <w:rPr>
          <w:bCs/>
        </w:rPr>
        <w:t xml:space="preserve">Quintana GR, Ponce FP, Escudero-Pastén JI, Santibáñez JF, Koós </w:t>
      </w:r>
      <w:r>
        <w:rPr>
          <w:bCs/>
        </w:rPr>
        <w:t>M</w:t>
      </w:r>
      <w:r w:rsidRPr="000F0EC8">
        <w:rPr>
          <w:bCs/>
        </w:rPr>
        <w:t>, Nagy</w:t>
      </w:r>
      <w:r>
        <w:rPr>
          <w:bCs/>
        </w:rPr>
        <w:t xml:space="preserve"> L</w:t>
      </w:r>
      <w:r w:rsidRPr="000F0EC8">
        <w:rPr>
          <w:bCs/>
        </w:rPr>
        <w:t>, Kraus</w:t>
      </w:r>
      <w:r>
        <w:rPr>
          <w:bCs/>
        </w:rPr>
        <w:t xml:space="preserve"> SW</w:t>
      </w:r>
      <w:r w:rsidRPr="000F0EC8">
        <w:rPr>
          <w:bCs/>
        </w:rPr>
        <w:t>, Demetrovics</w:t>
      </w:r>
      <w:r>
        <w:rPr>
          <w:bCs/>
        </w:rPr>
        <w:t xml:space="preserve"> Z</w:t>
      </w:r>
      <w:r w:rsidRPr="000F0EC8">
        <w:rPr>
          <w:bCs/>
        </w:rPr>
        <w:t xml:space="preserve">, </w:t>
      </w:r>
      <w:r w:rsidRPr="00A31024">
        <w:rPr>
          <w:b/>
        </w:rPr>
        <w:t>Potenza MN</w:t>
      </w:r>
      <w:r>
        <w:rPr>
          <w:bCs/>
        </w:rPr>
        <w:t xml:space="preserve">, </w:t>
      </w:r>
      <w:r>
        <w:t>Ballester-Arnal R, Batthyány D, Bergeron S, Billieux J, Briken P, Burkauskas J, Cárdenas-López G, Carvalho J, Castro-Calvo J, Chen L, Ciocca G, Corazza O, Csako RI, Fernandez DP, Fujiwara H, Fernandez EF, Fuss J, Gabrhelík R, Gewirtz-Meydan A, Gjoneska B, Gola M, Grubbs JB, Hashim HT, Islam MS, Ismail M, Jiménez-Martínez MC, Jurin T, Kalina O, Klein V, Költő A, Lee SK, Lewczuk K, Lin CY, Lin YC, Lochner C, López-Alvarado S, Lukavská K, Mayta-Tristán P, Miller DJ, Orosová O, Orosz G, Sungkyunkwan University’s research team, Quintero Garzola GC, Ramos-Diaz J, Rigaud K, Rousseau A, De Tubino Scanavino M, Schulmeyer MK, Sharan P, Shibata M, Shoib S, Vera Sigre-Leirós V, Sniewski L, Spasovski O, Steibliene V, Stein DJ, Ünsal BC, Vaillancourt-Morel MP, Van Hout MC,</w:t>
      </w:r>
      <w:r>
        <w:rPr>
          <w:bCs/>
        </w:rPr>
        <w:t xml:space="preserve"> </w:t>
      </w:r>
      <w:r w:rsidRPr="000F0EC8">
        <w:rPr>
          <w:bCs/>
        </w:rPr>
        <w:t>Bőthe</w:t>
      </w:r>
      <w:r>
        <w:rPr>
          <w:bCs/>
        </w:rPr>
        <w:t xml:space="preserve"> B</w:t>
      </w:r>
      <w:r w:rsidRPr="000F0EC8">
        <w:rPr>
          <w:bCs/>
        </w:rPr>
        <w:t xml:space="preserve"> </w:t>
      </w:r>
      <w:r>
        <w:rPr>
          <w:bCs/>
        </w:rPr>
        <w:t xml:space="preserve">(2024) </w:t>
      </w:r>
      <w:r w:rsidRPr="000F0EC8">
        <w:rPr>
          <w:rFonts w:eastAsiaTheme="minorHAnsi"/>
        </w:rPr>
        <w:t>Cross-cultural Validation and Measurement Invariance of Anxiety and Depression Symptoms: A Study with the Brief Symptom Inventory (BSI) in 42 Countries</w:t>
      </w:r>
      <w:r>
        <w:rPr>
          <w:rFonts w:eastAsiaTheme="minorHAnsi"/>
        </w:rPr>
        <w:t xml:space="preserve">. </w:t>
      </w:r>
      <w:r>
        <w:rPr>
          <w:rFonts w:eastAsiaTheme="minorHAnsi"/>
          <w:i/>
          <w:iCs/>
        </w:rPr>
        <w:t xml:space="preserve">J Affective Disorders </w:t>
      </w:r>
      <w:r>
        <w:rPr>
          <w:rFonts w:eastAsiaTheme="minorHAnsi"/>
          <w:b/>
          <w:bCs/>
        </w:rPr>
        <w:t>350:</w:t>
      </w:r>
      <w:r>
        <w:rPr>
          <w:rFonts w:eastAsiaTheme="minorHAnsi"/>
        </w:rPr>
        <w:t>991-1006.</w:t>
      </w:r>
    </w:p>
    <w:p w14:paraId="0B2CA012" w14:textId="77777777" w:rsidR="002C4263" w:rsidRDefault="002C4263" w:rsidP="002C4263">
      <w:pPr>
        <w:pStyle w:val="ListParagraph"/>
        <w:numPr>
          <w:ilvl w:val="0"/>
          <w:numId w:val="10"/>
        </w:numPr>
      </w:pPr>
      <w:r>
        <w:lastRenderedPageBreak/>
        <w:t xml:space="preserve">McCurdy LY, Yip SW, Worhunsky PD, Kim S, Strathearn L, </w:t>
      </w:r>
      <w:r w:rsidRPr="008826CF">
        <w:rPr>
          <w:b/>
          <w:bCs/>
        </w:rPr>
        <w:t>Potenza MN,</w:t>
      </w:r>
      <w:r>
        <w:t xml:space="preserve"> Mayes LC, Rutherford HVJ (2024) </w:t>
      </w:r>
      <w:r w:rsidRPr="000D731B">
        <w:t>Neural Correlates of Altered Emotional Responsivity to Infant Stimuli in Mothers who Use Substances</w:t>
      </w:r>
      <w:r>
        <w:t xml:space="preserve">. </w:t>
      </w:r>
      <w:r w:rsidRPr="008826CF">
        <w:rPr>
          <w:i/>
          <w:iCs/>
        </w:rPr>
        <w:t>J Psychiatry Res</w:t>
      </w:r>
      <w:r>
        <w:rPr>
          <w:i/>
          <w:iCs/>
        </w:rPr>
        <w:t xml:space="preserve"> </w:t>
      </w:r>
      <w:r w:rsidRPr="00CF6BAC">
        <w:rPr>
          <w:b/>
          <w:bCs/>
        </w:rPr>
        <w:t>171:</w:t>
      </w:r>
      <w:r w:rsidRPr="00CF6BAC">
        <w:t>126-133.</w:t>
      </w:r>
    </w:p>
    <w:p w14:paraId="2CA1582C" w14:textId="77777777" w:rsidR="002C4263" w:rsidRDefault="002C4263" w:rsidP="002C4263">
      <w:pPr>
        <w:pStyle w:val="ListParagraph"/>
        <w:numPr>
          <w:ilvl w:val="0"/>
          <w:numId w:val="10"/>
        </w:numPr>
        <w:ind w:left="446" w:hanging="446"/>
      </w:pPr>
      <w:r w:rsidRPr="00FA779C">
        <w:rPr>
          <w:lang w:bidi="ar"/>
        </w:rPr>
        <w:t>Yekaninejad</w:t>
      </w:r>
      <w:r>
        <w:rPr>
          <w:lang w:bidi="ar"/>
        </w:rPr>
        <w:t xml:space="preserve"> MS</w:t>
      </w:r>
      <w:r w:rsidRPr="00FA779C">
        <w:rPr>
          <w:lang w:bidi="ar"/>
        </w:rPr>
        <w:t>, Hajiheidari</w:t>
      </w:r>
      <w:r>
        <w:rPr>
          <w:lang w:bidi="ar"/>
        </w:rPr>
        <w:t xml:space="preserve"> A</w:t>
      </w:r>
      <w:r w:rsidRPr="00FA779C">
        <w:rPr>
          <w:lang w:bidi="ar"/>
        </w:rPr>
        <w:t xml:space="preserve">, Alijanzadeh </w:t>
      </w:r>
      <w:r>
        <w:rPr>
          <w:lang w:bidi="ar"/>
        </w:rPr>
        <w:t>M</w:t>
      </w:r>
      <w:r w:rsidRPr="00FA779C">
        <w:rPr>
          <w:lang w:bidi="ar"/>
        </w:rPr>
        <w:t xml:space="preserve">, Yahaghi </w:t>
      </w:r>
      <w:r>
        <w:rPr>
          <w:lang w:bidi="ar"/>
        </w:rPr>
        <w:t>R</w:t>
      </w:r>
      <w:r w:rsidRPr="00FA779C">
        <w:rPr>
          <w:lang w:bidi="ar"/>
        </w:rPr>
        <w:t>, Karimi</w:t>
      </w:r>
      <w:r>
        <w:rPr>
          <w:lang w:bidi="ar"/>
        </w:rPr>
        <w:t xml:space="preserve"> Z</w:t>
      </w:r>
      <w:r w:rsidRPr="00FA779C">
        <w:rPr>
          <w:lang w:bidi="ar"/>
        </w:rPr>
        <w:t xml:space="preserve">, Rahmani </w:t>
      </w:r>
      <w:r>
        <w:rPr>
          <w:lang w:bidi="ar"/>
        </w:rPr>
        <w:t>J</w:t>
      </w:r>
      <w:r w:rsidRPr="00FA779C">
        <w:rPr>
          <w:lang w:bidi="ar"/>
        </w:rPr>
        <w:t xml:space="preserve">, Yazdi </w:t>
      </w:r>
      <w:r>
        <w:rPr>
          <w:lang w:bidi="ar"/>
        </w:rPr>
        <w:t>N</w:t>
      </w:r>
      <w:r w:rsidRPr="00FA779C">
        <w:rPr>
          <w:lang w:bidi="ar"/>
        </w:rPr>
        <w:t xml:space="preserve">, Jafari </w:t>
      </w:r>
      <w:r>
        <w:rPr>
          <w:lang w:bidi="ar"/>
        </w:rPr>
        <w:t>E</w:t>
      </w:r>
      <w:r w:rsidRPr="00FA779C">
        <w:rPr>
          <w:lang w:bidi="ar"/>
        </w:rPr>
        <w:t xml:space="preserve">, Alijani </w:t>
      </w:r>
      <w:r>
        <w:rPr>
          <w:lang w:bidi="ar"/>
        </w:rPr>
        <w:t>H</w:t>
      </w:r>
      <w:r w:rsidRPr="00FA779C">
        <w:rPr>
          <w:lang w:bidi="ar"/>
        </w:rPr>
        <w:t xml:space="preserve">, Zamani </w:t>
      </w:r>
      <w:r>
        <w:rPr>
          <w:lang w:bidi="ar"/>
        </w:rPr>
        <w:t>N</w:t>
      </w:r>
      <w:r w:rsidRPr="00FA779C">
        <w:rPr>
          <w:lang w:bidi="ar"/>
        </w:rPr>
        <w:t xml:space="preserve">, Fotuhi </w:t>
      </w:r>
      <w:r>
        <w:rPr>
          <w:lang w:bidi="ar"/>
        </w:rPr>
        <w:t>R</w:t>
      </w:r>
      <w:r w:rsidRPr="00FA779C">
        <w:rPr>
          <w:lang w:bidi="ar"/>
        </w:rPr>
        <w:t xml:space="preserve">, Taherkhani </w:t>
      </w:r>
      <w:r>
        <w:rPr>
          <w:lang w:bidi="ar"/>
        </w:rPr>
        <w:t>E</w:t>
      </w:r>
      <w:r w:rsidRPr="00FA779C">
        <w:rPr>
          <w:lang w:bidi="ar"/>
        </w:rPr>
        <w:t xml:space="preserve">, Buchali </w:t>
      </w:r>
      <w:r>
        <w:rPr>
          <w:lang w:bidi="ar"/>
        </w:rPr>
        <w:t>Z</w:t>
      </w:r>
      <w:r w:rsidRPr="00FA779C">
        <w:rPr>
          <w:lang w:bidi="ar"/>
        </w:rPr>
        <w:t xml:space="preserve">, Zarenejad </w:t>
      </w:r>
      <w:r>
        <w:rPr>
          <w:lang w:bidi="ar"/>
        </w:rPr>
        <w:t>M</w:t>
      </w:r>
      <w:r w:rsidRPr="00FA779C">
        <w:rPr>
          <w:lang w:bidi="ar"/>
        </w:rPr>
        <w:t xml:space="preserve">, Mahmoudi </w:t>
      </w:r>
      <w:r>
        <w:rPr>
          <w:lang w:bidi="ar"/>
        </w:rPr>
        <w:t>N</w:t>
      </w:r>
      <w:r w:rsidRPr="00FA779C">
        <w:rPr>
          <w:lang w:bidi="ar"/>
        </w:rPr>
        <w:t xml:space="preserve">, Shahmahdi </w:t>
      </w:r>
      <w:r>
        <w:rPr>
          <w:lang w:bidi="ar"/>
        </w:rPr>
        <w:t>N</w:t>
      </w:r>
      <w:r w:rsidRPr="00FA779C">
        <w:rPr>
          <w:lang w:bidi="ar"/>
        </w:rPr>
        <w:t xml:space="preserve">, Poorzolfaghar </w:t>
      </w:r>
      <w:r>
        <w:rPr>
          <w:lang w:bidi="ar"/>
        </w:rPr>
        <w:t>L</w:t>
      </w:r>
      <w:r w:rsidRPr="00FA779C">
        <w:rPr>
          <w:lang w:bidi="ar"/>
        </w:rPr>
        <w:t xml:space="preserve">, Ahmadizade </w:t>
      </w:r>
      <w:r>
        <w:rPr>
          <w:lang w:bidi="ar"/>
        </w:rPr>
        <w:t>S</w:t>
      </w:r>
      <w:r w:rsidRPr="00FA779C">
        <w:rPr>
          <w:lang w:bidi="ar"/>
        </w:rPr>
        <w:t xml:space="preserve">, Shahbazkhania </w:t>
      </w:r>
      <w:r>
        <w:rPr>
          <w:lang w:bidi="ar"/>
        </w:rPr>
        <w:t>A</w:t>
      </w:r>
      <w:r w:rsidRPr="00FA779C">
        <w:rPr>
          <w:lang w:bidi="ar"/>
        </w:rPr>
        <w:t xml:space="preserve">, </w:t>
      </w:r>
      <w:r w:rsidRPr="00D01772">
        <w:rPr>
          <w:b/>
          <w:bCs/>
          <w:lang w:bidi="ar"/>
        </w:rPr>
        <w:t>Potenza MN</w:t>
      </w:r>
      <w:r w:rsidRPr="00FA779C">
        <w:rPr>
          <w:lang w:bidi="ar"/>
        </w:rPr>
        <w:t>, Lin</w:t>
      </w:r>
      <w:r>
        <w:rPr>
          <w:lang w:bidi="ar"/>
        </w:rPr>
        <w:t xml:space="preserve"> CY,</w:t>
      </w:r>
      <w:r w:rsidRPr="00FA779C">
        <w:rPr>
          <w:lang w:bidi="ar"/>
        </w:rPr>
        <w:t xml:space="preserve"> Pakpour</w:t>
      </w:r>
      <w:r>
        <w:rPr>
          <w:lang w:bidi="ar"/>
        </w:rPr>
        <w:t xml:space="preserve"> AH (2024) </w:t>
      </w:r>
      <w:r w:rsidRPr="00FA779C">
        <w:rPr>
          <w:lang w:bidi="ar"/>
        </w:rPr>
        <w:t>Exploring Health Literacy Categories Among an Iranian Adult Sample: A Latent Class Analysis</w:t>
      </w:r>
      <w:r>
        <w:rPr>
          <w:lang w:bidi="ar"/>
        </w:rPr>
        <w:t xml:space="preserve">. </w:t>
      </w:r>
      <w:r>
        <w:rPr>
          <w:i/>
          <w:iCs/>
          <w:lang w:bidi="ar"/>
        </w:rPr>
        <w:t>Scientific Reports</w:t>
      </w:r>
      <w:r w:rsidRPr="00FA779C">
        <w:rPr>
          <w:lang w:bidi="ar"/>
        </w:rPr>
        <w:t xml:space="preserve"> </w:t>
      </w:r>
      <w:r>
        <w:rPr>
          <w:b/>
          <w:bCs/>
          <w:lang w:bidi="ar"/>
        </w:rPr>
        <w:t>14:</w:t>
      </w:r>
      <w:r>
        <w:rPr>
          <w:lang w:bidi="ar"/>
        </w:rPr>
        <w:t>776.</w:t>
      </w:r>
    </w:p>
    <w:p w14:paraId="3B9D03C3" w14:textId="77777777" w:rsidR="001E6CDE" w:rsidRPr="00A31024" w:rsidRDefault="001E6CDE" w:rsidP="001E6CDE">
      <w:pPr>
        <w:pStyle w:val="ListParagraph"/>
        <w:numPr>
          <w:ilvl w:val="0"/>
          <w:numId w:val="10"/>
        </w:numPr>
        <w:rPr>
          <w:rFonts w:eastAsiaTheme="minorHAnsi"/>
          <w:bCs/>
          <w:i/>
          <w:iCs/>
        </w:rPr>
      </w:pPr>
      <w:r w:rsidRPr="004523D0">
        <w:t>Chen</w:t>
      </w:r>
      <w:r>
        <w:t xml:space="preserve"> CY</w:t>
      </w:r>
      <w:r w:rsidRPr="004523D0">
        <w:t>, Lee</w:t>
      </w:r>
      <w:r>
        <w:t xml:space="preserve"> KY</w:t>
      </w:r>
      <w:r w:rsidRPr="004523D0">
        <w:t>, Fung</w:t>
      </w:r>
      <w:r>
        <w:t xml:space="preserve"> XCC</w:t>
      </w:r>
      <w:r w:rsidRPr="004523D0">
        <w:t>, Chen</w:t>
      </w:r>
      <w:r>
        <w:t xml:space="preserve"> JK</w:t>
      </w:r>
      <w:r w:rsidRPr="004523D0">
        <w:t>, Chen</w:t>
      </w:r>
      <w:r>
        <w:t xml:space="preserve"> JS</w:t>
      </w:r>
      <w:r w:rsidRPr="004523D0">
        <w:t xml:space="preserve">, </w:t>
      </w:r>
      <w:r w:rsidRPr="00A31024">
        <w:rPr>
          <w:b/>
          <w:bCs/>
        </w:rPr>
        <w:t>Potenza MN</w:t>
      </w:r>
      <w:r w:rsidRPr="004523D0">
        <w:t>, Pakpour</w:t>
      </w:r>
      <w:r>
        <w:t xml:space="preserve"> AH</w:t>
      </w:r>
      <w:r w:rsidRPr="004523D0">
        <w:t>, Chang</w:t>
      </w:r>
      <w:r>
        <w:t xml:space="preserve"> KC</w:t>
      </w:r>
      <w:r w:rsidRPr="004523D0">
        <w:t>, Lee</w:t>
      </w:r>
      <w:r>
        <w:t xml:space="preserve"> KS</w:t>
      </w:r>
      <w:r w:rsidRPr="004523D0">
        <w:t>, Lin</w:t>
      </w:r>
      <w:r>
        <w:t xml:space="preserve"> CY (2024) </w:t>
      </w:r>
      <w:r w:rsidRPr="004523D0">
        <w:t>Problematic use of internet associates with poor quality of life via psychological distress in people with ADHD</w:t>
      </w:r>
      <w:r>
        <w:t xml:space="preserve">. </w:t>
      </w:r>
      <w:r>
        <w:rPr>
          <w:i/>
          <w:iCs/>
        </w:rPr>
        <w:t xml:space="preserve">Psychology Research and Behavior Management </w:t>
      </w:r>
      <w:r w:rsidRPr="0047135D">
        <w:rPr>
          <w:b/>
          <w:bCs/>
        </w:rPr>
        <w:t>17:</w:t>
      </w:r>
      <w:r w:rsidRPr="0047135D">
        <w:t>443-455.</w:t>
      </w:r>
    </w:p>
    <w:p w14:paraId="7221FDAB" w14:textId="77777777" w:rsidR="003B72CE" w:rsidRPr="003B72CE" w:rsidRDefault="003B72CE" w:rsidP="003B72CE">
      <w:pPr>
        <w:pStyle w:val="ListParagraph"/>
        <w:numPr>
          <w:ilvl w:val="0"/>
          <w:numId w:val="10"/>
        </w:numPr>
      </w:pPr>
      <w:r>
        <w:rPr>
          <w:bCs/>
          <w:color w:val="000000"/>
          <w:lang w:eastAsia="en-CA"/>
        </w:rPr>
        <w:t>Gewirtz-Meydan A</w:t>
      </w:r>
      <w:r w:rsidRPr="001063FA">
        <w:t xml:space="preserve">, </w:t>
      </w:r>
      <w:r w:rsidRPr="007226C6">
        <w:rPr>
          <w:bCs/>
          <w:color w:val="000000"/>
          <w:lang w:eastAsia="en-CA"/>
        </w:rPr>
        <w:t>Koós</w:t>
      </w:r>
      <w:r w:rsidRPr="001063FA">
        <w:t xml:space="preserve"> </w:t>
      </w:r>
      <w:r>
        <w:t xml:space="preserve">M, </w:t>
      </w:r>
      <w:r w:rsidRPr="001063FA">
        <w:t>Nagy</w:t>
      </w:r>
      <w:r>
        <w:t xml:space="preserve"> L</w:t>
      </w:r>
      <w:r w:rsidRPr="001063FA">
        <w:t>, Kraus</w:t>
      </w:r>
      <w:r>
        <w:t xml:space="preserve"> SW</w:t>
      </w:r>
      <w:r w:rsidRPr="001063FA">
        <w:t>, Demetrovics</w:t>
      </w:r>
      <w:r>
        <w:t xml:space="preserve"> Z</w:t>
      </w:r>
      <w:r w:rsidRPr="001063FA">
        <w:t xml:space="preserve">, </w:t>
      </w:r>
      <w:r w:rsidRPr="00DB6ABF">
        <w:rPr>
          <w:b/>
          <w:bCs/>
        </w:rPr>
        <w:t>Potenza MN</w:t>
      </w:r>
      <w:r w:rsidRPr="001063FA">
        <w:t>, International Sex Science consortium, Bőthe</w:t>
      </w:r>
      <w:r>
        <w:t xml:space="preserve"> B (2024) </w:t>
      </w:r>
      <w:r w:rsidRPr="006A5FD0">
        <w:t>Global Cross-Cultural Validation of a Brief Measure for Identifying Potential Suicide Risk in 42 Countries</w:t>
      </w:r>
      <w:r>
        <w:t xml:space="preserve">. </w:t>
      </w:r>
      <w:r>
        <w:rPr>
          <w:i/>
          <w:iCs/>
        </w:rPr>
        <w:t xml:space="preserve">Public Health </w:t>
      </w:r>
      <w:r>
        <w:rPr>
          <w:b/>
          <w:bCs/>
        </w:rPr>
        <w:t>229:</w:t>
      </w:r>
      <w:r w:rsidRPr="00712973">
        <w:t>13-23.</w:t>
      </w:r>
    </w:p>
    <w:p w14:paraId="184933A7" w14:textId="77777777" w:rsidR="003B72CE" w:rsidRDefault="003B72CE" w:rsidP="003B72CE">
      <w:pPr>
        <w:pStyle w:val="ListParagraph"/>
        <w:numPr>
          <w:ilvl w:val="0"/>
          <w:numId w:val="10"/>
        </w:numPr>
        <w:ind w:left="446" w:hanging="446"/>
      </w:pPr>
      <w:r w:rsidRPr="00275BE8">
        <w:rPr>
          <w:lang w:bidi="ar"/>
        </w:rPr>
        <w:t>Li</w:t>
      </w:r>
      <w:r>
        <w:rPr>
          <w:lang w:bidi="ar"/>
        </w:rPr>
        <w:t xml:space="preserve"> S</w:t>
      </w:r>
      <w:r w:rsidRPr="00275BE8">
        <w:rPr>
          <w:lang w:bidi="ar"/>
        </w:rPr>
        <w:t xml:space="preserve">, Ma </w:t>
      </w:r>
      <w:r>
        <w:rPr>
          <w:lang w:bidi="ar"/>
        </w:rPr>
        <w:t>X</w:t>
      </w:r>
      <w:r w:rsidRPr="00275BE8">
        <w:rPr>
          <w:lang w:bidi="ar"/>
        </w:rPr>
        <w:t xml:space="preserve">, Chen </w:t>
      </w:r>
      <w:r>
        <w:rPr>
          <w:lang w:bidi="ar"/>
        </w:rPr>
        <w:t>H</w:t>
      </w:r>
      <w:r w:rsidRPr="00275BE8">
        <w:rPr>
          <w:lang w:bidi="ar"/>
        </w:rPr>
        <w:t xml:space="preserve">, Wang </w:t>
      </w:r>
      <w:r>
        <w:rPr>
          <w:lang w:bidi="ar"/>
        </w:rPr>
        <w:t>M</w:t>
      </w:r>
      <w:r w:rsidRPr="00275BE8">
        <w:rPr>
          <w:lang w:bidi="ar"/>
        </w:rPr>
        <w:t xml:space="preserve">, Zheng </w:t>
      </w:r>
      <w:r>
        <w:rPr>
          <w:lang w:bidi="ar"/>
        </w:rPr>
        <w:t>Y</w:t>
      </w:r>
      <w:r w:rsidRPr="00275BE8">
        <w:rPr>
          <w:lang w:bidi="ar"/>
        </w:rPr>
        <w:t xml:space="preserve">, Yang </w:t>
      </w:r>
      <w:r>
        <w:rPr>
          <w:lang w:bidi="ar"/>
        </w:rPr>
        <w:t>B</w:t>
      </w:r>
      <w:r w:rsidRPr="00275BE8">
        <w:rPr>
          <w:lang w:bidi="ar"/>
        </w:rPr>
        <w:t xml:space="preserve">, Ni </w:t>
      </w:r>
      <w:r>
        <w:rPr>
          <w:lang w:bidi="ar"/>
        </w:rPr>
        <w:t>H</w:t>
      </w:r>
      <w:r w:rsidRPr="00275BE8">
        <w:rPr>
          <w:lang w:bidi="ar"/>
        </w:rPr>
        <w:t xml:space="preserve">, </w:t>
      </w:r>
      <w:r w:rsidRPr="00275BE8">
        <w:rPr>
          <w:b/>
          <w:bCs/>
          <w:lang w:bidi="ar"/>
        </w:rPr>
        <w:t>Potenza MN</w:t>
      </w:r>
      <w:r w:rsidRPr="00275BE8">
        <w:rPr>
          <w:lang w:bidi="ar"/>
        </w:rPr>
        <w:t>, Dong</w:t>
      </w:r>
      <w:r>
        <w:rPr>
          <w:lang w:bidi="ar"/>
        </w:rPr>
        <w:t xml:space="preserve"> GH</w:t>
      </w:r>
      <w:r w:rsidRPr="00275BE8">
        <w:rPr>
          <w:lang w:bidi="ar"/>
        </w:rPr>
        <w:t xml:space="preserve"> </w:t>
      </w:r>
      <w:r>
        <w:rPr>
          <w:lang w:bidi="ar"/>
        </w:rPr>
        <w:t xml:space="preserve">(2024) </w:t>
      </w:r>
      <w:r w:rsidRPr="00275BE8">
        <w:rPr>
          <w:lang w:bidi="ar"/>
        </w:rPr>
        <w:t>rTMS effects on urges and severity of tobacco use disorder operate independently of a retrieval-extinction component and involve frontal-striatal pathways</w:t>
      </w:r>
      <w:r>
        <w:rPr>
          <w:lang w:bidi="ar"/>
        </w:rPr>
        <w:t xml:space="preserve">. </w:t>
      </w:r>
      <w:r>
        <w:rPr>
          <w:i/>
          <w:iCs/>
          <w:lang w:bidi="ar"/>
        </w:rPr>
        <w:t xml:space="preserve">J Affect Dis </w:t>
      </w:r>
      <w:r>
        <w:rPr>
          <w:b/>
          <w:bCs/>
          <w:lang w:bidi="ar"/>
        </w:rPr>
        <w:t>349:</w:t>
      </w:r>
      <w:r>
        <w:rPr>
          <w:lang w:bidi="ar"/>
        </w:rPr>
        <w:t>21-31.</w:t>
      </w:r>
    </w:p>
    <w:p w14:paraId="10FB931F" w14:textId="77777777" w:rsidR="00603472" w:rsidRPr="00D869D8" w:rsidRDefault="00603472" w:rsidP="00603472">
      <w:pPr>
        <w:pStyle w:val="ListParagraph"/>
        <w:numPr>
          <w:ilvl w:val="0"/>
          <w:numId w:val="10"/>
        </w:numPr>
      </w:pPr>
      <w:r w:rsidRPr="00885A94">
        <w:t>Xu LX, Zhang JL, Geng XM, Song KR</w:t>
      </w:r>
      <w:r w:rsidRPr="00D869D8">
        <w:t>, Zeng</w:t>
      </w:r>
      <w:r>
        <w:t xml:space="preserve"> PP</w:t>
      </w:r>
      <w:r w:rsidRPr="00D869D8">
        <w:t xml:space="preserve">, </w:t>
      </w:r>
      <w:r w:rsidRPr="003A3563">
        <w:rPr>
          <w:b/>
          <w:bCs/>
        </w:rPr>
        <w:t>Potenza MN</w:t>
      </w:r>
      <w:r w:rsidRPr="00D869D8">
        <w:t>, Schad</w:t>
      </w:r>
      <w:r>
        <w:t xml:space="preserve"> DJ,</w:t>
      </w:r>
      <w:r w:rsidRPr="00D869D8">
        <w:t xml:space="preserve"> Zhang</w:t>
      </w:r>
      <w:r>
        <w:t xml:space="preserve"> JT</w:t>
      </w:r>
      <w:r w:rsidRPr="00D869D8">
        <w:t xml:space="preserve"> </w:t>
      </w:r>
      <w:r>
        <w:t xml:space="preserve">(2024) </w:t>
      </w:r>
      <w:r w:rsidRPr="003A3563">
        <w:t>Pavlovian-to-Instrumental Transfer and Outcome-Devaluation Effects in Internet Gaming Disorder</w:t>
      </w:r>
      <w:r>
        <w:t xml:space="preserve">. </w:t>
      </w:r>
      <w:r>
        <w:rPr>
          <w:i/>
          <w:iCs/>
        </w:rPr>
        <w:t>Computers Human Behavior</w:t>
      </w:r>
      <w:r>
        <w:rPr>
          <w:b/>
          <w:bCs/>
        </w:rPr>
        <w:t xml:space="preserve"> 155:</w:t>
      </w:r>
      <w:r>
        <w:t>108118.</w:t>
      </w:r>
    </w:p>
    <w:p w14:paraId="7AD74C72" w14:textId="77777777" w:rsidR="00A26290" w:rsidRPr="00951082" w:rsidRDefault="00A26290" w:rsidP="00A26290">
      <w:pPr>
        <w:pStyle w:val="ListParagraph"/>
        <w:numPr>
          <w:ilvl w:val="0"/>
          <w:numId w:val="10"/>
        </w:numPr>
        <w:rPr>
          <w:b/>
          <w:bCs/>
        </w:rPr>
      </w:pPr>
      <w:r w:rsidRPr="003368B4">
        <w:t>Islam</w:t>
      </w:r>
      <w:r>
        <w:t xml:space="preserve"> MS</w:t>
      </w:r>
      <w:r w:rsidRPr="003368B4">
        <w:t xml:space="preserve">, </w:t>
      </w:r>
      <w:r w:rsidRPr="00DF2B1C">
        <w:t>Tasni</w:t>
      </w:r>
      <w:r>
        <w:t>m R</w:t>
      </w:r>
      <w:r>
        <w:rPr>
          <w:bCs/>
        </w:rPr>
        <w:t>,</w:t>
      </w:r>
      <w:r w:rsidRPr="000C6CED">
        <w:rPr>
          <w:bCs/>
        </w:rPr>
        <w:t xml:space="preserve"> </w:t>
      </w:r>
      <w:r>
        <w:rPr>
          <w:bCs/>
        </w:rPr>
        <w:t xml:space="preserve">Sujan SH, </w:t>
      </w:r>
      <w:r>
        <w:t>Bőthe B,</w:t>
      </w:r>
      <w:r>
        <w:rPr>
          <w:bCs/>
        </w:rPr>
        <w:t xml:space="preserve"> Ferdous MZ, </w:t>
      </w:r>
      <w:r w:rsidRPr="000C6CED">
        <w:rPr>
          <w:bCs/>
        </w:rPr>
        <w:t>Sikde</w:t>
      </w:r>
      <w:r>
        <w:rPr>
          <w:bCs/>
        </w:rPr>
        <w:t>r MT, CARE Public Health Team</w:t>
      </w:r>
      <w:r w:rsidRPr="00916EE7">
        <w:rPr>
          <w:bCs/>
        </w:rPr>
        <w:t xml:space="preserve">, </w:t>
      </w:r>
      <w:r>
        <w:rPr>
          <w:bCs/>
        </w:rPr>
        <w:t xml:space="preserve">Kraus SW, </w:t>
      </w:r>
      <w:r w:rsidRPr="00280C60">
        <w:rPr>
          <w:b/>
        </w:rPr>
        <w:t>Potenza MN</w:t>
      </w:r>
      <w:r>
        <w:t xml:space="preserve"> </w:t>
      </w:r>
      <w:r>
        <w:rPr>
          <w:bCs/>
        </w:rPr>
        <w:t xml:space="preserve">(2024) </w:t>
      </w:r>
      <w:r w:rsidRPr="00A410FB">
        <w:rPr>
          <w:bCs/>
        </w:rPr>
        <w:t>Validation and Evaluation of the Psychometric Properties of the Bangla Version of the Brief Pornography Screen in Men and Women</w:t>
      </w:r>
      <w:r w:rsidRPr="00951082">
        <w:rPr>
          <w:bCs/>
        </w:rPr>
        <w:t>.</w:t>
      </w:r>
      <w:r>
        <w:rPr>
          <w:bCs/>
        </w:rPr>
        <w:t xml:space="preserve"> </w:t>
      </w:r>
      <w:r>
        <w:rPr>
          <w:bCs/>
          <w:i/>
        </w:rPr>
        <w:t xml:space="preserve">Int J Mental Health Addict </w:t>
      </w:r>
      <w:r>
        <w:rPr>
          <w:b/>
          <w:iCs/>
        </w:rPr>
        <w:t>22:</w:t>
      </w:r>
      <w:r w:rsidRPr="00493BEC">
        <w:rPr>
          <w:bCs/>
          <w:iCs/>
        </w:rPr>
        <w:t>766-780.</w:t>
      </w:r>
    </w:p>
    <w:p w14:paraId="27A09EEC" w14:textId="77777777" w:rsidR="00A26290" w:rsidRPr="0070613F" w:rsidRDefault="00A26290" w:rsidP="00A26290">
      <w:pPr>
        <w:pStyle w:val="ListParagraph"/>
        <w:numPr>
          <w:ilvl w:val="0"/>
          <w:numId w:val="10"/>
        </w:numPr>
        <w:ind w:left="446" w:hanging="446"/>
        <w:rPr>
          <w:i/>
        </w:rPr>
      </w:pPr>
      <w:r w:rsidRPr="0070613F">
        <w:t>Ahorsu</w:t>
      </w:r>
      <w:r>
        <w:t xml:space="preserve"> DK</w:t>
      </w:r>
      <w:r w:rsidRPr="0070613F">
        <w:t xml:space="preserve">, </w:t>
      </w:r>
      <w:r w:rsidRPr="0070613F">
        <w:rPr>
          <w:b/>
          <w:bCs/>
        </w:rPr>
        <w:t>Potenza MN</w:t>
      </w:r>
      <w:r>
        <w:t>,</w:t>
      </w:r>
      <w:r w:rsidRPr="0070613F">
        <w:t xml:space="preserve"> Pakpour</w:t>
      </w:r>
      <w:r>
        <w:t xml:space="preserve"> AH (2024) </w:t>
      </w:r>
      <w:r w:rsidRPr="0070613F">
        <w:t>Parental intention on getting children COVID-19 vaccinations: Invariance evaluation across parenting roles and prior COVID-19-related experiences</w:t>
      </w:r>
      <w:r>
        <w:t xml:space="preserve">. </w:t>
      </w:r>
      <w:r w:rsidRPr="00753C38">
        <w:rPr>
          <w:i/>
          <w:iCs/>
        </w:rPr>
        <w:t>Human Vaccines &amp; Immunotherapeutics</w:t>
      </w:r>
      <w:r>
        <w:rPr>
          <w:i/>
          <w:iCs/>
        </w:rPr>
        <w:t xml:space="preserve"> </w:t>
      </w:r>
      <w:r w:rsidRPr="00493BEC">
        <w:rPr>
          <w:b/>
          <w:bCs/>
        </w:rPr>
        <w:t>20(1):</w:t>
      </w:r>
      <w:r w:rsidRPr="00493BEC">
        <w:t>2325230</w:t>
      </w:r>
      <w:r>
        <w:t>.</w:t>
      </w:r>
    </w:p>
    <w:p w14:paraId="343DFEED" w14:textId="77777777" w:rsidR="00E6459C" w:rsidRDefault="00E6459C" w:rsidP="00E6459C">
      <w:pPr>
        <w:pStyle w:val="ListParagraph"/>
        <w:numPr>
          <w:ilvl w:val="0"/>
          <w:numId w:val="10"/>
        </w:numPr>
      </w:pPr>
      <w:r>
        <w:t xml:space="preserve">Stefanovics EA, Grilo CM, </w:t>
      </w:r>
      <w:r w:rsidRPr="00DB0C8C">
        <w:rPr>
          <w:b/>
          <w:bCs/>
        </w:rPr>
        <w:t>Potenza MN</w:t>
      </w:r>
      <w:r>
        <w:t xml:space="preserve">, Pietrzak RH (2024) Obesity in Latinx and White U.S. Military Veterans: Mental Health, Suicidality, and Psychosocial Burden. </w:t>
      </w:r>
      <w:r>
        <w:rPr>
          <w:i/>
          <w:iCs/>
        </w:rPr>
        <w:t xml:space="preserve">Psychiatric Research </w:t>
      </w:r>
      <w:r w:rsidRPr="00493BEC">
        <w:rPr>
          <w:b/>
          <w:bCs/>
        </w:rPr>
        <w:t>335:</w:t>
      </w:r>
      <w:r w:rsidRPr="00493BEC">
        <w:t>115844</w:t>
      </w:r>
      <w:r>
        <w:t>.</w:t>
      </w:r>
    </w:p>
    <w:p w14:paraId="6EF128CF" w14:textId="77777777" w:rsidR="0061451E" w:rsidRPr="003331F9" w:rsidRDefault="0061451E" w:rsidP="0061451E">
      <w:pPr>
        <w:pStyle w:val="ListParagraph"/>
        <w:numPr>
          <w:ilvl w:val="0"/>
          <w:numId w:val="10"/>
        </w:numPr>
      </w:pPr>
      <w:r w:rsidRPr="009A4E88">
        <w:t>Pian</w:t>
      </w:r>
      <w:r>
        <w:t xml:space="preserve"> W</w:t>
      </w:r>
      <w:r w:rsidRPr="009A4E88">
        <w:t>, Zheng</w:t>
      </w:r>
      <w:r>
        <w:t xml:space="preserve"> R</w:t>
      </w:r>
      <w:r w:rsidRPr="009A4E88">
        <w:t xml:space="preserve">, </w:t>
      </w:r>
      <w:r w:rsidRPr="003331F9">
        <w:rPr>
          <w:b/>
          <w:bCs/>
        </w:rPr>
        <w:t>Potenza MN</w:t>
      </w:r>
      <w:r w:rsidRPr="009A4E88">
        <w:t>, Chen</w:t>
      </w:r>
      <w:r>
        <w:t xml:space="preserve"> L</w:t>
      </w:r>
      <w:r w:rsidRPr="009A4E88">
        <w:t>, Ma</w:t>
      </w:r>
      <w:r>
        <w:t xml:space="preserve"> F (2024) H</w:t>
      </w:r>
      <w:r w:rsidRPr="003331F9">
        <w:t xml:space="preserve">ealth information craving: </w:t>
      </w:r>
      <w:r>
        <w:t>Conceptualization, s</w:t>
      </w:r>
      <w:r w:rsidRPr="003331F9">
        <w:t>cale development and validation</w:t>
      </w:r>
      <w:r>
        <w:t xml:space="preserve">. </w:t>
      </w:r>
      <w:r w:rsidRPr="003331F9">
        <w:rPr>
          <w:i/>
          <w:iCs/>
        </w:rPr>
        <w:t>Information Processing and Management</w:t>
      </w:r>
      <w:r>
        <w:rPr>
          <w:i/>
          <w:iCs/>
        </w:rPr>
        <w:t xml:space="preserve"> </w:t>
      </w:r>
      <w:r>
        <w:rPr>
          <w:b/>
          <w:bCs/>
        </w:rPr>
        <w:t>61(4):</w:t>
      </w:r>
      <w:r>
        <w:t>103717.</w:t>
      </w:r>
    </w:p>
    <w:p w14:paraId="488910D0" w14:textId="77777777" w:rsidR="0061451E" w:rsidRDefault="0061451E" w:rsidP="0061451E">
      <w:pPr>
        <w:pStyle w:val="ListParagraph"/>
        <w:numPr>
          <w:ilvl w:val="0"/>
          <w:numId w:val="10"/>
        </w:numPr>
      </w:pPr>
      <w:r w:rsidRPr="00337601">
        <w:t>Fuss</w:t>
      </w:r>
      <w:r>
        <w:t xml:space="preserve"> J</w:t>
      </w:r>
      <w:r w:rsidRPr="00337601">
        <w:t>, Keeley</w:t>
      </w:r>
      <w:r>
        <w:t xml:space="preserve"> JW</w:t>
      </w:r>
      <w:r w:rsidRPr="00337601">
        <w:t>, Stein</w:t>
      </w:r>
      <w:r>
        <w:t xml:space="preserve"> DJ</w:t>
      </w:r>
      <w:r w:rsidRPr="00337601">
        <w:t>, Rebello</w:t>
      </w:r>
      <w:r>
        <w:t xml:space="preserve"> TJ</w:t>
      </w:r>
      <w:r w:rsidRPr="00337601">
        <w:t>, García</w:t>
      </w:r>
      <w:r>
        <w:t xml:space="preserve"> JA</w:t>
      </w:r>
      <w:r w:rsidRPr="00337601">
        <w:t>, Briken</w:t>
      </w:r>
      <w:r>
        <w:t xml:space="preserve"> P</w:t>
      </w:r>
      <w:r w:rsidRPr="00337601">
        <w:t>, Robles</w:t>
      </w:r>
      <w:r>
        <w:t xml:space="preserve"> R</w:t>
      </w:r>
      <w:r w:rsidRPr="00337601">
        <w:t>, Matsumoto</w:t>
      </w:r>
      <w:r>
        <w:t xml:space="preserve"> C</w:t>
      </w:r>
      <w:r w:rsidRPr="00337601">
        <w:t xml:space="preserve">, </w:t>
      </w:r>
      <w:r>
        <w:t xml:space="preserve">Abe C, Billieux J, Grant JE, Kraus SW, Lochner C, </w:t>
      </w:r>
      <w:r>
        <w:rPr>
          <w:b/>
          <w:bCs/>
        </w:rPr>
        <w:t>Potenza MN</w:t>
      </w:r>
      <w:r>
        <w:t>,</w:t>
      </w:r>
      <w:r w:rsidRPr="00337601">
        <w:t xml:space="preserve"> Reed</w:t>
      </w:r>
      <w:r>
        <w:t xml:space="preserve"> GM</w:t>
      </w:r>
      <w:r w:rsidRPr="00337601">
        <w:t xml:space="preserve"> </w:t>
      </w:r>
      <w:r>
        <w:t xml:space="preserve">(2024) </w:t>
      </w:r>
      <w:r w:rsidRPr="00A26290">
        <w:t>Mental health professionals' use of the ICD-11 classification of impulse control disorders and behavioral addictions: An international field study</w:t>
      </w:r>
      <w:r>
        <w:t xml:space="preserve">. </w:t>
      </w:r>
      <w:r>
        <w:rPr>
          <w:i/>
          <w:iCs/>
        </w:rPr>
        <w:t xml:space="preserve">J Behav Addict </w:t>
      </w:r>
      <w:r w:rsidRPr="00493BEC">
        <w:rPr>
          <w:b/>
          <w:bCs/>
        </w:rPr>
        <w:t>13(1):</w:t>
      </w:r>
      <w:r w:rsidRPr="00493BEC">
        <w:t>276-292.</w:t>
      </w:r>
    </w:p>
    <w:p w14:paraId="2E1D52FC" w14:textId="77777777" w:rsidR="0061451E" w:rsidRDefault="0061451E" w:rsidP="0061451E">
      <w:pPr>
        <w:pStyle w:val="ListParagraph"/>
        <w:numPr>
          <w:ilvl w:val="0"/>
          <w:numId w:val="10"/>
        </w:numPr>
        <w:jc w:val="both"/>
        <w:rPr>
          <w:bCs/>
        </w:rPr>
      </w:pPr>
      <w:r w:rsidRPr="0061026B">
        <w:rPr>
          <w:bCs/>
        </w:rPr>
        <w:t>Ekhtiari</w:t>
      </w:r>
      <w:r>
        <w:rPr>
          <w:bCs/>
        </w:rPr>
        <w:t xml:space="preserve"> H</w:t>
      </w:r>
      <w:r w:rsidRPr="0061026B">
        <w:rPr>
          <w:bCs/>
        </w:rPr>
        <w:t xml:space="preserve">, </w:t>
      </w:r>
      <w:r w:rsidRPr="0061026B">
        <w:rPr>
          <w:b/>
        </w:rPr>
        <w:t>Potenza MN</w:t>
      </w:r>
      <w:r w:rsidRPr="0061026B">
        <w:rPr>
          <w:bCs/>
        </w:rPr>
        <w:t>,</w:t>
      </w:r>
      <w:r>
        <w:rPr>
          <w:bCs/>
        </w:rPr>
        <w:t xml:space="preserve"> </w:t>
      </w:r>
      <w:r w:rsidRPr="0061026B">
        <w:rPr>
          <w:bCs/>
        </w:rPr>
        <w:t>Abolghasemi</w:t>
      </w:r>
      <w:r>
        <w:rPr>
          <w:bCs/>
        </w:rPr>
        <w:t xml:space="preserve"> F</w:t>
      </w:r>
      <w:r w:rsidRPr="0061026B">
        <w:rPr>
          <w:bCs/>
        </w:rPr>
        <w:t>, Achab</w:t>
      </w:r>
      <w:r>
        <w:rPr>
          <w:bCs/>
        </w:rPr>
        <w:t xml:space="preserve"> S</w:t>
      </w:r>
      <w:r w:rsidRPr="0061026B">
        <w:rPr>
          <w:bCs/>
        </w:rPr>
        <w:t>, Al Ghaferi</w:t>
      </w:r>
      <w:r>
        <w:rPr>
          <w:bCs/>
        </w:rPr>
        <w:t xml:space="preserve"> H</w:t>
      </w:r>
      <w:r w:rsidRPr="0061026B">
        <w:rPr>
          <w:bCs/>
        </w:rPr>
        <w:t>, Al’Absi</w:t>
      </w:r>
      <w:r>
        <w:rPr>
          <w:bCs/>
        </w:rPr>
        <w:t xml:space="preserve"> M</w:t>
      </w:r>
      <w:r w:rsidRPr="0061026B">
        <w:rPr>
          <w:bCs/>
        </w:rPr>
        <w:t>, Alberto Conti</w:t>
      </w:r>
      <w:r>
        <w:rPr>
          <w:bCs/>
        </w:rPr>
        <w:t xml:space="preserve"> A</w:t>
      </w:r>
      <w:r w:rsidRPr="0061026B">
        <w:rPr>
          <w:bCs/>
        </w:rPr>
        <w:t>, Ambekar</w:t>
      </w:r>
      <w:r>
        <w:rPr>
          <w:bCs/>
        </w:rPr>
        <w:t xml:space="preserve"> A</w:t>
      </w:r>
      <w:r w:rsidRPr="0061026B">
        <w:rPr>
          <w:bCs/>
        </w:rPr>
        <w:t>, Arunogiri</w:t>
      </w:r>
      <w:r>
        <w:rPr>
          <w:bCs/>
        </w:rPr>
        <w:t xml:space="preserve"> S</w:t>
      </w:r>
      <w:r w:rsidRPr="0061026B">
        <w:rPr>
          <w:bCs/>
        </w:rPr>
        <w:t>, Brady</w:t>
      </w:r>
      <w:r>
        <w:rPr>
          <w:bCs/>
        </w:rPr>
        <w:t xml:space="preserve"> K</w:t>
      </w:r>
      <w:r w:rsidRPr="0061026B">
        <w:rPr>
          <w:bCs/>
        </w:rPr>
        <w:t>, Bussee</w:t>
      </w:r>
      <w:r>
        <w:rPr>
          <w:bCs/>
        </w:rPr>
        <w:t xml:space="preserve"> A</w:t>
      </w:r>
      <w:r w:rsidRPr="0061026B">
        <w:rPr>
          <w:bCs/>
        </w:rPr>
        <w:t>, Danesh</w:t>
      </w:r>
      <w:r>
        <w:rPr>
          <w:bCs/>
        </w:rPr>
        <w:t xml:space="preserve"> A</w:t>
      </w:r>
      <w:r w:rsidRPr="0061026B">
        <w:rPr>
          <w:bCs/>
        </w:rPr>
        <w:t>, de Jong</w:t>
      </w:r>
      <w:r>
        <w:rPr>
          <w:bCs/>
        </w:rPr>
        <w:t xml:space="preserve"> C</w:t>
      </w:r>
      <w:r w:rsidRPr="0061026B">
        <w:rPr>
          <w:bCs/>
        </w:rPr>
        <w:t>, Dom</w:t>
      </w:r>
      <w:r>
        <w:rPr>
          <w:bCs/>
        </w:rPr>
        <w:t xml:space="preserve"> G</w:t>
      </w:r>
      <w:r w:rsidRPr="0061026B">
        <w:rPr>
          <w:bCs/>
        </w:rPr>
        <w:t>, Ebrahimi</w:t>
      </w:r>
      <w:r>
        <w:rPr>
          <w:bCs/>
        </w:rPr>
        <w:t xml:space="preserve"> M</w:t>
      </w:r>
      <w:r w:rsidRPr="0061026B">
        <w:rPr>
          <w:bCs/>
        </w:rPr>
        <w:t>, Fathi Jouzdani</w:t>
      </w:r>
      <w:r>
        <w:rPr>
          <w:bCs/>
        </w:rPr>
        <w:t xml:space="preserve"> A</w:t>
      </w:r>
      <w:r w:rsidRPr="0061026B">
        <w:rPr>
          <w:bCs/>
        </w:rPr>
        <w:t>, Ferri</w:t>
      </w:r>
      <w:r>
        <w:rPr>
          <w:bCs/>
        </w:rPr>
        <w:t xml:space="preserve"> Mut,</w:t>
      </w:r>
      <w:r w:rsidRPr="0061026B">
        <w:rPr>
          <w:bCs/>
        </w:rPr>
        <w:t xml:space="preserve"> Galea Singer</w:t>
      </w:r>
      <w:r>
        <w:rPr>
          <w:bCs/>
        </w:rPr>
        <w:t xml:space="preserve"> S</w:t>
      </w:r>
      <w:r w:rsidRPr="0061026B">
        <w:rPr>
          <w:bCs/>
        </w:rPr>
        <w:t>, Kathiresan</w:t>
      </w:r>
      <w:r>
        <w:rPr>
          <w:bCs/>
        </w:rPr>
        <w:t xml:space="preserve"> P</w:t>
      </w:r>
      <w:r w:rsidRPr="0061026B">
        <w:rPr>
          <w:bCs/>
        </w:rPr>
        <w:t>, Khojasteh Zonoozi</w:t>
      </w:r>
      <w:r>
        <w:rPr>
          <w:bCs/>
        </w:rPr>
        <w:t xml:space="preserve"> A</w:t>
      </w:r>
      <w:r w:rsidRPr="0061026B">
        <w:rPr>
          <w:bCs/>
        </w:rPr>
        <w:t>, Kouimtsidis</w:t>
      </w:r>
      <w:r>
        <w:rPr>
          <w:bCs/>
        </w:rPr>
        <w:t xml:space="preserve"> C</w:t>
      </w:r>
      <w:r w:rsidRPr="0061026B">
        <w:rPr>
          <w:bCs/>
        </w:rPr>
        <w:t>, Mohaddes Ardabili</w:t>
      </w:r>
      <w:r>
        <w:rPr>
          <w:bCs/>
        </w:rPr>
        <w:t xml:space="preserve"> H</w:t>
      </w:r>
      <w:r w:rsidRPr="0061026B">
        <w:rPr>
          <w:bCs/>
        </w:rPr>
        <w:t>, Poznyak</w:t>
      </w:r>
      <w:r>
        <w:rPr>
          <w:bCs/>
        </w:rPr>
        <w:t xml:space="preserve"> V</w:t>
      </w:r>
      <w:r w:rsidRPr="0061026B">
        <w:rPr>
          <w:bCs/>
        </w:rPr>
        <w:t>, Rafei</w:t>
      </w:r>
      <w:r>
        <w:rPr>
          <w:bCs/>
        </w:rPr>
        <w:t xml:space="preserve"> P</w:t>
      </w:r>
      <w:r w:rsidRPr="0061026B">
        <w:rPr>
          <w:bCs/>
        </w:rPr>
        <w:t>, Rahimi-Movaghar</w:t>
      </w:r>
      <w:r>
        <w:rPr>
          <w:bCs/>
        </w:rPr>
        <w:t xml:space="preserve"> A</w:t>
      </w:r>
      <w:r w:rsidRPr="0061026B">
        <w:rPr>
          <w:bCs/>
        </w:rPr>
        <w:t>, Sangchooli</w:t>
      </w:r>
      <w:r>
        <w:rPr>
          <w:bCs/>
        </w:rPr>
        <w:t xml:space="preserve"> A</w:t>
      </w:r>
      <w:r w:rsidRPr="0061026B">
        <w:rPr>
          <w:bCs/>
        </w:rPr>
        <w:t>, Zare-Bidoky</w:t>
      </w:r>
      <w:r>
        <w:rPr>
          <w:bCs/>
        </w:rPr>
        <w:t xml:space="preserve"> M</w:t>
      </w:r>
      <w:r w:rsidRPr="0061026B">
        <w:rPr>
          <w:bCs/>
        </w:rPr>
        <w:t>, Zhao</w:t>
      </w:r>
      <w:r>
        <w:rPr>
          <w:bCs/>
        </w:rPr>
        <w:t xml:space="preserve"> M</w:t>
      </w:r>
      <w:r w:rsidRPr="0061026B">
        <w:rPr>
          <w:bCs/>
        </w:rPr>
        <w:t>, Baldacchino</w:t>
      </w:r>
      <w:r>
        <w:rPr>
          <w:bCs/>
        </w:rPr>
        <w:t xml:space="preserve"> A (2024) </w:t>
      </w:r>
      <w:r w:rsidRPr="0061026B">
        <w:rPr>
          <w:bCs/>
        </w:rPr>
        <w:t>World Addiction Medicine Reports: Study Protocol for the International Society of Addiction Medicine (ISAM) Global Expert Network (ISAM-GEN) Surveys</w:t>
      </w:r>
      <w:r>
        <w:rPr>
          <w:bCs/>
        </w:rPr>
        <w:t xml:space="preserve">. </w:t>
      </w:r>
      <w:r>
        <w:rPr>
          <w:bCs/>
          <w:i/>
          <w:iCs/>
        </w:rPr>
        <w:t xml:space="preserve">Frontiers in Psychiatry </w:t>
      </w:r>
      <w:r w:rsidRPr="00493BEC">
        <w:rPr>
          <w:b/>
        </w:rPr>
        <w:t>15:</w:t>
      </w:r>
      <w:r w:rsidRPr="00493BEC">
        <w:rPr>
          <w:bCs/>
        </w:rPr>
        <w:t>1230318.</w:t>
      </w:r>
    </w:p>
    <w:p w14:paraId="383F6648" w14:textId="77777777" w:rsidR="00946C8F" w:rsidRPr="003331F9" w:rsidRDefault="00946C8F" w:rsidP="00946C8F">
      <w:pPr>
        <w:pStyle w:val="ListParagraph"/>
        <w:numPr>
          <w:ilvl w:val="0"/>
          <w:numId w:val="10"/>
        </w:numPr>
      </w:pPr>
      <w:r w:rsidRPr="00E6459C">
        <w:lastRenderedPageBreak/>
        <w:t xml:space="preserve">Pian W, </w:t>
      </w:r>
      <w:r w:rsidRPr="00C83DF1">
        <w:t>Chen L</w:t>
      </w:r>
      <w:r w:rsidRPr="00E6459C">
        <w:t xml:space="preserve">, </w:t>
      </w:r>
      <w:r w:rsidRPr="00E6459C">
        <w:rPr>
          <w:b/>
          <w:bCs/>
        </w:rPr>
        <w:t>Potenza MN</w:t>
      </w:r>
      <w:r w:rsidRPr="00E6459C">
        <w:t xml:space="preserve">, </w:t>
      </w:r>
      <w:r w:rsidRPr="00C83DF1">
        <w:t>Zheng R</w:t>
      </w:r>
      <w:r w:rsidRPr="00E6459C">
        <w:t>, Ma F (</w:t>
      </w:r>
      <w:r>
        <w:t>2024</w:t>
      </w:r>
      <w:r w:rsidRPr="00E6459C">
        <w:t>)</w:t>
      </w:r>
      <w:r>
        <w:t xml:space="preserve"> </w:t>
      </w:r>
      <w:r w:rsidRPr="00AD579D">
        <w:t xml:space="preserve">How Health Risk of COVID-19 Resurgence </w:t>
      </w:r>
      <w:r>
        <w:t xml:space="preserve">May </w:t>
      </w:r>
      <w:r w:rsidRPr="00AD579D">
        <w:t xml:space="preserve">Trigger </w:t>
      </w:r>
      <w:r>
        <w:t>I</w:t>
      </w:r>
      <w:r w:rsidRPr="00AD579D">
        <w:t xml:space="preserve">ndividual </w:t>
      </w:r>
      <w:r>
        <w:t>T</w:t>
      </w:r>
      <w:r w:rsidRPr="00AD579D">
        <w:t>endenc</w:t>
      </w:r>
      <w:r>
        <w:t>ies</w:t>
      </w:r>
      <w:r w:rsidRPr="00AD579D">
        <w:t xml:space="preserve"> </w:t>
      </w:r>
      <w:r>
        <w:t>Regarding</w:t>
      </w:r>
      <w:r w:rsidRPr="00AD579D">
        <w:t xml:space="preserve"> </w:t>
      </w:r>
      <w:r>
        <w:t xml:space="preserve">COVID-19-related </w:t>
      </w:r>
      <w:r w:rsidRPr="00AD579D">
        <w:t>Cyberchondria</w:t>
      </w:r>
      <w:r>
        <w:t>:</w:t>
      </w:r>
      <w:r w:rsidRPr="00AD579D">
        <w:t xml:space="preserve"> </w:t>
      </w:r>
      <w:r>
        <w:t>Investigating the</w:t>
      </w:r>
      <w:r w:rsidRPr="00AD579D">
        <w:t xml:space="preserve"> I-PACE </w:t>
      </w:r>
      <w:r>
        <w:t xml:space="preserve">Model. </w:t>
      </w:r>
      <w:r w:rsidRPr="00C83DF1">
        <w:rPr>
          <w:i/>
          <w:iCs/>
        </w:rPr>
        <w:t>Information Processing and Management</w:t>
      </w:r>
      <w:r>
        <w:rPr>
          <w:i/>
          <w:iCs/>
        </w:rPr>
        <w:t xml:space="preserve"> </w:t>
      </w:r>
      <w:r>
        <w:rPr>
          <w:b/>
          <w:bCs/>
        </w:rPr>
        <w:t>61(4):</w:t>
      </w:r>
      <w:r w:rsidRPr="00C83DF1">
        <w:t>103722.</w:t>
      </w:r>
    </w:p>
    <w:p w14:paraId="6E95C0B6" w14:textId="77777777" w:rsidR="008571B1" w:rsidRPr="00A70E31" w:rsidRDefault="008571B1" w:rsidP="008571B1">
      <w:pPr>
        <w:pStyle w:val="ListParagraph"/>
        <w:numPr>
          <w:ilvl w:val="0"/>
          <w:numId w:val="10"/>
        </w:numPr>
        <w:rPr>
          <w:b/>
          <w:iCs/>
          <w:color w:val="000000" w:themeColor="text1"/>
          <w:kern w:val="36"/>
        </w:rPr>
      </w:pPr>
      <w:r>
        <w:t xml:space="preserve">Vaccaro A, Lacadie CM, </w:t>
      </w:r>
      <w:r>
        <w:rPr>
          <w:b/>
          <w:bCs/>
          <w:color w:val="000000" w:themeColor="text1"/>
          <w:kern w:val="36"/>
        </w:rPr>
        <w:t xml:space="preserve">Potenza MN </w:t>
      </w:r>
      <w:r>
        <w:rPr>
          <w:bCs/>
          <w:color w:val="000000" w:themeColor="text1"/>
          <w:kern w:val="36"/>
        </w:rPr>
        <w:t xml:space="preserve">(2024) </w:t>
      </w:r>
      <w:r w:rsidRPr="004523D0">
        <w:rPr>
          <w:bCs/>
          <w:color w:val="000000" w:themeColor="text1"/>
          <w:kern w:val="36"/>
        </w:rPr>
        <w:t xml:space="preserve">Intrinsic Connectivity </w:t>
      </w:r>
      <w:r>
        <w:rPr>
          <w:bCs/>
          <w:color w:val="000000" w:themeColor="text1"/>
          <w:kern w:val="36"/>
        </w:rPr>
        <w:t>Distribution</w:t>
      </w:r>
      <w:r w:rsidRPr="004523D0">
        <w:rPr>
          <w:bCs/>
          <w:color w:val="000000" w:themeColor="text1"/>
          <w:kern w:val="36"/>
        </w:rPr>
        <w:t xml:space="preserve"> </w:t>
      </w:r>
      <w:r>
        <w:rPr>
          <w:bCs/>
          <w:color w:val="000000" w:themeColor="text1"/>
          <w:kern w:val="36"/>
        </w:rPr>
        <w:t xml:space="preserve">Analysis </w:t>
      </w:r>
      <w:r w:rsidRPr="004523D0">
        <w:rPr>
          <w:bCs/>
          <w:color w:val="000000" w:themeColor="text1"/>
          <w:kern w:val="36"/>
        </w:rPr>
        <w:t>Implicates the Posterior Cingulate in Cue-Induced Craving in Both Gambling and Cocaine Use Disorders</w:t>
      </w:r>
      <w:r>
        <w:rPr>
          <w:bCs/>
          <w:color w:val="000000" w:themeColor="text1"/>
          <w:kern w:val="36"/>
        </w:rPr>
        <w:t xml:space="preserve">. </w:t>
      </w:r>
      <w:r>
        <w:rPr>
          <w:bCs/>
          <w:i/>
          <w:color w:val="000000" w:themeColor="text1"/>
          <w:kern w:val="36"/>
        </w:rPr>
        <w:t xml:space="preserve">Addict Behav </w:t>
      </w:r>
      <w:r>
        <w:rPr>
          <w:b/>
          <w:iCs/>
          <w:color w:val="000000" w:themeColor="text1"/>
          <w:kern w:val="36"/>
        </w:rPr>
        <w:t>155:</w:t>
      </w:r>
      <w:r w:rsidRPr="00A70E31">
        <w:rPr>
          <w:bCs/>
          <w:iCs/>
          <w:color w:val="000000" w:themeColor="text1"/>
          <w:kern w:val="36"/>
        </w:rPr>
        <w:t>108027</w:t>
      </w:r>
      <w:r>
        <w:rPr>
          <w:bCs/>
          <w:iCs/>
          <w:color w:val="000000" w:themeColor="text1"/>
          <w:kern w:val="36"/>
        </w:rPr>
        <w:t>.</w:t>
      </w:r>
    </w:p>
    <w:p w14:paraId="1BE8DEDF" w14:textId="77777777" w:rsidR="001E7F5A" w:rsidRPr="00A70E31" w:rsidRDefault="001E7F5A" w:rsidP="001E7F5A">
      <w:pPr>
        <w:pStyle w:val="ListParagraph"/>
        <w:numPr>
          <w:ilvl w:val="0"/>
          <w:numId w:val="10"/>
        </w:numPr>
        <w:rPr>
          <w:color w:val="000000"/>
        </w:rPr>
      </w:pPr>
      <w:r>
        <w:rPr>
          <w:color w:val="000000"/>
        </w:rPr>
        <w:t xml:space="preserve">Stefanovics EA, </w:t>
      </w:r>
      <w:r>
        <w:rPr>
          <w:b/>
          <w:bCs/>
          <w:color w:val="000000"/>
        </w:rPr>
        <w:t xml:space="preserve">Potenza MN, </w:t>
      </w:r>
      <w:r>
        <w:rPr>
          <w:color w:val="000000"/>
        </w:rPr>
        <w:t xml:space="preserve">Tsai J (2024) </w:t>
      </w:r>
      <w:r w:rsidRPr="00BF2C1B">
        <w:rPr>
          <w:color w:val="000000"/>
        </w:rPr>
        <w:t>Obesity in U.S. low-income veterans:</w:t>
      </w:r>
      <w:r>
        <w:rPr>
          <w:color w:val="000000"/>
        </w:rPr>
        <w:t xml:space="preserve"> </w:t>
      </w:r>
      <w:r w:rsidRPr="00493BEC">
        <w:rPr>
          <w:color w:val="000000"/>
        </w:rPr>
        <w:t xml:space="preserve">Prevalence, </w:t>
      </w:r>
      <w:r>
        <w:rPr>
          <w:color w:val="000000"/>
        </w:rPr>
        <w:t>c</w:t>
      </w:r>
      <w:r w:rsidRPr="00493BEC">
        <w:rPr>
          <w:color w:val="000000"/>
        </w:rPr>
        <w:t xml:space="preserve">linical </w:t>
      </w:r>
      <w:r>
        <w:rPr>
          <w:color w:val="000000"/>
        </w:rPr>
        <w:t>c</w:t>
      </w:r>
      <w:r w:rsidRPr="00493BEC">
        <w:rPr>
          <w:color w:val="000000"/>
        </w:rPr>
        <w:t xml:space="preserve">haracteristics, and </w:t>
      </w:r>
      <w:r>
        <w:rPr>
          <w:color w:val="000000"/>
        </w:rPr>
        <w:t>h</w:t>
      </w:r>
      <w:r w:rsidRPr="00493BEC">
        <w:rPr>
          <w:color w:val="000000"/>
        </w:rPr>
        <w:t>omelessness.</w:t>
      </w:r>
      <w:r w:rsidRPr="00493BEC">
        <w:rPr>
          <w:i/>
          <w:iCs/>
          <w:color w:val="000000"/>
        </w:rPr>
        <w:t xml:space="preserve"> Journal of Psychiatric Research</w:t>
      </w:r>
      <w:r>
        <w:rPr>
          <w:i/>
          <w:iCs/>
          <w:color w:val="000000"/>
        </w:rPr>
        <w:t xml:space="preserve"> </w:t>
      </w:r>
      <w:r w:rsidRPr="00A70E31">
        <w:rPr>
          <w:b/>
          <w:bCs/>
          <w:color w:val="000000"/>
        </w:rPr>
        <w:t>173:</w:t>
      </w:r>
      <w:r w:rsidRPr="001E7F5A">
        <w:rPr>
          <w:color w:val="000000"/>
        </w:rPr>
        <w:t>317-325</w:t>
      </w:r>
      <w:r>
        <w:rPr>
          <w:color w:val="000000"/>
        </w:rPr>
        <w:t>.</w:t>
      </w:r>
    </w:p>
    <w:p w14:paraId="204A49E9" w14:textId="71E73A86" w:rsidR="001E7F5A" w:rsidRPr="001A25AF" w:rsidRDefault="001E7F5A" w:rsidP="001E7F5A">
      <w:pPr>
        <w:pStyle w:val="ListParagraph"/>
        <w:numPr>
          <w:ilvl w:val="0"/>
          <w:numId w:val="10"/>
        </w:numPr>
        <w:ind w:left="446" w:hanging="446"/>
        <w:rPr>
          <w:i/>
        </w:rPr>
      </w:pPr>
      <w:r w:rsidRPr="001A25AF">
        <w:t>Rostam‐Abadi</w:t>
      </w:r>
      <w:r>
        <w:t xml:space="preserve"> Y, Stefanovics E, Zhai ZW, </w:t>
      </w:r>
      <w:r>
        <w:rPr>
          <w:b/>
          <w:bCs/>
        </w:rPr>
        <w:t xml:space="preserve">Potenza MN </w:t>
      </w:r>
      <w:r>
        <w:t xml:space="preserve">(2024) An Exploratory Study of the </w:t>
      </w:r>
      <w:r w:rsidRPr="001A25AF">
        <w:t xml:space="preserve">Prevalence and Adverse Associations of </w:t>
      </w:r>
      <w:r>
        <w:t xml:space="preserve">In-School </w:t>
      </w:r>
      <w:r w:rsidRPr="001A25AF">
        <w:t>Traditional Bullying and Cyberbullying among Adolescents</w:t>
      </w:r>
      <w:r>
        <w:t xml:space="preserve">. </w:t>
      </w:r>
      <w:r w:rsidRPr="00493BEC">
        <w:rPr>
          <w:i/>
          <w:iCs/>
          <w:color w:val="000000"/>
        </w:rPr>
        <w:t>Journal of Psychiatric Research</w:t>
      </w:r>
      <w:r>
        <w:rPr>
          <w:i/>
          <w:iCs/>
          <w:color w:val="000000"/>
        </w:rPr>
        <w:t xml:space="preserve"> </w:t>
      </w:r>
      <w:r w:rsidRPr="00A70E31">
        <w:rPr>
          <w:b/>
          <w:bCs/>
          <w:color w:val="000000"/>
        </w:rPr>
        <w:t>17</w:t>
      </w:r>
      <w:r>
        <w:rPr>
          <w:b/>
          <w:bCs/>
          <w:color w:val="000000"/>
        </w:rPr>
        <w:t>3</w:t>
      </w:r>
      <w:r w:rsidRPr="00A70E31">
        <w:rPr>
          <w:b/>
          <w:bCs/>
          <w:color w:val="000000"/>
        </w:rPr>
        <w:t>:</w:t>
      </w:r>
      <w:r w:rsidRPr="001E7F5A">
        <w:rPr>
          <w:color w:val="000000"/>
        </w:rPr>
        <w:t>372-380</w:t>
      </w:r>
      <w:r>
        <w:rPr>
          <w:color w:val="000000"/>
        </w:rPr>
        <w:t>.</w:t>
      </w:r>
    </w:p>
    <w:p w14:paraId="4D38B0B9" w14:textId="77777777" w:rsidR="00DC59C4" w:rsidRPr="003847E3" w:rsidRDefault="00DC59C4" w:rsidP="00DC59C4">
      <w:pPr>
        <w:pStyle w:val="ListParagraph"/>
        <w:numPr>
          <w:ilvl w:val="0"/>
          <w:numId w:val="10"/>
        </w:numPr>
        <w:rPr>
          <w:rFonts w:eastAsiaTheme="minorHAnsi"/>
          <w:i/>
          <w:iCs/>
        </w:rPr>
      </w:pPr>
      <w:r w:rsidRPr="00540AD6">
        <w:rPr>
          <w:rFonts w:eastAsiaTheme="minorHAnsi"/>
        </w:rPr>
        <w:t>Jalilian-Khav</w:t>
      </w:r>
      <w:r>
        <w:rPr>
          <w:rFonts w:eastAsiaTheme="minorHAnsi"/>
        </w:rPr>
        <w:t>e L</w:t>
      </w:r>
      <w:r w:rsidRPr="00540AD6">
        <w:rPr>
          <w:rFonts w:eastAsiaTheme="minorHAnsi"/>
        </w:rPr>
        <w:t>, Stefanovic</w:t>
      </w:r>
      <w:r>
        <w:rPr>
          <w:rFonts w:eastAsiaTheme="minorHAnsi"/>
        </w:rPr>
        <w:t>s EA</w:t>
      </w:r>
      <w:r w:rsidRPr="00540AD6">
        <w:rPr>
          <w:rFonts w:eastAsiaTheme="minorHAnsi"/>
        </w:rPr>
        <w:t>, Zha</w:t>
      </w:r>
      <w:r>
        <w:rPr>
          <w:rFonts w:eastAsiaTheme="minorHAnsi"/>
        </w:rPr>
        <w:t>i ZW</w:t>
      </w:r>
      <w:r w:rsidRPr="00540AD6">
        <w:rPr>
          <w:rFonts w:eastAsiaTheme="minorHAnsi"/>
        </w:rPr>
        <w:t xml:space="preserve">, </w:t>
      </w:r>
      <w:r w:rsidRPr="00540AD6">
        <w:rPr>
          <w:rFonts w:eastAsiaTheme="minorHAnsi"/>
          <w:b/>
          <w:bCs/>
        </w:rPr>
        <w:t>Potenza MN</w:t>
      </w:r>
      <w:r>
        <w:rPr>
          <w:rFonts w:eastAsiaTheme="minorHAnsi"/>
        </w:rPr>
        <w:t xml:space="preserve"> (2024)</w:t>
      </w:r>
      <w:r w:rsidRPr="00540AD6">
        <w:rPr>
          <w:rFonts w:eastAsiaTheme="minorHAnsi"/>
        </w:rPr>
        <w:t xml:space="preserve"> An exploratory study of prescription pain medication misuse with and without heroin use among adolescents: Associations with mental health and substance use measures</w:t>
      </w:r>
      <w:r>
        <w:rPr>
          <w:rFonts w:eastAsiaTheme="minorHAnsi"/>
        </w:rPr>
        <w:t>.</w:t>
      </w:r>
      <w:r>
        <w:rPr>
          <w:rFonts w:eastAsiaTheme="minorHAnsi"/>
          <w:i/>
          <w:iCs/>
        </w:rPr>
        <w:t xml:space="preserve"> Sucht </w:t>
      </w:r>
      <w:r>
        <w:rPr>
          <w:rFonts w:eastAsiaTheme="minorHAnsi"/>
          <w:b/>
          <w:bCs/>
        </w:rPr>
        <w:t>70(2):</w:t>
      </w:r>
      <w:r>
        <w:rPr>
          <w:rFonts w:eastAsiaTheme="minorHAnsi"/>
        </w:rPr>
        <w:t>87-96.</w:t>
      </w:r>
    </w:p>
    <w:p w14:paraId="76A4FA87" w14:textId="77777777" w:rsidR="005D4EBD" w:rsidRPr="0083713E" w:rsidRDefault="005D4EBD" w:rsidP="005D4EBD">
      <w:pPr>
        <w:pStyle w:val="ListParagraph"/>
        <w:numPr>
          <w:ilvl w:val="0"/>
          <w:numId w:val="10"/>
        </w:numPr>
      </w:pPr>
      <w:r w:rsidRPr="0083713E">
        <w:t>Bőthe B</w:t>
      </w:r>
      <w:r>
        <w:t>,</w:t>
      </w:r>
      <w:r w:rsidRPr="0083713E">
        <w:t xml:space="preserve"> Nagy L</w:t>
      </w:r>
      <w:r>
        <w:t>,</w:t>
      </w:r>
      <w:r w:rsidRPr="0083713E">
        <w:t xml:space="preserve"> Koós M</w:t>
      </w:r>
      <w:r>
        <w:t>,</w:t>
      </w:r>
      <w:r w:rsidRPr="0083713E">
        <w:t xml:space="preserve"> Demetrovics </w:t>
      </w:r>
      <w:r>
        <w:t>Z</w:t>
      </w:r>
      <w:r w:rsidRPr="0083713E">
        <w:t xml:space="preserve">, </w:t>
      </w:r>
      <w:r w:rsidRPr="0083713E">
        <w:rPr>
          <w:b/>
          <w:bCs/>
        </w:rPr>
        <w:t>Potenza MN,</w:t>
      </w:r>
      <w:r w:rsidRPr="0083713E">
        <w:t xml:space="preserve"> International Sex Survey</w:t>
      </w:r>
      <w:r>
        <w:t xml:space="preserve"> Consortium,</w:t>
      </w:r>
      <w:r w:rsidRPr="0083713E">
        <w:t xml:space="preserve"> Kraus</w:t>
      </w:r>
      <w:r>
        <w:t xml:space="preserve"> SW</w:t>
      </w:r>
      <w:r w:rsidRPr="0083713E">
        <w:t xml:space="preserve"> </w:t>
      </w:r>
      <w:r>
        <w:t xml:space="preserve">(2024) </w:t>
      </w:r>
      <w:r w:rsidRPr="008F2564">
        <w:t>Problematic Pornography Use across Countries, Genders, and Sexual Orientations: Insights from the International Sex Survey and Comparison of Different Assessment Tools</w:t>
      </w:r>
      <w:r>
        <w:t xml:space="preserve">. </w:t>
      </w:r>
      <w:r>
        <w:rPr>
          <w:i/>
          <w:iCs/>
        </w:rPr>
        <w:t xml:space="preserve">Addiction </w:t>
      </w:r>
      <w:r>
        <w:rPr>
          <w:b/>
          <w:bCs/>
        </w:rPr>
        <w:t>119(5):</w:t>
      </w:r>
      <w:r>
        <w:t>928-950.</w:t>
      </w:r>
    </w:p>
    <w:p w14:paraId="44C6F75E" w14:textId="77777777" w:rsidR="00125F4C" w:rsidRPr="00A70E31" w:rsidRDefault="00125F4C" w:rsidP="00125F4C">
      <w:pPr>
        <w:pStyle w:val="ListParagraph"/>
        <w:numPr>
          <w:ilvl w:val="0"/>
          <w:numId w:val="10"/>
        </w:numPr>
        <w:rPr>
          <w:i/>
          <w:iCs/>
        </w:rPr>
      </w:pPr>
      <w:r>
        <w:t xml:space="preserve">Lin CY, Tsai MC, Koós M, Nagy L, Kraus S, Demetrovics Z, </w:t>
      </w:r>
      <w:r w:rsidRPr="00DA51D7">
        <w:rPr>
          <w:b/>
          <w:bCs/>
        </w:rPr>
        <w:t>Potenza MN</w:t>
      </w:r>
      <w:r>
        <w:t xml:space="preserve">, Ballester-Arnal R, Batthyány D, Bergeron S, Billieux J, Briken P, </w:t>
      </w:r>
      <w:r w:rsidRPr="00930890">
        <w:t>Burkauskas</w:t>
      </w:r>
      <w:r>
        <w:t xml:space="preserve"> J, Cárdenas-López G, Carvalho J, Castro-Calvo J, Chen L, Ciocca G, Corazza O, Csako R, Fernandez D, Fernandez E, Fujiwara H, Fuss J, Gabrhelík R, Gewirtz-Meydan A, Gjoneska B, Gola M, Grubbs J, Hashim H, Islam MS, Ismail M, Jiménez-Martínez M, Jurin T, Kalina O, Klein V, Költő A, Lee SK, Lewczuk K, Lochner C, López-Alvarado S, Lukavská K, Mayta-Tristán P, Milea I, Miller D, Orosová O, </w:t>
      </w:r>
      <w:dir w:val="ltr">
        <w:r>
          <w:t>Orosz G, Ponce F, Quintana G, Quintero Garzola G, Ramos-Diaz J, Rigaud K, Rousseau A, De Tubino Scanavino M, Schulmeyer M, Sharan P, Shibata M, Shoib S, Sigre-Leirós V, Sniewski L, Spasovski O, Steibliene V, Stein D, Strizek J, Štulhofer A, Ünsal B, Vaillancourt-Morel MP, Van Hout MC, Bőthe B (2024) T</w:t>
        </w:r>
        <w:r w:rsidRPr="00AA3190">
          <w:t>he short version of the Sexual Distress Scale (SDS-3): Measurement invariance across 42 countries, gender identities, and sexual orientations</w:t>
        </w:r>
        <w:r>
          <w:t xml:space="preserve">. </w:t>
        </w:r>
        <w:r w:rsidRPr="00A70E31">
          <w:rPr>
            <w:i/>
            <w:iCs/>
          </w:rPr>
          <w:t>International Journal of Clinical and Health Psychology</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rsidRPr="00A70E31">
          <w:rPr>
            <w:i/>
            <w:iCs/>
          </w:rPr>
          <w:t>‬</w:t>
        </w:r>
        <w:r>
          <w:t>‬</w:t>
        </w:r>
        <w:r>
          <w:t>‬</w:t>
        </w:r>
        <w:r>
          <w:t xml:space="preserve">‬ </w:t>
        </w:r>
        <w:r w:rsidRPr="001538C2">
          <w:rPr>
            <w:b/>
            <w:bCs/>
          </w:rPr>
          <w:t>24(2):</w:t>
        </w:r>
        <w:r w:rsidRPr="00125F4C">
          <w:t>100461</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AC048A">
          <w:t>‬</w:t>
        </w:r>
        <w:r>
          <w:t>‬</w:t>
        </w:r>
        <w:r>
          <w:t>‬</w:t>
        </w:r>
        <w:r w:rsidR="00000000">
          <w:t>‬</w:t>
        </w:r>
      </w:dir>
    </w:p>
    <w:p w14:paraId="384CD993" w14:textId="77777777" w:rsidR="00652DD5" w:rsidRPr="00E32D9B" w:rsidRDefault="00652DD5" w:rsidP="00652DD5">
      <w:pPr>
        <w:pStyle w:val="ListParagraph"/>
        <w:numPr>
          <w:ilvl w:val="0"/>
          <w:numId w:val="10"/>
        </w:numPr>
        <w:ind w:left="446" w:hanging="446"/>
      </w:pPr>
      <w:r w:rsidRPr="00C34B7C">
        <w:t>Alimoradi</w:t>
      </w:r>
      <w:r>
        <w:t xml:space="preserve"> Z,</w:t>
      </w:r>
      <w:r w:rsidRPr="00C34B7C">
        <w:t xml:space="preserve"> </w:t>
      </w:r>
      <w:r w:rsidRPr="00C06B2E">
        <w:rPr>
          <w:lang w:bidi="ar"/>
        </w:rPr>
        <w:t>Broström</w:t>
      </w:r>
      <w:r>
        <w:rPr>
          <w:lang w:bidi="ar"/>
        </w:rPr>
        <w:t xml:space="preserve"> A,</w:t>
      </w:r>
      <w:r w:rsidRPr="00C06B2E">
        <w:rPr>
          <w:lang w:bidi="ar"/>
        </w:rPr>
        <w:t xml:space="preserve"> </w:t>
      </w:r>
      <w:r w:rsidRPr="00B652AB">
        <w:rPr>
          <w:b/>
          <w:bCs/>
        </w:rPr>
        <w:t>Potenza MN,</w:t>
      </w:r>
      <w:r>
        <w:t xml:space="preserve"> </w:t>
      </w:r>
      <w:r w:rsidRPr="00C34B7C">
        <w:t>Lin</w:t>
      </w:r>
      <w:r>
        <w:t xml:space="preserve"> CY, Pakpour AH (2024) </w:t>
      </w:r>
      <w:r w:rsidRPr="00C06B2E">
        <w:rPr>
          <w:lang w:bidi="ar"/>
        </w:rPr>
        <w:t>Associations between behavioral addictions and mental health concerns during the COVID-19 pandemic: A systematic review and meta-analysis</w:t>
      </w:r>
      <w:r>
        <w:rPr>
          <w:lang w:bidi="ar"/>
        </w:rPr>
        <w:t xml:space="preserve">. </w:t>
      </w:r>
      <w:r>
        <w:rPr>
          <w:i/>
          <w:iCs/>
          <w:lang w:bidi="ar"/>
        </w:rPr>
        <w:t>Current Addiction Reports</w:t>
      </w:r>
      <w:r>
        <w:rPr>
          <w:b/>
          <w:bCs/>
          <w:lang w:bidi="ar"/>
        </w:rPr>
        <w:t xml:space="preserve"> 11:</w:t>
      </w:r>
      <w:r w:rsidRPr="001538C2">
        <w:rPr>
          <w:lang w:bidi="ar"/>
        </w:rPr>
        <w:t>565–587.</w:t>
      </w:r>
    </w:p>
    <w:p w14:paraId="0A33FEDF" w14:textId="77777777" w:rsidR="00D8274D" w:rsidRDefault="00D8274D" w:rsidP="00D8274D">
      <w:pPr>
        <w:pStyle w:val="ListParagraph"/>
        <w:numPr>
          <w:ilvl w:val="0"/>
          <w:numId w:val="10"/>
        </w:numPr>
        <w:ind w:left="446" w:hanging="446"/>
      </w:pPr>
      <w:r w:rsidRPr="00946C8F">
        <w:rPr>
          <w:lang w:bidi="ar"/>
        </w:rPr>
        <w:t xml:space="preserve">Ni </w:t>
      </w:r>
      <w:r>
        <w:rPr>
          <w:lang w:bidi="ar"/>
        </w:rPr>
        <w:t>H</w:t>
      </w:r>
      <w:r w:rsidRPr="00946C8F">
        <w:rPr>
          <w:lang w:bidi="ar"/>
        </w:rPr>
        <w:t xml:space="preserve">, Wang </w:t>
      </w:r>
      <w:r>
        <w:rPr>
          <w:lang w:bidi="ar"/>
        </w:rPr>
        <w:t>H</w:t>
      </w:r>
      <w:r w:rsidRPr="00946C8F">
        <w:rPr>
          <w:lang w:bidi="ar"/>
        </w:rPr>
        <w:t>, Ma</w:t>
      </w:r>
      <w:r>
        <w:rPr>
          <w:lang w:bidi="ar"/>
        </w:rPr>
        <w:t xml:space="preserve"> X</w:t>
      </w:r>
      <w:r w:rsidRPr="00946C8F">
        <w:rPr>
          <w:lang w:bidi="ar"/>
        </w:rPr>
        <w:t xml:space="preserve">, Li </w:t>
      </w:r>
      <w:r>
        <w:rPr>
          <w:lang w:bidi="ar"/>
        </w:rPr>
        <w:t>S</w:t>
      </w:r>
      <w:r w:rsidRPr="00946C8F">
        <w:rPr>
          <w:lang w:bidi="ar"/>
        </w:rPr>
        <w:t xml:space="preserve">, Liu </w:t>
      </w:r>
      <w:r>
        <w:rPr>
          <w:lang w:bidi="ar"/>
        </w:rPr>
        <w:t>C</w:t>
      </w:r>
      <w:r w:rsidRPr="00946C8F">
        <w:rPr>
          <w:lang w:bidi="ar"/>
        </w:rPr>
        <w:t>, Song</w:t>
      </w:r>
      <w:r>
        <w:rPr>
          <w:lang w:bidi="ar"/>
        </w:rPr>
        <w:t xml:space="preserve"> X,</w:t>
      </w:r>
      <w:r w:rsidRPr="00946C8F">
        <w:rPr>
          <w:lang w:bidi="ar"/>
        </w:rPr>
        <w:t xml:space="preserve"> </w:t>
      </w:r>
      <w:r w:rsidRPr="00D648CF">
        <w:rPr>
          <w:b/>
          <w:bCs/>
          <w:lang w:bidi="ar"/>
        </w:rPr>
        <w:t>Potenza MN</w:t>
      </w:r>
      <w:r>
        <w:rPr>
          <w:lang w:bidi="ar"/>
        </w:rPr>
        <w:t>,</w:t>
      </w:r>
      <w:r w:rsidRPr="00946C8F">
        <w:rPr>
          <w:lang w:bidi="ar"/>
        </w:rPr>
        <w:t xml:space="preserve"> Dong</w:t>
      </w:r>
      <w:r>
        <w:rPr>
          <w:lang w:bidi="ar"/>
        </w:rPr>
        <w:t xml:space="preserve"> GH</w:t>
      </w:r>
      <w:r w:rsidRPr="00946C8F">
        <w:rPr>
          <w:lang w:bidi="ar"/>
        </w:rPr>
        <w:t xml:space="preserve"> </w:t>
      </w:r>
      <w:r>
        <w:rPr>
          <w:lang w:bidi="ar"/>
        </w:rPr>
        <w:t xml:space="preserve">(2024) </w:t>
      </w:r>
      <w:r w:rsidRPr="00946C8F">
        <w:rPr>
          <w:lang w:bidi="ar"/>
        </w:rPr>
        <w:t>Neural mechanisms underlying mindfulness meditation for internet gaming disorder: a randomized clinical trial</w:t>
      </w:r>
      <w:r>
        <w:rPr>
          <w:lang w:bidi="ar"/>
        </w:rPr>
        <w:t xml:space="preserve">. </w:t>
      </w:r>
      <w:r>
        <w:rPr>
          <w:i/>
          <w:iCs/>
          <w:lang w:bidi="ar"/>
        </w:rPr>
        <w:t xml:space="preserve">JAMA Open Network </w:t>
      </w:r>
      <w:r w:rsidRPr="00D50015">
        <w:rPr>
          <w:b/>
          <w:bCs/>
          <w:lang w:bidi="ar"/>
        </w:rPr>
        <w:t>7(6):</w:t>
      </w:r>
      <w:r w:rsidRPr="00D50015">
        <w:rPr>
          <w:lang w:bidi="ar"/>
        </w:rPr>
        <w:t>e2416684.</w:t>
      </w:r>
    </w:p>
    <w:p w14:paraId="548A84B2" w14:textId="77777777" w:rsidR="00D938FD" w:rsidRPr="00E9514D" w:rsidRDefault="00D938FD" w:rsidP="00D938FD">
      <w:pPr>
        <w:pStyle w:val="ListParagraph"/>
        <w:numPr>
          <w:ilvl w:val="0"/>
          <w:numId w:val="10"/>
        </w:numPr>
        <w:autoSpaceDE w:val="0"/>
        <w:autoSpaceDN w:val="0"/>
        <w:adjustRightInd w:val="0"/>
        <w:rPr>
          <w:bCs/>
        </w:rPr>
      </w:pPr>
      <w:r w:rsidRPr="006906D6">
        <w:t>Huang</w:t>
      </w:r>
      <w:r>
        <w:t xml:space="preserve"> PC</w:t>
      </w:r>
      <w:r w:rsidRPr="006906D6">
        <w:t>, Lin</w:t>
      </w:r>
      <w:r>
        <w:t xml:space="preserve"> CY</w:t>
      </w:r>
      <w:r w:rsidRPr="006906D6">
        <w:t>, Huang</w:t>
      </w:r>
      <w:r>
        <w:t xml:space="preserve"> RY,</w:t>
      </w:r>
      <w:r w:rsidRPr="006906D6">
        <w:t xml:space="preserve"> Chen</w:t>
      </w:r>
      <w:r>
        <w:t xml:space="preserve"> JS</w:t>
      </w:r>
      <w:r w:rsidRPr="006906D6">
        <w:t xml:space="preserve">, </w:t>
      </w:r>
      <w:r w:rsidRPr="00AF6737">
        <w:rPr>
          <w:b/>
          <w:bCs/>
        </w:rPr>
        <w:t>Potenza MN</w:t>
      </w:r>
      <w:r w:rsidRPr="006906D6">
        <w:t>, Strong</w:t>
      </w:r>
      <w:r>
        <w:t xml:space="preserve"> C</w:t>
      </w:r>
      <w:r w:rsidRPr="006906D6">
        <w:t>, Wang</w:t>
      </w:r>
      <w:r>
        <w:t xml:space="preserve"> HW</w:t>
      </w:r>
      <w:r w:rsidRPr="006906D6">
        <w:t>, Chen</w:t>
      </w:r>
      <w:r>
        <w:t xml:space="preserve"> CY</w:t>
      </w:r>
      <w:r w:rsidRPr="006906D6">
        <w:t>, Ko</w:t>
      </w:r>
      <w:r>
        <w:t xml:space="preserve"> NY</w:t>
      </w:r>
      <w:r w:rsidRPr="006906D6">
        <w:t>, Shieh</w:t>
      </w:r>
      <w:r>
        <w:t xml:space="preserve"> SJ (2024) </w:t>
      </w:r>
      <w:r w:rsidRPr="00363892">
        <w:t>Associations between Academic Stress, Clinical Confidence, Psychological Distress, and Insomnia during the COVID-19 Pandemic among Taiwanese Allied Health Trainees and Post-graduate-year Doctors.</w:t>
      </w:r>
      <w:r w:rsidRPr="006906D6">
        <w:t xml:space="preserve"> </w:t>
      </w:r>
      <w:r w:rsidRPr="001538C2">
        <w:rPr>
          <w:i/>
          <w:iCs/>
        </w:rPr>
        <w:t>Medical Science Monitor</w:t>
      </w:r>
      <w:r w:rsidRPr="00363892">
        <w:t xml:space="preserve"> </w:t>
      </w:r>
      <w:r>
        <w:rPr>
          <w:b/>
          <w:bCs/>
        </w:rPr>
        <w:t>30:</w:t>
      </w:r>
      <w:r>
        <w:t>e944932.</w:t>
      </w:r>
    </w:p>
    <w:p w14:paraId="4FFF9148" w14:textId="77777777" w:rsidR="00A56B96" w:rsidRPr="00A70E31" w:rsidRDefault="00A56B96" w:rsidP="00A56B96">
      <w:pPr>
        <w:pStyle w:val="ListParagraph"/>
        <w:numPr>
          <w:ilvl w:val="0"/>
          <w:numId w:val="10"/>
        </w:numPr>
        <w:rPr>
          <w:i/>
          <w:iCs/>
        </w:rPr>
      </w:pPr>
      <w:r w:rsidRPr="00B47EF1">
        <w:t>McCurdy</w:t>
      </w:r>
      <w:r>
        <w:t xml:space="preserve"> LY,</w:t>
      </w:r>
      <w:r w:rsidRPr="00B47EF1">
        <w:t xml:space="preserve"> DeVito</w:t>
      </w:r>
      <w:r>
        <w:t xml:space="preserve"> EE,</w:t>
      </w:r>
      <w:r w:rsidRPr="00B47EF1">
        <w:t xml:space="preserve"> Loya</w:t>
      </w:r>
      <w:r>
        <w:t xml:space="preserve"> JM,</w:t>
      </w:r>
      <w:r w:rsidRPr="00B47EF1">
        <w:t xml:space="preserve"> Nich</w:t>
      </w:r>
      <w:r>
        <w:t xml:space="preserve"> C,</w:t>
      </w:r>
      <w:r w:rsidRPr="00B47EF1">
        <w:t xml:space="preserve"> Zhai</w:t>
      </w:r>
      <w:r>
        <w:t xml:space="preserve"> ZW,</w:t>
      </w:r>
      <w:r w:rsidRPr="00B47EF1">
        <w:t xml:space="preserve"> Kiluk</w:t>
      </w:r>
      <w:r>
        <w:t xml:space="preserve"> BD</w:t>
      </w:r>
      <w:r w:rsidRPr="00B47EF1">
        <w:t xml:space="preserve">, </w:t>
      </w:r>
      <w:r w:rsidRPr="000E1F27">
        <w:rPr>
          <w:b/>
          <w:bCs/>
        </w:rPr>
        <w:t>Potenza MN</w:t>
      </w:r>
      <w:r>
        <w:t xml:space="preserve"> (2024)</w:t>
      </w:r>
      <w:r w:rsidRPr="00B47EF1">
        <w:t xml:space="preserve"> Structural brain changes associated with cocaine use and digital cognitive behavioral </w:t>
      </w:r>
      <w:r w:rsidRPr="00B47EF1">
        <w:lastRenderedPageBreak/>
        <w:t>therapy in cocaine use disorder treatment</w:t>
      </w:r>
      <w:r>
        <w:t xml:space="preserve">. </w:t>
      </w:r>
      <w:r>
        <w:rPr>
          <w:i/>
          <w:iCs/>
        </w:rPr>
        <w:t xml:space="preserve">Drug and Alcohol Dependence Reports </w:t>
      </w:r>
      <w:r>
        <w:rPr>
          <w:b/>
          <w:bCs/>
        </w:rPr>
        <w:t>11:</w:t>
      </w:r>
      <w:r>
        <w:t>100246.</w:t>
      </w:r>
    </w:p>
    <w:p w14:paraId="5FEBD0FA" w14:textId="77777777" w:rsidR="00E6683C" w:rsidRPr="003A3563" w:rsidRDefault="00E6683C" w:rsidP="00E6683C">
      <w:pPr>
        <w:pStyle w:val="ListParagraph"/>
        <w:numPr>
          <w:ilvl w:val="0"/>
          <w:numId w:val="10"/>
        </w:numPr>
        <w:rPr>
          <w:b/>
        </w:rPr>
      </w:pPr>
      <w:r>
        <w:t xml:space="preserve">Moore AS, Jankovsky A, Stefanovics EA, </w:t>
      </w:r>
      <w:r w:rsidRPr="003A3563">
        <w:rPr>
          <w:b/>
          <w:bCs/>
        </w:rPr>
        <w:t>Potenza MN</w:t>
      </w:r>
      <w:r>
        <w:t xml:space="preserve">, Pietrzak RH (2024) </w:t>
      </w:r>
      <w:r w:rsidRPr="003A3563">
        <w:t xml:space="preserve">Sex, adverse childhood experiences and substance use disorders in U.S. military veterans: </w:t>
      </w:r>
      <w:r w:rsidRPr="008826CF">
        <w:t>Results from the National Health and Resilience in Veterans Study</w:t>
      </w:r>
      <w:r>
        <w:t xml:space="preserve">. </w:t>
      </w:r>
      <w:r>
        <w:rPr>
          <w:i/>
          <w:iCs/>
        </w:rPr>
        <w:t xml:space="preserve">J Addict Med </w:t>
      </w:r>
      <w:r>
        <w:rPr>
          <w:b/>
          <w:bCs/>
        </w:rPr>
        <w:t>18(4):</w:t>
      </w:r>
      <w:r>
        <w:t>432-436.</w:t>
      </w:r>
    </w:p>
    <w:p w14:paraId="0CC5FC69" w14:textId="77777777" w:rsidR="00B85712" w:rsidRPr="00E050DB" w:rsidRDefault="00B85712" w:rsidP="00B85712">
      <w:pPr>
        <w:pStyle w:val="ListParagraph"/>
        <w:numPr>
          <w:ilvl w:val="0"/>
          <w:numId w:val="10"/>
        </w:numPr>
      </w:pPr>
      <w:r w:rsidRPr="00E050DB">
        <w:rPr>
          <w:rFonts w:eastAsia="HelveticaNeueLT Std Med"/>
          <w:color w:val="000000"/>
        </w:rPr>
        <w:t>Wall</w:t>
      </w:r>
      <w:r>
        <w:rPr>
          <w:rFonts w:eastAsia="HelveticaNeueLT Std Med"/>
          <w:color w:val="000000"/>
        </w:rPr>
        <w:t xml:space="preserve"> KM</w:t>
      </w:r>
      <w:r w:rsidRPr="00E050DB">
        <w:rPr>
          <w:rFonts w:eastAsia="HelveticaNeueLT Std Med"/>
          <w:color w:val="000000"/>
        </w:rPr>
        <w:t>, Dell</w:t>
      </w:r>
      <w:r>
        <w:rPr>
          <w:rFonts w:eastAsia="HelveticaNeueLT Std Med"/>
          <w:color w:val="000000"/>
        </w:rPr>
        <w:t xml:space="preserve"> J</w:t>
      </w:r>
      <w:r w:rsidRPr="00E050DB">
        <w:rPr>
          <w:rFonts w:eastAsia="HelveticaNeueLT Std Med"/>
          <w:color w:val="000000"/>
        </w:rPr>
        <w:t>, Lowell</w:t>
      </w:r>
      <w:r>
        <w:rPr>
          <w:rFonts w:eastAsia="HelveticaNeueLT Std Med"/>
          <w:color w:val="000000"/>
        </w:rPr>
        <w:t xml:space="preserve"> A</w:t>
      </w:r>
      <w:r w:rsidRPr="00E050DB">
        <w:rPr>
          <w:rFonts w:eastAsia="HelveticaNeueLT Std Med"/>
          <w:color w:val="000000"/>
        </w:rPr>
        <w:t xml:space="preserve">, </w:t>
      </w:r>
      <w:r w:rsidRPr="009F0F36">
        <w:rPr>
          <w:rFonts w:eastAsia="HelveticaNeueLT Std Med"/>
          <w:b/>
          <w:bCs/>
          <w:color w:val="000000"/>
        </w:rPr>
        <w:t>Potenza MN</w:t>
      </w:r>
      <w:r w:rsidRPr="00E050DB">
        <w:rPr>
          <w:rFonts w:eastAsia="HelveticaNeueLT Std Med"/>
          <w:color w:val="000000"/>
        </w:rPr>
        <w:t>, Mayes</w:t>
      </w:r>
      <w:r>
        <w:rPr>
          <w:rFonts w:eastAsia="HelveticaNeueLT Std Med"/>
          <w:color w:val="000000"/>
        </w:rPr>
        <w:t xml:space="preserve"> LC</w:t>
      </w:r>
      <w:r w:rsidRPr="00E050DB">
        <w:rPr>
          <w:rFonts w:eastAsia="HelveticaNeueLT Std Med"/>
          <w:color w:val="000000"/>
        </w:rPr>
        <w:t>, Rutherford</w:t>
      </w:r>
      <w:r>
        <w:rPr>
          <w:rFonts w:eastAsia="HelveticaNeueLT Std Med"/>
          <w:color w:val="000000"/>
        </w:rPr>
        <w:t xml:space="preserve"> HJV</w:t>
      </w:r>
      <w:r w:rsidRPr="00E050DB">
        <w:rPr>
          <w:rFonts w:eastAsia="HelveticaNeueLT Std Med"/>
          <w:color w:val="000000"/>
        </w:rPr>
        <w:t xml:space="preserve"> </w:t>
      </w:r>
      <w:r>
        <w:rPr>
          <w:rFonts w:eastAsia="HelveticaNeueLT Std Med"/>
          <w:color w:val="000000"/>
        </w:rPr>
        <w:t xml:space="preserve">(2024) </w:t>
      </w:r>
      <w:r w:rsidRPr="00E050DB">
        <w:rPr>
          <w:rFonts w:eastAsia="HelveticaNeueLT Std Med"/>
          <w:color w:val="000000"/>
        </w:rPr>
        <w:t>Current substance use and maternal neural responses to infant faces and cries</w:t>
      </w:r>
      <w:r>
        <w:rPr>
          <w:rFonts w:eastAsia="HelveticaNeueLT Std Med"/>
          <w:color w:val="000000"/>
        </w:rPr>
        <w:t xml:space="preserve">. </w:t>
      </w:r>
      <w:r w:rsidRPr="009F0F36">
        <w:rPr>
          <w:rFonts w:eastAsia="HelveticaNeueLT Std Med"/>
          <w:i/>
          <w:iCs/>
          <w:color w:val="000000"/>
        </w:rPr>
        <w:t>International Journal of Mental Health and Addiction</w:t>
      </w:r>
      <w:r>
        <w:rPr>
          <w:rFonts w:eastAsia="HelveticaNeueLT Std Med"/>
          <w:i/>
          <w:iCs/>
          <w:color w:val="000000"/>
        </w:rPr>
        <w:t xml:space="preserve"> </w:t>
      </w:r>
      <w:r>
        <w:rPr>
          <w:rFonts w:eastAsia="HelveticaNeueLT Std Med"/>
          <w:b/>
          <w:bCs/>
          <w:color w:val="000000"/>
        </w:rPr>
        <w:t>22:</w:t>
      </w:r>
      <w:r w:rsidRPr="00CA2539">
        <w:rPr>
          <w:rFonts w:eastAsia="HelveticaNeueLT Std Med"/>
          <w:color w:val="000000"/>
        </w:rPr>
        <w:t>1629–1644.</w:t>
      </w:r>
    </w:p>
    <w:p w14:paraId="2A0C2098" w14:textId="77777777" w:rsidR="00B85712" w:rsidRDefault="00B85712" w:rsidP="00B85712">
      <w:pPr>
        <w:pStyle w:val="ListParagraph"/>
        <w:numPr>
          <w:ilvl w:val="0"/>
          <w:numId w:val="10"/>
        </w:numPr>
      </w:pPr>
      <w:r>
        <w:t xml:space="preserve">Stefanovics EA, </w:t>
      </w:r>
      <w:r w:rsidRPr="00594796">
        <w:rPr>
          <w:b/>
          <w:bCs/>
        </w:rPr>
        <w:t>Potenza MN</w:t>
      </w:r>
      <w:r>
        <w:t xml:space="preserve">, Tsai J (2024) </w:t>
      </w:r>
      <w:r w:rsidRPr="00EA4F6F">
        <w:t>Prevalence and Clinical Characteristics of Recreational and At-risk/Problematic Gambling among Low-income U.S. Veterans: Results from the National Veteran Homeless and Other Poverty Experiences (NV‐HOPE) Study</w:t>
      </w:r>
      <w:r>
        <w:t xml:space="preserve">. </w:t>
      </w:r>
      <w:r>
        <w:rPr>
          <w:i/>
          <w:iCs/>
        </w:rPr>
        <w:t xml:space="preserve">J Gambling Stud </w:t>
      </w:r>
      <w:r>
        <w:rPr>
          <w:b/>
          <w:bCs/>
        </w:rPr>
        <w:t>40(2):</w:t>
      </w:r>
      <w:r w:rsidRPr="00B85712">
        <w:t>915-935</w:t>
      </w:r>
      <w:r>
        <w:t>.</w:t>
      </w:r>
    </w:p>
    <w:p w14:paraId="652099A9" w14:textId="77777777" w:rsidR="00B85712" w:rsidRDefault="00B85712" w:rsidP="00B85712">
      <w:pPr>
        <w:pStyle w:val="ListParagraph"/>
        <w:numPr>
          <w:ilvl w:val="0"/>
          <w:numId w:val="10"/>
        </w:numPr>
        <w:rPr>
          <w:rFonts w:eastAsiaTheme="minorHAnsi"/>
        </w:rPr>
      </w:pPr>
      <w:r w:rsidRPr="007C5983">
        <w:rPr>
          <w:rFonts w:eastAsiaTheme="minorHAnsi"/>
        </w:rPr>
        <w:t>Zhao</w:t>
      </w:r>
      <w:r>
        <w:rPr>
          <w:rFonts w:eastAsiaTheme="minorHAnsi"/>
        </w:rPr>
        <w:t xml:space="preserve"> Y</w:t>
      </w:r>
      <w:r w:rsidRPr="007C5983">
        <w:rPr>
          <w:rFonts w:eastAsiaTheme="minorHAnsi"/>
        </w:rPr>
        <w:t>, Paulus</w:t>
      </w:r>
      <w:r>
        <w:rPr>
          <w:rFonts w:eastAsiaTheme="minorHAnsi"/>
        </w:rPr>
        <w:t xml:space="preserve"> M</w:t>
      </w:r>
      <w:r w:rsidRPr="007C5983">
        <w:rPr>
          <w:rFonts w:eastAsiaTheme="minorHAnsi"/>
        </w:rPr>
        <w:t>, Tapert</w:t>
      </w:r>
      <w:r>
        <w:rPr>
          <w:rFonts w:eastAsiaTheme="minorHAnsi"/>
        </w:rPr>
        <w:t xml:space="preserve"> SF</w:t>
      </w:r>
      <w:r w:rsidRPr="007C5983">
        <w:rPr>
          <w:rFonts w:eastAsiaTheme="minorHAnsi"/>
        </w:rPr>
        <w:t>, Bagot</w:t>
      </w:r>
      <w:r>
        <w:rPr>
          <w:rFonts w:eastAsiaTheme="minorHAnsi"/>
        </w:rPr>
        <w:t xml:space="preserve"> KS</w:t>
      </w:r>
      <w:r w:rsidRPr="007C5983">
        <w:rPr>
          <w:rFonts w:eastAsiaTheme="minorHAnsi"/>
        </w:rPr>
        <w:t>, Constable</w:t>
      </w:r>
      <w:r>
        <w:rPr>
          <w:rFonts w:eastAsiaTheme="minorHAnsi"/>
        </w:rPr>
        <w:t xml:space="preserve"> RT</w:t>
      </w:r>
      <w:r w:rsidRPr="007C5983">
        <w:rPr>
          <w:rFonts w:eastAsiaTheme="minorHAnsi"/>
        </w:rPr>
        <w:t>, Yaggi</w:t>
      </w:r>
      <w:r>
        <w:rPr>
          <w:rFonts w:eastAsiaTheme="minorHAnsi"/>
        </w:rPr>
        <w:t xml:space="preserve"> HK</w:t>
      </w:r>
      <w:r w:rsidRPr="007C5983">
        <w:rPr>
          <w:rFonts w:eastAsiaTheme="minorHAnsi"/>
        </w:rPr>
        <w:t>, Redeker</w:t>
      </w:r>
      <w:r>
        <w:rPr>
          <w:rFonts w:eastAsiaTheme="minorHAnsi"/>
        </w:rPr>
        <w:t xml:space="preserve"> NS</w:t>
      </w:r>
      <w:r w:rsidRPr="007C5983">
        <w:rPr>
          <w:rFonts w:eastAsiaTheme="minorHAnsi"/>
        </w:rPr>
        <w:t xml:space="preserve">, </w:t>
      </w:r>
      <w:r w:rsidRPr="00AB2ED8">
        <w:rPr>
          <w:rFonts w:eastAsiaTheme="minorHAnsi"/>
          <w:b/>
          <w:bCs/>
        </w:rPr>
        <w:t xml:space="preserve">Potenza MN </w:t>
      </w:r>
      <w:r>
        <w:rPr>
          <w:rFonts w:eastAsiaTheme="minorHAnsi"/>
        </w:rPr>
        <w:t xml:space="preserve">(2024) </w:t>
      </w:r>
      <w:r w:rsidRPr="007C5983">
        <w:rPr>
          <w:rFonts w:eastAsiaTheme="minorHAnsi"/>
        </w:rPr>
        <w:t>Screen Time, Sleep, Brain Structural Neurobiology and Their Sequential Associations with Child and Adolescent Psychopathology: Insights from the ABCD Study</w:t>
      </w:r>
      <w:r>
        <w:rPr>
          <w:rFonts w:eastAsiaTheme="minorHAnsi"/>
        </w:rPr>
        <w:t xml:space="preserve">. </w:t>
      </w:r>
      <w:r>
        <w:rPr>
          <w:rFonts w:eastAsiaTheme="minorHAnsi"/>
          <w:i/>
          <w:iCs/>
        </w:rPr>
        <w:t xml:space="preserve">J Behav Addict </w:t>
      </w:r>
      <w:r>
        <w:rPr>
          <w:rFonts w:eastAsiaTheme="minorHAnsi"/>
          <w:b/>
          <w:bCs/>
        </w:rPr>
        <w:t>13(2):</w:t>
      </w:r>
      <w:r w:rsidRPr="00CA2539">
        <w:rPr>
          <w:rFonts w:eastAsiaTheme="minorHAnsi"/>
        </w:rPr>
        <w:t>542-553.</w:t>
      </w:r>
    </w:p>
    <w:p w14:paraId="0291D4C2" w14:textId="77777777" w:rsidR="00C874E6" w:rsidRPr="00E20925" w:rsidRDefault="00C874E6" w:rsidP="00C874E6">
      <w:pPr>
        <w:pStyle w:val="ListParagraph"/>
        <w:numPr>
          <w:ilvl w:val="0"/>
          <w:numId w:val="10"/>
        </w:numPr>
        <w:ind w:left="446" w:hanging="446"/>
        <w:rPr>
          <w:iCs/>
        </w:rPr>
      </w:pPr>
      <w:r w:rsidRPr="00E20925">
        <w:rPr>
          <w:iCs/>
        </w:rPr>
        <w:t xml:space="preserve">Kohler RJ, Zhornitsky S, </w:t>
      </w:r>
      <w:r w:rsidRPr="00E20925">
        <w:rPr>
          <w:b/>
          <w:bCs/>
          <w:iCs/>
        </w:rPr>
        <w:t>Potenza MN,</w:t>
      </w:r>
      <w:r w:rsidRPr="00E20925">
        <w:rPr>
          <w:iCs/>
        </w:rPr>
        <w:t xml:space="preserve"> Yip SW, Worhunsky PD, Angarita GA (</w:t>
      </w:r>
      <w:r>
        <w:rPr>
          <w:iCs/>
        </w:rPr>
        <w:t>2024</w:t>
      </w:r>
      <w:r w:rsidRPr="00E20925">
        <w:rPr>
          <w:iCs/>
        </w:rPr>
        <w:t xml:space="preserve">) Cocaine self-administration behavior is associated with subcortical and cortical morphometry in individuals with cocaine use disorder. </w:t>
      </w:r>
      <w:r>
        <w:rPr>
          <w:i/>
        </w:rPr>
        <w:t>Am J Drug Alcohol Abuse</w:t>
      </w:r>
      <w:r w:rsidRPr="00C874E6">
        <w:t xml:space="preserve"> </w:t>
      </w:r>
      <w:r w:rsidRPr="00BB24AD">
        <w:rPr>
          <w:b/>
          <w:bCs/>
          <w:iCs/>
        </w:rPr>
        <w:t>50(3):</w:t>
      </w:r>
      <w:r w:rsidRPr="00BB24AD">
        <w:rPr>
          <w:iCs/>
        </w:rPr>
        <w:t>345-356.</w:t>
      </w:r>
    </w:p>
    <w:p w14:paraId="33F9222F" w14:textId="77777777" w:rsidR="00E815E0" w:rsidRPr="00D0027F" w:rsidRDefault="00E815E0" w:rsidP="00E815E0">
      <w:pPr>
        <w:pStyle w:val="ListParagraph"/>
        <w:numPr>
          <w:ilvl w:val="0"/>
          <w:numId w:val="10"/>
        </w:numPr>
        <w:rPr>
          <w:i/>
        </w:rPr>
      </w:pPr>
      <w:r w:rsidRPr="00D0027F">
        <w:t xml:space="preserve">Ma </w:t>
      </w:r>
      <w:r>
        <w:t>X</w:t>
      </w:r>
      <w:r w:rsidRPr="00D0027F">
        <w:t xml:space="preserve">, Wang </w:t>
      </w:r>
      <w:r>
        <w:t>M</w:t>
      </w:r>
      <w:r w:rsidRPr="00D0027F">
        <w:t xml:space="preserve">, Zhou </w:t>
      </w:r>
      <w:r>
        <w:t>W</w:t>
      </w:r>
      <w:r w:rsidRPr="00D0027F">
        <w:t xml:space="preserve">, Zhang </w:t>
      </w:r>
      <w:r>
        <w:t>Z</w:t>
      </w:r>
      <w:r w:rsidRPr="00D0027F">
        <w:t xml:space="preserve">, Ni </w:t>
      </w:r>
      <w:r>
        <w:t>H</w:t>
      </w:r>
      <w:r w:rsidRPr="00D0027F">
        <w:t xml:space="preserve">, Jiang </w:t>
      </w:r>
      <w:r>
        <w:t>A</w:t>
      </w:r>
      <w:r w:rsidRPr="00D0027F">
        <w:t xml:space="preserve">, Zheng </w:t>
      </w:r>
      <w:r>
        <w:t>Y</w:t>
      </w:r>
      <w:r w:rsidRPr="00D0027F">
        <w:t xml:space="preserve">, Du </w:t>
      </w:r>
      <w:r>
        <w:t>X</w:t>
      </w:r>
      <w:r w:rsidRPr="00D0027F">
        <w:t xml:space="preserve">, </w:t>
      </w:r>
      <w:r w:rsidRPr="00D0027F">
        <w:rPr>
          <w:b/>
          <w:bCs/>
        </w:rPr>
        <w:t>Potenza MN</w:t>
      </w:r>
      <w:r>
        <w:t>,</w:t>
      </w:r>
      <w:r w:rsidRPr="00D0027F">
        <w:t xml:space="preserve"> Dong </w:t>
      </w:r>
      <w:r>
        <w:t xml:space="preserve">GH (2024) </w:t>
      </w:r>
      <w:r w:rsidRPr="00D0027F">
        <w:t>Wanting-liking dissociation and altered dopaminergic functioning: similarities between internet gaming disorder and tobacco use disorder</w:t>
      </w:r>
      <w:r>
        <w:t xml:space="preserve">. </w:t>
      </w:r>
      <w:r>
        <w:rPr>
          <w:i/>
          <w:iCs/>
        </w:rPr>
        <w:t xml:space="preserve">J Behav Addict </w:t>
      </w:r>
      <w:r w:rsidRPr="00CA2539">
        <w:rPr>
          <w:b/>
          <w:bCs/>
        </w:rPr>
        <w:t>13(2):</w:t>
      </w:r>
      <w:r w:rsidRPr="00CA2539">
        <w:t>596-609.</w:t>
      </w:r>
    </w:p>
    <w:p w14:paraId="52DD8234" w14:textId="77777777" w:rsidR="0001378F" w:rsidRDefault="0001378F" w:rsidP="0001378F">
      <w:pPr>
        <w:pStyle w:val="ListParagraph"/>
        <w:numPr>
          <w:ilvl w:val="0"/>
          <w:numId w:val="10"/>
        </w:numPr>
        <w:ind w:left="446" w:hanging="446"/>
      </w:pPr>
      <w:r w:rsidRPr="008078B0">
        <w:rPr>
          <w:lang w:bidi="ar"/>
        </w:rPr>
        <w:t>Wall</w:t>
      </w:r>
      <w:r>
        <w:rPr>
          <w:lang w:bidi="ar"/>
        </w:rPr>
        <w:t xml:space="preserve"> KM</w:t>
      </w:r>
      <w:r w:rsidRPr="008078B0">
        <w:rPr>
          <w:lang w:bidi="ar"/>
        </w:rPr>
        <w:t>, Penner</w:t>
      </w:r>
      <w:r>
        <w:rPr>
          <w:lang w:bidi="ar"/>
        </w:rPr>
        <w:t xml:space="preserve"> F</w:t>
      </w:r>
      <w:r w:rsidRPr="008078B0">
        <w:rPr>
          <w:lang w:bidi="ar"/>
        </w:rPr>
        <w:t>, Dell</w:t>
      </w:r>
      <w:r>
        <w:rPr>
          <w:lang w:bidi="ar"/>
        </w:rPr>
        <w:t xml:space="preserve"> J</w:t>
      </w:r>
      <w:r w:rsidRPr="008078B0">
        <w:rPr>
          <w:lang w:bidi="ar"/>
        </w:rPr>
        <w:t>, Lowell</w:t>
      </w:r>
      <w:r>
        <w:rPr>
          <w:lang w:bidi="ar"/>
        </w:rPr>
        <w:t xml:space="preserve"> A</w:t>
      </w:r>
      <w:r w:rsidRPr="008078B0">
        <w:rPr>
          <w:lang w:bidi="ar"/>
        </w:rPr>
        <w:t xml:space="preserve">, </w:t>
      </w:r>
      <w:r w:rsidRPr="008078B0">
        <w:rPr>
          <w:b/>
          <w:bCs/>
          <w:lang w:bidi="ar"/>
        </w:rPr>
        <w:t>Potenza MN</w:t>
      </w:r>
      <w:r w:rsidRPr="008078B0">
        <w:rPr>
          <w:lang w:bidi="ar"/>
        </w:rPr>
        <w:t>, Mayes</w:t>
      </w:r>
      <w:r>
        <w:rPr>
          <w:lang w:bidi="ar"/>
        </w:rPr>
        <w:t xml:space="preserve"> LC</w:t>
      </w:r>
      <w:r w:rsidRPr="008078B0">
        <w:rPr>
          <w:lang w:bidi="ar"/>
        </w:rPr>
        <w:t>, Rutherford</w:t>
      </w:r>
      <w:r>
        <w:rPr>
          <w:lang w:bidi="ar"/>
        </w:rPr>
        <w:t xml:space="preserve"> HJV (2024)</w:t>
      </w:r>
      <w:r w:rsidRPr="008078B0">
        <w:rPr>
          <w:lang w:bidi="ar"/>
        </w:rPr>
        <w:t xml:space="preserve"> Maternal psychological risk and the neural correlates of infant face processing: a latent profile analysis</w:t>
      </w:r>
      <w:r>
        <w:rPr>
          <w:lang w:bidi="ar"/>
        </w:rPr>
        <w:t xml:space="preserve">. </w:t>
      </w:r>
      <w:r w:rsidRPr="008078B0">
        <w:rPr>
          <w:i/>
          <w:iCs/>
          <w:lang w:bidi="ar"/>
        </w:rPr>
        <w:t>Developmental Psychobiology</w:t>
      </w:r>
      <w:r>
        <w:rPr>
          <w:i/>
          <w:iCs/>
          <w:lang w:bidi="ar"/>
        </w:rPr>
        <w:t xml:space="preserve"> </w:t>
      </w:r>
      <w:r w:rsidRPr="00CA2539">
        <w:rPr>
          <w:b/>
          <w:bCs/>
          <w:lang w:bidi="ar"/>
        </w:rPr>
        <w:t>66(1):</w:t>
      </w:r>
      <w:r w:rsidRPr="00CA2539">
        <w:rPr>
          <w:lang w:bidi="ar"/>
        </w:rPr>
        <w:t>e22445.</w:t>
      </w:r>
    </w:p>
    <w:p w14:paraId="4C862525" w14:textId="77777777" w:rsidR="00651BCB" w:rsidRPr="00651BCB" w:rsidRDefault="00651BCB" w:rsidP="00651BCB">
      <w:pPr>
        <w:pStyle w:val="ListParagraph"/>
        <w:numPr>
          <w:ilvl w:val="0"/>
          <w:numId w:val="10"/>
        </w:numPr>
        <w:rPr>
          <w:b/>
        </w:rPr>
      </w:pPr>
      <w:r w:rsidRPr="009B7913">
        <w:t>Edgar</w:t>
      </w:r>
      <w:r>
        <w:t xml:space="preserve"> EV</w:t>
      </w:r>
      <w:r w:rsidRPr="009B7913">
        <w:t>, Waugh</w:t>
      </w:r>
      <w:r>
        <w:t>A</w:t>
      </w:r>
      <w:r w:rsidRPr="009B7913">
        <w:t>, Wu</w:t>
      </w:r>
      <w:r>
        <w:t xml:space="preserve"> J</w:t>
      </w:r>
      <w:r w:rsidRPr="009B7913">
        <w:t xml:space="preserve">, </w:t>
      </w:r>
      <w:r w:rsidRPr="00EC2DBC">
        <w:rPr>
          <w:b/>
          <w:bCs/>
        </w:rPr>
        <w:t>Potenza MN,</w:t>
      </w:r>
      <w:r w:rsidRPr="009B7913">
        <w:t xml:space="preserve"> Mayes</w:t>
      </w:r>
      <w:r>
        <w:t xml:space="preserve"> LC</w:t>
      </w:r>
      <w:r w:rsidRPr="009B7913">
        <w:t>, Crowley</w:t>
      </w:r>
      <w:r>
        <w:t xml:space="preserve"> MJ (2024) </w:t>
      </w:r>
      <w:r w:rsidRPr="009B7913">
        <w:t>Risk Avoidance and Social Anxiety in Adolescence: Examination of Event-related Potentials and Theta-Dynamics on the Balloon Risk Avoidance Task</w:t>
      </w:r>
      <w:r>
        <w:t xml:space="preserve">. </w:t>
      </w:r>
      <w:r>
        <w:rPr>
          <w:i/>
          <w:iCs/>
        </w:rPr>
        <w:t xml:space="preserve">Brain and Cognition </w:t>
      </w:r>
      <w:r w:rsidRPr="00CA2539">
        <w:rPr>
          <w:b/>
          <w:bCs/>
        </w:rPr>
        <w:t>180</w:t>
      </w:r>
      <w:r>
        <w:rPr>
          <w:b/>
          <w:bCs/>
        </w:rPr>
        <w:t>:</w:t>
      </w:r>
      <w:r w:rsidRPr="00CA2539">
        <w:t>106209.</w:t>
      </w:r>
    </w:p>
    <w:p w14:paraId="45482078" w14:textId="77777777" w:rsidR="006F4486" w:rsidRDefault="006F4486" w:rsidP="006F4486">
      <w:pPr>
        <w:pStyle w:val="ListParagraph"/>
        <w:numPr>
          <w:ilvl w:val="0"/>
          <w:numId w:val="10"/>
        </w:numPr>
      </w:pPr>
      <w:r w:rsidRPr="00A510F6">
        <w:t xml:space="preserve">Jahrami </w:t>
      </w:r>
      <w:r>
        <w:t xml:space="preserve">H, Husain W, Lin CY, </w:t>
      </w:r>
      <w:r w:rsidRPr="00A510F6">
        <w:t xml:space="preserve">Björling </w:t>
      </w:r>
      <w:r>
        <w:t xml:space="preserve">G, </w:t>
      </w:r>
      <w:r>
        <w:rPr>
          <w:b/>
          <w:bCs/>
        </w:rPr>
        <w:t xml:space="preserve">Potenza MN, </w:t>
      </w:r>
      <w:r>
        <w:t xml:space="preserve">Pakpour A (2024) </w:t>
      </w:r>
      <w:r w:rsidRPr="00A510F6">
        <w:t xml:space="preserve">Reliability Generalization Meta-Analysis and </w:t>
      </w:r>
      <w:r>
        <w:t>P</w:t>
      </w:r>
      <w:r w:rsidRPr="00A510F6">
        <w:t xml:space="preserve">sychometric </w:t>
      </w:r>
      <w:r>
        <w:t>R</w:t>
      </w:r>
      <w:r w:rsidRPr="00A510F6">
        <w:t>eview for the Gaming Disorder Test (GDT): Evaluating Internal Consistency</w:t>
      </w:r>
      <w:r>
        <w:t xml:space="preserve">. </w:t>
      </w:r>
      <w:r>
        <w:rPr>
          <w:i/>
          <w:iCs/>
        </w:rPr>
        <w:t xml:space="preserve">Addict Behav Rep </w:t>
      </w:r>
      <w:r>
        <w:rPr>
          <w:b/>
          <w:bCs/>
        </w:rPr>
        <w:t>20:</w:t>
      </w:r>
      <w:r w:rsidRPr="00CA2539">
        <w:t>100563.</w:t>
      </w:r>
    </w:p>
    <w:p w14:paraId="5753D044" w14:textId="77777777" w:rsidR="00C874E6" w:rsidRPr="0035299C" w:rsidRDefault="00C874E6" w:rsidP="00C874E6">
      <w:pPr>
        <w:pStyle w:val="ListParagraph"/>
        <w:numPr>
          <w:ilvl w:val="0"/>
          <w:numId w:val="10"/>
        </w:numPr>
        <w:rPr>
          <w:rFonts w:eastAsiaTheme="minorHAnsi"/>
        </w:rPr>
      </w:pPr>
      <w:r w:rsidRPr="00C715CA">
        <w:rPr>
          <w:rFonts w:eastAsiaTheme="minorHAnsi"/>
        </w:rPr>
        <w:t>Mestre-Bach</w:t>
      </w:r>
      <w:r>
        <w:rPr>
          <w:rFonts w:eastAsiaTheme="minorHAnsi"/>
        </w:rPr>
        <w:t xml:space="preserve"> G</w:t>
      </w:r>
      <w:r w:rsidRPr="00C715CA">
        <w:rPr>
          <w:rFonts w:eastAsiaTheme="minorHAnsi"/>
        </w:rPr>
        <w:t xml:space="preserve">, </w:t>
      </w:r>
      <w:r w:rsidRPr="00A31024">
        <w:rPr>
          <w:rFonts w:eastAsiaTheme="minorHAnsi"/>
          <w:b/>
          <w:bCs/>
        </w:rPr>
        <w:t>Potenza MN</w:t>
      </w:r>
      <w:r w:rsidRPr="00C715CA">
        <w:rPr>
          <w:rFonts w:eastAsiaTheme="minorHAnsi"/>
        </w:rPr>
        <w:t>, Granero</w:t>
      </w:r>
      <w:r>
        <w:rPr>
          <w:rFonts w:eastAsiaTheme="minorHAnsi"/>
        </w:rPr>
        <w:t xml:space="preserve"> R</w:t>
      </w:r>
      <w:r w:rsidRPr="00C715CA">
        <w:rPr>
          <w:rFonts w:eastAsiaTheme="minorHAnsi"/>
        </w:rPr>
        <w:t>, Uríszar</w:t>
      </w:r>
      <w:r>
        <w:rPr>
          <w:rFonts w:eastAsiaTheme="minorHAnsi"/>
        </w:rPr>
        <w:t xml:space="preserve"> JC</w:t>
      </w:r>
      <w:r w:rsidRPr="00C715CA">
        <w:rPr>
          <w:rFonts w:eastAsiaTheme="minorHAnsi"/>
        </w:rPr>
        <w:t>, Fernández-Aranda</w:t>
      </w:r>
      <w:r>
        <w:rPr>
          <w:rFonts w:eastAsiaTheme="minorHAnsi"/>
        </w:rPr>
        <w:t xml:space="preserve"> F</w:t>
      </w:r>
      <w:r w:rsidRPr="00C715CA">
        <w:rPr>
          <w:rFonts w:eastAsiaTheme="minorHAnsi"/>
        </w:rPr>
        <w:t>, Jiménez-Murcia</w:t>
      </w:r>
      <w:r>
        <w:rPr>
          <w:rFonts w:eastAsiaTheme="minorHAnsi"/>
        </w:rPr>
        <w:t xml:space="preserve"> S </w:t>
      </w:r>
      <w:r w:rsidRPr="0035299C">
        <w:rPr>
          <w:rFonts w:eastAsiaTheme="minorHAnsi"/>
        </w:rPr>
        <w:t>(</w:t>
      </w:r>
      <w:r>
        <w:rPr>
          <w:rFonts w:eastAsiaTheme="minorHAnsi"/>
        </w:rPr>
        <w:t>2024</w:t>
      </w:r>
      <w:r w:rsidRPr="0035299C">
        <w:rPr>
          <w:rFonts w:eastAsiaTheme="minorHAnsi"/>
        </w:rPr>
        <w:t>) Statistical predictors of the co-occurrence between gambling disorder and problematic pornography use.</w:t>
      </w:r>
      <w:r>
        <w:rPr>
          <w:rFonts w:eastAsiaTheme="minorHAnsi"/>
        </w:rPr>
        <w:t xml:space="preserve"> </w:t>
      </w:r>
      <w:r>
        <w:rPr>
          <w:rFonts w:eastAsiaTheme="minorHAnsi"/>
          <w:i/>
          <w:iCs/>
        </w:rPr>
        <w:t xml:space="preserve">J Psychiatric Res </w:t>
      </w:r>
      <w:r>
        <w:rPr>
          <w:rFonts w:eastAsiaTheme="minorHAnsi"/>
          <w:b/>
          <w:bCs/>
        </w:rPr>
        <w:t>178:</w:t>
      </w:r>
      <w:r w:rsidRPr="00BB24AD">
        <w:rPr>
          <w:rFonts w:eastAsiaTheme="minorHAnsi"/>
        </w:rPr>
        <w:t>125-129.</w:t>
      </w:r>
    </w:p>
    <w:p w14:paraId="630EA6A5" w14:textId="1B6764A6" w:rsidR="00C874E6" w:rsidRPr="00C874E6" w:rsidRDefault="00C874E6" w:rsidP="00C874E6">
      <w:pPr>
        <w:pStyle w:val="ListParagraph"/>
        <w:numPr>
          <w:ilvl w:val="0"/>
          <w:numId w:val="10"/>
        </w:numPr>
        <w:rPr>
          <w:rFonts w:eastAsiaTheme="minorHAnsi"/>
          <w:bCs/>
        </w:rPr>
      </w:pPr>
      <w:r w:rsidRPr="00080F16">
        <w:rPr>
          <w:bCs/>
        </w:rPr>
        <w:t>Adams</w:t>
      </w:r>
      <w:r>
        <w:rPr>
          <w:bCs/>
        </w:rPr>
        <w:t xml:space="preserve"> F</w:t>
      </w:r>
      <w:r w:rsidRPr="00080F16">
        <w:rPr>
          <w:bCs/>
        </w:rPr>
        <w:t>, Ferster</w:t>
      </w:r>
      <w:r>
        <w:rPr>
          <w:bCs/>
        </w:rPr>
        <w:t xml:space="preserve"> K</w:t>
      </w:r>
      <w:r w:rsidRPr="00080F16">
        <w:rPr>
          <w:bCs/>
        </w:rPr>
        <w:t>, Morris</w:t>
      </w:r>
      <w:r>
        <w:rPr>
          <w:bCs/>
        </w:rPr>
        <w:t xml:space="preserve"> L</w:t>
      </w:r>
      <w:r w:rsidRPr="00080F16">
        <w:rPr>
          <w:bCs/>
        </w:rPr>
        <w:t xml:space="preserve">, </w:t>
      </w:r>
      <w:r w:rsidRPr="00A31024">
        <w:rPr>
          <w:b/>
        </w:rPr>
        <w:t>Potenza MN</w:t>
      </w:r>
      <w:r w:rsidRPr="00080F16">
        <w:rPr>
          <w:bCs/>
        </w:rPr>
        <w:t>, Ivano</w:t>
      </w:r>
      <w:r>
        <w:rPr>
          <w:bCs/>
        </w:rPr>
        <w:t xml:space="preserve"> I</w:t>
      </w:r>
      <w:r w:rsidRPr="00080F16">
        <w:rPr>
          <w:bCs/>
        </w:rPr>
        <w:t>, Parvaz</w:t>
      </w:r>
      <w:r>
        <w:rPr>
          <w:bCs/>
        </w:rPr>
        <w:t xml:space="preserve"> MA (</w:t>
      </w:r>
      <w:r w:rsidR="00324AED">
        <w:rPr>
          <w:bCs/>
        </w:rPr>
        <w:t>2024</w:t>
      </w:r>
      <w:r>
        <w:rPr>
          <w:bCs/>
        </w:rPr>
        <w:t xml:space="preserve">) </w:t>
      </w:r>
      <w:r w:rsidRPr="00080F16">
        <w:rPr>
          <w:bCs/>
        </w:rPr>
        <w:t>Longitudinal Tracking of Alcohol Expectancies and their Associations with Impulsivity in Alcohol Naïve Youth in the Adolescent Brain Cognitive Development (ABCD) Study</w:t>
      </w:r>
      <w:r>
        <w:rPr>
          <w:bCs/>
        </w:rPr>
        <w:t>.</w:t>
      </w:r>
      <w:r w:rsidRPr="00080F16">
        <w:rPr>
          <w:bCs/>
        </w:rPr>
        <w:t xml:space="preserve"> </w:t>
      </w:r>
      <w:r>
        <w:rPr>
          <w:bCs/>
          <w:i/>
          <w:iCs/>
        </w:rPr>
        <w:t xml:space="preserve">Drug Alc Depend Rep </w:t>
      </w:r>
      <w:r>
        <w:rPr>
          <w:b/>
        </w:rPr>
        <w:t>12:</w:t>
      </w:r>
      <w:r w:rsidRPr="00BB24AD">
        <w:rPr>
          <w:bCs/>
        </w:rPr>
        <w:t>100271.</w:t>
      </w:r>
    </w:p>
    <w:p w14:paraId="548A86D9" w14:textId="77777777" w:rsidR="00F85A9A" w:rsidRDefault="00F85A9A" w:rsidP="00F85A9A">
      <w:pPr>
        <w:numPr>
          <w:ilvl w:val="0"/>
          <w:numId w:val="10"/>
        </w:numPr>
      </w:pPr>
      <w:r>
        <w:t xml:space="preserve">Oliva HNP, Prudente TP, Nunes EJ, Cosgrove KP, Radhakrishnan R, </w:t>
      </w:r>
      <w:r w:rsidRPr="008010EC">
        <w:rPr>
          <w:b/>
          <w:bCs/>
        </w:rPr>
        <w:t>Potenza MN</w:t>
      </w:r>
      <w:r>
        <w:t xml:space="preserve">, Angarita GA (2024) Substance Use and Spine Density: A Systematic Review and Meta-Analysis of Preclinical Studies. </w:t>
      </w:r>
      <w:r>
        <w:rPr>
          <w:i/>
          <w:iCs/>
        </w:rPr>
        <w:t xml:space="preserve">Mol Psychiatry </w:t>
      </w:r>
      <w:r w:rsidRPr="00BB24AD">
        <w:rPr>
          <w:b/>
          <w:bCs/>
        </w:rPr>
        <w:t>29:</w:t>
      </w:r>
      <w:r w:rsidRPr="00BB24AD">
        <w:t>2873–2885</w:t>
      </w:r>
      <w:r>
        <w:t>.</w:t>
      </w:r>
    </w:p>
    <w:p w14:paraId="7922768D" w14:textId="77777777" w:rsidR="00587F49" w:rsidRDefault="00587F49" w:rsidP="00587F49">
      <w:pPr>
        <w:pStyle w:val="ListParagraph"/>
        <w:numPr>
          <w:ilvl w:val="0"/>
          <w:numId w:val="10"/>
        </w:numPr>
      </w:pPr>
      <w:r w:rsidRPr="00520EC0">
        <w:t>Jafari</w:t>
      </w:r>
      <w:r>
        <w:t xml:space="preserve"> E,</w:t>
      </w:r>
      <w:r w:rsidRPr="00520EC0">
        <w:t xml:space="preserve"> </w:t>
      </w:r>
      <w:r>
        <w:t xml:space="preserve">Huang PC, </w:t>
      </w:r>
      <w:r w:rsidRPr="00520EC0">
        <w:t>Zanjanchi</w:t>
      </w:r>
      <w:r>
        <w:t xml:space="preserve"> F,</w:t>
      </w:r>
      <w:r w:rsidRPr="00520EC0">
        <w:t xml:space="preserve"> </w:t>
      </w:r>
      <w:r w:rsidRPr="00C30438">
        <w:rPr>
          <w:b/>
          <w:bCs/>
        </w:rPr>
        <w:t>Potenza MN,</w:t>
      </w:r>
      <w:r w:rsidRPr="00520EC0">
        <w:t xml:space="preserve"> Lin</w:t>
      </w:r>
      <w:r>
        <w:t xml:space="preserve"> CY, Pakpour AH (2024)</w:t>
      </w:r>
      <w:r w:rsidRPr="0096089C">
        <w:t xml:space="preserve"> </w:t>
      </w:r>
      <w:r>
        <w:t>Comparison between problematic use of social media and YouTube and insomnia among Iranian adolescents: A mediating role of psychological distress.</w:t>
      </w:r>
      <w:r w:rsidRPr="00520EC0">
        <w:t xml:space="preserve"> </w:t>
      </w:r>
      <w:r>
        <w:rPr>
          <w:i/>
          <w:iCs/>
        </w:rPr>
        <w:t xml:space="preserve">Digital Health </w:t>
      </w:r>
      <w:r w:rsidRPr="00BB24AD">
        <w:rPr>
          <w:b/>
          <w:bCs/>
        </w:rPr>
        <w:t>10:</w:t>
      </w:r>
      <w:r w:rsidRPr="00BB24AD">
        <w:t>20552076241261914</w:t>
      </w:r>
      <w:r>
        <w:t>.</w:t>
      </w:r>
    </w:p>
    <w:p w14:paraId="240E9630" w14:textId="77777777" w:rsidR="007E3262" w:rsidRPr="0021040E" w:rsidRDefault="007E3262" w:rsidP="007E3262">
      <w:pPr>
        <w:pStyle w:val="ListParagraph"/>
        <w:numPr>
          <w:ilvl w:val="0"/>
          <w:numId w:val="10"/>
        </w:numPr>
        <w:rPr>
          <w:rFonts w:eastAsiaTheme="minorHAnsi"/>
        </w:rPr>
      </w:pPr>
      <w:r w:rsidRPr="00C4407B">
        <w:rPr>
          <w:rFonts w:eastAsiaTheme="minorHAnsi"/>
        </w:rPr>
        <w:lastRenderedPageBreak/>
        <w:t xml:space="preserve">Hsiao </w:t>
      </w:r>
      <w:r>
        <w:rPr>
          <w:rFonts w:eastAsiaTheme="minorHAnsi"/>
        </w:rPr>
        <w:t>HY</w:t>
      </w:r>
      <w:r w:rsidRPr="00C4407B">
        <w:rPr>
          <w:rFonts w:eastAsiaTheme="minorHAnsi"/>
        </w:rPr>
        <w:t xml:space="preserve">, Wang </w:t>
      </w:r>
      <w:r>
        <w:rPr>
          <w:rFonts w:eastAsiaTheme="minorHAnsi"/>
        </w:rPr>
        <w:t>TY</w:t>
      </w:r>
      <w:r w:rsidRPr="00C4407B">
        <w:rPr>
          <w:rFonts w:eastAsiaTheme="minorHAnsi"/>
        </w:rPr>
        <w:t xml:space="preserve">, Lee </w:t>
      </w:r>
      <w:r>
        <w:rPr>
          <w:rFonts w:eastAsiaTheme="minorHAnsi"/>
        </w:rPr>
        <w:t>CH</w:t>
      </w:r>
      <w:r w:rsidRPr="00C4407B">
        <w:rPr>
          <w:rFonts w:eastAsiaTheme="minorHAnsi"/>
        </w:rPr>
        <w:t xml:space="preserve">, Lu </w:t>
      </w:r>
      <w:r>
        <w:rPr>
          <w:rFonts w:eastAsiaTheme="minorHAnsi"/>
        </w:rPr>
        <w:t>YC</w:t>
      </w:r>
      <w:r w:rsidRPr="00C4407B">
        <w:rPr>
          <w:rFonts w:eastAsiaTheme="minorHAnsi"/>
        </w:rPr>
        <w:t xml:space="preserve">, Huang </w:t>
      </w:r>
      <w:r>
        <w:rPr>
          <w:rFonts w:eastAsiaTheme="minorHAnsi"/>
        </w:rPr>
        <w:t>YC</w:t>
      </w:r>
      <w:r w:rsidRPr="00C4407B">
        <w:rPr>
          <w:rFonts w:eastAsiaTheme="minorHAnsi"/>
        </w:rPr>
        <w:t xml:space="preserve">, Chun </w:t>
      </w:r>
      <w:r>
        <w:rPr>
          <w:rFonts w:eastAsiaTheme="minorHAnsi"/>
        </w:rPr>
        <w:t>CY</w:t>
      </w:r>
      <w:r w:rsidRPr="00C4407B">
        <w:rPr>
          <w:rFonts w:eastAsiaTheme="minorHAnsi"/>
        </w:rPr>
        <w:t xml:space="preserve">, </w:t>
      </w:r>
      <w:r w:rsidRPr="00C4407B">
        <w:rPr>
          <w:rFonts w:eastAsiaTheme="minorHAnsi"/>
          <w:b/>
          <w:bCs/>
        </w:rPr>
        <w:t>Potenza MN</w:t>
      </w:r>
      <w:r w:rsidRPr="00C4407B">
        <w:rPr>
          <w:rFonts w:eastAsiaTheme="minorHAnsi"/>
        </w:rPr>
        <w:t>, Lin</w:t>
      </w:r>
      <w:r>
        <w:rPr>
          <w:rFonts w:eastAsiaTheme="minorHAnsi"/>
        </w:rPr>
        <w:t xml:space="preserve"> CY</w:t>
      </w:r>
      <w:r w:rsidRPr="00C4407B">
        <w:rPr>
          <w:rFonts w:eastAsiaTheme="minorHAnsi"/>
        </w:rPr>
        <w:t xml:space="preserve"> </w:t>
      </w:r>
      <w:r>
        <w:rPr>
          <w:rFonts w:eastAsiaTheme="minorHAnsi"/>
        </w:rPr>
        <w:t xml:space="preserve">(2024) </w:t>
      </w:r>
      <w:r w:rsidRPr="00C4407B">
        <w:rPr>
          <w:rFonts w:eastAsiaTheme="minorHAnsi"/>
        </w:rPr>
        <w:t>Advancing readiness for change in substance use for people with substance use disorders using the Kawa Model Intervention program: A quasi-experimental study</w:t>
      </w:r>
      <w:r>
        <w:rPr>
          <w:rFonts w:eastAsiaTheme="minorHAnsi"/>
        </w:rPr>
        <w:t xml:space="preserve">. </w:t>
      </w:r>
      <w:r>
        <w:rPr>
          <w:rFonts w:eastAsiaTheme="minorHAnsi"/>
          <w:i/>
          <w:iCs/>
        </w:rPr>
        <w:t xml:space="preserve">Hong Kong J Occ Therapy </w:t>
      </w:r>
      <w:r w:rsidRPr="00EB7549">
        <w:rPr>
          <w:rFonts w:eastAsiaTheme="minorHAnsi"/>
          <w:b/>
          <w:bCs/>
        </w:rPr>
        <w:t>37(2):</w:t>
      </w:r>
      <w:r w:rsidRPr="00EB7549">
        <w:rPr>
          <w:rFonts w:eastAsiaTheme="minorHAnsi"/>
        </w:rPr>
        <w:t>91-101.</w:t>
      </w:r>
    </w:p>
    <w:p w14:paraId="4C725653" w14:textId="77777777" w:rsidR="007E3262" w:rsidRPr="00E04397" w:rsidRDefault="007E3262" w:rsidP="007E3262">
      <w:pPr>
        <w:pStyle w:val="ListParagraph"/>
        <w:numPr>
          <w:ilvl w:val="0"/>
          <w:numId w:val="10"/>
        </w:numPr>
      </w:pPr>
      <w:r>
        <w:t xml:space="preserve">Stefanovics E, </w:t>
      </w:r>
      <w:r>
        <w:rPr>
          <w:b/>
        </w:rPr>
        <w:t xml:space="preserve">Potenza MN, </w:t>
      </w:r>
      <w:r w:rsidRPr="007E5C2F">
        <w:t>Tsai J,</w:t>
      </w:r>
      <w:r>
        <w:rPr>
          <w:b/>
        </w:rPr>
        <w:t xml:space="preserve"> </w:t>
      </w:r>
      <w:r>
        <w:t xml:space="preserve">Pietrzak R (2024) </w:t>
      </w:r>
      <w:r w:rsidRPr="00B00942">
        <w:t>Gambling and Substance Use Disorders in U.S. Military Veterans</w:t>
      </w:r>
      <w:r>
        <w:t>:</w:t>
      </w:r>
      <w:r w:rsidRPr="00B00942">
        <w:t xml:space="preserve"> Prevalence, Clinical Characteristics, and Suicide Risk</w:t>
      </w:r>
      <w:r>
        <w:t xml:space="preserve">. </w:t>
      </w:r>
      <w:r>
        <w:rPr>
          <w:i/>
          <w:iCs/>
        </w:rPr>
        <w:t xml:space="preserve">J Gambling Stud </w:t>
      </w:r>
      <w:r>
        <w:rPr>
          <w:b/>
          <w:bCs/>
        </w:rPr>
        <w:t>40:</w:t>
      </w:r>
      <w:r>
        <w:t>2</w:t>
      </w:r>
      <w:r w:rsidRPr="00EB7549">
        <w:t>119–2139.</w:t>
      </w:r>
    </w:p>
    <w:p w14:paraId="1BC85384" w14:textId="77777777" w:rsidR="00950162" w:rsidRDefault="00950162" w:rsidP="00950162">
      <w:pPr>
        <w:pStyle w:val="ListParagraph"/>
        <w:numPr>
          <w:ilvl w:val="0"/>
          <w:numId w:val="10"/>
        </w:numPr>
      </w:pPr>
      <w:r>
        <w:t xml:space="preserve">Chang YH, </w:t>
      </w:r>
      <w:r w:rsidRPr="00753A71">
        <w:t>Chin</w:t>
      </w:r>
      <w:r>
        <w:t xml:space="preserve"> SC, </w:t>
      </w:r>
      <w:r w:rsidRPr="00753A71">
        <w:t>Huang</w:t>
      </w:r>
      <w:r>
        <w:t xml:space="preserve"> CC,</w:t>
      </w:r>
      <w:r w:rsidRPr="00753A71">
        <w:t xml:space="preserve"> Lin</w:t>
      </w:r>
      <w:r>
        <w:t xml:space="preserve"> HM, </w:t>
      </w:r>
      <w:r w:rsidRPr="00753A71">
        <w:t>Chou</w:t>
      </w:r>
      <w:r>
        <w:t xml:space="preserve"> TH,</w:t>
      </w:r>
      <w:r w:rsidRPr="00753A71">
        <w:t xml:space="preserve"> </w:t>
      </w:r>
      <w:r w:rsidRPr="003A3563">
        <w:rPr>
          <w:b/>
          <w:bCs/>
        </w:rPr>
        <w:t>Potenza MN</w:t>
      </w:r>
      <w:r w:rsidRPr="00753A71">
        <w:t xml:space="preserve"> </w:t>
      </w:r>
      <w:r>
        <w:t xml:space="preserve">(2024) </w:t>
      </w:r>
      <w:r w:rsidRPr="00753A71">
        <w:t>Altered heart rate variability during mobile game playing and watching self-mobile gaming in individuals with problematic mobile game use: implications for cardiac health</w:t>
      </w:r>
      <w:r>
        <w:t xml:space="preserve">. </w:t>
      </w:r>
      <w:r>
        <w:rPr>
          <w:i/>
          <w:iCs/>
        </w:rPr>
        <w:t xml:space="preserve">Psychology Research and Behavior Management </w:t>
      </w:r>
      <w:r>
        <w:rPr>
          <w:b/>
          <w:bCs/>
        </w:rPr>
        <w:t>17:</w:t>
      </w:r>
      <w:r>
        <w:t>2545-2555.</w:t>
      </w:r>
    </w:p>
    <w:p w14:paraId="0EA44D76" w14:textId="77777777" w:rsidR="00E5637E" w:rsidRDefault="00E5637E" w:rsidP="00E5637E">
      <w:pPr>
        <w:pStyle w:val="ListParagraph"/>
        <w:numPr>
          <w:ilvl w:val="0"/>
          <w:numId w:val="10"/>
        </w:numPr>
        <w:rPr>
          <w:rFonts w:eastAsiaTheme="minorHAnsi"/>
        </w:rPr>
      </w:pPr>
      <w:r w:rsidRPr="002B0235">
        <w:rPr>
          <w:rFonts w:eastAsiaTheme="minorHAnsi"/>
        </w:rPr>
        <w:t>Mestre-Bach</w:t>
      </w:r>
      <w:r>
        <w:rPr>
          <w:rFonts w:eastAsiaTheme="minorHAnsi"/>
        </w:rPr>
        <w:t xml:space="preserve"> G</w:t>
      </w:r>
      <w:r w:rsidRPr="002B0235">
        <w:rPr>
          <w:rFonts w:eastAsiaTheme="minorHAnsi"/>
        </w:rPr>
        <w:t xml:space="preserve">, </w:t>
      </w:r>
      <w:r w:rsidRPr="002B0235">
        <w:rPr>
          <w:rFonts w:eastAsiaTheme="minorHAnsi"/>
          <w:b/>
          <w:bCs/>
        </w:rPr>
        <w:t>Potenza MN,</w:t>
      </w:r>
      <w:r w:rsidRPr="002B0235">
        <w:rPr>
          <w:rFonts w:eastAsiaTheme="minorHAnsi"/>
        </w:rPr>
        <w:t xml:space="preserve"> Granero</w:t>
      </w:r>
      <w:r>
        <w:rPr>
          <w:rFonts w:eastAsiaTheme="minorHAnsi"/>
        </w:rPr>
        <w:t xml:space="preserve"> R</w:t>
      </w:r>
      <w:r w:rsidRPr="002B0235">
        <w:rPr>
          <w:rFonts w:eastAsiaTheme="minorHAnsi"/>
        </w:rPr>
        <w:t>, Uríszar</w:t>
      </w:r>
      <w:r>
        <w:rPr>
          <w:rFonts w:eastAsiaTheme="minorHAnsi"/>
        </w:rPr>
        <w:t xml:space="preserve"> JC</w:t>
      </w:r>
      <w:r w:rsidRPr="002B0235">
        <w:rPr>
          <w:rFonts w:eastAsiaTheme="minorHAnsi"/>
        </w:rPr>
        <w:t>, Tarragón</w:t>
      </w:r>
      <w:r>
        <w:rPr>
          <w:rFonts w:eastAsiaTheme="minorHAnsi"/>
        </w:rPr>
        <w:t xml:space="preserve"> E</w:t>
      </w:r>
      <w:r w:rsidRPr="002B0235">
        <w:rPr>
          <w:rFonts w:eastAsiaTheme="minorHAnsi"/>
        </w:rPr>
        <w:t>, Actis</w:t>
      </w:r>
      <w:r>
        <w:rPr>
          <w:rFonts w:eastAsiaTheme="minorHAnsi"/>
        </w:rPr>
        <w:t xml:space="preserve"> CC</w:t>
      </w:r>
      <w:r w:rsidRPr="002B0235">
        <w:rPr>
          <w:rFonts w:eastAsiaTheme="minorHAnsi"/>
        </w:rPr>
        <w:t>, Testa</w:t>
      </w:r>
      <w:r>
        <w:rPr>
          <w:rFonts w:eastAsiaTheme="minorHAnsi"/>
        </w:rPr>
        <w:t xml:space="preserve"> G</w:t>
      </w:r>
      <w:r w:rsidRPr="002B0235">
        <w:rPr>
          <w:rFonts w:eastAsiaTheme="minorHAnsi"/>
        </w:rPr>
        <w:t>, Fernández-Aranda</w:t>
      </w:r>
      <w:r>
        <w:rPr>
          <w:rFonts w:eastAsiaTheme="minorHAnsi"/>
        </w:rPr>
        <w:t xml:space="preserve"> F</w:t>
      </w:r>
      <w:r w:rsidRPr="002B0235">
        <w:rPr>
          <w:rFonts w:eastAsiaTheme="minorHAnsi"/>
        </w:rPr>
        <w:t xml:space="preserve">, Jiménez-Murcia </w:t>
      </w:r>
      <w:r>
        <w:rPr>
          <w:rFonts w:eastAsiaTheme="minorHAnsi"/>
        </w:rPr>
        <w:t xml:space="preserve">S (2024) </w:t>
      </w:r>
      <w:r w:rsidRPr="002B0235">
        <w:rPr>
          <w:rFonts w:eastAsiaTheme="minorHAnsi"/>
        </w:rPr>
        <w:t>Understanding the Co-Occurrence of Gambling Disorder and Problematic Pornography Use: Exploring Sociodemographic and Clinical Factors</w:t>
      </w:r>
      <w:r>
        <w:rPr>
          <w:rFonts w:eastAsiaTheme="minorHAnsi"/>
        </w:rPr>
        <w:t xml:space="preserve">. </w:t>
      </w:r>
      <w:r>
        <w:rPr>
          <w:rFonts w:eastAsiaTheme="minorHAnsi"/>
          <w:i/>
          <w:iCs/>
        </w:rPr>
        <w:t xml:space="preserve">J Gambling Stud </w:t>
      </w:r>
      <w:r w:rsidRPr="00B14510">
        <w:rPr>
          <w:rFonts w:eastAsiaTheme="minorHAnsi"/>
          <w:b/>
          <w:bCs/>
        </w:rPr>
        <w:t>40(3):</w:t>
      </w:r>
      <w:r w:rsidRPr="00B14510">
        <w:rPr>
          <w:rFonts w:eastAsiaTheme="minorHAnsi"/>
        </w:rPr>
        <w:t>1295-1314</w:t>
      </w:r>
      <w:r>
        <w:rPr>
          <w:rFonts w:eastAsiaTheme="minorHAnsi"/>
        </w:rPr>
        <w:t>.</w:t>
      </w:r>
    </w:p>
    <w:p w14:paraId="01D85A4E" w14:textId="77777777" w:rsidR="00645558" w:rsidRPr="00BD574F" w:rsidRDefault="00645558" w:rsidP="00645558">
      <w:pPr>
        <w:pStyle w:val="ListParagraph"/>
        <w:numPr>
          <w:ilvl w:val="0"/>
          <w:numId w:val="10"/>
        </w:numPr>
        <w:rPr>
          <w:i/>
          <w:iCs/>
        </w:rPr>
      </w:pPr>
      <w:r w:rsidRPr="00370953">
        <w:t xml:space="preserve">Nagy L, Bergeron S, Koós M, Kraus SW, Demetrovics Z, </w:t>
      </w:r>
      <w:r w:rsidRPr="00B14510">
        <w:rPr>
          <w:b/>
          <w:bCs/>
        </w:rPr>
        <w:t>Potenza MN</w:t>
      </w:r>
      <w:r w:rsidRPr="00370953">
        <w:t>, Dupuis-Fortier F, International Sex Survey Consortium, Bőthe B (</w:t>
      </w:r>
      <w:r>
        <w:t>2025</w:t>
      </w:r>
      <w:r w:rsidRPr="00370953">
        <w:t>) Screening for lifetime sexual abuse experiences across cultures, genders, and sexual orientations: Revisiting the Sexual Abuse History Questionnaire (SAHQ). </w:t>
      </w:r>
      <w:r>
        <w:rPr>
          <w:i/>
          <w:iCs/>
        </w:rPr>
        <w:t>Int J Clin Health Psychology</w:t>
      </w:r>
      <w:r w:rsidRPr="00BD574F">
        <w:rPr>
          <w:i/>
          <w:iCs/>
        </w:rPr>
        <w:t xml:space="preserve"> </w:t>
      </w:r>
      <w:r>
        <w:rPr>
          <w:b/>
          <w:bCs/>
        </w:rPr>
        <w:t>25(1):</w:t>
      </w:r>
      <w:r>
        <w:t>100535.</w:t>
      </w:r>
    </w:p>
    <w:p w14:paraId="384D25FD" w14:textId="28ABC28B" w:rsidR="00882896" w:rsidRPr="00346377" w:rsidRDefault="00882896" w:rsidP="00882896">
      <w:pPr>
        <w:pStyle w:val="ListParagraph"/>
        <w:numPr>
          <w:ilvl w:val="0"/>
          <w:numId w:val="10"/>
        </w:numPr>
      </w:pPr>
      <w:r w:rsidRPr="00346377">
        <w:rPr>
          <w:bCs/>
        </w:rPr>
        <w:t>Debnath PR, Islam M</w:t>
      </w:r>
      <w:r w:rsidR="00456433" w:rsidRPr="00346377">
        <w:rPr>
          <w:bCs/>
        </w:rPr>
        <w:t>S</w:t>
      </w:r>
      <w:r w:rsidRPr="00346377">
        <w:t xml:space="preserve">, Karmakar PK, Zhai ZW, </w:t>
      </w:r>
      <w:r w:rsidRPr="00346377">
        <w:rPr>
          <w:b/>
        </w:rPr>
        <w:t>Potenza MN</w:t>
      </w:r>
      <w:r w:rsidRPr="00346377">
        <w:t xml:space="preserve"> (in press) Mental health concerns, insomnia and loneliness among intern doctors amidst the COVID-19 pandemic: Evidence from a large tertiary care hospital in Bangladesh. </w:t>
      </w:r>
      <w:r w:rsidRPr="00346377">
        <w:rPr>
          <w:i/>
        </w:rPr>
        <w:t>Int J Mental Health Addiction</w:t>
      </w:r>
    </w:p>
    <w:p w14:paraId="0AEDC2FE" w14:textId="77777777" w:rsidR="00C40068" w:rsidRDefault="00C40068" w:rsidP="00C40068">
      <w:pPr>
        <w:pStyle w:val="ListParagraph"/>
        <w:numPr>
          <w:ilvl w:val="0"/>
          <w:numId w:val="10"/>
        </w:numPr>
      </w:pPr>
      <w:r w:rsidRPr="001063FA">
        <w:t>Li L</w:t>
      </w:r>
      <w:r>
        <w:t>,</w:t>
      </w:r>
      <w:r w:rsidRPr="001063FA">
        <w:t xml:space="preserve"> Chen</w:t>
      </w:r>
      <w:r>
        <w:t xml:space="preserve"> I,</w:t>
      </w:r>
      <w:r w:rsidRPr="001063FA">
        <w:t xml:space="preserve"> Mamun</w:t>
      </w:r>
      <w:r>
        <w:t xml:space="preserve"> MA,</w:t>
      </w:r>
      <w:r w:rsidRPr="001063FA">
        <w:t xml:space="preserve"> al Mamun</w:t>
      </w:r>
      <w:r>
        <w:t xml:space="preserve"> F,</w:t>
      </w:r>
      <w:r w:rsidRPr="001063FA">
        <w:t xml:space="preserve"> Ullah</w:t>
      </w:r>
      <w:r>
        <w:t xml:space="preserve"> I,</w:t>
      </w:r>
      <w:r w:rsidRPr="001063FA">
        <w:t xml:space="preserve"> Hosen</w:t>
      </w:r>
      <w:r>
        <w:t xml:space="preserve"> I,</w:t>
      </w:r>
      <w:r w:rsidRPr="001063FA">
        <w:t xml:space="preserve"> Malik</w:t>
      </w:r>
      <w:r>
        <w:t xml:space="preserve"> NI</w:t>
      </w:r>
      <w:r w:rsidRPr="001063FA">
        <w:t>; Fatima</w:t>
      </w:r>
      <w:r>
        <w:t xml:space="preserve"> A,</w:t>
      </w:r>
      <w:r w:rsidRPr="001063FA">
        <w:t xml:space="preserve"> Poorebrahim</w:t>
      </w:r>
      <w:r>
        <w:t xml:space="preserve"> A, </w:t>
      </w:r>
      <w:r w:rsidRPr="001063FA">
        <w:t>Pourgholami</w:t>
      </w:r>
      <w:r>
        <w:t xml:space="preserve"> M, </w:t>
      </w:r>
      <w:r w:rsidRPr="001063FA">
        <w:rPr>
          <w:b/>
          <w:bCs/>
        </w:rPr>
        <w:t xml:space="preserve">Potenza MN, </w:t>
      </w:r>
      <w:r>
        <w:t xml:space="preserve">Lin CY, Pakpour AH (in press) </w:t>
      </w:r>
      <w:r w:rsidRPr="00266BAD">
        <w:t>Nomophobia Questionnaire (NMP-Q) across China, Bangladesh, Pakistan, and Iran: Confirmatory factor analysis, measurement invariance, and network analysis</w:t>
      </w:r>
      <w:r>
        <w:t xml:space="preserve">. </w:t>
      </w:r>
      <w:r>
        <w:rPr>
          <w:i/>
          <w:iCs/>
        </w:rPr>
        <w:t>Int J Mental Health Addict</w:t>
      </w:r>
    </w:p>
    <w:p w14:paraId="3796E250" w14:textId="6DB62B4B" w:rsidR="00C45A44" w:rsidRDefault="00C45A44" w:rsidP="00C45A44">
      <w:pPr>
        <w:pStyle w:val="ListParagraph"/>
        <w:numPr>
          <w:ilvl w:val="0"/>
          <w:numId w:val="10"/>
        </w:numPr>
      </w:pPr>
      <w:r w:rsidRPr="00520EC0">
        <w:t>Jafari</w:t>
      </w:r>
      <w:r>
        <w:t xml:space="preserve"> E,</w:t>
      </w:r>
      <w:r w:rsidRPr="00520EC0">
        <w:t xml:space="preserve"> Zanjanchi</w:t>
      </w:r>
      <w:r>
        <w:t xml:space="preserve"> FZF,</w:t>
      </w:r>
      <w:r w:rsidRPr="00520EC0">
        <w:t xml:space="preserve"> </w:t>
      </w:r>
      <w:r w:rsidRPr="00C30438">
        <w:rPr>
          <w:b/>
          <w:bCs/>
        </w:rPr>
        <w:t>Potenza MN,</w:t>
      </w:r>
      <w:r w:rsidRPr="00520EC0">
        <w:t xml:space="preserve"> Lin</w:t>
      </w:r>
      <w:r>
        <w:t xml:space="preserve"> CY, Pakpour AH (in press)</w:t>
      </w:r>
      <w:r w:rsidRPr="0096089C">
        <w:t xml:space="preserve"> The YouTube Addiction Scale: Psychometric evidence for a new instrument developed based on the component model of addiction</w:t>
      </w:r>
      <w:r>
        <w:t>.</w:t>
      </w:r>
      <w:r w:rsidRPr="00520EC0">
        <w:t xml:space="preserve"> </w:t>
      </w:r>
      <w:r>
        <w:rPr>
          <w:i/>
          <w:iCs/>
        </w:rPr>
        <w:t>Int J M</w:t>
      </w:r>
      <w:r w:rsidR="001720E0">
        <w:rPr>
          <w:i/>
          <w:iCs/>
        </w:rPr>
        <w:t>en</w:t>
      </w:r>
      <w:r>
        <w:rPr>
          <w:i/>
          <w:iCs/>
        </w:rPr>
        <w:t>tal Health Addict</w:t>
      </w:r>
    </w:p>
    <w:p w14:paraId="040E8B49" w14:textId="77777777" w:rsidR="00885A94" w:rsidRPr="00885A94" w:rsidRDefault="00885A94" w:rsidP="00885A94">
      <w:pPr>
        <w:pStyle w:val="ListParagraph"/>
        <w:numPr>
          <w:ilvl w:val="0"/>
          <w:numId w:val="10"/>
        </w:numPr>
        <w:ind w:left="446" w:hanging="446"/>
      </w:pPr>
      <w:r w:rsidRPr="00885A94">
        <w:rPr>
          <w:lang w:bidi="ar"/>
        </w:rPr>
        <w:t xml:space="preserve">Jiang X, </w:t>
      </w:r>
      <w:r w:rsidRPr="00885A94">
        <w:rPr>
          <w:color w:val="000000"/>
          <w:lang w:bidi="ar"/>
        </w:rPr>
        <w:t>W</w:t>
      </w:r>
      <w:r w:rsidRPr="00CF6BAC">
        <w:rPr>
          <w:color w:val="000000"/>
          <w:lang w:eastAsia="zh-CN" w:bidi="ar"/>
        </w:rPr>
        <w:t>an</w:t>
      </w:r>
      <w:r w:rsidRPr="00885A94">
        <w:rPr>
          <w:color w:val="000000"/>
          <w:lang w:eastAsia="zh-CN" w:bidi="ar"/>
        </w:rPr>
        <w:t>g Q,</w:t>
      </w:r>
      <w:r w:rsidRPr="00885A94">
        <w:t xml:space="preserve"> Bothe B, </w:t>
      </w:r>
      <w:r w:rsidRPr="00885A94">
        <w:rPr>
          <w:b/>
        </w:rPr>
        <w:t xml:space="preserve">Potenza MN, </w:t>
      </w:r>
      <w:r w:rsidRPr="00885A94">
        <w:t>Chen L</w:t>
      </w:r>
      <w:r w:rsidRPr="00885A94">
        <w:rPr>
          <w:b/>
        </w:rPr>
        <w:t xml:space="preserve"> </w:t>
      </w:r>
      <w:r w:rsidRPr="00885A94">
        <w:t>(</w:t>
      </w:r>
      <w:r>
        <w:t>in press</w:t>
      </w:r>
      <w:r w:rsidRPr="00885A94">
        <w:t xml:space="preserve">) Meta-analysis suggests relationships between pornography use and problematic pornography use may vary according to their measurements and cultural/jurisdictional contexts. </w:t>
      </w:r>
      <w:r w:rsidRPr="00885A94">
        <w:rPr>
          <w:i/>
        </w:rPr>
        <w:t>J Sex Res</w:t>
      </w:r>
    </w:p>
    <w:p w14:paraId="688EC80E" w14:textId="168FC6AC" w:rsidR="00B637EF" w:rsidRDefault="00B637EF" w:rsidP="00F951E3">
      <w:pPr>
        <w:pStyle w:val="ListParagraph"/>
        <w:numPr>
          <w:ilvl w:val="0"/>
          <w:numId w:val="10"/>
        </w:numPr>
      </w:pPr>
      <w:r w:rsidRPr="00B637EF">
        <w:t>Koós</w:t>
      </w:r>
      <w:r>
        <w:t xml:space="preserve"> </w:t>
      </w:r>
      <w:r w:rsidRPr="00B637EF">
        <w:t xml:space="preserve">M, Nagy L, Kraus SW, Demetrovics Z, </w:t>
      </w:r>
      <w:r w:rsidRPr="00F9444B">
        <w:rPr>
          <w:b/>
          <w:bCs/>
        </w:rPr>
        <w:t>Potenza MN</w:t>
      </w:r>
      <w:r w:rsidRPr="00B637EF">
        <w:t>, Gaudet É, The International Sex Research Consortium</w:t>
      </w:r>
      <w:r>
        <w:t>.</w:t>
      </w:r>
      <w:r w:rsidRPr="00B637EF">
        <w:t xml:space="preserve"> Bőthe B (</w:t>
      </w:r>
      <w:r>
        <w:t>in press</w:t>
      </w:r>
      <w:r w:rsidRPr="00B637EF">
        <w:t xml:space="preserve">) Why Do People Watch Pornography? Cross-Cultural Validation of the Pornography Use Motivations Scale (PUMS) and its short form (PUMS-8). </w:t>
      </w:r>
      <w:r w:rsidRPr="00F9444B">
        <w:rPr>
          <w:i/>
          <w:iCs/>
        </w:rPr>
        <w:t>Journal of Sex Research</w:t>
      </w:r>
    </w:p>
    <w:p w14:paraId="3D9B3858" w14:textId="2D09AA68" w:rsidR="00940A07" w:rsidRDefault="00940A07" w:rsidP="00940A07">
      <w:pPr>
        <w:pStyle w:val="ListParagraph"/>
        <w:numPr>
          <w:ilvl w:val="0"/>
          <w:numId w:val="10"/>
        </w:numPr>
      </w:pPr>
      <w:r>
        <w:t xml:space="preserve">Stefanovics EA, </w:t>
      </w:r>
      <w:r w:rsidRPr="00A57E13">
        <w:t>Kraus</w:t>
      </w:r>
      <w:r>
        <w:t xml:space="preserve"> SW</w:t>
      </w:r>
      <w:r w:rsidRPr="00A57E13">
        <w:t>, Madden</w:t>
      </w:r>
      <w:r>
        <w:t xml:space="preserve"> LM</w:t>
      </w:r>
      <w:r w:rsidRPr="00A57E13">
        <w:t>, Farnum</w:t>
      </w:r>
      <w:r>
        <w:t xml:space="preserve"> S</w:t>
      </w:r>
      <w:r w:rsidRPr="00A57E13">
        <w:t>, Cannata</w:t>
      </w:r>
      <w:r>
        <w:t xml:space="preserve"> E,</w:t>
      </w:r>
      <w:r w:rsidRPr="00A57E13">
        <w:t xml:space="preserve"> </w:t>
      </w:r>
      <w:r w:rsidRPr="00DB0C8C">
        <w:rPr>
          <w:b/>
          <w:bCs/>
        </w:rPr>
        <w:t>Potenza MN</w:t>
      </w:r>
      <w:r w:rsidR="00C14102">
        <w:rPr>
          <w:b/>
          <w:bCs/>
        </w:rPr>
        <w:t xml:space="preserve">, </w:t>
      </w:r>
      <w:r>
        <w:t xml:space="preserve">Barry DT* (in press) </w:t>
      </w:r>
      <w:r w:rsidRPr="00A57E13">
        <w:t>Clinical Characteristics Associated with Problematic Pornography Use among Individuals Seeking Treatment for Opioid Use Disorder</w:t>
      </w:r>
      <w:r>
        <w:t xml:space="preserve">. </w:t>
      </w:r>
      <w:r>
        <w:rPr>
          <w:i/>
          <w:iCs/>
        </w:rPr>
        <w:t xml:space="preserve">J Behav Addict </w:t>
      </w:r>
      <w:r>
        <w:t>* denotes equal contributions</w:t>
      </w:r>
    </w:p>
    <w:p w14:paraId="7CB489EC" w14:textId="77777777" w:rsidR="00C14102" w:rsidRPr="008B2930" w:rsidRDefault="00C14102" w:rsidP="00C14102">
      <w:pPr>
        <w:pStyle w:val="ListParagraph"/>
        <w:numPr>
          <w:ilvl w:val="0"/>
          <w:numId w:val="10"/>
        </w:numPr>
        <w:rPr>
          <w:rFonts w:eastAsiaTheme="minorHAnsi"/>
        </w:rPr>
      </w:pPr>
      <w:r w:rsidRPr="00D32F5F">
        <w:rPr>
          <w:rFonts w:eastAsiaTheme="minorHAnsi"/>
        </w:rPr>
        <w:t>Fournier L, Bőthe B, Demetrovics Z, Koós M, Kraus SW, Nagy L,</w:t>
      </w:r>
      <w:r>
        <w:rPr>
          <w:rFonts w:eastAsiaTheme="minorHAnsi"/>
        </w:rPr>
        <w:t xml:space="preserve"> </w:t>
      </w:r>
      <w:r w:rsidRPr="00E421A7">
        <w:rPr>
          <w:rFonts w:eastAsiaTheme="minorHAnsi"/>
          <w:b/>
          <w:bCs/>
        </w:rPr>
        <w:t>Potenza MN</w:t>
      </w:r>
      <w:r w:rsidRPr="00D32F5F">
        <w:rPr>
          <w:rFonts w:eastAsiaTheme="minorHAnsi"/>
        </w:rPr>
        <w:t>, …, Sigre-Leirós VL, Billieux J (in pre</w:t>
      </w:r>
      <w:r>
        <w:rPr>
          <w:rFonts w:eastAsiaTheme="minorHAnsi"/>
        </w:rPr>
        <w:t>ss</w:t>
      </w:r>
      <w:r w:rsidRPr="00D32F5F">
        <w:rPr>
          <w:rFonts w:eastAsiaTheme="minorHAnsi"/>
        </w:rPr>
        <w:t xml:space="preserve">) Evaluating the factor structure and measurement invariance of the 20-item short version of the UPPS-P impulsive behavior scale across multiple countries, languages and gender identities. </w:t>
      </w:r>
      <w:r>
        <w:rPr>
          <w:rFonts w:eastAsiaTheme="minorHAnsi"/>
          <w:i/>
          <w:iCs/>
        </w:rPr>
        <w:t>Assessment</w:t>
      </w:r>
    </w:p>
    <w:p w14:paraId="25CBF76D" w14:textId="77777777" w:rsidR="00B85712" w:rsidRPr="009C354B" w:rsidRDefault="00B85712" w:rsidP="00B85712">
      <w:pPr>
        <w:pStyle w:val="ListParagraph"/>
        <w:numPr>
          <w:ilvl w:val="0"/>
          <w:numId w:val="10"/>
        </w:numPr>
        <w:ind w:left="446" w:hanging="446"/>
        <w:rPr>
          <w:i/>
        </w:rPr>
      </w:pPr>
      <w:r>
        <w:t xml:space="preserve">Stefanovics E, Zhai ZW, </w:t>
      </w:r>
      <w:r>
        <w:rPr>
          <w:b/>
        </w:rPr>
        <w:t>Potenza MN</w:t>
      </w:r>
      <w:r>
        <w:t xml:space="preserve"> (in press) </w:t>
      </w:r>
      <w:r w:rsidRPr="009C354B">
        <w:t xml:space="preserve">Gambling and Health: Trauma Exposure, Suicidality </w:t>
      </w:r>
      <w:r>
        <w:t xml:space="preserve">and Other Risk Behaviors </w:t>
      </w:r>
      <w:r w:rsidRPr="009C354B">
        <w:t>in Connecticut Adolescents</w:t>
      </w:r>
      <w:r>
        <w:t xml:space="preserve">. </w:t>
      </w:r>
      <w:r>
        <w:rPr>
          <w:i/>
          <w:iCs/>
        </w:rPr>
        <w:t>PLoS One</w:t>
      </w:r>
    </w:p>
    <w:p w14:paraId="22904837" w14:textId="77777777" w:rsidR="00F443F9" w:rsidRDefault="00F443F9" w:rsidP="00F443F9">
      <w:pPr>
        <w:pStyle w:val="ListParagraph"/>
        <w:numPr>
          <w:ilvl w:val="0"/>
          <w:numId w:val="10"/>
        </w:numPr>
        <w:rPr>
          <w:rFonts w:eastAsiaTheme="minorHAnsi"/>
        </w:rPr>
      </w:pPr>
      <w:r w:rsidRPr="0010353D">
        <w:rPr>
          <w:rFonts w:eastAsiaTheme="minorHAnsi"/>
        </w:rPr>
        <w:lastRenderedPageBreak/>
        <w:t>Ye</w:t>
      </w:r>
      <w:r>
        <w:rPr>
          <w:rFonts w:eastAsiaTheme="minorHAnsi"/>
        </w:rPr>
        <w:t xml:space="preserve"> J</w:t>
      </w:r>
      <w:r w:rsidRPr="0010353D">
        <w:rPr>
          <w:rFonts w:eastAsiaTheme="minorHAnsi"/>
        </w:rPr>
        <w:t>, Garrison</w:t>
      </w:r>
      <w:r>
        <w:rPr>
          <w:rFonts w:eastAsiaTheme="minorHAnsi"/>
        </w:rPr>
        <w:t xml:space="preserve"> KA</w:t>
      </w:r>
      <w:r w:rsidRPr="0010353D">
        <w:rPr>
          <w:rFonts w:eastAsiaTheme="minorHAnsi"/>
        </w:rPr>
        <w:t>, Lacadie</w:t>
      </w:r>
      <w:r>
        <w:rPr>
          <w:rFonts w:eastAsiaTheme="minorHAnsi"/>
        </w:rPr>
        <w:t xml:space="preserve"> CM</w:t>
      </w:r>
      <w:r w:rsidRPr="0010353D">
        <w:rPr>
          <w:rFonts w:eastAsiaTheme="minorHAnsi"/>
        </w:rPr>
        <w:t xml:space="preserve">, </w:t>
      </w:r>
      <w:r w:rsidRPr="00A31024">
        <w:rPr>
          <w:rFonts w:eastAsiaTheme="minorHAnsi"/>
          <w:b/>
          <w:bCs/>
        </w:rPr>
        <w:t>Potenza MN</w:t>
      </w:r>
      <w:r w:rsidRPr="0010353D">
        <w:rPr>
          <w:rFonts w:eastAsiaTheme="minorHAnsi"/>
        </w:rPr>
        <w:t>, Sinha</w:t>
      </w:r>
      <w:r>
        <w:rPr>
          <w:rFonts w:eastAsiaTheme="minorHAnsi"/>
        </w:rPr>
        <w:t xml:space="preserve"> R</w:t>
      </w:r>
      <w:r w:rsidRPr="0010353D">
        <w:rPr>
          <w:rFonts w:eastAsiaTheme="minorHAnsi"/>
        </w:rPr>
        <w:t>, Goldfarb</w:t>
      </w:r>
      <w:r>
        <w:rPr>
          <w:rFonts w:eastAsiaTheme="minorHAnsi"/>
        </w:rPr>
        <w:t xml:space="preserve"> EV</w:t>
      </w:r>
      <w:r w:rsidRPr="0010353D">
        <w:rPr>
          <w:rFonts w:eastAsiaTheme="minorHAnsi"/>
        </w:rPr>
        <w:t>, Scheinost</w:t>
      </w:r>
      <w:r>
        <w:rPr>
          <w:rFonts w:eastAsiaTheme="minorHAnsi"/>
        </w:rPr>
        <w:t xml:space="preserve"> D (in press) </w:t>
      </w:r>
      <w:r w:rsidRPr="0010353D">
        <w:rPr>
          <w:rFonts w:eastAsiaTheme="minorHAnsi"/>
        </w:rPr>
        <w:t>Network state dynamics underpinning craving in a transdiagnostic population</w:t>
      </w:r>
      <w:r>
        <w:rPr>
          <w:rFonts w:eastAsiaTheme="minorHAnsi"/>
        </w:rPr>
        <w:t xml:space="preserve">. </w:t>
      </w:r>
      <w:r>
        <w:rPr>
          <w:rFonts w:eastAsiaTheme="minorHAnsi"/>
          <w:i/>
          <w:iCs/>
        </w:rPr>
        <w:t>Mol Psychiatry</w:t>
      </w:r>
    </w:p>
    <w:p w14:paraId="78B5A5DB" w14:textId="77777777" w:rsidR="00E67CF6" w:rsidRDefault="00E67CF6" w:rsidP="00E67CF6">
      <w:pPr>
        <w:pStyle w:val="ListParagraph"/>
        <w:numPr>
          <w:ilvl w:val="0"/>
          <w:numId w:val="10"/>
        </w:numPr>
        <w:ind w:left="446" w:hanging="446"/>
      </w:pPr>
      <w:r>
        <w:rPr>
          <w:lang w:bidi="ar"/>
        </w:rPr>
        <w:t>Jeo</w:t>
      </w:r>
      <w:r w:rsidRPr="00EB4377">
        <w:rPr>
          <w:lang w:bidi="ar"/>
        </w:rPr>
        <w:t>ng</w:t>
      </w:r>
      <w:r>
        <w:rPr>
          <w:lang w:bidi="ar"/>
        </w:rPr>
        <w:t xml:space="preserve"> H,</w:t>
      </w:r>
      <w:r w:rsidRPr="00EB4377">
        <w:rPr>
          <w:lang w:bidi="ar"/>
        </w:rPr>
        <w:t xml:space="preserve"> Yim</w:t>
      </w:r>
      <w:r>
        <w:rPr>
          <w:lang w:bidi="ar"/>
        </w:rPr>
        <w:t xml:space="preserve"> HW</w:t>
      </w:r>
      <w:r w:rsidRPr="00EB4377">
        <w:rPr>
          <w:lang w:bidi="ar"/>
        </w:rPr>
        <w:t xml:space="preserve">, </w:t>
      </w:r>
      <w:r w:rsidRPr="003A3563">
        <w:rPr>
          <w:b/>
          <w:bCs/>
          <w:lang w:bidi="ar"/>
        </w:rPr>
        <w:t>Potenza MN</w:t>
      </w:r>
      <w:r w:rsidRPr="00EB4377">
        <w:rPr>
          <w:lang w:bidi="ar"/>
        </w:rPr>
        <w:t>, Lee</w:t>
      </w:r>
      <w:r>
        <w:rPr>
          <w:lang w:bidi="ar"/>
        </w:rPr>
        <w:t xml:space="preserve"> SY</w:t>
      </w:r>
      <w:r w:rsidRPr="00EB4377">
        <w:rPr>
          <w:lang w:bidi="ar"/>
        </w:rPr>
        <w:t>, Park</w:t>
      </w:r>
      <w:r>
        <w:rPr>
          <w:lang w:bidi="ar"/>
        </w:rPr>
        <w:t xml:space="preserve"> M</w:t>
      </w:r>
      <w:r w:rsidRPr="00EB4377">
        <w:rPr>
          <w:lang w:bidi="ar"/>
        </w:rPr>
        <w:t xml:space="preserve"> </w:t>
      </w:r>
      <w:r>
        <w:rPr>
          <w:lang w:bidi="ar"/>
        </w:rPr>
        <w:t xml:space="preserve">(in press) </w:t>
      </w:r>
      <w:r w:rsidRPr="00EB4377">
        <w:rPr>
          <w:lang w:bidi="ar"/>
        </w:rPr>
        <w:t>Association between mental health problems and prevalence of internet gaming disorder using clinical diagnostic interviews: a two-year school-based longitudinal study</w:t>
      </w:r>
      <w:r>
        <w:rPr>
          <w:lang w:bidi="ar"/>
        </w:rPr>
        <w:t xml:space="preserve">. </w:t>
      </w:r>
      <w:r w:rsidRPr="00CA2539">
        <w:rPr>
          <w:i/>
          <w:iCs/>
          <w:lang w:bidi="ar"/>
        </w:rPr>
        <w:t>Int J Mental Health Addict</w:t>
      </w:r>
    </w:p>
    <w:p w14:paraId="6FD75F7F" w14:textId="47F2516E" w:rsidR="00181637" w:rsidRPr="00A31024" w:rsidRDefault="00181637" w:rsidP="00181637">
      <w:pPr>
        <w:pStyle w:val="ListParagraph"/>
        <w:numPr>
          <w:ilvl w:val="0"/>
          <w:numId w:val="10"/>
        </w:numPr>
        <w:rPr>
          <w:color w:val="000000"/>
        </w:rPr>
      </w:pPr>
      <w:r w:rsidRPr="00BA4028">
        <w:rPr>
          <w:rFonts w:eastAsiaTheme="minorHAnsi"/>
        </w:rPr>
        <w:t>Jiménez-Murcia</w:t>
      </w:r>
      <w:r>
        <w:rPr>
          <w:rFonts w:eastAsiaTheme="minorHAnsi"/>
        </w:rPr>
        <w:t xml:space="preserve"> S</w:t>
      </w:r>
      <w:r w:rsidRPr="00BA4028">
        <w:rPr>
          <w:rFonts w:eastAsiaTheme="minorHAnsi"/>
        </w:rPr>
        <w:t>, Granero</w:t>
      </w:r>
      <w:r>
        <w:rPr>
          <w:rFonts w:eastAsiaTheme="minorHAnsi"/>
        </w:rPr>
        <w:t xml:space="preserve"> R</w:t>
      </w:r>
      <w:r w:rsidRPr="00BA4028">
        <w:rPr>
          <w:rFonts w:eastAsiaTheme="minorHAnsi"/>
        </w:rPr>
        <w:t>, Testa</w:t>
      </w:r>
      <w:r>
        <w:rPr>
          <w:rFonts w:eastAsiaTheme="minorHAnsi"/>
        </w:rPr>
        <w:t xml:space="preserve"> G</w:t>
      </w:r>
      <w:r w:rsidRPr="00BA4028">
        <w:rPr>
          <w:rFonts w:eastAsiaTheme="minorHAnsi"/>
        </w:rPr>
        <w:t>, Tarragón</w:t>
      </w:r>
      <w:r>
        <w:rPr>
          <w:rFonts w:eastAsiaTheme="minorHAnsi"/>
        </w:rPr>
        <w:t xml:space="preserve"> E</w:t>
      </w:r>
      <w:r w:rsidRPr="00BA4028">
        <w:rPr>
          <w:rFonts w:eastAsiaTheme="minorHAnsi"/>
        </w:rPr>
        <w:t xml:space="preserve">, </w:t>
      </w:r>
      <w:r w:rsidRPr="00A31024">
        <w:rPr>
          <w:rFonts w:eastAsiaTheme="minorHAnsi"/>
          <w:b/>
          <w:bCs/>
        </w:rPr>
        <w:t>Potenza MN</w:t>
      </w:r>
      <w:r w:rsidRPr="00BA4028">
        <w:rPr>
          <w:rFonts w:eastAsiaTheme="minorHAnsi"/>
        </w:rPr>
        <w:t>, Bőthe</w:t>
      </w:r>
      <w:r>
        <w:rPr>
          <w:rFonts w:eastAsiaTheme="minorHAnsi"/>
        </w:rPr>
        <w:t xml:space="preserve"> B</w:t>
      </w:r>
      <w:r w:rsidRPr="00BA4028">
        <w:rPr>
          <w:rFonts w:eastAsiaTheme="minorHAnsi"/>
        </w:rPr>
        <w:t>, Demetrovics</w:t>
      </w:r>
      <w:r>
        <w:rPr>
          <w:rFonts w:eastAsiaTheme="minorHAnsi"/>
        </w:rPr>
        <w:t xml:space="preserve"> Z</w:t>
      </w:r>
      <w:r w:rsidRPr="00BA4028">
        <w:rPr>
          <w:rFonts w:eastAsiaTheme="minorHAnsi"/>
        </w:rPr>
        <w:t>, Uríszar</w:t>
      </w:r>
      <w:r>
        <w:rPr>
          <w:rFonts w:eastAsiaTheme="minorHAnsi"/>
        </w:rPr>
        <w:t xml:space="preserve"> JC</w:t>
      </w:r>
      <w:r w:rsidRPr="00BA4028">
        <w:rPr>
          <w:rFonts w:eastAsiaTheme="minorHAnsi"/>
        </w:rPr>
        <w:t>, Chiclana Actis</w:t>
      </w:r>
      <w:r>
        <w:rPr>
          <w:rFonts w:eastAsiaTheme="minorHAnsi"/>
        </w:rPr>
        <w:t xml:space="preserve"> C</w:t>
      </w:r>
      <w:r w:rsidRPr="00BA4028">
        <w:rPr>
          <w:rFonts w:eastAsiaTheme="minorHAnsi"/>
        </w:rPr>
        <w:t>, Fernández-Aranda</w:t>
      </w:r>
      <w:r>
        <w:rPr>
          <w:rFonts w:eastAsiaTheme="minorHAnsi"/>
        </w:rPr>
        <w:t xml:space="preserve"> F</w:t>
      </w:r>
      <w:r w:rsidRPr="00BA4028">
        <w:rPr>
          <w:rFonts w:eastAsiaTheme="minorHAnsi"/>
        </w:rPr>
        <w:t>, Mestre-Bach</w:t>
      </w:r>
      <w:r>
        <w:rPr>
          <w:rFonts w:eastAsiaTheme="minorHAnsi"/>
        </w:rPr>
        <w:t xml:space="preserve"> G (in press) </w:t>
      </w:r>
      <w:r w:rsidRPr="00BA4028">
        <w:rPr>
          <w:rFonts w:eastAsiaTheme="minorHAnsi"/>
        </w:rPr>
        <w:t>Clinical validation of the Problematic Pornography Consumption Scale – Short Form (PPCS-6) in a Spanish clinical population with gambling disorder</w:t>
      </w:r>
      <w:r>
        <w:rPr>
          <w:rFonts w:eastAsiaTheme="minorHAnsi"/>
        </w:rPr>
        <w:t xml:space="preserve">. </w:t>
      </w:r>
      <w:r>
        <w:rPr>
          <w:rFonts w:eastAsiaTheme="minorHAnsi"/>
          <w:i/>
          <w:iCs/>
        </w:rPr>
        <w:t>Addict Behav</w:t>
      </w:r>
    </w:p>
    <w:p w14:paraId="3A03E967" w14:textId="5221F4CB" w:rsidR="00824E91" w:rsidRDefault="00824E91" w:rsidP="008837BE">
      <w:pPr>
        <w:pStyle w:val="ListParagraph"/>
        <w:numPr>
          <w:ilvl w:val="0"/>
          <w:numId w:val="10"/>
        </w:numPr>
      </w:pPr>
      <w:r w:rsidRPr="00824E91">
        <w:t xml:space="preserve">Paquette MM, Bergeron S, Bigras N, Koós M, Nagy L, Kraus SW, Demetrovics Z, </w:t>
      </w:r>
      <w:r w:rsidRPr="00CA2539">
        <w:rPr>
          <w:b/>
          <w:bCs/>
        </w:rPr>
        <w:t>Potenza MN</w:t>
      </w:r>
      <w:r w:rsidRPr="00824E91">
        <w:t xml:space="preserve">, Ballester-Arnal R, Batthyány D, Billieux J, Briken P, Burkauskas J, Cárdenas-López G, Carvalho J, Castro-Calvo J, Chen L, Ciocca G, Corazza O, </w:t>
      </w:r>
      <w:r w:rsidR="008837BE">
        <w:t xml:space="preserve">Csako RI, Fernandez DP, Fernandez EF, Fujiwara H, Fuss J, Gabrhelik R, Gewirtz-Meydan A, Gjoneska B, Gola M, Grubbs JB, Hashim HT, Islam MS, Ismail M, Jimenez-Martinez MC, Jurin T, Kalina O, Klein V, Kolto A, Lee SK, Lewczuk K, Lin CY, Lochner C, Lopez-Alvarado S, Lukavska K, Mayta-Tristan P, Miller DJ, Orosova O, Orosz G, Chang H, Park K, Ponce FP, Quintana GR, Quintero Garzola GC, Ramos-Diaz J, Rigaud K, Rousseau A, Scanavino MDT, Schulmeyer MK, Sharan P, Shibata M, Shoib S, Sigre-Leiros V, Sniewski L, Spasovski O, Steibliene V, Stein DJ, Strong C, Unsal BC, Vaillancourt-Morel MP, Van Hout MC, </w:t>
      </w:r>
      <w:r w:rsidRPr="00824E91">
        <w:t>Bőthe B</w:t>
      </w:r>
      <w:r w:rsidRPr="00824E91" w:rsidDel="00824E91">
        <w:t xml:space="preserve"> </w:t>
      </w:r>
      <w:r>
        <w:t xml:space="preserve">(in press) </w:t>
      </w:r>
      <w:r w:rsidRPr="00753C38">
        <w:t>Sexual Satisfaction Across Languages, Cultures, Genders, and Sexual Orientations: Validation of the Global Measure of Sexual Satisfaction (GMSEX)</w:t>
      </w:r>
      <w:r>
        <w:t xml:space="preserve">. </w:t>
      </w:r>
      <w:r w:rsidRPr="008837BE">
        <w:rPr>
          <w:i/>
          <w:iCs/>
        </w:rPr>
        <w:t>Psychology of Sexual Orientation and Gender Diversity</w:t>
      </w:r>
    </w:p>
    <w:p w14:paraId="3C19FA0F" w14:textId="5AC4D8EC" w:rsidR="00A80365" w:rsidRDefault="00A80365" w:rsidP="00F951E3">
      <w:pPr>
        <w:pStyle w:val="ListParagraph"/>
        <w:numPr>
          <w:ilvl w:val="0"/>
          <w:numId w:val="10"/>
        </w:numPr>
      </w:pPr>
      <w:r w:rsidRPr="00A80365">
        <w:t xml:space="preserve">Ballester-Arnal R, Elipe-Miravet M, Castro-Calvo J, Beltrán-Martínez P, Nagy L, Koós M, Kraus SW, Demetrovics Z, </w:t>
      </w:r>
      <w:r w:rsidRPr="00BD574F">
        <w:rPr>
          <w:b/>
          <w:bCs/>
        </w:rPr>
        <w:t>Potenza MN</w:t>
      </w:r>
      <w:r w:rsidRPr="00A80365">
        <w:t>, International Sex Survey Consortium</w:t>
      </w:r>
      <w:r>
        <w:t>,</w:t>
      </w:r>
      <w:r w:rsidRPr="00A80365">
        <w:t xml:space="preserve"> Bőthe B (</w:t>
      </w:r>
      <w:r>
        <w:t>in press</w:t>
      </w:r>
      <w:r w:rsidRPr="00A80365">
        <w:t xml:space="preserve">) Cross-Cultural Validation of the Arizona Sexual Experience Scale (ASEX) in 42 Countries and 26 Languages. </w:t>
      </w:r>
      <w:r w:rsidRPr="00BD574F">
        <w:rPr>
          <w:i/>
          <w:iCs/>
        </w:rPr>
        <w:t>Sexuality Research and Social Policy</w:t>
      </w:r>
    </w:p>
    <w:p w14:paraId="7BFF8385" w14:textId="53ABF690" w:rsidR="00EB4D9D" w:rsidRDefault="00EB4D9D" w:rsidP="00F951E3">
      <w:pPr>
        <w:pStyle w:val="ListParagraph"/>
        <w:numPr>
          <w:ilvl w:val="0"/>
          <w:numId w:val="10"/>
        </w:numPr>
      </w:pPr>
      <w:r w:rsidRPr="00EB4D9D">
        <w:t xml:space="preserve">Castro-Calvo J, Beltrán-Martínez P, Ballester-Arnal R, Nagy L, Koós M,  Kraus SW, Demetrovics Z, </w:t>
      </w:r>
      <w:r w:rsidRPr="00BD574F">
        <w:rPr>
          <w:b/>
          <w:bCs/>
        </w:rPr>
        <w:t>Potenza MN</w:t>
      </w:r>
      <w:r w:rsidRPr="00EB4D9D">
        <w:t>, Batthyány D, Bergeron S, Billieux J, Briken P, Burkauskas J, Cárdenas-López G, Carvalho J, Chen</w:t>
      </w:r>
      <w:r>
        <w:t>,</w:t>
      </w:r>
      <w:r w:rsidRPr="00EB4D9D">
        <w:t xml:space="preserve"> Ciocca G, Corazza O, ... &amp; Bőthe B (</w:t>
      </w:r>
      <w:r>
        <w:t xml:space="preserve">in press) </w:t>
      </w:r>
      <w:r w:rsidRPr="00EB4D9D">
        <w:t xml:space="preserve">Cross-cultural validation of the Sexual Desire Inventory (SDI-2) in 42 countries and 26 languages. </w:t>
      </w:r>
      <w:r w:rsidRPr="00BD574F">
        <w:rPr>
          <w:i/>
          <w:iCs/>
        </w:rPr>
        <w:t>Journal of Sex Research.</w:t>
      </w:r>
    </w:p>
    <w:p w14:paraId="540AF168" w14:textId="77777777" w:rsidR="0044370F" w:rsidRPr="00885A94" w:rsidRDefault="0044370F" w:rsidP="0044370F">
      <w:pPr>
        <w:pStyle w:val="ListParagraph"/>
        <w:numPr>
          <w:ilvl w:val="0"/>
          <w:numId w:val="10"/>
        </w:numPr>
        <w:ind w:left="446" w:hanging="446"/>
      </w:pPr>
      <w:r w:rsidRPr="00F92F46">
        <w:rPr>
          <w:lang w:bidi="ar"/>
        </w:rPr>
        <w:t>Villena-Moya</w:t>
      </w:r>
      <w:r>
        <w:rPr>
          <w:lang w:bidi="ar"/>
        </w:rPr>
        <w:t xml:space="preserve"> A</w:t>
      </w:r>
      <w:r w:rsidRPr="00F92F46">
        <w:rPr>
          <w:lang w:bidi="ar"/>
        </w:rPr>
        <w:t>, Chiclana-Actis</w:t>
      </w:r>
      <w:r>
        <w:rPr>
          <w:lang w:bidi="ar"/>
        </w:rPr>
        <w:t xml:space="preserve"> C</w:t>
      </w:r>
      <w:r w:rsidRPr="00F92F46">
        <w:rPr>
          <w:lang w:bidi="ar"/>
        </w:rPr>
        <w:t>, Granero</w:t>
      </w:r>
      <w:r>
        <w:rPr>
          <w:lang w:bidi="ar"/>
        </w:rPr>
        <w:t xml:space="preserve"> R</w:t>
      </w:r>
      <w:r w:rsidRPr="00F92F46">
        <w:rPr>
          <w:lang w:bidi="ar"/>
        </w:rPr>
        <w:t>, Fernández-Aranda</w:t>
      </w:r>
      <w:r>
        <w:rPr>
          <w:lang w:bidi="ar"/>
        </w:rPr>
        <w:t xml:space="preserve"> F</w:t>
      </w:r>
      <w:r w:rsidRPr="00F92F46">
        <w:rPr>
          <w:lang w:bidi="ar"/>
        </w:rPr>
        <w:t xml:space="preserve">, </w:t>
      </w:r>
      <w:r w:rsidRPr="00F92F46">
        <w:rPr>
          <w:b/>
          <w:bCs/>
          <w:lang w:bidi="ar"/>
        </w:rPr>
        <w:t>Potenza MN,</w:t>
      </w:r>
      <w:r w:rsidRPr="00F92F46">
        <w:rPr>
          <w:lang w:bidi="ar"/>
        </w:rPr>
        <w:t xml:space="preserve"> Jiménez-Murcia</w:t>
      </w:r>
      <w:r>
        <w:rPr>
          <w:lang w:bidi="ar"/>
        </w:rPr>
        <w:t xml:space="preserve"> S</w:t>
      </w:r>
      <w:r w:rsidRPr="00F92F46">
        <w:rPr>
          <w:lang w:bidi="ar"/>
        </w:rPr>
        <w:t>, Mestre-Bach</w:t>
      </w:r>
      <w:r>
        <w:rPr>
          <w:lang w:bidi="ar"/>
        </w:rPr>
        <w:t xml:space="preserve"> G</w:t>
      </w:r>
      <w:r w:rsidRPr="00F92F46">
        <w:rPr>
          <w:lang w:bidi="ar"/>
        </w:rPr>
        <w:t xml:space="preserve"> </w:t>
      </w:r>
      <w:r>
        <w:rPr>
          <w:lang w:bidi="ar"/>
        </w:rPr>
        <w:t xml:space="preserve">(in press) </w:t>
      </w:r>
      <w:r w:rsidRPr="00D65A91">
        <w:rPr>
          <w:lang w:bidi="ar"/>
        </w:rPr>
        <w:t xml:space="preserve">Pornography use and associated factors in </w:t>
      </w:r>
      <w:r w:rsidRPr="00885A94">
        <w:rPr>
          <w:lang w:bidi="ar"/>
        </w:rPr>
        <w:t xml:space="preserve">adolescents: a cross-jurisdictional approach. </w:t>
      </w:r>
      <w:r w:rsidRPr="00885A94">
        <w:rPr>
          <w:i/>
          <w:iCs/>
          <w:lang w:bidi="ar"/>
        </w:rPr>
        <w:t>Arch Sex Behav</w:t>
      </w:r>
    </w:p>
    <w:p w14:paraId="3EC97186" w14:textId="77777777" w:rsidR="001B54A5" w:rsidRPr="00BD574F" w:rsidRDefault="001B54A5" w:rsidP="001B54A5">
      <w:pPr>
        <w:pStyle w:val="ListParagraph"/>
        <w:numPr>
          <w:ilvl w:val="0"/>
          <w:numId w:val="10"/>
        </w:numPr>
        <w:rPr>
          <w:bCs/>
        </w:rPr>
      </w:pPr>
      <w:r w:rsidRPr="00F14D81">
        <w:rPr>
          <w:bCs/>
        </w:rPr>
        <w:t>Worhunsky</w:t>
      </w:r>
      <w:r>
        <w:rPr>
          <w:bCs/>
        </w:rPr>
        <w:t xml:space="preserve"> PD</w:t>
      </w:r>
      <w:r w:rsidRPr="00F14D81">
        <w:rPr>
          <w:bCs/>
        </w:rPr>
        <w:t>, Mignosa</w:t>
      </w:r>
      <w:r>
        <w:rPr>
          <w:bCs/>
        </w:rPr>
        <w:t xml:space="preserve"> MM</w:t>
      </w:r>
      <w:r w:rsidRPr="00F14D81">
        <w:rPr>
          <w:bCs/>
        </w:rPr>
        <w:t>, Gallezot</w:t>
      </w:r>
      <w:r>
        <w:rPr>
          <w:bCs/>
        </w:rPr>
        <w:t xml:space="preserve"> JD</w:t>
      </w:r>
      <w:r w:rsidRPr="00F14D81">
        <w:rPr>
          <w:bCs/>
        </w:rPr>
        <w:t>, Pittman</w:t>
      </w:r>
      <w:r>
        <w:rPr>
          <w:bCs/>
        </w:rPr>
        <w:t xml:space="preserve"> B</w:t>
      </w:r>
      <w:r w:rsidRPr="00F14D81">
        <w:rPr>
          <w:bCs/>
        </w:rPr>
        <w:t>, Nabulsi</w:t>
      </w:r>
      <w:r>
        <w:rPr>
          <w:bCs/>
        </w:rPr>
        <w:t xml:space="preserve"> NB</w:t>
      </w:r>
      <w:r w:rsidRPr="00F14D81">
        <w:rPr>
          <w:bCs/>
        </w:rPr>
        <w:t>, Stryjewski</w:t>
      </w:r>
      <w:r>
        <w:rPr>
          <w:bCs/>
        </w:rPr>
        <w:t xml:space="preserve"> A</w:t>
      </w:r>
      <w:r w:rsidRPr="00F14D81">
        <w:rPr>
          <w:bCs/>
        </w:rPr>
        <w:t>, Jalilian-Khave</w:t>
      </w:r>
      <w:r>
        <w:rPr>
          <w:bCs/>
        </w:rPr>
        <w:t xml:space="preserve"> L</w:t>
      </w:r>
      <w:r w:rsidRPr="00F14D81">
        <w:rPr>
          <w:bCs/>
        </w:rPr>
        <w:t>, Trinko</w:t>
      </w:r>
      <w:r>
        <w:rPr>
          <w:bCs/>
        </w:rPr>
        <w:t xml:space="preserve"> R</w:t>
      </w:r>
      <w:r w:rsidRPr="00F14D81">
        <w:rPr>
          <w:bCs/>
        </w:rPr>
        <w:t>, DiLeone</w:t>
      </w:r>
      <w:r>
        <w:rPr>
          <w:bCs/>
        </w:rPr>
        <w:t xml:space="preserve"> RJ</w:t>
      </w:r>
      <w:r w:rsidRPr="00F14D81">
        <w:rPr>
          <w:bCs/>
        </w:rPr>
        <w:t>, Carson</w:t>
      </w:r>
      <w:r>
        <w:rPr>
          <w:bCs/>
        </w:rPr>
        <w:t xml:space="preserve"> RE</w:t>
      </w:r>
      <w:r w:rsidRPr="00F14D81">
        <w:rPr>
          <w:bCs/>
        </w:rPr>
        <w:t>, Malison</w:t>
      </w:r>
      <w:r>
        <w:rPr>
          <w:bCs/>
        </w:rPr>
        <w:t xml:space="preserve"> RT</w:t>
      </w:r>
      <w:r w:rsidRPr="00F14D81">
        <w:rPr>
          <w:bCs/>
        </w:rPr>
        <w:t xml:space="preserve">, </w:t>
      </w:r>
      <w:r w:rsidRPr="00BD574F">
        <w:rPr>
          <w:b/>
        </w:rPr>
        <w:t>Potenza MN</w:t>
      </w:r>
      <w:r w:rsidRPr="00F14D81">
        <w:rPr>
          <w:bCs/>
        </w:rPr>
        <w:t>*, Angarita</w:t>
      </w:r>
      <w:r>
        <w:rPr>
          <w:bCs/>
        </w:rPr>
        <w:t xml:space="preserve"> GA* (in press) </w:t>
      </w:r>
      <w:r w:rsidRPr="00F14D81">
        <w:rPr>
          <w:bCs/>
        </w:rPr>
        <w:t xml:space="preserve">Vitamin D’s Capacity to Increase Amphetamine-Induced Dopamine Release in Healthy Humans: A Clinical Translational [11C]-PHNO Positron Emission Tomography Study. </w:t>
      </w:r>
      <w:r w:rsidRPr="00F14D81">
        <w:rPr>
          <w:bCs/>
          <w:i/>
          <w:iCs/>
        </w:rPr>
        <w:t>Biol Psychiatry</w:t>
      </w:r>
      <w:r w:rsidRPr="00F14D81">
        <w:rPr>
          <w:bCs/>
          <w:lang w:val="it-IT"/>
        </w:rPr>
        <w:t xml:space="preserve"> </w:t>
      </w:r>
      <w:r w:rsidRPr="00F14D81">
        <w:rPr>
          <w:bCs/>
        </w:rPr>
        <w:t>*</w:t>
      </w:r>
      <w:r>
        <w:rPr>
          <w:bCs/>
        </w:rPr>
        <w:t xml:space="preserve"> designates equal contributions </w:t>
      </w:r>
    </w:p>
    <w:p w14:paraId="2037DC0C" w14:textId="0DC21DED" w:rsidR="001B54A5" w:rsidRPr="00BD574F" w:rsidRDefault="001B54A5" w:rsidP="001B54A5">
      <w:pPr>
        <w:pStyle w:val="ListParagraph"/>
        <w:numPr>
          <w:ilvl w:val="0"/>
          <w:numId w:val="10"/>
        </w:numPr>
        <w:rPr>
          <w:bCs/>
        </w:rPr>
      </w:pPr>
      <w:r w:rsidRPr="00F14D81">
        <w:rPr>
          <w:bCs/>
        </w:rPr>
        <w:t>Jalilian-Khave</w:t>
      </w:r>
      <w:r>
        <w:rPr>
          <w:bCs/>
        </w:rPr>
        <w:t xml:space="preserve"> L</w:t>
      </w:r>
      <w:r w:rsidRPr="00F14D81">
        <w:rPr>
          <w:bCs/>
        </w:rPr>
        <w:t xml:space="preserve">, </w:t>
      </w:r>
      <w:r>
        <w:rPr>
          <w:bCs/>
        </w:rPr>
        <w:t xml:space="preserve">Stefanovics E, </w:t>
      </w:r>
      <w:r w:rsidRPr="00BD574F">
        <w:rPr>
          <w:b/>
        </w:rPr>
        <w:t>Potenza MN</w:t>
      </w:r>
      <w:r w:rsidRPr="00F14D81">
        <w:rPr>
          <w:bCs/>
        </w:rPr>
        <w:t xml:space="preserve">, </w:t>
      </w:r>
      <w:r>
        <w:rPr>
          <w:bCs/>
        </w:rPr>
        <w:t>Pietrzak RH (in press) I</w:t>
      </w:r>
      <w:r w:rsidRPr="001B54A5">
        <w:rPr>
          <w:bCs/>
        </w:rPr>
        <w:t>dentifying Factors Linked to Current Patterns of Alcohol Consumption in U.S. Veterans with a History of Alcohol Use Disorder</w:t>
      </w:r>
      <w:r w:rsidRPr="00F14D81">
        <w:rPr>
          <w:bCs/>
        </w:rPr>
        <w:t xml:space="preserve">. </w:t>
      </w:r>
      <w:r>
        <w:rPr>
          <w:bCs/>
          <w:i/>
          <w:iCs/>
        </w:rPr>
        <w:t>Int J Mental Health Addict</w:t>
      </w:r>
      <w:r w:rsidRPr="00F14D81">
        <w:rPr>
          <w:bCs/>
          <w:lang w:val="it-IT"/>
        </w:rPr>
        <w:t xml:space="preserve"> </w:t>
      </w:r>
    </w:p>
    <w:p w14:paraId="79722B05" w14:textId="77777777" w:rsidR="00554ED9" w:rsidRPr="000E1F27" w:rsidRDefault="00554ED9" w:rsidP="00554ED9">
      <w:pPr>
        <w:pStyle w:val="ListParagraph"/>
        <w:numPr>
          <w:ilvl w:val="0"/>
          <w:numId w:val="10"/>
        </w:numPr>
        <w:ind w:left="446" w:hanging="446"/>
        <w:rPr>
          <w:i/>
        </w:rPr>
      </w:pPr>
      <w:r w:rsidRPr="000E1F27">
        <w:rPr>
          <w:rFonts w:cstheme="minorHAnsi"/>
          <w:color w:val="000000" w:themeColor="text1"/>
        </w:rPr>
        <w:t>Jahrami H, Husain W, Trabelsi K, Ammar A, Saif Z, Lin CY,</w:t>
      </w:r>
      <w:r>
        <w:rPr>
          <w:rFonts w:cstheme="minorHAnsi"/>
          <w:b/>
          <w:bCs/>
          <w:color w:val="000000" w:themeColor="text1"/>
        </w:rPr>
        <w:t xml:space="preserve"> Potenza MN, </w:t>
      </w:r>
      <w:r w:rsidRPr="00EA3A9B">
        <w:t>Pakpour</w:t>
      </w:r>
      <w:r>
        <w:t xml:space="preserve"> AH (in press) </w:t>
      </w:r>
      <w:r w:rsidRPr="00EA3A9B">
        <w:t>A Meta-Analysis Assessing Reliability Generalization of Versions of the Yale Food Addiction Scale</w:t>
      </w:r>
      <w:r>
        <w:t xml:space="preserve">: Implications for Compulsive Eating and Obesity. </w:t>
      </w:r>
      <w:r>
        <w:rPr>
          <w:i/>
          <w:iCs/>
        </w:rPr>
        <w:t>Obesity Reviews</w:t>
      </w:r>
    </w:p>
    <w:p w14:paraId="1145B18F" w14:textId="77777777" w:rsidR="00DB4693" w:rsidRDefault="00DB4693" w:rsidP="00DB4693">
      <w:pPr>
        <w:pStyle w:val="ListParagraph"/>
        <w:numPr>
          <w:ilvl w:val="0"/>
          <w:numId w:val="10"/>
        </w:numPr>
      </w:pPr>
      <w:r w:rsidRPr="009A34C4">
        <w:lastRenderedPageBreak/>
        <w:t>Deng</w:t>
      </w:r>
      <w:r>
        <w:t xml:space="preserve"> H</w:t>
      </w:r>
      <w:r w:rsidRPr="009A34C4">
        <w:t>, Song</w:t>
      </w:r>
      <w:r>
        <w:t xml:space="preserve"> K</w:t>
      </w:r>
      <w:r w:rsidRPr="009A34C4">
        <w:t>, Geng</w:t>
      </w:r>
      <w:r>
        <w:t xml:space="preserve"> X</w:t>
      </w:r>
      <w:r w:rsidRPr="009A34C4">
        <w:t>, Xu</w:t>
      </w:r>
      <w:r>
        <w:t xml:space="preserve"> L</w:t>
      </w:r>
      <w:r w:rsidRPr="009A34C4">
        <w:t>, Zhang</w:t>
      </w:r>
      <w:r>
        <w:t xml:space="preserve"> J</w:t>
      </w:r>
      <w:r w:rsidRPr="009A34C4">
        <w:t>, Li</w:t>
      </w:r>
      <w:r>
        <w:t xml:space="preserve"> X</w:t>
      </w:r>
      <w:r w:rsidRPr="009A34C4">
        <w:t>, He</w:t>
      </w:r>
      <w:r>
        <w:t xml:space="preserve"> J</w:t>
      </w:r>
      <w:r w:rsidRPr="009A34C4">
        <w:t xml:space="preserve">, </w:t>
      </w:r>
      <w:r w:rsidRPr="003331F9">
        <w:rPr>
          <w:b/>
          <w:bCs/>
        </w:rPr>
        <w:t>Potenza MN</w:t>
      </w:r>
      <w:r w:rsidRPr="009A34C4">
        <w:t>, Zhang</w:t>
      </w:r>
      <w:r>
        <w:t xml:space="preserve"> JT (in press) </w:t>
      </w:r>
      <w:r w:rsidRPr="00DB4693">
        <w:rPr>
          <w:rFonts w:hint="eastAsia"/>
        </w:rPr>
        <w:t>Online social activity time predicts ADHD problems in youth from late childhood to early adolescence in the ABCD study</w:t>
      </w:r>
      <w:r>
        <w:t xml:space="preserve">. </w:t>
      </w:r>
      <w:r w:rsidRPr="00EB7549">
        <w:rPr>
          <w:rFonts w:hint="eastAsia"/>
          <w:i/>
          <w:iCs/>
        </w:rPr>
        <w:t>European Child &amp; Adolescent Psychiatry</w:t>
      </w:r>
    </w:p>
    <w:p w14:paraId="386CDAF3" w14:textId="6179CD22" w:rsidR="00BA455F" w:rsidRDefault="00BA455F" w:rsidP="00BA455F">
      <w:pPr>
        <w:pStyle w:val="ListParagraph"/>
        <w:numPr>
          <w:ilvl w:val="0"/>
          <w:numId w:val="10"/>
        </w:numPr>
      </w:pPr>
      <w:r w:rsidRPr="00F0207D">
        <w:t>Scoglio</w:t>
      </w:r>
      <w:r>
        <w:t xml:space="preserve"> AAJ</w:t>
      </w:r>
      <w:r w:rsidRPr="00F0207D">
        <w:t>, Chen</w:t>
      </w:r>
      <w:r>
        <w:t xml:space="preserve"> YL</w:t>
      </w:r>
      <w:r w:rsidRPr="00F0207D">
        <w:t>, Huang</w:t>
      </w:r>
      <w:r>
        <w:t xml:space="preserve"> KJ</w:t>
      </w:r>
      <w:r w:rsidRPr="00F0207D">
        <w:t>, Borgogna</w:t>
      </w:r>
      <w:r>
        <w:t xml:space="preserve"> NC</w:t>
      </w:r>
      <w:r w:rsidRPr="00F0207D">
        <w:t xml:space="preserve">, </w:t>
      </w:r>
      <w:r w:rsidRPr="00F0207D">
        <w:rPr>
          <w:b/>
          <w:bCs/>
        </w:rPr>
        <w:t>Potenza MN</w:t>
      </w:r>
      <w:r w:rsidRPr="00F0207D">
        <w:t>, Blycker</w:t>
      </w:r>
      <w:r>
        <w:t xml:space="preserve"> GR</w:t>
      </w:r>
      <w:r w:rsidRPr="00F0207D">
        <w:t xml:space="preserve">, Kraus </w:t>
      </w:r>
      <w:r>
        <w:t xml:space="preserve">SW (in press) </w:t>
      </w:r>
      <w:r w:rsidRPr="00C3258C">
        <w:t>Sexual Trauma and Compulsive Sexual Behavior in Young Men and Women: A Network Analysis Involving Two Samples</w:t>
      </w:r>
      <w:r>
        <w:t>.</w:t>
      </w:r>
      <w:r w:rsidRPr="00F0207D">
        <w:t xml:space="preserve"> </w:t>
      </w:r>
      <w:r>
        <w:rPr>
          <w:i/>
          <w:iCs/>
        </w:rPr>
        <w:t>J Behav Addict</w:t>
      </w:r>
    </w:p>
    <w:p w14:paraId="19DBF199" w14:textId="481709F6" w:rsidR="00310DE2" w:rsidRPr="000F4B0B" w:rsidRDefault="00310DE2" w:rsidP="00310DE2">
      <w:pPr>
        <w:pStyle w:val="ListParagraph"/>
        <w:numPr>
          <w:ilvl w:val="0"/>
          <w:numId w:val="10"/>
        </w:numPr>
        <w:rPr>
          <w:color w:val="000000"/>
        </w:rPr>
      </w:pPr>
      <w:r w:rsidRPr="00496463">
        <w:rPr>
          <w:rFonts w:eastAsiaTheme="minorHAnsi"/>
        </w:rPr>
        <w:t>Gewirtz-Meydan</w:t>
      </w:r>
      <w:r>
        <w:rPr>
          <w:rFonts w:eastAsiaTheme="minorHAnsi"/>
          <w:bCs/>
        </w:rPr>
        <w:t xml:space="preserve"> A</w:t>
      </w:r>
      <w:r w:rsidRPr="00496463">
        <w:rPr>
          <w:rFonts w:eastAsiaTheme="minorHAnsi"/>
          <w:bCs/>
        </w:rPr>
        <w:t>,</w:t>
      </w:r>
      <w:r w:rsidRPr="00496463">
        <w:rPr>
          <w:rFonts w:eastAsiaTheme="minorHAnsi"/>
          <w:bCs/>
          <w:vertAlign w:val="superscript"/>
        </w:rPr>
        <w:t xml:space="preserve"> </w:t>
      </w:r>
      <w:r w:rsidRPr="00496463">
        <w:rPr>
          <w:rFonts w:eastAsiaTheme="minorHAnsi"/>
          <w:bCs/>
        </w:rPr>
        <w:t>Spivak-Lavi</w:t>
      </w:r>
      <w:r>
        <w:rPr>
          <w:rFonts w:eastAsiaTheme="minorHAnsi"/>
          <w:bCs/>
        </w:rPr>
        <w:t xml:space="preserve"> Z</w:t>
      </w:r>
      <w:r w:rsidRPr="00496463">
        <w:rPr>
          <w:rFonts w:eastAsiaTheme="minorHAnsi"/>
          <w:bCs/>
        </w:rPr>
        <w:t>,</w:t>
      </w:r>
      <w:r w:rsidRPr="00496463">
        <w:rPr>
          <w:rFonts w:eastAsiaTheme="minorHAnsi"/>
          <w:bCs/>
          <w:vertAlign w:val="superscript"/>
        </w:rPr>
        <w:t xml:space="preserve"> </w:t>
      </w:r>
      <w:r w:rsidRPr="00496463">
        <w:rPr>
          <w:rFonts w:eastAsiaTheme="minorHAnsi"/>
          <w:bCs/>
        </w:rPr>
        <w:t>Kraus</w:t>
      </w:r>
      <w:r>
        <w:rPr>
          <w:rFonts w:eastAsiaTheme="minorHAnsi"/>
          <w:bCs/>
        </w:rPr>
        <w:t xml:space="preserve"> SW</w:t>
      </w:r>
      <w:r w:rsidRPr="00496463">
        <w:rPr>
          <w:rFonts w:eastAsiaTheme="minorHAnsi"/>
          <w:bCs/>
        </w:rPr>
        <w:t>,</w:t>
      </w:r>
      <w:r w:rsidRPr="00496463">
        <w:rPr>
          <w:rFonts w:eastAsiaTheme="minorHAnsi"/>
          <w:bCs/>
          <w:vertAlign w:val="superscript"/>
        </w:rPr>
        <w:t xml:space="preserve"> </w:t>
      </w:r>
      <w:r w:rsidRPr="00496463">
        <w:rPr>
          <w:rFonts w:eastAsiaTheme="minorHAnsi"/>
          <w:bCs/>
        </w:rPr>
        <w:t>Nagy</w:t>
      </w:r>
      <w:r>
        <w:rPr>
          <w:rFonts w:eastAsiaTheme="minorHAnsi"/>
          <w:bCs/>
        </w:rPr>
        <w:t xml:space="preserve"> L</w:t>
      </w:r>
      <w:r w:rsidRPr="00496463">
        <w:rPr>
          <w:rFonts w:eastAsiaTheme="minorHAnsi"/>
          <w:bCs/>
        </w:rPr>
        <w:t>,</w:t>
      </w:r>
      <w:r w:rsidRPr="00496463">
        <w:rPr>
          <w:rFonts w:eastAsiaTheme="minorHAnsi"/>
        </w:rPr>
        <w:t xml:space="preserve"> </w:t>
      </w:r>
      <w:r w:rsidRPr="00496463">
        <w:rPr>
          <w:rFonts w:eastAsiaTheme="minorHAnsi"/>
          <w:bCs/>
        </w:rPr>
        <w:t>Koós M,</w:t>
      </w:r>
      <w:r w:rsidRPr="00496463">
        <w:rPr>
          <w:rFonts w:eastAsiaTheme="minorHAnsi"/>
          <w:bCs/>
          <w:vertAlign w:val="superscript"/>
        </w:rPr>
        <w:t xml:space="preserve"> </w:t>
      </w:r>
      <w:r w:rsidRPr="00496463">
        <w:rPr>
          <w:rFonts w:eastAsiaTheme="minorHAnsi"/>
          <w:bCs/>
        </w:rPr>
        <w:t>Demetrovics</w:t>
      </w:r>
      <w:r>
        <w:rPr>
          <w:rFonts w:eastAsiaTheme="minorHAnsi"/>
          <w:bCs/>
        </w:rPr>
        <w:t xml:space="preserve"> Z</w:t>
      </w:r>
      <w:r w:rsidRPr="00496463">
        <w:rPr>
          <w:rFonts w:eastAsiaTheme="minorHAnsi"/>
          <w:bCs/>
        </w:rPr>
        <w:t xml:space="preserve">, </w:t>
      </w:r>
      <w:r w:rsidRPr="000F4B0B">
        <w:rPr>
          <w:rFonts w:eastAsiaTheme="minorHAnsi"/>
          <w:b/>
        </w:rPr>
        <w:t>Potenza MN</w:t>
      </w:r>
      <w:r>
        <w:rPr>
          <w:rFonts w:eastAsiaTheme="minorHAnsi"/>
          <w:bCs/>
        </w:rPr>
        <w:t>,</w:t>
      </w:r>
      <w:r w:rsidRPr="00496463">
        <w:rPr>
          <w:rFonts w:eastAsiaTheme="minorHAnsi"/>
        </w:rPr>
        <w:t xml:space="preserve"> International Sex Survey (ISS) Consortium, Bőthe</w:t>
      </w:r>
      <w:r>
        <w:rPr>
          <w:rFonts w:eastAsiaTheme="minorHAnsi"/>
        </w:rPr>
        <w:t xml:space="preserve"> </w:t>
      </w:r>
      <w:r w:rsidR="00BB08E6">
        <w:rPr>
          <w:rFonts w:eastAsiaTheme="minorHAnsi"/>
        </w:rPr>
        <w:t xml:space="preserve">B </w:t>
      </w:r>
      <w:r>
        <w:rPr>
          <w:rFonts w:eastAsiaTheme="minorHAnsi"/>
        </w:rPr>
        <w:t xml:space="preserve">(in press) </w:t>
      </w:r>
      <w:r w:rsidRPr="00496463">
        <w:rPr>
          <w:rFonts w:eastAsiaTheme="minorHAnsi"/>
        </w:rPr>
        <w:t>Cross-Cultural Psychometric Evaluation of the Binge Eating Disorder Screener-7 (BEDS-7) Across 42 Countries and 26 Languages</w:t>
      </w:r>
      <w:r>
        <w:rPr>
          <w:rFonts w:eastAsiaTheme="minorHAnsi"/>
        </w:rPr>
        <w:t xml:space="preserve">. </w:t>
      </w:r>
      <w:r>
        <w:rPr>
          <w:rFonts w:eastAsiaTheme="minorHAnsi"/>
          <w:i/>
          <w:iCs/>
        </w:rPr>
        <w:t>Int J Eating Dis</w:t>
      </w:r>
    </w:p>
    <w:p w14:paraId="3D040541" w14:textId="7E8CB71B" w:rsidR="00BB08E6" w:rsidRDefault="00BB08E6" w:rsidP="00BB08E6">
      <w:pPr>
        <w:pStyle w:val="ListParagraph"/>
        <w:numPr>
          <w:ilvl w:val="0"/>
          <w:numId w:val="10"/>
        </w:numPr>
      </w:pPr>
      <w:r w:rsidRPr="00496463">
        <w:rPr>
          <w:rFonts w:eastAsiaTheme="minorHAnsi"/>
        </w:rPr>
        <w:t>Gewirtz-Meydan</w:t>
      </w:r>
      <w:r>
        <w:rPr>
          <w:rFonts w:eastAsiaTheme="minorHAnsi"/>
          <w:bCs/>
        </w:rPr>
        <w:t xml:space="preserve"> A, Hagit F, Nagy L, </w:t>
      </w:r>
      <w:r w:rsidRPr="00370953">
        <w:t xml:space="preserve">Koós M, Kraus SW, Demetrovics Z, </w:t>
      </w:r>
      <w:r w:rsidRPr="00E462AC">
        <w:rPr>
          <w:b/>
          <w:bCs/>
        </w:rPr>
        <w:t>Potenza MN</w:t>
      </w:r>
      <w:r>
        <w:t xml:space="preserve">, </w:t>
      </w:r>
      <w:r w:rsidRPr="00AA180E">
        <w:rPr>
          <w:lang w:bidi="ar"/>
        </w:rPr>
        <w:t xml:space="preserve">Ballester-Arnal R, Batthyány D, Bergeron S, Billieux J, Briken P, </w:t>
      </w:r>
      <w:r w:rsidRPr="00930890">
        <w:t>Burkauskas</w:t>
      </w:r>
      <w:r>
        <w:t xml:space="preserve"> J,</w:t>
      </w:r>
      <w:r w:rsidRPr="00AA180E">
        <w:rPr>
          <w:lang w:bidi="ar"/>
        </w:rPr>
        <w:t xml:space="preserve"> Cárdenas-López G, Carvalho J, Castro-Calvo J, Chen L, Ciocca G, Corazza O, Csako R, Fernandez D, Fernandez E, Fujiwara H, Fuss J, Gabrhelík R, Gjoneska B, Gola M, Grubbs J, Hashim H, Islam MS, Ismail M, Jiménez-Martínez M, Jurin T, Kalina O, Klein V, Költő A, </w:t>
      </w:r>
      <w:r>
        <w:rPr>
          <w:lang w:bidi="ar"/>
        </w:rPr>
        <w:t xml:space="preserve">Lee CT, </w:t>
      </w:r>
      <w:r w:rsidRPr="00AA180E">
        <w:rPr>
          <w:lang w:bidi="ar"/>
        </w:rPr>
        <w:t xml:space="preserve">Lee SK, Lewczuk K, </w:t>
      </w:r>
      <w:r>
        <w:rPr>
          <w:lang w:bidi="ar"/>
        </w:rPr>
        <w:t xml:space="preserve">Lin CY, </w:t>
      </w:r>
      <w:r w:rsidRPr="00AA180E">
        <w:rPr>
          <w:lang w:bidi="ar"/>
        </w:rPr>
        <w:t xml:space="preserve">Lochner C, López-Alvarado S, Lukavská K, Mayta-Tristán P, Miller D, Orosová O, </w:t>
      </w:r>
      <w:dir w:val="ltr">
        <w:r w:rsidRPr="00AA180E">
          <w:rPr>
            <w:lang w:bidi="ar"/>
          </w:rPr>
          <w:t xml:space="preserve">Orosz G, </w:t>
        </w:r>
        <w:r>
          <w:t>‬</w:t>
        </w:r>
        <w:r w:rsidR="00AC048A">
          <w:t>‬</w:t>
        </w:r>
        <w:r>
          <w:t>‬</w:t>
        </w:r>
        <w:r>
          <w:t>‬</w:t>
        </w:r>
        <w:r>
          <w:rPr>
            <w:lang w:bidi="ar"/>
          </w:rPr>
          <w:t xml:space="preserve">Sungkyunkwan University Research Team, </w:t>
        </w:r>
        <w:r w:rsidRPr="00AA180E">
          <w:rPr>
            <w:lang w:bidi="ar"/>
          </w:rPr>
          <w:t>Ponce F</w:t>
        </w:r>
        <w:r>
          <w:rPr>
            <w:lang w:bidi="ar"/>
          </w:rPr>
          <w:t>P</w:t>
        </w:r>
        <w:r w:rsidRPr="00AA180E">
          <w:rPr>
            <w:lang w:bidi="ar"/>
          </w:rPr>
          <w:t>, Quintana G</w:t>
        </w:r>
        <w:r>
          <w:rPr>
            <w:lang w:bidi="ar"/>
          </w:rPr>
          <w:t>R</w:t>
        </w:r>
        <w:r w:rsidRPr="00AA180E">
          <w:rPr>
            <w:lang w:bidi="ar"/>
          </w:rPr>
          <w:t>, Quintero Garzola G</w:t>
        </w:r>
        <w:r>
          <w:rPr>
            <w:lang w:bidi="ar"/>
          </w:rPr>
          <w:t>C</w:t>
        </w:r>
        <w:r w:rsidRPr="00AA180E">
          <w:rPr>
            <w:lang w:bidi="ar"/>
          </w:rPr>
          <w:t xml:space="preserve">, Ramos-Diaz J, Rigaud K, Rousseau A, De Tubino Scanavino M, Schulmeyer M, Sharan P, Shibata M, Shoib S, Sigre-Leirós V, Sniewski L, Spasovski O, Steibliene V, Stein D, Strizek J, Štulhofer A, Ünsal B, </w:t>
        </w:r>
        <w:r w:rsidRPr="00E44DE8">
          <w:rPr>
            <w:lang w:bidi="ar"/>
          </w:rPr>
          <w:t>Vaillancourt-Morel M-P</w:t>
        </w:r>
        <w:r>
          <w:rPr>
            <w:lang w:bidi="ar"/>
          </w:rPr>
          <w:t xml:space="preserve">, Van Hout MC, </w:t>
        </w:r>
        <w:r w:rsidRPr="00496463">
          <w:rPr>
            <w:rFonts w:eastAsiaTheme="minorHAnsi"/>
          </w:rPr>
          <w:t>Bőthe</w:t>
        </w:r>
        <w:r>
          <w:rPr>
            <w:rFonts w:eastAsiaTheme="minorHAnsi"/>
          </w:rPr>
          <w:t xml:space="preserve"> B </w:t>
        </w:r>
        <w:r>
          <w:t xml:space="preserve">(in press) </w:t>
        </w:r>
        <w:r w:rsidRPr="00BB08E6">
          <w:t>Motives for Pornography Use and Women’s Sexual Wellbeing: Insights from a 42-Country Study.</w:t>
        </w:r>
        <w:r>
          <w:t xml:space="preserve"> </w:t>
        </w:r>
        <w:r>
          <w:rPr>
            <w:i/>
            <w:iCs/>
          </w:rPr>
          <w:t>J Behav Addict</w:t>
        </w:r>
        <w:r w:rsidR="00000000">
          <w:t>‬</w:t>
        </w:r>
      </w:dir>
    </w:p>
    <w:p w14:paraId="25AFD0A3" w14:textId="3ED2F719" w:rsidR="00B45697" w:rsidRPr="00DF079C" w:rsidRDefault="00B45697" w:rsidP="00B45697">
      <w:pPr>
        <w:pStyle w:val="ListParagraph"/>
        <w:numPr>
          <w:ilvl w:val="0"/>
          <w:numId w:val="10"/>
        </w:numPr>
      </w:pPr>
      <w:bookmarkStart w:id="8" w:name="_Hlk165320414"/>
      <w:r w:rsidRPr="00B45697">
        <w:t>Lee</w:t>
      </w:r>
      <w:r>
        <w:t xml:space="preserve"> CH</w:t>
      </w:r>
      <w:r w:rsidRPr="00B45697">
        <w:t>, Saffari</w:t>
      </w:r>
      <w:r>
        <w:t xml:space="preserve"> M</w:t>
      </w:r>
      <w:r w:rsidRPr="00B45697">
        <w:t>, Chiang</w:t>
      </w:r>
      <w:r>
        <w:t xml:space="preserve"> HT</w:t>
      </w:r>
      <w:r w:rsidRPr="00B45697">
        <w:t>, Chen</w:t>
      </w:r>
      <w:r>
        <w:t xml:space="preserve"> JS</w:t>
      </w:r>
      <w:r w:rsidRPr="00B45697">
        <w:t xml:space="preserve">, </w:t>
      </w:r>
      <w:r w:rsidRPr="00DF079C">
        <w:rPr>
          <w:b/>
          <w:bCs/>
        </w:rPr>
        <w:t>Potenza MN</w:t>
      </w:r>
      <w:r w:rsidRPr="00B45697">
        <w:t>, Lin</w:t>
      </w:r>
      <w:r>
        <w:t xml:space="preserve"> CY (in press) </w:t>
      </w:r>
      <w:r w:rsidRPr="00DF079C">
        <w:t>Taiwanese healthcare providers’ attitudes regarding reprocessing and reuse of single-use devices</w:t>
      </w:r>
      <w:r>
        <w:t>.</w:t>
      </w:r>
      <w:r w:rsidRPr="00DF079C">
        <w:t xml:space="preserve"> </w:t>
      </w:r>
      <w:r w:rsidRPr="00DF079C">
        <w:rPr>
          <w:i/>
          <w:iCs/>
        </w:rPr>
        <w:t>Health Policy and Technology</w:t>
      </w:r>
    </w:p>
    <w:bookmarkEnd w:id="8"/>
    <w:p w14:paraId="5B0310AC" w14:textId="77777777" w:rsidR="00425204" w:rsidRDefault="00425204" w:rsidP="00425204">
      <w:pPr>
        <w:pStyle w:val="ListParagraph"/>
        <w:numPr>
          <w:ilvl w:val="0"/>
          <w:numId w:val="10"/>
        </w:numPr>
        <w:ind w:left="446" w:hanging="446"/>
      </w:pPr>
      <w:r w:rsidRPr="00043F40">
        <w:rPr>
          <w:lang w:bidi="ar"/>
        </w:rPr>
        <w:t>Saffari</w:t>
      </w:r>
      <w:r>
        <w:rPr>
          <w:lang w:bidi="ar"/>
        </w:rPr>
        <w:t xml:space="preserve"> M</w:t>
      </w:r>
      <w:r w:rsidRPr="00043F40">
        <w:rPr>
          <w:lang w:bidi="ar"/>
        </w:rPr>
        <w:t>, Chen</w:t>
      </w:r>
      <w:r>
        <w:rPr>
          <w:lang w:bidi="ar"/>
        </w:rPr>
        <w:t xml:space="preserve"> JS</w:t>
      </w:r>
      <w:r w:rsidRPr="00043F40">
        <w:rPr>
          <w:lang w:bidi="ar"/>
        </w:rPr>
        <w:t>, Huang</w:t>
      </w:r>
      <w:r>
        <w:rPr>
          <w:lang w:bidi="ar"/>
        </w:rPr>
        <w:t xml:space="preserve"> PC</w:t>
      </w:r>
      <w:r w:rsidRPr="00043F40">
        <w:rPr>
          <w:lang w:bidi="ar"/>
        </w:rPr>
        <w:t>, Poon</w:t>
      </w:r>
      <w:r>
        <w:rPr>
          <w:lang w:bidi="ar"/>
        </w:rPr>
        <w:t xml:space="preserve"> WC</w:t>
      </w:r>
      <w:r w:rsidRPr="00043F40">
        <w:rPr>
          <w:lang w:bidi="ar"/>
        </w:rPr>
        <w:t xml:space="preserve">, </w:t>
      </w:r>
      <w:r w:rsidRPr="000E1F27">
        <w:rPr>
          <w:b/>
          <w:bCs/>
          <w:lang w:bidi="ar"/>
        </w:rPr>
        <w:t>Potenza MN</w:t>
      </w:r>
      <w:r w:rsidRPr="00043F40">
        <w:rPr>
          <w:lang w:bidi="ar"/>
        </w:rPr>
        <w:t>, Griffiths</w:t>
      </w:r>
      <w:r>
        <w:rPr>
          <w:lang w:bidi="ar"/>
        </w:rPr>
        <w:t xml:space="preserve"> MD</w:t>
      </w:r>
      <w:r w:rsidRPr="00043F40">
        <w:rPr>
          <w:lang w:bidi="ar"/>
        </w:rPr>
        <w:t>, Lin</w:t>
      </w:r>
      <w:r>
        <w:rPr>
          <w:lang w:bidi="ar"/>
        </w:rPr>
        <w:t xml:space="preserve"> CY</w:t>
      </w:r>
      <w:r w:rsidRPr="00043F40">
        <w:rPr>
          <w:lang w:bidi="ar"/>
        </w:rPr>
        <w:t xml:space="preserve"> </w:t>
      </w:r>
      <w:r>
        <w:rPr>
          <w:lang w:bidi="ar"/>
        </w:rPr>
        <w:t xml:space="preserve">(in press) </w:t>
      </w:r>
      <w:r w:rsidRPr="00043F40">
        <w:rPr>
          <w:lang w:bidi="ar"/>
        </w:rPr>
        <w:t>Mediating roles of weight stigma and physical activity avoidance in the associations between severity of gaming disorder and levels of physical activity in Taiwanese young adults</w:t>
      </w:r>
      <w:r>
        <w:rPr>
          <w:lang w:bidi="ar"/>
        </w:rPr>
        <w:t xml:space="preserve">. </w:t>
      </w:r>
      <w:r>
        <w:rPr>
          <w:i/>
          <w:iCs/>
          <w:lang w:bidi="ar"/>
        </w:rPr>
        <w:t>J Behav Addict</w:t>
      </w:r>
    </w:p>
    <w:p w14:paraId="24B39D70" w14:textId="0BEBCE93" w:rsidR="00783C0C" w:rsidRPr="000E1F27" w:rsidRDefault="00783C0C" w:rsidP="00783C0C">
      <w:pPr>
        <w:pStyle w:val="ListParagraph"/>
        <w:numPr>
          <w:ilvl w:val="0"/>
          <w:numId w:val="10"/>
        </w:numPr>
        <w:ind w:left="446" w:hanging="446"/>
        <w:rPr>
          <w:i/>
        </w:rPr>
      </w:pPr>
      <w:r w:rsidRPr="00EA3A9B">
        <w:t>Kartol</w:t>
      </w:r>
      <w:r>
        <w:t xml:space="preserve"> A</w:t>
      </w:r>
      <w:r w:rsidRPr="00EA3A9B">
        <w:t>, Üztemur</w:t>
      </w:r>
      <w:r>
        <w:t xml:space="preserve"> S</w:t>
      </w:r>
      <w:r w:rsidRPr="00EA3A9B">
        <w:t>, Chen</w:t>
      </w:r>
      <w:r>
        <w:t xml:space="preserve"> CY</w:t>
      </w:r>
      <w:r w:rsidRPr="00EA3A9B">
        <w:t>, Lin</w:t>
      </w:r>
      <w:r>
        <w:t xml:space="preserve"> CY</w:t>
      </w:r>
      <w:r w:rsidRPr="00EA3A9B">
        <w:t>, Gökalp</w:t>
      </w:r>
      <w:r>
        <w:t xml:space="preserve"> A</w:t>
      </w:r>
      <w:r w:rsidRPr="00EA3A9B">
        <w:t xml:space="preserve">, </w:t>
      </w:r>
      <w:r w:rsidRPr="000E1F27">
        <w:rPr>
          <w:b/>
          <w:bCs/>
        </w:rPr>
        <w:t>Potenza MN</w:t>
      </w:r>
      <w:r w:rsidRPr="00EA3A9B">
        <w:t>, Pakpour</w:t>
      </w:r>
      <w:r>
        <w:t xml:space="preserve"> AH (in press) </w:t>
      </w:r>
      <w:r w:rsidRPr="00EA3A9B">
        <w:t>Trauma outcomes one year after the 2023 earthquakes in Türkiye: post</w:t>
      </w:r>
      <w:r>
        <w:t>-</w:t>
      </w:r>
      <w:r w:rsidRPr="00EA3A9B">
        <w:t>traumatic stress, post</w:t>
      </w:r>
      <w:r>
        <w:t>-</w:t>
      </w:r>
      <w:r w:rsidRPr="00EA3A9B">
        <w:t>traumatic growth, spiritual well-being, and self-compassion</w:t>
      </w:r>
      <w:r>
        <w:t xml:space="preserve">. </w:t>
      </w:r>
      <w:r>
        <w:rPr>
          <w:i/>
          <w:iCs/>
        </w:rPr>
        <w:t>Current Psychology</w:t>
      </w:r>
    </w:p>
    <w:p w14:paraId="5DE367BE" w14:textId="77777777" w:rsidR="00804F7A" w:rsidRDefault="00804F7A" w:rsidP="00804F7A">
      <w:pPr>
        <w:pStyle w:val="ListParagraph"/>
        <w:numPr>
          <w:ilvl w:val="0"/>
          <w:numId w:val="10"/>
        </w:numPr>
      </w:pPr>
      <w:r w:rsidRPr="00D1776D">
        <w:t>Munguía L</w:t>
      </w:r>
      <w:r>
        <w:t>,</w:t>
      </w:r>
      <w:r w:rsidRPr="00D1776D">
        <w:t xml:space="preserve"> Baenas</w:t>
      </w:r>
      <w:r>
        <w:t xml:space="preserve"> </w:t>
      </w:r>
      <w:r w:rsidRPr="00D1776D">
        <w:t>I, Granero R,</w:t>
      </w:r>
      <w:r>
        <w:t xml:space="preserve"> </w:t>
      </w:r>
      <w:r w:rsidRPr="00D1776D">
        <w:t>Fábregas</w:t>
      </w:r>
      <w:r>
        <w:t xml:space="preserve"> </w:t>
      </w:r>
      <w:r w:rsidRPr="00D1776D">
        <w:t>M</w:t>
      </w:r>
      <w:r>
        <w:t>,</w:t>
      </w:r>
      <w:r w:rsidRPr="00D1776D">
        <w:t xml:space="preserve"> Gaspar-Pérez A,</w:t>
      </w:r>
      <w:r>
        <w:t xml:space="preserve"> </w:t>
      </w:r>
      <w:r w:rsidRPr="00D1776D">
        <w:t>Rosinska</w:t>
      </w:r>
      <w:r>
        <w:t xml:space="preserve"> </w:t>
      </w:r>
      <w:r w:rsidRPr="00D1776D">
        <w:t xml:space="preserve">M, Fernández-Aranda F, </w:t>
      </w:r>
      <w:r w:rsidRPr="003A3563">
        <w:rPr>
          <w:b/>
          <w:bCs/>
        </w:rPr>
        <w:t>Potenza MN,</w:t>
      </w:r>
      <w:r>
        <w:t xml:space="preserve"> </w:t>
      </w:r>
      <w:r w:rsidRPr="00D1776D">
        <w:t>Cuquerella A</w:t>
      </w:r>
      <w:r>
        <w:t>,</w:t>
      </w:r>
      <w:r w:rsidRPr="00D1776D">
        <w:t xml:space="preserve"> Tapia</w:t>
      </w:r>
      <w:r>
        <w:t xml:space="preserve"> </w:t>
      </w:r>
      <w:r w:rsidRPr="00D1776D">
        <w:t>J,</w:t>
      </w:r>
      <w:r>
        <w:t xml:space="preserve"> </w:t>
      </w:r>
      <w:r w:rsidRPr="00D1776D">
        <w:t>Cabús-Grange RM</w:t>
      </w:r>
      <w:r>
        <w:t>,</w:t>
      </w:r>
      <w:r w:rsidRPr="00D1776D">
        <w:t xml:space="preserve"> Taranilla-Castro AM</w:t>
      </w:r>
      <w:r>
        <w:t>,</w:t>
      </w:r>
      <w:r w:rsidRPr="00D1776D">
        <w:t xml:space="preserve"> Macharé-Alberni</w:t>
      </w:r>
      <w:r>
        <w:t xml:space="preserve"> </w:t>
      </w:r>
      <w:r w:rsidRPr="00D1776D">
        <w:t>M</w:t>
      </w:r>
      <w:r>
        <w:t>,</w:t>
      </w:r>
      <w:r w:rsidRPr="00D1776D">
        <w:t xml:space="preserve"> Talón-Navarro MT</w:t>
      </w:r>
      <w:r>
        <w:t>,</w:t>
      </w:r>
      <w:r w:rsidRPr="00D1776D">
        <w:t xml:space="preserve"> Jiménez-Murcia S</w:t>
      </w:r>
      <w:r>
        <w:t xml:space="preserve"> (in press) K</w:t>
      </w:r>
      <w:r w:rsidRPr="00C42E3E">
        <w:t>leptomania on the impulsive-compulsive spectrum</w:t>
      </w:r>
      <w:r>
        <w:t>.</w:t>
      </w:r>
      <w:r w:rsidRPr="00C42E3E">
        <w:t xml:space="preserve"> Clinical and therapeutic considerations for women</w:t>
      </w:r>
      <w:r>
        <w:t xml:space="preserve">. </w:t>
      </w:r>
      <w:r>
        <w:rPr>
          <w:i/>
          <w:iCs/>
        </w:rPr>
        <w:t>Sci Reports</w:t>
      </w:r>
    </w:p>
    <w:p w14:paraId="2A00D6BF" w14:textId="7E3501B7" w:rsidR="006030EE" w:rsidRDefault="006030EE" w:rsidP="006030EE">
      <w:pPr>
        <w:pStyle w:val="ListParagraph"/>
        <w:numPr>
          <w:ilvl w:val="0"/>
          <w:numId w:val="10"/>
        </w:numPr>
      </w:pPr>
      <w:r w:rsidRPr="00582DCC">
        <w:t xml:space="preserve">Zhou </w:t>
      </w:r>
      <w:r>
        <w:t>H</w:t>
      </w:r>
      <w:r w:rsidRPr="00582DCC">
        <w:t xml:space="preserve">, He </w:t>
      </w:r>
      <w:r>
        <w:t>Y</w:t>
      </w:r>
      <w:r w:rsidRPr="00582DCC">
        <w:t xml:space="preserve">, Liu </w:t>
      </w:r>
      <w:r>
        <w:t>L</w:t>
      </w:r>
      <w:r w:rsidRPr="00582DCC">
        <w:t xml:space="preserve">, Yin </w:t>
      </w:r>
      <w:r>
        <w:t>J</w:t>
      </w:r>
      <w:r w:rsidRPr="00582DCC">
        <w:t xml:space="preserve">, Xiong </w:t>
      </w:r>
      <w:r>
        <w:t>A</w:t>
      </w:r>
      <w:r w:rsidRPr="00582DCC">
        <w:t xml:space="preserve">, Leong </w:t>
      </w:r>
      <w:r>
        <w:t>KH</w:t>
      </w:r>
      <w:r w:rsidRPr="00582DCC">
        <w:t xml:space="preserve">, Wu </w:t>
      </w:r>
      <w:r>
        <w:t>AMS</w:t>
      </w:r>
      <w:r w:rsidRPr="00582DCC">
        <w:t xml:space="preserve">, </w:t>
      </w:r>
      <w:r w:rsidRPr="00BD574F">
        <w:rPr>
          <w:b/>
          <w:bCs/>
        </w:rPr>
        <w:t>Potenza MN</w:t>
      </w:r>
      <w:r w:rsidRPr="00582DCC">
        <w:t xml:space="preserve"> </w:t>
      </w:r>
      <w:r>
        <w:t xml:space="preserve">(in press) </w:t>
      </w:r>
      <w:r w:rsidRPr="00910394">
        <w:t>Transdiagnostic study of dynamic brain activation and connectivity among people with gambling and internet gaming disorders</w:t>
      </w:r>
      <w:r>
        <w:t>.</w:t>
      </w:r>
      <w:r w:rsidRPr="00582DCC">
        <w:t xml:space="preserve"> </w:t>
      </w:r>
      <w:r w:rsidRPr="00DF079C">
        <w:rPr>
          <w:i/>
          <w:iCs/>
        </w:rPr>
        <w:t>International Journal of Clinical and Health Psychology</w:t>
      </w:r>
    </w:p>
    <w:p w14:paraId="51BBFA22" w14:textId="77777777" w:rsidR="00281050" w:rsidRDefault="00281050" w:rsidP="00281050">
      <w:pPr>
        <w:pStyle w:val="ListParagraph"/>
        <w:numPr>
          <w:ilvl w:val="0"/>
          <w:numId w:val="10"/>
        </w:numPr>
      </w:pPr>
      <w:r w:rsidRPr="00EE2F79">
        <w:t>Lichenstein</w:t>
      </w:r>
      <w:r>
        <w:t xml:space="preserve"> SD</w:t>
      </w:r>
      <w:r w:rsidRPr="00EE2F79">
        <w:t xml:space="preserve">, </w:t>
      </w:r>
      <w:r w:rsidRPr="00426DA2">
        <w:t>Kiluk</w:t>
      </w:r>
      <w:r>
        <w:t xml:space="preserve"> BD</w:t>
      </w:r>
      <w:r w:rsidRPr="00426DA2">
        <w:t xml:space="preserve">, </w:t>
      </w:r>
      <w:r w:rsidRPr="00BD574F">
        <w:rPr>
          <w:b/>
          <w:bCs/>
        </w:rPr>
        <w:t>Potenza MN</w:t>
      </w:r>
      <w:r w:rsidRPr="00426DA2">
        <w:t>, Garavan</w:t>
      </w:r>
      <w:r>
        <w:t xml:space="preserve"> H</w:t>
      </w:r>
      <w:r w:rsidRPr="00426DA2">
        <w:t>, Chaarani</w:t>
      </w:r>
      <w:r>
        <w:t xml:space="preserve"> B</w:t>
      </w:r>
      <w:r w:rsidRPr="00426DA2">
        <w:t>, Banaschewski</w:t>
      </w:r>
      <w:r>
        <w:t xml:space="preserve"> T</w:t>
      </w:r>
      <w:r w:rsidRPr="00426DA2">
        <w:t>, Bokde</w:t>
      </w:r>
      <w:r>
        <w:t xml:space="preserve"> ALW</w:t>
      </w:r>
      <w:r w:rsidRPr="00426DA2">
        <w:t>, Desrivières</w:t>
      </w:r>
      <w:r>
        <w:t xml:space="preserve"> S</w:t>
      </w:r>
      <w:r w:rsidRPr="00426DA2">
        <w:t>, Flor</w:t>
      </w:r>
      <w:r>
        <w:t xml:space="preserve"> H</w:t>
      </w:r>
      <w:r w:rsidRPr="00426DA2">
        <w:t>, Grigis</w:t>
      </w:r>
      <w:r>
        <w:t xml:space="preserve"> A</w:t>
      </w:r>
      <w:r w:rsidRPr="00426DA2">
        <w:t>, Gowland</w:t>
      </w:r>
      <w:r>
        <w:t xml:space="preserve"> P</w:t>
      </w:r>
      <w:r w:rsidRPr="00426DA2">
        <w:t>, Heinz</w:t>
      </w:r>
      <w:r>
        <w:t xml:space="preserve"> A</w:t>
      </w:r>
      <w:r w:rsidRPr="00426DA2">
        <w:t>, Brühl</w:t>
      </w:r>
      <w:r>
        <w:t xml:space="preserve"> R</w:t>
      </w:r>
      <w:r w:rsidRPr="00426DA2">
        <w:t>, Martinot</w:t>
      </w:r>
      <w:r>
        <w:t xml:space="preserve"> JL</w:t>
      </w:r>
      <w:r w:rsidRPr="00426DA2">
        <w:t>, Paillère Martinot</w:t>
      </w:r>
      <w:r>
        <w:t xml:space="preserve"> ML</w:t>
      </w:r>
      <w:r w:rsidRPr="00426DA2">
        <w:t>, Artiges</w:t>
      </w:r>
      <w:r>
        <w:t xml:space="preserve"> E</w:t>
      </w:r>
      <w:r w:rsidRPr="00426DA2">
        <w:t>, Nees</w:t>
      </w:r>
      <w:r>
        <w:t xml:space="preserve"> F</w:t>
      </w:r>
      <w:r w:rsidRPr="00426DA2">
        <w:t>, Papadopoulos Orfanos</w:t>
      </w:r>
      <w:r>
        <w:t xml:space="preserve"> D</w:t>
      </w:r>
      <w:r w:rsidRPr="00426DA2">
        <w:t>, Paus</w:t>
      </w:r>
      <w:r>
        <w:t xml:space="preserve"> T</w:t>
      </w:r>
      <w:r w:rsidRPr="00426DA2">
        <w:t>, Poustka</w:t>
      </w:r>
      <w:r>
        <w:t xml:space="preserve"> L</w:t>
      </w:r>
      <w:r w:rsidRPr="00426DA2">
        <w:t>, Hohmann</w:t>
      </w:r>
      <w:r>
        <w:t xml:space="preserve"> S</w:t>
      </w:r>
      <w:r w:rsidRPr="00426DA2">
        <w:t>, Holz</w:t>
      </w:r>
      <w:r>
        <w:t xml:space="preserve"> N</w:t>
      </w:r>
      <w:r w:rsidRPr="00426DA2">
        <w:t>, Baeuchl</w:t>
      </w:r>
      <w:r>
        <w:t xml:space="preserve"> C</w:t>
      </w:r>
      <w:r w:rsidRPr="00426DA2">
        <w:t>, Smolka</w:t>
      </w:r>
      <w:r>
        <w:t xml:space="preserve"> MN</w:t>
      </w:r>
      <w:r w:rsidRPr="00426DA2">
        <w:t>, Vaidya</w:t>
      </w:r>
      <w:r>
        <w:t xml:space="preserve"> N</w:t>
      </w:r>
      <w:r w:rsidRPr="00426DA2">
        <w:t>, Walter</w:t>
      </w:r>
      <w:r>
        <w:t xml:space="preserve"> H</w:t>
      </w:r>
      <w:r w:rsidRPr="00426DA2">
        <w:t>, Whelan</w:t>
      </w:r>
      <w:r>
        <w:t xml:space="preserve"> R</w:t>
      </w:r>
      <w:r w:rsidRPr="00426DA2">
        <w:t>, Schumann</w:t>
      </w:r>
      <w:r>
        <w:t xml:space="preserve"> G</w:t>
      </w:r>
      <w:r w:rsidRPr="00426DA2">
        <w:t>, Pearlson</w:t>
      </w:r>
      <w:r>
        <w:t xml:space="preserve"> G, </w:t>
      </w:r>
      <w:r w:rsidRPr="00EE2F79">
        <w:lastRenderedPageBreak/>
        <w:t>Yip</w:t>
      </w:r>
      <w:r>
        <w:t xml:space="preserve"> SW (in press)</w:t>
      </w:r>
      <w:r w:rsidRPr="00EE2F79">
        <w:t xml:space="preserve"> </w:t>
      </w:r>
      <w:r w:rsidRPr="00426DA2">
        <w:t>Identification and external validation of a problem cannabis risk network</w:t>
      </w:r>
      <w:r>
        <w:t xml:space="preserve">. </w:t>
      </w:r>
      <w:r>
        <w:rPr>
          <w:i/>
          <w:iCs/>
        </w:rPr>
        <w:t>Biol Psychiatry</w:t>
      </w:r>
    </w:p>
    <w:p w14:paraId="62E82B59" w14:textId="77777777" w:rsidR="00125647" w:rsidRPr="00223F7A" w:rsidRDefault="00125647" w:rsidP="00125647">
      <w:pPr>
        <w:tabs>
          <w:tab w:val="left" w:pos="440"/>
        </w:tabs>
        <w:rPr>
          <w:i/>
        </w:rPr>
      </w:pPr>
      <w:bookmarkStart w:id="9" w:name="_fzuaalppchlg" w:colFirst="0" w:colLast="0"/>
      <w:bookmarkEnd w:id="9"/>
    </w:p>
    <w:p w14:paraId="7FD3F096" w14:textId="77777777" w:rsidR="00125647" w:rsidRPr="00223F7A" w:rsidRDefault="00125647">
      <w:pPr>
        <w:rPr>
          <w:b/>
        </w:rPr>
      </w:pPr>
      <w:r w:rsidRPr="00223F7A">
        <w:rPr>
          <w:b/>
        </w:rPr>
        <w:t>B) PEER-REVIEWED OVERVIEW/REVIEW, PERSPECTIVE &amp; THEORETICAL ARTICLES:</w:t>
      </w:r>
    </w:p>
    <w:p w14:paraId="00C1A2FB" w14:textId="77777777" w:rsidR="00125647" w:rsidRPr="00223F7A" w:rsidRDefault="00125647">
      <w:pPr>
        <w:tabs>
          <w:tab w:val="left" w:pos="450"/>
        </w:tabs>
        <w:rPr>
          <w:b/>
        </w:rPr>
      </w:pPr>
    </w:p>
    <w:p w14:paraId="1F962DA9" w14:textId="77777777" w:rsidR="00125647" w:rsidRPr="00223F7A" w:rsidRDefault="00125647">
      <w:pPr>
        <w:numPr>
          <w:ilvl w:val="0"/>
          <w:numId w:val="6"/>
        </w:numPr>
        <w:tabs>
          <w:tab w:val="left" w:pos="1800"/>
        </w:tabs>
      </w:pPr>
      <w:r w:rsidRPr="00223F7A">
        <w:t xml:space="preserve">Novick P, Goud B, Salminen A, Walworth N, Nair J, </w:t>
      </w:r>
      <w:r w:rsidRPr="00223F7A">
        <w:rPr>
          <w:b/>
        </w:rPr>
        <w:t>Potenza M</w:t>
      </w:r>
      <w:r w:rsidRPr="00223F7A">
        <w:t xml:space="preserve"> (1988) Regulation of Vesicular Traffic by a GTP-Binding Protein on the Cytoplasmic Surface of Secretory Vesicles in Yeast. </w:t>
      </w:r>
      <w:r w:rsidRPr="00223F7A">
        <w:rPr>
          <w:i/>
        </w:rPr>
        <w:t xml:space="preserve">Cold Spring Harbor Quant Biol </w:t>
      </w:r>
      <w:r w:rsidRPr="00223F7A">
        <w:rPr>
          <w:b/>
        </w:rPr>
        <w:t>53:</w:t>
      </w:r>
      <w:r w:rsidRPr="00223F7A">
        <w:t xml:space="preserve"> 637-647.</w:t>
      </w:r>
    </w:p>
    <w:p w14:paraId="5F6261E5" w14:textId="77777777" w:rsidR="00125647" w:rsidRPr="00223F7A" w:rsidRDefault="00125647" w:rsidP="00125647">
      <w:pPr>
        <w:numPr>
          <w:ilvl w:val="0"/>
          <w:numId w:val="6"/>
        </w:numPr>
        <w:tabs>
          <w:tab w:val="clear" w:pos="460"/>
          <w:tab w:val="left" w:pos="450"/>
          <w:tab w:val="left" w:pos="1800"/>
        </w:tabs>
        <w:rPr>
          <w:b/>
        </w:rPr>
      </w:pPr>
      <w:r w:rsidRPr="00223F7A">
        <w:t xml:space="preserve">Lerner MR, </w:t>
      </w:r>
      <w:r w:rsidRPr="00223F7A">
        <w:rPr>
          <w:b/>
        </w:rPr>
        <w:t>Potenza MN</w:t>
      </w:r>
      <w:r w:rsidRPr="00223F7A">
        <w:t>, Graminski GF, McClintock TS, Jayawickreme CK, Karne S (1993) A New Tool for Investigating G-Protein Coupled Receptors</w:t>
      </w:r>
      <w:r w:rsidRPr="00223F7A">
        <w:rPr>
          <w:i/>
        </w:rPr>
        <w:t>. CIBA Foundation Symposium</w:t>
      </w:r>
      <w:r w:rsidRPr="00223F7A">
        <w:t xml:space="preserve"> </w:t>
      </w:r>
      <w:r w:rsidRPr="00223F7A">
        <w:rPr>
          <w:b/>
        </w:rPr>
        <w:t xml:space="preserve">179: </w:t>
      </w:r>
      <w:r w:rsidRPr="00223F7A">
        <w:t>76-87.</w:t>
      </w:r>
    </w:p>
    <w:p w14:paraId="5C5267B1" w14:textId="77777777" w:rsidR="00125647" w:rsidRPr="00223F7A" w:rsidRDefault="00125647" w:rsidP="00125647">
      <w:pPr>
        <w:numPr>
          <w:ilvl w:val="0"/>
          <w:numId w:val="6"/>
        </w:numPr>
        <w:tabs>
          <w:tab w:val="clear" w:pos="460"/>
          <w:tab w:val="left" w:pos="450"/>
          <w:tab w:val="left" w:pos="1800"/>
        </w:tabs>
      </w:pPr>
      <w:r w:rsidRPr="00223F7A">
        <w:t xml:space="preserve">Lerner MR, Golovyan L, Graminski GF, Harris K, Huang L, Jayawickreme CK, Karne S, McClintock TS, </w:t>
      </w:r>
      <w:r w:rsidRPr="00223F7A">
        <w:rPr>
          <w:b/>
        </w:rPr>
        <w:t>Potenza MN</w:t>
      </w:r>
      <w:r w:rsidRPr="00223F7A">
        <w:t xml:space="preserve">, Roby-Shemkovitz A, Quillan M (1996) Tools for Investigating Functional Interactions Between Lipid-Derived Autocoids and Their Receptors. </w:t>
      </w:r>
      <w:r w:rsidRPr="00223F7A">
        <w:rPr>
          <w:i/>
        </w:rPr>
        <w:t>Am J Ther</w:t>
      </w:r>
      <w:r w:rsidRPr="00223F7A">
        <w:t xml:space="preserve"> </w:t>
      </w:r>
      <w:r w:rsidRPr="00223F7A">
        <w:rPr>
          <w:b/>
        </w:rPr>
        <w:t>3</w:t>
      </w:r>
      <w:r w:rsidRPr="00223F7A">
        <w:t>: 280-286.</w:t>
      </w:r>
    </w:p>
    <w:p w14:paraId="6060DD32" w14:textId="77777777"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McDougle CJ (1997) The Role of Serotonin in Autism Spectrum Disorders. </w:t>
      </w:r>
      <w:r w:rsidRPr="00223F7A">
        <w:rPr>
          <w:i/>
        </w:rPr>
        <w:t>CNS Spectrums</w:t>
      </w:r>
      <w:r w:rsidRPr="00223F7A">
        <w:t xml:space="preserve"> </w:t>
      </w:r>
      <w:r w:rsidRPr="00223F7A">
        <w:rPr>
          <w:b/>
        </w:rPr>
        <w:t xml:space="preserve">2(5): </w:t>
      </w:r>
      <w:r w:rsidRPr="00223F7A">
        <w:t>25-42.</w:t>
      </w:r>
    </w:p>
    <w:p w14:paraId="7F12B694" w14:textId="77777777"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McDougle CJ (1997) New Findings on the Causes and Treatment of Autism. </w:t>
      </w:r>
      <w:r w:rsidRPr="00223F7A">
        <w:rPr>
          <w:i/>
        </w:rPr>
        <w:t xml:space="preserve">Medscape Mental Health </w:t>
      </w:r>
      <w:r w:rsidRPr="00223F7A">
        <w:rPr>
          <w:b/>
        </w:rPr>
        <w:t>2(8)</w:t>
      </w:r>
      <w:r w:rsidRPr="00223F7A">
        <w:t>.</w:t>
      </w:r>
    </w:p>
    <w:p w14:paraId="0BF34FCB" w14:textId="77777777"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McDougle CJ (1998) The Potential of Atypical Antipsychotics in the Treatment of Non-Psychotic Disorders. </w:t>
      </w:r>
      <w:r w:rsidRPr="00223F7A">
        <w:rPr>
          <w:i/>
        </w:rPr>
        <w:t xml:space="preserve">CNS Drugs </w:t>
      </w:r>
      <w:r w:rsidRPr="00223F7A">
        <w:rPr>
          <w:b/>
        </w:rPr>
        <w:t xml:space="preserve">9(3): </w:t>
      </w:r>
      <w:r w:rsidRPr="00223F7A">
        <w:t>213-232.</w:t>
      </w:r>
    </w:p>
    <w:p w14:paraId="1048D453" w14:textId="77777777" w:rsidR="00125647" w:rsidRPr="00223F7A" w:rsidRDefault="00125647" w:rsidP="00125647">
      <w:pPr>
        <w:numPr>
          <w:ilvl w:val="0"/>
          <w:numId w:val="6"/>
        </w:numPr>
        <w:tabs>
          <w:tab w:val="clear" w:pos="460"/>
          <w:tab w:val="left" w:pos="450"/>
          <w:tab w:val="left" w:pos="1800"/>
        </w:tabs>
      </w:pPr>
      <w:r w:rsidRPr="00223F7A">
        <w:rPr>
          <w:b/>
        </w:rPr>
        <w:t>Potenza MN</w:t>
      </w:r>
      <w:r w:rsidRPr="00223F7A">
        <w:t xml:space="preserve">, Charney DS (2001) Pathological gambling: A current perspective. </w:t>
      </w:r>
      <w:r w:rsidRPr="00223F7A">
        <w:rPr>
          <w:i/>
        </w:rPr>
        <w:t xml:space="preserve">Sem Clin Neuropsychiatry </w:t>
      </w:r>
      <w:r w:rsidRPr="00223F7A">
        <w:rPr>
          <w:b/>
        </w:rPr>
        <w:t>6:</w:t>
      </w:r>
      <w:r w:rsidRPr="00223F7A">
        <w:t xml:space="preserve"> 153-154.</w:t>
      </w:r>
    </w:p>
    <w:p w14:paraId="550622C2" w14:textId="77777777" w:rsidR="00125647" w:rsidRPr="00223F7A" w:rsidRDefault="00125647" w:rsidP="00125647">
      <w:pPr>
        <w:numPr>
          <w:ilvl w:val="0"/>
          <w:numId w:val="6"/>
        </w:numPr>
        <w:tabs>
          <w:tab w:val="clear" w:pos="460"/>
          <w:tab w:val="left" w:pos="450"/>
          <w:tab w:val="left" w:pos="1800"/>
        </w:tabs>
      </w:pPr>
      <w:r w:rsidRPr="00223F7A">
        <w:rPr>
          <w:b/>
        </w:rPr>
        <w:t>Potenza MN</w:t>
      </w:r>
      <w:r w:rsidRPr="00223F7A">
        <w:t xml:space="preserve"> (2001) The Neurobiology of Pathological Gambling. </w:t>
      </w:r>
      <w:r w:rsidRPr="00223F7A">
        <w:rPr>
          <w:i/>
        </w:rPr>
        <w:t>Sem Clin Neuropsychiatry</w:t>
      </w:r>
      <w:r w:rsidRPr="00223F7A">
        <w:rPr>
          <w:b/>
        </w:rPr>
        <w:t xml:space="preserve"> 6: </w:t>
      </w:r>
      <w:r w:rsidRPr="00223F7A">
        <w:t>217-226.</w:t>
      </w:r>
    </w:p>
    <w:p w14:paraId="67704590" w14:textId="77777777" w:rsidR="00125647" w:rsidRPr="00223F7A" w:rsidRDefault="00125647" w:rsidP="00125647">
      <w:pPr>
        <w:numPr>
          <w:ilvl w:val="0"/>
          <w:numId w:val="6"/>
        </w:numPr>
        <w:tabs>
          <w:tab w:val="clear" w:pos="460"/>
          <w:tab w:val="left" w:pos="450"/>
          <w:tab w:val="left" w:pos="1800"/>
        </w:tabs>
      </w:pPr>
      <w:r w:rsidRPr="00223F7A">
        <w:rPr>
          <w:b/>
        </w:rPr>
        <w:t>Potenza MN</w:t>
      </w:r>
      <w:r w:rsidRPr="00223F7A">
        <w:t xml:space="preserve">, Kosten TR, Rounsaville BJ (2001) Pathological Gambling. </w:t>
      </w:r>
      <w:r w:rsidRPr="00223F7A">
        <w:rPr>
          <w:i/>
        </w:rPr>
        <w:t>JAMA</w:t>
      </w:r>
      <w:r w:rsidRPr="00223F7A">
        <w:t xml:space="preserve"> </w:t>
      </w:r>
      <w:r w:rsidRPr="00223F7A">
        <w:rPr>
          <w:b/>
        </w:rPr>
        <w:t xml:space="preserve">286: </w:t>
      </w:r>
      <w:r w:rsidRPr="00223F7A">
        <w:t>141-144.</w:t>
      </w:r>
    </w:p>
    <w:p w14:paraId="5929A464" w14:textId="77777777" w:rsidR="00125647" w:rsidRPr="00223F7A" w:rsidRDefault="00125647" w:rsidP="00125647">
      <w:pPr>
        <w:numPr>
          <w:ilvl w:val="0"/>
          <w:numId w:val="6"/>
        </w:numPr>
        <w:tabs>
          <w:tab w:val="clear" w:pos="460"/>
          <w:tab w:val="left" w:pos="450"/>
          <w:tab w:val="left" w:pos="1800"/>
        </w:tabs>
        <w:rPr>
          <w:b/>
        </w:rPr>
      </w:pPr>
      <w:r w:rsidRPr="00223F7A">
        <w:t xml:space="preserve">Stigler KA, </w:t>
      </w:r>
      <w:r w:rsidRPr="00223F7A">
        <w:rPr>
          <w:b/>
        </w:rPr>
        <w:t>Potenza MN</w:t>
      </w:r>
      <w:r w:rsidRPr="00223F7A">
        <w:t xml:space="preserve">, McDougle CJ (2001) Tolerability profile of atypical antipsychotics in children and adolescents. </w:t>
      </w:r>
      <w:r w:rsidRPr="00223F7A">
        <w:rPr>
          <w:i/>
        </w:rPr>
        <w:t>Paediatric Drugs</w:t>
      </w:r>
      <w:r w:rsidRPr="00223F7A">
        <w:t xml:space="preserve"> </w:t>
      </w:r>
      <w:r w:rsidRPr="00223F7A">
        <w:rPr>
          <w:b/>
        </w:rPr>
        <w:t>3</w:t>
      </w:r>
      <w:r w:rsidRPr="00223F7A">
        <w:t>:927-942.</w:t>
      </w:r>
    </w:p>
    <w:p w14:paraId="2D946C91" w14:textId="161C0B9B" w:rsidR="00125647" w:rsidRPr="00223F7A" w:rsidRDefault="00125647" w:rsidP="00125647">
      <w:pPr>
        <w:numPr>
          <w:ilvl w:val="0"/>
          <w:numId w:val="6"/>
        </w:numPr>
        <w:tabs>
          <w:tab w:val="clear" w:pos="460"/>
          <w:tab w:val="left" w:pos="450"/>
          <w:tab w:val="left" w:pos="1800"/>
        </w:tabs>
      </w:pPr>
      <w:r w:rsidRPr="00223F7A">
        <w:rPr>
          <w:b/>
        </w:rPr>
        <w:t>Potenza MN</w:t>
      </w:r>
      <w:r w:rsidRPr="00223F7A">
        <w:t xml:space="preserve">, Fiellin DA, Heninger GR, Rounsaville BJ, Mazure CM (2002) Gambling: An addictive behavior with health and primary care implications. </w:t>
      </w:r>
      <w:r w:rsidRPr="00223F7A">
        <w:rPr>
          <w:i/>
        </w:rPr>
        <w:t xml:space="preserve">J Gen Int Med </w:t>
      </w:r>
      <w:r w:rsidRPr="00223F7A">
        <w:rPr>
          <w:b/>
        </w:rPr>
        <w:t>17</w:t>
      </w:r>
      <w:r w:rsidRPr="00223F7A">
        <w:t>:721-732.</w:t>
      </w:r>
      <w:r w:rsidR="00410DC0" w:rsidRPr="00223F7A">
        <w:t xml:space="preserve"> (PMC1495100)</w:t>
      </w:r>
    </w:p>
    <w:p w14:paraId="3215C128" w14:textId="77777777"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(2002) A Perspective on Future Directions in the Prevention, Treatment and Research of Pathological Gambling. </w:t>
      </w:r>
      <w:r w:rsidRPr="00223F7A">
        <w:rPr>
          <w:i/>
        </w:rPr>
        <w:t>Psychiatric Annals</w:t>
      </w:r>
      <w:r w:rsidRPr="00223F7A">
        <w:rPr>
          <w:b/>
          <w:i/>
        </w:rPr>
        <w:t xml:space="preserve"> </w:t>
      </w:r>
      <w:r w:rsidRPr="00223F7A">
        <w:rPr>
          <w:b/>
        </w:rPr>
        <w:t xml:space="preserve">32: </w:t>
      </w:r>
      <w:r w:rsidRPr="00223F7A">
        <w:t>203-207.</w:t>
      </w:r>
    </w:p>
    <w:p w14:paraId="079FE424" w14:textId="77777777" w:rsidR="00125647" w:rsidRPr="00223F7A" w:rsidRDefault="00125647" w:rsidP="00125647">
      <w:pPr>
        <w:numPr>
          <w:ilvl w:val="0"/>
          <w:numId w:val="6"/>
        </w:numPr>
        <w:tabs>
          <w:tab w:val="clear" w:pos="460"/>
          <w:tab w:val="left" w:pos="450"/>
          <w:tab w:val="left" w:pos="1800"/>
        </w:tabs>
      </w:pPr>
      <w:r w:rsidRPr="00223F7A">
        <w:rPr>
          <w:b/>
        </w:rPr>
        <w:t>Potenza MN</w:t>
      </w:r>
      <w:r w:rsidRPr="00223F7A">
        <w:t xml:space="preserve">, Winters KC (2003) The neurobiology of pathological gambling: Translating research findings into clinical advances. </w:t>
      </w:r>
      <w:r w:rsidRPr="00223F7A">
        <w:rPr>
          <w:i/>
        </w:rPr>
        <w:t xml:space="preserve">J Gambling Stud </w:t>
      </w:r>
      <w:r w:rsidRPr="00223F7A">
        <w:rPr>
          <w:b/>
        </w:rPr>
        <w:t xml:space="preserve">19: </w:t>
      </w:r>
      <w:r w:rsidRPr="00223F7A">
        <w:t>7-10.</w:t>
      </w:r>
    </w:p>
    <w:p w14:paraId="1BFFECEE" w14:textId="77777777" w:rsidR="00125647" w:rsidRPr="00223F7A" w:rsidRDefault="00125647" w:rsidP="00125647">
      <w:pPr>
        <w:numPr>
          <w:ilvl w:val="0"/>
          <w:numId w:val="6"/>
        </w:numPr>
        <w:tabs>
          <w:tab w:val="clear" w:pos="460"/>
          <w:tab w:val="left" w:pos="450"/>
          <w:tab w:val="left" w:pos="1800"/>
        </w:tabs>
      </w:pPr>
      <w:r w:rsidRPr="00223F7A">
        <w:t xml:space="preserve">Grant JE, Kim SW, </w:t>
      </w:r>
      <w:r w:rsidRPr="00223F7A">
        <w:rPr>
          <w:b/>
        </w:rPr>
        <w:t>Potenza MN</w:t>
      </w:r>
      <w:r w:rsidRPr="00223F7A">
        <w:t xml:space="preserve"> (2003) Advances in the pharmacotherapy of pathological gambling disorder. </w:t>
      </w:r>
      <w:r w:rsidRPr="00223F7A">
        <w:rPr>
          <w:i/>
        </w:rPr>
        <w:t xml:space="preserve">J Gambling Stud </w:t>
      </w:r>
      <w:r w:rsidRPr="00223F7A">
        <w:rPr>
          <w:b/>
        </w:rPr>
        <w:t xml:space="preserve">19: </w:t>
      </w:r>
      <w:r w:rsidRPr="00223F7A">
        <w:t>85-109.</w:t>
      </w:r>
    </w:p>
    <w:p w14:paraId="4431349C" w14:textId="77777777" w:rsidR="00125647" w:rsidRPr="00223F7A" w:rsidRDefault="00125647" w:rsidP="00125647">
      <w:pPr>
        <w:numPr>
          <w:ilvl w:val="0"/>
          <w:numId w:val="6"/>
        </w:numPr>
        <w:tabs>
          <w:tab w:val="clear" w:pos="460"/>
          <w:tab w:val="left" w:pos="450"/>
          <w:tab w:val="left" w:pos="1800"/>
        </w:tabs>
      </w:pPr>
      <w:r w:rsidRPr="00223F7A">
        <w:t xml:space="preserve">Chambers RA, </w:t>
      </w:r>
      <w:r w:rsidRPr="00223F7A">
        <w:rPr>
          <w:b/>
        </w:rPr>
        <w:t xml:space="preserve">Potenza MN </w:t>
      </w:r>
      <w:r w:rsidRPr="00223F7A">
        <w:t xml:space="preserve">(2003) Neurodevelopment, impulsivity and adolescent gambling. </w:t>
      </w:r>
      <w:r w:rsidRPr="00223F7A">
        <w:rPr>
          <w:i/>
        </w:rPr>
        <w:t xml:space="preserve">J Gambling Stud </w:t>
      </w:r>
      <w:r w:rsidRPr="00223F7A">
        <w:rPr>
          <w:b/>
        </w:rPr>
        <w:t xml:space="preserve">19: </w:t>
      </w:r>
      <w:r w:rsidRPr="00223F7A">
        <w:t>53-84.</w:t>
      </w:r>
    </w:p>
    <w:p w14:paraId="2EBC2FD2" w14:textId="77777777" w:rsidR="00125647" w:rsidRPr="00223F7A" w:rsidRDefault="00125647" w:rsidP="00125647">
      <w:pPr>
        <w:numPr>
          <w:ilvl w:val="0"/>
          <w:numId w:val="6"/>
        </w:numPr>
        <w:tabs>
          <w:tab w:val="clear" w:pos="460"/>
          <w:tab w:val="left" w:pos="450"/>
          <w:tab w:val="left" w:pos="1800"/>
        </w:tabs>
        <w:rPr>
          <w:b/>
        </w:rPr>
      </w:pPr>
      <w:r w:rsidRPr="00223F7A">
        <w:t>Chambers RA, Taylor JR,</w:t>
      </w:r>
      <w:r w:rsidRPr="00223F7A">
        <w:rPr>
          <w:b/>
        </w:rPr>
        <w:t xml:space="preserve"> Potenza MN</w:t>
      </w:r>
      <w:r w:rsidRPr="00223F7A">
        <w:t xml:space="preserve"> (2003) Developmental neurocircuitry of motivation in adolescence: A critical period of addiction vulnerability. </w:t>
      </w:r>
      <w:r w:rsidRPr="00223F7A">
        <w:rPr>
          <w:i/>
        </w:rPr>
        <w:t xml:space="preserve">Am J Psychiatry </w:t>
      </w:r>
      <w:r w:rsidRPr="00223F7A">
        <w:rPr>
          <w:b/>
        </w:rPr>
        <w:t xml:space="preserve">160: </w:t>
      </w:r>
      <w:r w:rsidRPr="00223F7A">
        <w:t>1041-1052.</w:t>
      </w:r>
    </w:p>
    <w:p w14:paraId="04835B64" w14:textId="77777777" w:rsidR="00125647" w:rsidRPr="00223F7A" w:rsidRDefault="00125647" w:rsidP="00125647">
      <w:pPr>
        <w:numPr>
          <w:ilvl w:val="0"/>
          <w:numId w:val="6"/>
        </w:numPr>
        <w:tabs>
          <w:tab w:val="clear" w:pos="460"/>
          <w:tab w:val="left" w:pos="450"/>
          <w:tab w:val="left" w:pos="1800"/>
        </w:tabs>
        <w:rPr>
          <w:i/>
        </w:rPr>
      </w:pPr>
      <w:r w:rsidRPr="00223F7A">
        <w:lastRenderedPageBreak/>
        <w:t xml:space="preserve">Stigler KA, </w:t>
      </w:r>
      <w:r w:rsidRPr="00223F7A">
        <w:rPr>
          <w:b/>
        </w:rPr>
        <w:t>Potenza MN</w:t>
      </w:r>
      <w:r w:rsidRPr="00223F7A">
        <w:t xml:space="preserve">, Posey D, McDougle CJ (2004) Bodyweight gain associated with atypical antipsychotic use in children and adolescents: Epidemiology, clinical relevance and management. </w:t>
      </w:r>
      <w:r w:rsidRPr="00223F7A">
        <w:rPr>
          <w:i/>
        </w:rPr>
        <w:t>Pediatric Drugs</w:t>
      </w:r>
      <w:r w:rsidRPr="00223F7A">
        <w:t xml:space="preserve"> </w:t>
      </w:r>
      <w:r w:rsidRPr="00223F7A">
        <w:rPr>
          <w:b/>
        </w:rPr>
        <w:t>6:</w:t>
      </w:r>
      <w:r w:rsidRPr="00223F7A">
        <w:t xml:space="preserve"> 33-44.</w:t>
      </w:r>
    </w:p>
    <w:p w14:paraId="3E55C579" w14:textId="77777777" w:rsidR="00125647" w:rsidRPr="00223F7A" w:rsidRDefault="00125647" w:rsidP="00125647">
      <w:pPr>
        <w:numPr>
          <w:ilvl w:val="0"/>
          <w:numId w:val="6"/>
        </w:numPr>
        <w:tabs>
          <w:tab w:val="clear" w:pos="460"/>
          <w:tab w:val="left" w:pos="450"/>
          <w:tab w:val="left" w:pos="1800"/>
        </w:tabs>
        <w:rPr>
          <w:b/>
        </w:rPr>
      </w:pPr>
      <w:r w:rsidRPr="00223F7A">
        <w:t xml:space="preserve">Grant JE, </w:t>
      </w:r>
      <w:r w:rsidRPr="00223F7A">
        <w:rPr>
          <w:b/>
        </w:rPr>
        <w:t>Potenza MN</w:t>
      </w:r>
      <w:r w:rsidRPr="00223F7A">
        <w:t xml:space="preserve"> (2004) Impulse control disorders: Clinical characteristics and pharmacological Management. </w:t>
      </w:r>
      <w:r w:rsidRPr="00223F7A">
        <w:rPr>
          <w:i/>
        </w:rPr>
        <w:t>Ann Clin Psychiatry</w:t>
      </w:r>
      <w:r w:rsidRPr="00223F7A">
        <w:t xml:space="preserve"> </w:t>
      </w:r>
      <w:r w:rsidRPr="00223F7A">
        <w:rPr>
          <w:b/>
        </w:rPr>
        <w:t>16:</w:t>
      </w:r>
      <w:r w:rsidRPr="00223F7A">
        <w:t xml:space="preserve"> 27-34.</w:t>
      </w:r>
    </w:p>
    <w:p w14:paraId="7B858AFF" w14:textId="506538D1"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(2005) Advancing treatment strategies for pathological gambling. </w:t>
      </w:r>
      <w:r w:rsidRPr="00223F7A">
        <w:rPr>
          <w:i/>
        </w:rPr>
        <w:t>J Gambling Stud</w:t>
      </w:r>
      <w:r w:rsidR="00196D16">
        <w:rPr>
          <w:i/>
        </w:rPr>
        <w:t xml:space="preserve"> </w:t>
      </w:r>
      <w:r w:rsidRPr="00223F7A">
        <w:rPr>
          <w:b/>
        </w:rPr>
        <w:t>21:</w:t>
      </w:r>
      <w:r w:rsidRPr="00223F7A">
        <w:t>91-98.</w:t>
      </w:r>
    </w:p>
    <w:p w14:paraId="4D3242E2" w14:textId="77777777" w:rsidR="00125647" w:rsidRPr="00223F7A" w:rsidRDefault="00125647" w:rsidP="00125647">
      <w:pPr>
        <w:numPr>
          <w:ilvl w:val="0"/>
          <w:numId w:val="6"/>
        </w:numPr>
        <w:tabs>
          <w:tab w:val="clear" w:pos="460"/>
          <w:tab w:val="left" w:pos="450"/>
          <w:tab w:val="left" w:pos="1800"/>
        </w:tabs>
        <w:rPr>
          <w:b/>
        </w:rPr>
      </w:pPr>
      <w:r w:rsidRPr="00223F7A">
        <w:t xml:space="preserve">Shah KR, Eisen SA, Xian H, </w:t>
      </w:r>
      <w:r w:rsidRPr="00223F7A">
        <w:rPr>
          <w:b/>
        </w:rPr>
        <w:t>Potenza MN</w:t>
      </w:r>
      <w:r w:rsidRPr="00223F7A">
        <w:t xml:space="preserve"> (2005) Genetic studies of pathological gambling: A review of methodology and analyses of data from the Vietnam Era Twin (VET) Registry. </w:t>
      </w:r>
      <w:r w:rsidRPr="00223F7A">
        <w:rPr>
          <w:i/>
        </w:rPr>
        <w:t xml:space="preserve">J Gambling Stud </w:t>
      </w:r>
      <w:r w:rsidRPr="00223F7A">
        <w:rPr>
          <w:b/>
        </w:rPr>
        <w:t>21:</w:t>
      </w:r>
      <w:r w:rsidRPr="00223F7A">
        <w:t>179-203.</w:t>
      </w:r>
    </w:p>
    <w:p w14:paraId="1C3CC7D2" w14:textId="77777777" w:rsidR="00125647" w:rsidRPr="00223F7A" w:rsidRDefault="00125647" w:rsidP="00125647">
      <w:pPr>
        <w:numPr>
          <w:ilvl w:val="0"/>
          <w:numId w:val="6"/>
        </w:numPr>
        <w:tabs>
          <w:tab w:val="clear" w:pos="460"/>
          <w:tab w:val="left" w:pos="450"/>
          <w:tab w:val="left" w:pos="1800"/>
        </w:tabs>
        <w:rPr>
          <w:b/>
        </w:rPr>
      </w:pPr>
      <w:r w:rsidRPr="00223F7A">
        <w:rPr>
          <w:b/>
        </w:rPr>
        <w:t>Potenza MN</w:t>
      </w:r>
      <w:r w:rsidRPr="00223F7A">
        <w:t xml:space="preserve"> (2005) The psychodynamics and psychology of gambling: The gambler’s mind, Volume 1 </w:t>
      </w:r>
      <w:r w:rsidRPr="00223F7A">
        <w:rPr>
          <w:i/>
        </w:rPr>
        <w:t xml:space="preserve">Am J Addiction </w:t>
      </w:r>
      <w:r w:rsidRPr="00223F7A">
        <w:rPr>
          <w:b/>
        </w:rPr>
        <w:t>14:</w:t>
      </w:r>
      <w:r w:rsidRPr="00223F7A">
        <w:t>489-490.</w:t>
      </w:r>
    </w:p>
    <w:p w14:paraId="62CA9675" w14:textId="77777777" w:rsidR="00125647" w:rsidRPr="00223F7A" w:rsidRDefault="00125647" w:rsidP="00125647">
      <w:pPr>
        <w:numPr>
          <w:ilvl w:val="0"/>
          <w:numId w:val="6"/>
        </w:numPr>
        <w:tabs>
          <w:tab w:val="clear" w:pos="460"/>
          <w:tab w:val="left" w:pos="450"/>
          <w:tab w:val="left" w:pos="1800"/>
        </w:tabs>
        <w:rPr>
          <w:b/>
        </w:rPr>
      </w:pPr>
      <w:r w:rsidRPr="00223F7A">
        <w:t xml:space="preserve">Walker M, Toneatto T, </w:t>
      </w:r>
      <w:r w:rsidRPr="00223F7A">
        <w:rPr>
          <w:b/>
        </w:rPr>
        <w:t>Potenza MN*</w:t>
      </w:r>
      <w:r w:rsidRPr="00223F7A">
        <w:t xml:space="preserve">, Petry N, Ladouceur R, Hodgins DC, el-Guebaly N, Echeburua E, Blaszczynski A (2006) A Framework for Reporting Outcomes in Problem Gambling Treatment Research: The Banff, Alberta Consensus. </w:t>
      </w:r>
      <w:r w:rsidRPr="00223F7A">
        <w:rPr>
          <w:i/>
        </w:rPr>
        <w:t xml:space="preserve">Addiction </w:t>
      </w:r>
      <w:r w:rsidRPr="00223F7A">
        <w:rPr>
          <w:b/>
        </w:rPr>
        <w:t>101:</w:t>
      </w:r>
      <w:r w:rsidRPr="00223F7A">
        <w:t>504-511</w:t>
      </w:r>
      <w:r w:rsidRPr="00223F7A">
        <w:rPr>
          <w:i/>
        </w:rPr>
        <w:t xml:space="preserve"> </w:t>
      </w:r>
      <w:r w:rsidRPr="00223F7A">
        <w:t>(*all authors contributed equally to the generation of the manuscript)</w:t>
      </w:r>
    </w:p>
    <w:p w14:paraId="10FAF82C" w14:textId="71A980C2" w:rsidR="00125647" w:rsidRPr="00223F7A" w:rsidRDefault="00125647" w:rsidP="00125647">
      <w:pPr>
        <w:numPr>
          <w:ilvl w:val="0"/>
          <w:numId w:val="6"/>
        </w:numPr>
        <w:tabs>
          <w:tab w:val="clear" w:pos="460"/>
          <w:tab w:val="left" w:pos="450"/>
          <w:tab w:val="left" w:pos="1800"/>
        </w:tabs>
        <w:rPr>
          <w:b/>
        </w:rPr>
      </w:pPr>
      <w:r w:rsidRPr="00223F7A">
        <w:t xml:space="preserve">Grant JE, </w:t>
      </w:r>
      <w:r w:rsidRPr="00223F7A">
        <w:rPr>
          <w:b/>
        </w:rPr>
        <w:t xml:space="preserve">Potenza MN </w:t>
      </w:r>
      <w:r w:rsidRPr="00223F7A">
        <w:t xml:space="preserve">(2006) Compulsive aspects of impulse control disorders. </w:t>
      </w:r>
      <w:r w:rsidRPr="00223F7A">
        <w:rPr>
          <w:i/>
        </w:rPr>
        <w:t xml:space="preserve">Psychiatr Clin N Am </w:t>
      </w:r>
      <w:r w:rsidRPr="00223F7A">
        <w:rPr>
          <w:b/>
        </w:rPr>
        <w:t>29:</w:t>
      </w:r>
      <w:r w:rsidRPr="00223F7A">
        <w:t>539-551.</w:t>
      </w:r>
      <w:r w:rsidR="00410DC0" w:rsidRPr="00223F7A">
        <w:t xml:space="preserve"> (PMC1812126)</w:t>
      </w:r>
    </w:p>
    <w:p w14:paraId="070F7885" w14:textId="77777777" w:rsidR="00125647" w:rsidRPr="00223F7A" w:rsidRDefault="00125647" w:rsidP="00125647">
      <w:pPr>
        <w:numPr>
          <w:ilvl w:val="0"/>
          <w:numId w:val="6"/>
        </w:numPr>
        <w:tabs>
          <w:tab w:val="clear" w:pos="460"/>
          <w:tab w:val="left" w:pos="450"/>
          <w:tab w:val="left" w:pos="1800"/>
        </w:tabs>
      </w:pPr>
      <w:r w:rsidRPr="00223F7A">
        <w:rPr>
          <w:b/>
        </w:rPr>
        <w:t xml:space="preserve">Potenza MN </w:t>
      </w:r>
      <w:r w:rsidRPr="00223F7A">
        <w:t xml:space="preserve">(2006) </w:t>
      </w:r>
      <w:r w:rsidRPr="00223F7A">
        <w:rPr>
          <w:color w:val="000000"/>
        </w:rPr>
        <w:t xml:space="preserve">Should Addictive Disorders Include Non-Substance-Related Conditions? </w:t>
      </w:r>
      <w:r w:rsidRPr="00223F7A">
        <w:rPr>
          <w:i/>
          <w:color w:val="000000"/>
        </w:rPr>
        <w:t xml:space="preserve">Addiction </w:t>
      </w:r>
      <w:r w:rsidRPr="00223F7A">
        <w:rPr>
          <w:b/>
          <w:color w:val="000000"/>
        </w:rPr>
        <w:t>101(s1):</w:t>
      </w:r>
      <w:r w:rsidRPr="00223F7A">
        <w:rPr>
          <w:color w:val="000000"/>
        </w:rPr>
        <w:t>142-151.</w:t>
      </w:r>
    </w:p>
    <w:p w14:paraId="778F3332" w14:textId="12FD2F71" w:rsidR="00125647" w:rsidRPr="00223F7A" w:rsidRDefault="00125647" w:rsidP="00125647">
      <w:pPr>
        <w:numPr>
          <w:ilvl w:val="0"/>
          <w:numId w:val="6"/>
        </w:numPr>
        <w:tabs>
          <w:tab w:val="clear" w:pos="460"/>
          <w:tab w:val="left" w:pos="450"/>
          <w:tab w:val="left" w:pos="1800"/>
        </w:tabs>
        <w:rPr>
          <w:b/>
        </w:rPr>
      </w:pPr>
      <w:r w:rsidRPr="00223F7A">
        <w:t xml:space="preserve">Weintraub D, </w:t>
      </w:r>
      <w:r w:rsidRPr="00223F7A">
        <w:rPr>
          <w:b/>
        </w:rPr>
        <w:t>Potenza MN</w:t>
      </w:r>
      <w:r w:rsidRPr="00223F7A">
        <w:t xml:space="preserve"> (2006) Impulse control disorders in Parkinson</w:t>
      </w:r>
      <w:r w:rsidR="004141CF">
        <w:t>’</w:t>
      </w:r>
      <w:r w:rsidRPr="00223F7A">
        <w:t xml:space="preserve">s disease. </w:t>
      </w:r>
      <w:r w:rsidRPr="00223F7A">
        <w:rPr>
          <w:i/>
        </w:rPr>
        <w:t xml:space="preserve">Curr Neurol Neurosci Rep </w:t>
      </w:r>
      <w:r w:rsidRPr="00223F7A">
        <w:rPr>
          <w:b/>
        </w:rPr>
        <w:t>6:</w:t>
      </w:r>
      <w:r w:rsidRPr="00223F7A">
        <w:t>302-306.</w:t>
      </w:r>
    </w:p>
    <w:p w14:paraId="4BABFDCC" w14:textId="77777777" w:rsidR="00125647" w:rsidRPr="00223F7A" w:rsidRDefault="00125647" w:rsidP="00125647">
      <w:pPr>
        <w:numPr>
          <w:ilvl w:val="0"/>
          <w:numId w:val="6"/>
        </w:numPr>
        <w:tabs>
          <w:tab w:val="clear" w:pos="460"/>
          <w:tab w:val="left" w:pos="450"/>
          <w:tab w:val="left" w:pos="1800"/>
        </w:tabs>
        <w:rPr>
          <w:i/>
        </w:rPr>
      </w:pPr>
      <w:r w:rsidRPr="00223F7A">
        <w:t>Weintraub D,</w:t>
      </w:r>
      <w:r w:rsidRPr="00223F7A">
        <w:rPr>
          <w:b/>
        </w:rPr>
        <w:t xml:space="preserve"> Potenza MN </w:t>
      </w:r>
      <w:r w:rsidRPr="00223F7A">
        <w:t xml:space="preserve">(2006) Pathological Gambling and Other Impulse Control Disorders in Parkinson’s Disease. </w:t>
      </w:r>
      <w:r w:rsidRPr="00223F7A">
        <w:rPr>
          <w:i/>
        </w:rPr>
        <w:t>Practical Neurology</w:t>
      </w:r>
      <w:r w:rsidRPr="00223F7A">
        <w:rPr>
          <w:b/>
        </w:rPr>
        <w:t>5(7)</w:t>
      </w:r>
      <w:r w:rsidRPr="00223F7A">
        <w:t>:23-29.</w:t>
      </w:r>
    </w:p>
    <w:p w14:paraId="20346609" w14:textId="77777777" w:rsidR="00125647" w:rsidRPr="00223F7A" w:rsidRDefault="00125647" w:rsidP="00125647">
      <w:pPr>
        <w:numPr>
          <w:ilvl w:val="0"/>
          <w:numId w:val="6"/>
        </w:numPr>
        <w:tabs>
          <w:tab w:val="clear" w:pos="460"/>
          <w:tab w:val="left" w:pos="450"/>
          <w:tab w:val="left" w:pos="1800"/>
        </w:tabs>
        <w:rPr>
          <w:i/>
        </w:rPr>
      </w:pPr>
      <w:r w:rsidRPr="00223F7A">
        <w:t xml:space="preserve">Wilber MK, </w:t>
      </w:r>
      <w:r w:rsidRPr="00223F7A">
        <w:rPr>
          <w:b/>
        </w:rPr>
        <w:t xml:space="preserve">Potenza MN </w:t>
      </w:r>
      <w:r w:rsidRPr="00223F7A">
        <w:t xml:space="preserve">(2006) Adolescent gambling: research and clinical implications. </w:t>
      </w:r>
      <w:r w:rsidRPr="00223F7A">
        <w:rPr>
          <w:i/>
        </w:rPr>
        <w:t xml:space="preserve">Psychiatry 2006 </w:t>
      </w:r>
      <w:r w:rsidRPr="00223F7A">
        <w:rPr>
          <w:b/>
        </w:rPr>
        <w:t>3(10):</w:t>
      </w:r>
      <w:r w:rsidRPr="00223F7A">
        <w:t>40-48.</w:t>
      </w:r>
    </w:p>
    <w:p w14:paraId="153B2277" w14:textId="77777777" w:rsidR="00125647" w:rsidRPr="00223F7A" w:rsidRDefault="00125647" w:rsidP="00125647">
      <w:pPr>
        <w:numPr>
          <w:ilvl w:val="0"/>
          <w:numId w:val="6"/>
        </w:numPr>
        <w:tabs>
          <w:tab w:val="clear" w:pos="460"/>
          <w:tab w:val="left" w:pos="450"/>
          <w:tab w:val="left" w:pos="1800"/>
        </w:tabs>
        <w:rPr>
          <w:i/>
        </w:rPr>
      </w:pPr>
      <w:r w:rsidRPr="00223F7A">
        <w:t xml:space="preserve">Grant JE, Brewer JA, </w:t>
      </w:r>
      <w:r w:rsidRPr="00223F7A">
        <w:rPr>
          <w:b/>
        </w:rPr>
        <w:t xml:space="preserve">Potenza MN </w:t>
      </w:r>
      <w:r w:rsidRPr="00223F7A">
        <w:t xml:space="preserve">(2006) The neurobiology of substance and behavioral addictions. </w:t>
      </w:r>
      <w:r w:rsidRPr="00223F7A">
        <w:rPr>
          <w:i/>
        </w:rPr>
        <w:t xml:space="preserve">CNS Spectrums </w:t>
      </w:r>
      <w:r w:rsidRPr="00223F7A">
        <w:rPr>
          <w:b/>
        </w:rPr>
        <w:t>11</w:t>
      </w:r>
      <w:r w:rsidRPr="00223F7A">
        <w:t>: 924-930.</w:t>
      </w:r>
    </w:p>
    <w:p w14:paraId="18A5F5BE" w14:textId="77777777" w:rsidR="00125647" w:rsidRPr="00223F7A" w:rsidRDefault="00125647" w:rsidP="00125647">
      <w:pPr>
        <w:numPr>
          <w:ilvl w:val="0"/>
          <w:numId w:val="6"/>
        </w:numPr>
        <w:tabs>
          <w:tab w:val="clear" w:pos="460"/>
          <w:tab w:val="left" w:pos="450"/>
          <w:tab w:val="left" w:pos="1800"/>
        </w:tabs>
        <w:rPr>
          <w:i/>
        </w:rPr>
      </w:pPr>
      <w:r w:rsidRPr="00223F7A">
        <w:rPr>
          <w:b/>
        </w:rPr>
        <w:t xml:space="preserve">Potenza MN </w:t>
      </w:r>
      <w:r w:rsidRPr="00223F7A">
        <w:t xml:space="preserve">(2007) Impulse Control Disorders and Co-Occurring Disorders: Dual Diagnosis Considerations. </w:t>
      </w:r>
      <w:r w:rsidRPr="00223F7A">
        <w:rPr>
          <w:i/>
        </w:rPr>
        <w:t xml:space="preserve">J Dual Diagnosis </w:t>
      </w:r>
      <w:r w:rsidRPr="00223F7A">
        <w:rPr>
          <w:b/>
        </w:rPr>
        <w:t>3(2)</w:t>
      </w:r>
      <w:r w:rsidRPr="00223F7A">
        <w:t>:47-57.</w:t>
      </w:r>
    </w:p>
    <w:p w14:paraId="31D12A94" w14:textId="77777777" w:rsidR="00125647" w:rsidRPr="00223F7A" w:rsidRDefault="00125647" w:rsidP="00125647">
      <w:pPr>
        <w:numPr>
          <w:ilvl w:val="0"/>
          <w:numId w:val="6"/>
        </w:numPr>
        <w:tabs>
          <w:tab w:val="clear" w:pos="460"/>
          <w:tab w:val="left" w:pos="450"/>
          <w:tab w:val="left" w:pos="1800"/>
        </w:tabs>
        <w:rPr>
          <w:i/>
        </w:rPr>
      </w:pPr>
      <w:r w:rsidRPr="00223F7A">
        <w:t xml:space="preserve">Grant JE, Odlaug BL, </w:t>
      </w:r>
      <w:r w:rsidRPr="00223F7A">
        <w:rPr>
          <w:b/>
        </w:rPr>
        <w:t xml:space="preserve">Potenza MN </w:t>
      </w:r>
      <w:r w:rsidRPr="00223F7A">
        <w:t xml:space="preserve">(2007) Addicted to hair pulling?  How an alternate model of trichotillomania may improve treatment outcome. </w:t>
      </w:r>
      <w:r w:rsidRPr="00223F7A">
        <w:rPr>
          <w:i/>
        </w:rPr>
        <w:t xml:space="preserve">Harvard Rev Psychiatry </w:t>
      </w:r>
      <w:r w:rsidRPr="00223F7A">
        <w:rPr>
          <w:b/>
        </w:rPr>
        <w:t>15</w:t>
      </w:r>
      <w:r w:rsidRPr="00223F7A">
        <w:t>:80-85.</w:t>
      </w:r>
    </w:p>
    <w:p w14:paraId="405B3E37" w14:textId="77777777" w:rsidR="00125647" w:rsidRPr="00223F7A" w:rsidRDefault="00125647" w:rsidP="00125647">
      <w:pPr>
        <w:numPr>
          <w:ilvl w:val="0"/>
          <w:numId w:val="6"/>
        </w:numPr>
        <w:tabs>
          <w:tab w:val="clear" w:pos="460"/>
          <w:tab w:val="left" w:pos="450"/>
          <w:tab w:val="left" w:pos="1800"/>
        </w:tabs>
        <w:rPr>
          <w:i/>
        </w:rPr>
      </w:pPr>
      <w:r w:rsidRPr="00223F7A">
        <w:t xml:space="preserve">Liu T, </w:t>
      </w:r>
      <w:r w:rsidRPr="00223F7A">
        <w:rPr>
          <w:b/>
        </w:rPr>
        <w:t>Potenza MN</w:t>
      </w:r>
      <w:r w:rsidRPr="00223F7A">
        <w:t xml:space="preserve"> (2007) Problematic internet use: clinical implications. </w:t>
      </w:r>
      <w:r w:rsidRPr="00223F7A">
        <w:rPr>
          <w:i/>
        </w:rPr>
        <w:t xml:space="preserve">CNS Spectrums </w:t>
      </w:r>
      <w:r w:rsidRPr="00223F7A">
        <w:t>12: 453-466.</w:t>
      </w:r>
    </w:p>
    <w:p w14:paraId="076EA4A4" w14:textId="77777777" w:rsidR="00125647" w:rsidRPr="00223F7A" w:rsidRDefault="00125647" w:rsidP="00125647">
      <w:pPr>
        <w:numPr>
          <w:ilvl w:val="0"/>
          <w:numId w:val="6"/>
        </w:numPr>
        <w:tabs>
          <w:tab w:val="clear" w:pos="460"/>
          <w:tab w:val="left" w:pos="450"/>
          <w:tab w:val="left" w:pos="1800"/>
        </w:tabs>
      </w:pPr>
      <w:r w:rsidRPr="00223F7A">
        <w:t xml:space="preserve">Voon V, </w:t>
      </w:r>
      <w:r w:rsidRPr="00223F7A">
        <w:rPr>
          <w:b/>
        </w:rPr>
        <w:t>Potenza MN</w:t>
      </w:r>
      <w:r w:rsidRPr="00223F7A">
        <w:t xml:space="preserve">, Thomsen T (2007) Medication-related impulse control and repetitive behaviors in Parkinson’s disease. </w:t>
      </w:r>
      <w:r w:rsidRPr="00223F7A">
        <w:rPr>
          <w:i/>
        </w:rPr>
        <w:t>Curr Op Neurology</w:t>
      </w:r>
      <w:r w:rsidRPr="00223F7A">
        <w:t xml:space="preserve"> </w:t>
      </w:r>
      <w:r w:rsidRPr="00223F7A">
        <w:rPr>
          <w:b/>
        </w:rPr>
        <w:t>20</w:t>
      </w:r>
      <w:r w:rsidRPr="00223F7A">
        <w:t>:484-492.</w:t>
      </w:r>
    </w:p>
    <w:p w14:paraId="3AAEE731" w14:textId="74CEBCB9" w:rsidR="00125647" w:rsidRPr="00223F7A" w:rsidRDefault="00125647" w:rsidP="00125647">
      <w:pPr>
        <w:numPr>
          <w:ilvl w:val="0"/>
          <w:numId w:val="6"/>
        </w:numPr>
        <w:tabs>
          <w:tab w:val="clear" w:pos="460"/>
          <w:tab w:val="left" w:pos="450"/>
          <w:tab w:val="left" w:pos="1800"/>
        </w:tabs>
        <w:rPr>
          <w:i/>
        </w:rPr>
      </w:pPr>
      <w:r w:rsidRPr="00223F7A">
        <w:t xml:space="preserve">Chambers RA, Bickel WK, </w:t>
      </w:r>
      <w:r w:rsidRPr="00223F7A">
        <w:rPr>
          <w:b/>
        </w:rPr>
        <w:t xml:space="preserve">Potenza MN </w:t>
      </w:r>
      <w:r w:rsidRPr="00223F7A">
        <w:t xml:space="preserve">(2007) A scale-free systems theory of motivation and addiction. </w:t>
      </w:r>
      <w:r w:rsidRPr="00223F7A">
        <w:rPr>
          <w:i/>
        </w:rPr>
        <w:t xml:space="preserve">Neurosci &amp; Biobehav Rev </w:t>
      </w:r>
      <w:r w:rsidRPr="00223F7A">
        <w:rPr>
          <w:b/>
        </w:rPr>
        <w:t>31:</w:t>
      </w:r>
      <w:r w:rsidRPr="00223F7A">
        <w:t>1017-1045.</w:t>
      </w:r>
      <w:r w:rsidR="00410DC0" w:rsidRPr="00223F7A">
        <w:t xml:space="preserve"> (PMC2150750)</w:t>
      </w:r>
    </w:p>
    <w:p w14:paraId="62E824CE" w14:textId="77777777" w:rsidR="00125647" w:rsidRPr="00223F7A" w:rsidRDefault="00125647" w:rsidP="00125647">
      <w:pPr>
        <w:numPr>
          <w:ilvl w:val="0"/>
          <w:numId w:val="6"/>
        </w:numPr>
        <w:tabs>
          <w:tab w:val="clear" w:pos="460"/>
          <w:tab w:val="left" w:pos="450"/>
          <w:tab w:val="left" w:pos="1800"/>
        </w:tabs>
        <w:rPr>
          <w:i/>
        </w:rPr>
      </w:pPr>
      <w:bookmarkStart w:id="10" w:name="OLE_LINK1"/>
      <w:bookmarkStart w:id="11" w:name="OLE_LINK2"/>
      <w:r w:rsidRPr="00223F7A">
        <w:rPr>
          <w:b/>
        </w:rPr>
        <w:t xml:space="preserve">Potenza MN, </w:t>
      </w:r>
      <w:r w:rsidRPr="00223F7A">
        <w:t xml:space="preserve">Voon V, Weintraub D (2007) Drug insight: Impulse control disorders and dopamine therapies in Parkinson’s disease. </w:t>
      </w:r>
      <w:r w:rsidRPr="00223F7A">
        <w:rPr>
          <w:i/>
        </w:rPr>
        <w:t>Nature Clin Practice Neurology</w:t>
      </w:r>
      <w:bookmarkEnd w:id="10"/>
      <w:bookmarkEnd w:id="11"/>
      <w:r w:rsidRPr="00223F7A">
        <w:t xml:space="preserve"> </w:t>
      </w:r>
      <w:r w:rsidRPr="00223F7A">
        <w:rPr>
          <w:b/>
        </w:rPr>
        <w:t>3</w:t>
      </w:r>
      <w:r w:rsidRPr="00223F7A">
        <w:t>:664-672.</w:t>
      </w:r>
    </w:p>
    <w:p w14:paraId="7ED8E326" w14:textId="4D802D28" w:rsidR="00125647" w:rsidRPr="00223F7A" w:rsidRDefault="00125647" w:rsidP="00125647">
      <w:pPr>
        <w:numPr>
          <w:ilvl w:val="0"/>
          <w:numId w:val="6"/>
        </w:numPr>
        <w:tabs>
          <w:tab w:val="clear" w:pos="460"/>
          <w:tab w:val="left" w:pos="450"/>
          <w:tab w:val="left" w:pos="1800"/>
        </w:tabs>
      </w:pPr>
      <w:r w:rsidRPr="00223F7A">
        <w:t xml:space="preserve">Brewer JA, </w:t>
      </w:r>
      <w:r w:rsidRPr="00223F7A">
        <w:rPr>
          <w:b/>
        </w:rPr>
        <w:t>Potenza MN</w:t>
      </w:r>
      <w:r w:rsidRPr="00223F7A">
        <w:t xml:space="preserve"> (2008) The Neurobiology and Genetics of Impulse Control Disorders: Relationships to Drug Addictions. </w:t>
      </w:r>
      <w:r w:rsidRPr="00223F7A">
        <w:rPr>
          <w:i/>
        </w:rPr>
        <w:t>Biochem Pharmacol</w:t>
      </w:r>
      <w:r w:rsidRPr="00223F7A">
        <w:rPr>
          <w:b/>
        </w:rPr>
        <w:t xml:space="preserve"> 75</w:t>
      </w:r>
      <w:r w:rsidRPr="00223F7A">
        <w:t>:63-75.</w:t>
      </w:r>
      <w:r w:rsidR="00410DC0" w:rsidRPr="00223F7A">
        <w:t xml:space="preserve"> (PMC2222549)</w:t>
      </w:r>
    </w:p>
    <w:p w14:paraId="618F33B8" w14:textId="77777777" w:rsidR="00125647" w:rsidRPr="00223F7A" w:rsidRDefault="00125647" w:rsidP="00125647">
      <w:pPr>
        <w:numPr>
          <w:ilvl w:val="0"/>
          <w:numId w:val="6"/>
        </w:numPr>
        <w:tabs>
          <w:tab w:val="clear" w:pos="460"/>
          <w:tab w:val="left" w:pos="450"/>
          <w:tab w:val="left" w:pos="1800"/>
        </w:tabs>
      </w:pPr>
      <w:r w:rsidRPr="00223F7A">
        <w:t xml:space="preserve">Brewer JA, Grant JE, </w:t>
      </w:r>
      <w:r w:rsidRPr="00223F7A">
        <w:rPr>
          <w:b/>
        </w:rPr>
        <w:t xml:space="preserve">Potenza MN </w:t>
      </w:r>
      <w:r w:rsidRPr="00223F7A">
        <w:t xml:space="preserve">(2008) The treatment of pathological gambling. </w:t>
      </w:r>
      <w:r w:rsidRPr="00223F7A">
        <w:rPr>
          <w:i/>
        </w:rPr>
        <w:t xml:space="preserve">Addictive Disorders and Their Treatment </w:t>
      </w:r>
      <w:r w:rsidRPr="00223F7A">
        <w:rPr>
          <w:b/>
        </w:rPr>
        <w:t>7:</w:t>
      </w:r>
      <w:r w:rsidRPr="00223F7A">
        <w:t>1-14.</w:t>
      </w:r>
    </w:p>
    <w:p w14:paraId="4DC0110E" w14:textId="29106A2A" w:rsidR="00125647" w:rsidRPr="00223F7A" w:rsidRDefault="00125647" w:rsidP="00125647">
      <w:pPr>
        <w:numPr>
          <w:ilvl w:val="0"/>
          <w:numId w:val="6"/>
        </w:numPr>
        <w:tabs>
          <w:tab w:val="clear" w:pos="460"/>
          <w:tab w:val="left" w:pos="450"/>
          <w:tab w:val="left" w:pos="1800"/>
        </w:tabs>
        <w:rPr>
          <w:i/>
        </w:rPr>
      </w:pPr>
      <w:r w:rsidRPr="00223F7A">
        <w:lastRenderedPageBreak/>
        <w:t xml:space="preserve">Williams WA, </w:t>
      </w:r>
      <w:r w:rsidRPr="00223F7A">
        <w:rPr>
          <w:b/>
        </w:rPr>
        <w:t xml:space="preserve">Potenza MN </w:t>
      </w:r>
      <w:r w:rsidRPr="00223F7A">
        <w:t xml:space="preserve">(2008) The neurobiology of impulse control disorders. </w:t>
      </w:r>
      <w:r w:rsidRPr="00223F7A">
        <w:rPr>
          <w:i/>
        </w:rPr>
        <w:t xml:space="preserve">Rev </w:t>
      </w:r>
      <w:r w:rsidR="00EF1B9E" w:rsidRPr="00223F7A">
        <w:rPr>
          <w:i/>
        </w:rPr>
        <w:t>Brasileiria</w:t>
      </w:r>
      <w:r w:rsidRPr="00223F7A">
        <w:rPr>
          <w:i/>
        </w:rPr>
        <w:t xml:space="preserve"> de Psiquiatria</w:t>
      </w:r>
      <w:r w:rsidRPr="00223F7A">
        <w:t xml:space="preserve"> </w:t>
      </w:r>
      <w:r w:rsidRPr="00223F7A">
        <w:rPr>
          <w:b/>
        </w:rPr>
        <w:t xml:space="preserve">30(s1): </w:t>
      </w:r>
      <w:r w:rsidRPr="00223F7A">
        <w:t>24-30.</w:t>
      </w:r>
      <w:r w:rsidR="00F0354C" w:rsidRPr="00223F7A">
        <w:t xml:space="preserve"> (PMC3676928)</w:t>
      </w:r>
    </w:p>
    <w:p w14:paraId="5C5B1F8D" w14:textId="77777777" w:rsidR="00125647" w:rsidRPr="00223F7A" w:rsidRDefault="00125647" w:rsidP="00125647">
      <w:pPr>
        <w:numPr>
          <w:ilvl w:val="0"/>
          <w:numId w:val="6"/>
        </w:numPr>
        <w:tabs>
          <w:tab w:val="clear" w:pos="460"/>
          <w:tab w:val="left" w:pos="450"/>
          <w:tab w:val="left" w:pos="1800"/>
        </w:tabs>
        <w:rPr>
          <w:i/>
        </w:rPr>
      </w:pPr>
      <w:r w:rsidRPr="00223F7A">
        <w:t xml:space="preserve">Grant JE, </w:t>
      </w:r>
      <w:r w:rsidRPr="00223F7A">
        <w:rPr>
          <w:b/>
        </w:rPr>
        <w:t>Potenza MN</w:t>
      </w:r>
      <w:r w:rsidRPr="00223F7A">
        <w:t xml:space="preserve"> (2008) Pharmacological treatment of impulse control disorders. </w:t>
      </w:r>
      <w:r w:rsidRPr="00223F7A">
        <w:rPr>
          <w:i/>
        </w:rPr>
        <w:t xml:space="preserve">Psychopharmacol Rev </w:t>
      </w:r>
      <w:r w:rsidRPr="00223F7A">
        <w:rPr>
          <w:b/>
        </w:rPr>
        <w:t xml:space="preserve">43: </w:t>
      </w:r>
      <w:r w:rsidRPr="00223F7A">
        <w:t>67-74.</w:t>
      </w:r>
    </w:p>
    <w:p w14:paraId="2ED6396B" w14:textId="36DBD7DC" w:rsidR="00125647" w:rsidRPr="00223F7A" w:rsidRDefault="00125647" w:rsidP="00125647">
      <w:pPr>
        <w:numPr>
          <w:ilvl w:val="0"/>
          <w:numId w:val="6"/>
        </w:numPr>
        <w:rPr>
          <w:i/>
        </w:rPr>
      </w:pPr>
      <w:r w:rsidRPr="00223F7A">
        <w:t xml:space="preserve">Leeman RF, Grant JE, </w:t>
      </w:r>
      <w:r w:rsidRPr="00223F7A">
        <w:rPr>
          <w:b/>
        </w:rPr>
        <w:t xml:space="preserve">Potenza MN </w:t>
      </w:r>
      <w:r w:rsidRPr="00223F7A">
        <w:t xml:space="preserve">(2009) Behavioral and Neurological Foundations for the Moral Implications of Intoxication, Addiction and Disinhibition. </w:t>
      </w:r>
      <w:r w:rsidRPr="00223F7A">
        <w:rPr>
          <w:i/>
          <w:iCs/>
        </w:rPr>
        <w:t xml:space="preserve">Behav Sci Law </w:t>
      </w:r>
      <w:r w:rsidRPr="00223F7A">
        <w:rPr>
          <w:b/>
        </w:rPr>
        <w:t xml:space="preserve">27: </w:t>
      </w:r>
      <w:r w:rsidRPr="00223F7A">
        <w:t>237-259.</w:t>
      </w:r>
      <w:r w:rsidR="00410DC0" w:rsidRPr="00223F7A">
        <w:t xml:space="preserve"> (PMC2748412)</w:t>
      </w:r>
    </w:p>
    <w:p w14:paraId="6B658580" w14:textId="5982CD40" w:rsidR="00125647" w:rsidRPr="00223F7A" w:rsidRDefault="00125647" w:rsidP="00125647">
      <w:pPr>
        <w:numPr>
          <w:ilvl w:val="0"/>
          <w:numId w:val="6"/>
        </w:numPr>
      </w:pPr>
      <w:r w:rsidRPr="00223F7A">
        <w:t xml:space="preserve">Topf JL, Yip SW, </w:t>
      </w:r>
      <w:r w:rsidRPr="00223F7A">
        <w:rPr>
          <w:b/>
        </w:rPr>
        <w:t>Potenza MN</w:t>
      </w:r>
      <w:r w:rsidRPr="00223F7A">
        <w:t xml:space="preserve"> (2009) Pathologic Gambling: Biological and Clinical Considerations. </w:t>
      </w:r>
      <w:r w:rsidRPr="00223F7A">
        <w:rPr>
          <w:i/>
        </w:rPr>
        <w:t>J Addiction Med</w:t>
      </w:r>
      <w:r w:rsidRPr="00223F7A">
        <w:t xml:space="preserve"> </w:t>
      </w:r>
      <w:r w:rsidRPr="00223F7A">
        <w:rPr>
          <w:b/>
        </w:rPr>
        <w:t>3:</w:t>
      </w:r>
      <w:r w:rsidRPr="00223F7A">
        <w:t>111-119.</w:t>
      </w:r>
      <w:r w:rsidR="00410DC0" w:rsidRPr="00223F7A">
        <w:t xml:space="preserve"> (PMC2744972)</w:t>
      </w:r>
    </w:p>
    <w:p w14:paraId="30BF7237" w14:textId="1E680F03" w:rsidR="00125647" w:rsidRPr="00223F7A" w:rsidRDefault="00125647" w:rsidP="00125647">
      <w:pPr>
        <w:numPr>
          <w:ilvl w:val="0"/>
          <w:numId w:val="6"/>
        </w:numPr>
        <w:tabs>
          <w:tab w:val="clear" w:pos="460"/>
          <w:tab w:val="left" w:pos="450"/>
          <w:tab w:val="left" w:pos="1800"/>
        </w:tabs>
        <w:rPr>
          <w:i/>
        </w:rPr>
      </w:pPr>
      <w:r w:rsidRPr="00223F7A">
        <w:rPr>
          <w:b/>
        </w:rPr>
        <w:t xml:space="preserve">Potenza MN, </w:t>
      </w:r>
      <w:r w:rsidRPr="00223F7A">
        <w:t xml:space="preserve">Koran LM, Pallanti S (2009) The relationship between obsessive-compulsive and impulse control disorders: A current understanding and future research directions. </w:t>
      </w:r>
      <w:r w:rsidRPr="00223F7A">
        <w:rPr>
          <w:i/>
        </w:rPr>
        <w:t>Psychiatry Res</w:t>
      </w:r>
      <w:r w:rsidRPr="00223F7A">
        <w:t xml:space="preserve"> </w:t>
      </w:r>
      <w:r w:rsidRPr="00223F7A">
        <w:rPr>
          <w:b/>
        </w:rPr>
        <w:t>170:</w:t>
      </w:r>
      <w:r w:rsidRPr="00223F7A">
        <w:t>22-31.</w:t>
      </w:r>
      <w:r w:rsidR="00410DC0" w:rsidRPr="00223F7A">
        <w:t xml:space="preserve"> (PMC2792582)</w:t>
      </w:r>
    </w:p>
    <w:p w14:paraId="3F4420C1" w14:textId="61C6ECC2" w:rsidR="00125647" w:rsidRPr="00223F7A" w:rsidRDefault="00125647" w:rsidP="00125647">
      <w:pPr>
        <w:numPr>
          <w:ilvl w:val="0"/>
          <w:numId w:val="6"/>
        </w:numPr>
      </w:pPr>
      <w:r w:rsidRPr="00223F7A">
        <w:t xml:space="preserve">Fineberg NA, </w:t>
      </w:r>
      <w:r w:rsidRPr="00223F7A">
        <w:rPr>
          <w:b/>
        </w:rPr>
        <w:t>Potenza MN</w:t>
      </w:r>
      <w:r w:rsidRPr="00223F7A">
        <w:t xml:space="preserve">, Chamberlain SR, Berlin H, Menzies L, Bechara A, Sahakian B, Robbins TW, Bullmore E, Hollander E (2010) Probing compulsive and impulsive behaviors, from animal models to endophenotypes; a narrative review. </w:t>
      </w:r>
      <w:r w:rsidRPr="00223F7A">
        <w:rPr>
          <w:i/>
        </w:rPr>
        <w:t>Neuropsychopharmacol</w:t>
      </w:r>
      <w:r w:rsidRPr="00223F7A">
        <w:t xml:space="preserve"> </w:t>
      </w:r>
      <w:r w:rsidRPr="00223F7A">
        <w:rPr>
          <w:b/>
        </w:rPr>
        <w:t>35:</w:t>
      </w:r>
      <w:r w:rsidRPr="00223F7A">
        <w:t>591-604.</w:t>
      </w:r>
      <w:r w:rsidR="00410DC0" w:rsidRPr="00223F7A">
        <w:t xml:space="preserve"> (PMC3055606)</w:t>
      </w:r>
    </w:p>
    <w:p w14:paraId="33A95F82" w14:textId="48EE382B" w:rsidR="00125647" w:rsidRPr="00223F7A" w:rsidRDefault="00125647" w:rsidP="00125647">
      <w:pPr>
        <w:numPr>
          <w:ilvl w:val="0"/>
          <w:numId w:val="6"/>
        </w:numPr>
      </w:pPr>
      <w:r w:rsidRPr="00223F7A">
        <w:t xml:space="preserve">VanBuskirk KA, </w:t>
      </w:r>
      <w:r w:rsidRPr="00223F7A">
        <w:rPr>
          <w:b/>
        </w:rPr>
        <w:t>Potenza MN</w:t>
      </w:r>
      <w:r w:rsidRPr="00223F7A">
        <w:t xml:space="preserve"> (2010) The treatment of obesity and its co-occurrence with substance use disorders. </w:t>
      </w:r>
      <w:r w:rsidRPr="00223F7A">
        <w:rPr>
          <w:i/>
        </w:rPr>
        <w:t xml:space="preserve">J Addict Med </w:t>
      </w:r>
      <w:r w:rsidRPr="00223F7A">
        <w:rPr>
          <w:b/>
        </w:rPr>
        <w:t>4:</w:t>
      </w:r>
      <w:r w:rsidRPr="00223F7A">
        <w:t>1-10.</w:t>
      </w:r>
      <w:r w:rsidR="00410DC0" w:rsidRPr="00223F7A">
        <w:t xml:space="preserve"> (</w:t>
      </w:r>
      <w:r w:rsidR="00410DC0" w:rsidRPr="00223F7A">
        <w:tab/>
        <w:t>PMC2835148)</w:t>
      </w:r>
    </w:p>
    <w:p w14:paraId="03C1DE70" w14:textId="5563EEE9" w:rsidR="00125647" w:rsidRPr="00223F7A" w:rsidRDefault="00125647" w:rsidP="00125647">
      <w:pPr>
        <w:numPr>
          <w:ilvl w:val="0"/>
          <w:numId w:val="6"/>
        </w:numPr>
      </w:pPr>
      <w:r w:rsidRPr="00223F7A">
        <w:t xml:space="preserve">Frascella J, </w:t>
      </w:r>
      <w:r w:rsidRPr="00223F7A">
        <w:rPr>
          <w:b/>
        </w:rPr>
        <w:t>Potenza MN</w:t>
      </w:r>
      <w:r w:rsidRPr="00223F7A">
        <w:t xml:space="preserve">, Brown LL, Childress AR (2010) Shared brain vulnerabilities open the way for nonsubstance addictions: carving addiction at a new joint? </w:t>
      </w:r>
      <w:r w:rsidRPr="00223F7A">
        <w:rPr>
          <w:i/>
        </w:rPr>
        <w:t xml:space="preserve">Ann NY Acad Sci </w:t>
      </w:r>
      <w:r w:rsidRPr="00223F7A">
        <w:rPr>
          <w:b/>
        </w:rPr>
        <w:t>1187:</w:t>
      </w:r>
      <w:r w:rsidRPr="00223F7A">
        <w:t xml:space="preserve"> 294-315.</w:t>
      </w:r>
      <w:r w:rsidR="00F0354C" w:rsidRPr="00223F7A">
        <w:t xml:space="preserve"> (PMC3671907)</w:t>
      </w:r>
    </w:p>
    <w:p w14:paraId="3F7F2ADB" w14:textId="2FB6DAB4" w:rsidR="00125647" w:rsidRPr="00223F7A" w:rsidRDefault="00125647" w:rsidP="00F0354C">
      <w:pPr>
        <w:numPr>
          <w:ilvl w:val="0"/>
          <w:numId w:val="6"/>
        </w:numPr>
      </w:pPr>
      <w:r w:rsidRPr="00223F7A">
        <w:t xml:space="preserve">Brewer JA, Smith JT, Bowen S, Marlatt GA, </w:t>
      </w:r>
      <w:r w:rsidRPr="00223F7A">
        <w:rPr>
          <w:b/>
        </w:rPr>
        <w:t>Potenza MN</w:t>
      </w:r>
      <w:r w:rsidRPr="00223F7A">
        <w:t xml:space="preserve"> (2010) </w:t>
      </w:r>
      <w:r w:rsidR="00F0354C" w:rsidRPr="00223F7A">
        <w:t>Mindfulness-based treatments for co-occurring depression and substance use disorders: what can we learn from the brain?</w:t>
      </w:r>
      <w:r w:rsidRPr="00223F7A">
        <w:t xml:space="preserve"> </w:t>
      </w:r>
      <w:r w:rsidRPr="00223F7A">
        <w:rPr>
          <w:i/>
        </w:rPr>
        <w:t xml:space="preserve">Addiction </w:t>
      </w:r>
      <w:r w:rsidRPr="00223F7A">
        <w:rPr>
          <w:b/>
        </w:rPr>
        <w:t xml:space="preserve">105: </w:t>
      </w:r>
      <w:r w:rsidRPr="00223F7A">
        <w:t>1698-1706.</w:t>
      </w:r>
      <w:r w:rsidR="00F0354C" w:rsidRPr="00223F7A">
        <w:t xml:space="preserve"> (PMC2905496)</w:t>
      </w:r>
    </w:p>
    <w:p w14:paraId="0C9BE7EE" w14:textId="4559DA53" w:rsidR="00125647" w:rsidRPr="00223F7A" w:rsidRDefault="00125647" w:rsidP="00125647">
      <w:pPr>
        <w:numPr>
          <w:ilvl w:val="0"/>
          <w:numId w:val="6"/>
        </w:numPr>
      </w:pPr>
      <w:r w:rsidRPr="00223F7A">
        <w:t xml:space="preserve">Grant JE, </w:t>
      </w:r>
      <w:r w:rsidRPr="00223F7A">
        <w:rPr>
          <w:b/>
        </w:rPr>
        <w:t>Potenza MN</w:t>
      </w:r>
      <w:r w:rsidRPr="00223F7A">
        <w:t xml:space="preserve"> (2010) Pharmacological treatment of adolescent pathological gambling. </w:t>
      </w:r>
      <w:r w:rsidRPr="00223F7A">
        <w:rPr>
          <w:i/>
        </w:rPr>
        <w:t xml:space="preserve">Int J Adol Med Health </w:t>
      </w:r>
      <w:r w:rsidRPr="00223F7A">
        <w:rPr>
          <w:b/>
        </w:rPr>
        <w:t>22:</w:t>
      </w:r>
      <w:r w:rsidRPr="00223F7A">
        <w:t xml:space="preserve"> 129-138.</w:t>
      </w:r>
      <w:r w:rsidR="00F0354C" w:rsidRPr="00223F7A">
        <w:t xml:space="preserve"> (PMC3673307)</w:t>
      </w:r>
    </w:p>
    <w:p w14:paraId="541D5D2B" w14:textId="118F5BE3" w:rsidR="00125647" w:rsidRPr="00223F7A" w:rsidRDefault="00125647" w:rsidP="00AB16AB">
      <w:pPr>
        <w:numPr>
          <w:ilvl w:val="0"/>
          <w:numId w:val="6"/>
        </w:numPr>
      </w:pPr>
      <w:r w:rsidRPr="00223F7A">
        <w:t xml:space="preserve">Brezing C, Derevensky J, </w:t>
      </w:r>
      <w:r w:rsidRPr="00223F7A">
        <w:rPr>
          <w:b/>
        </w:rPr>
        <w:t xml:space="preserve">Potenza MN </w:t>
      </w:r>
      <w:r w:rsidRPr="00223F7A">
        <w:t xml:space="preserve">(2010) </w:t>
      </w:r>
      <w:r w:rsidR="00AB16AB" w:rsidRPr="00223F7A">
        <w:t>Non-substance-addictive behaviors in youth: pathological gambling and problematic Internet use</w:t>
      </w:r>
      <w:r w:rsidRPr="00223F7A">
        <w:t xml:space="preserve">. </w:t>
      </w:r>
      <w:r w:rsidRPr="00223F7A">
        <w:rPr>
          <w:i/>
        </w:rPr>
        <w:t>Child Adol</w:t>
      </w:r>
      <w:r w:rsidRPr="00223F7A">
        <w:t xml:space="preserve"> </w:t>
      </w:r>
      <w:r w:rsidRPr="00223F7A">
        <w:rPr>
          <w:i/>
        </w:rPr>
        <w:t xml:space="preserve">Psych Clin North America </w:t>
      </w:r>
      <w:r w:rsidRPr="00223F7A">
        <w:rPr>
          <w:b/>
        </w:rPr>
        <w:t xml:space="preserve">19: </w:t>
      </w:r>
      <w:r w:rsidRPr="00223F7A">
        <w:t>625-641.</w:t>
      </w:r>
      <w:r w:rsidR="00AB16AB" w:rsidRPr="00223F7A">
        <w:t xml:space="preserve"> (PMC3673531)</w:t>
      </w:r>
    </w:p>
    <w:p w14:paraId="058C0DF2" w14:textId="3008EE7E" w:rsidR="00125647" w:rsidRPr="00223F7A" w:rsidRDefault="00125647" w:rsidP="00125647">
      <w:pPr>
        <w:numPr>
          <w:ilvl w:val="0"/>
          <w:numId w:val="6"/>
        </w:numPr>
      </w:pPr>
      <w:r w:rsidRPr="00223F7A">
        <w:t xml:space="preserve">Rutherford HJV, Mayes LC, </w:t>
      </w:r>
      <w:r w:rsidRPr="00223F7A">
        <w:rPr>
          <w:b/>
        </w:rPr>
        <w:t xml:space="preserve">Potenza MN </w:t>
      </w:r>
      <w:r w:rsidRPr="00223F7A">
        <w:t>(2010) Neurobiology of adolescent substance abuse: implications for prevention and treatment.</w:t>
      </w:r>
      <w:r w:rsidRPr="00223F7A">
        <w:rPr>
          <w:i/>
        </w:rPr>
        <w:t xml:space="preserve"> Child Adol</w:t>
      </w:r>
      <w:r w:rsidRPr="00223F7A">
        <w:t xml:space="preserve"> </w:t>
      </w:r>
      <w:r w:rsidRPr="00223F7A">
        <w:rPr>
          <w:i/>
        </w:rPr>
        <w:t xml:space="preserve">Psych Clin North America </w:t>
      </w:r>
      <w:r w:rsidRPr="00223F7A">
        <w:rPr>
          <w:b/>
        </w:rPr>
        <w:t xml:space="preserve">19: </w:t>
      </w:r>
      <w:r w:rsidRPr="00223F7A">
        <w:t>479-492.</w:t>
      </w:r>
      <w:r w:rsidR="00410DC0" w:rsidRPr="00223F7A">
        <w:t xml:space="preserve"> (PMC2928062)</w:t>
      </w:r>
    </w:p>
    <w:p w14:paraId="68FFAFCA" w14:textId="65EA1E82" w:rsidR="00125647" w:rsidRPr="00223F7A" w:rsidRDefault="00125647" w:rsidP="00125647">
      <w:pPr>
        <w:pStyle w:val="ListParagraph"/>
        <w:numPr>
          <w:ilvl w:val="0"/>
          <w:numId w:val="6"/>
        </w:numPr>
        <w:rPr>
          <w:i/>
        </w:rPr>
      </w:pPr>
      <w:r w:rsidRPr="00223F7A">
        <w:t xml:space="preserve">Wareham JD, </w:t>
      </w:r>
      <w:r w:rsidRPr="00223F7A">
        <w:rPr>
          <w:b/>
        </w:rPr>
        <w:t xml:space="preserve">Potenza MN </w:t>
      </w:r>
      <w:r w:rsidRPr="00223F7A">
        <w:t xml:space="preserve">(2010) Pathological gambling and substance use disorders. </w:t>
      </w:r>
      <w:r w:rsidRPr="00223F7A">
        <w:rPr>
          <w:i/>
        </w:rPr>
        <w:t xml:space="preserve">Am J Drug Alcohol Abuse </w:t>
      </w:r>
      <w:r w:rsidRPr="00223F7A">
        <w:rPr>
          <w:b/>
        </w:rPr>
        <w:t>36:</w:t>
      </w:r>
      <w:r w:rsidR="00AB16AB" w:rsidRPr="00223F7A">
        <w:t xml:space="preserve"> 242-247. (PMC3671380)</w:t>
      </w:r>
    </w:p>
    <w:p w14:paraId="3407BF09" w14:textId="2A74D8FA" w:rsidR="00125647" w:rsidRPr="00223F7A" w:rsidRDefault="00125647" w:rsidP="00125647">
      <w:pPr>
        <w:pStyle w:val="ListParagraph"/>
        <w:numPr>
          <w:ilvl w:val="0"/>
          <w:numId w:val="6"/>
        </w:numPr>
      </w:pPr>
      <w:r w:rsidRPr="00223F7A">
        <w:t xml:space="preserve">Grant JE, </w:t>
      </w:r>
      <w:r w:rsidRPr="00223F7A">
        <w:rPr>
          <w:b/>
        </w:rPr>
        <w:t xml:space="preserve">Potenza MN, </w:t>
      </w:r>
      <w:r w:rsidRPr="00223F7A">
        <w:t xml:space="preserve">Weinstein A, Gorelick D (2010) Introduction to Behavioral Addictions. </w:t>
      </w:r>
      <w:r w:rsidRPr="00223F7A">
        <w:rPr>
          <w:i/>
        </w:rPr>
        <w:t>Am J Drug Alcohol Abuse</w:t>
      </w:r>
      <w:r w:rsidRPr="00223F7A">
        <w:rPr>
          <w:b/>
        </w:rPr>
        <w:t xml:space="preserve"> 36:</w:t>
      </w:r>
      <w:r w:rsidR="00410DC0" w:rsidRPr="00223F7A">
        <w:t xml:space="preserve"> 233-241</w:t>
      </w:r>
      <w:r w:rsidRPr="00223F7A">
        <w:t>.</w:t>
      </w:r>
      <w:r w:rsidR="00410DC0" w:rsidRPr="00223F7A">
        <w:t xml:space="preserve"> (PMC3164585)</w:t>
      </w:r>
    </w:p>
    <w:p w14:paraId="28389044" w14:textId="23E0CDA6" w:rsidR="00125647" w:rsidRPr="00223F7A" w:rsidRDefault="00125647" w:rsidP="00125647">
      <w:pPr>
        <w:numPr>
          <w:ilvl w:val="0"/>
          <w:numId w:val="6"/>
        </w:numPr>
      </w:pPr>
      <w:r w:rsidRPr="00223F7A">
        <w:rPr>
          <w:b/>
        </w:rPr>
        <w:t>Potenza MN</w:t>
      </w:r>
      <w:r w:rsidR="00351759" w:rsidRPr="00223F7A">
        <w:rPr>
          <w:b/>
        </w:rPr>
        <w:t>*</w:t>
      </w:r>
      <w:r w:rsidRPr="00223F7A">
        <w:rPr>
          <w:b/>
        </w:rPr>
        <w:t xml:space="preserve">, </w:t>
      </w:r>
      <w:r w:rsidRPr="00223F7A">
        <w:t>Sofuoglu M</w:t>
      </w:r>
      <w:r w:rsidR="00351759" w:rsidRPr="00223F7A">
        <w:t>*</w:t>
      </w:r>
      <w:r w:rsidRPr="00223F7A">
        <w:t>, Carroll KM</w:t>
      </w:r>
      <w:r w:rsidR="00351759" w:rsidRPr="00223F7A">
        <w:t>^</w:t>
      </w:r>
      <w:r w:rsidRPr="00223F7A">
        <w:t>, Rounsaville BJ</w:t>
      </w:r>
      <w:r w:rsidR="00351759" w:rsidRPr="00223F7A">
        <w:t>^</w:t>
      </w:r>
      <w:r w:rsidRPr="00223F7A">
        <w:t xml:space="preserve"> (2011) </w:t>
      </w:r>
      <w:r w:rsidRPr="00223F7A">
        <w:rPr>
          <w:color w:val="000000"/>
        </w:rPr>
        <w:t>Neuroscience of behavioral and pharmacological treatments for addictions</w:t>
      </w:r>
      <w:r w:rsidRPr="00223F7A">
        <w:t xml:space="preserve">. </w:t>
      </w:r>
      <w:r w:rsidRPr="00223F7A">
        <w:rPr>
          <w:i/>
        </w:rPr>
        <w:t xml:space="preserve">Neuron </w:t>
      </w:r>
      <w:r w:rsidRPr="00223F7A">
        <w:rPr>
          <w:b/>
        </w:rPr>
        <w:t>69:</w:t>
      </w:r>
      <w:r w:rsidRPr="00223F7A">
        <w:t>695-712.</w:t>
      </w:r>
      <w:r w:rsidR="00351759" w:rsidRPr="00223F7A">
        <w:t xml:space="preserve"> </w:t>
      </w:r>
      <w:r w:rsidR="00410DC0" w:rsidRPr="00223F7A">
        <w:t xml:space="preserve">(PMC3063555) </w:t>
      </w:r>
      <w:r w:rsidR="00351759" w:rsidRPr="00223F7A">
        <w:t>*,^authors contributed equally to the generation of the manuscript</w:t>
      </w:r>
    </w:p>
    <w:p w14:paraId="1D034BEF" w14:textId="4D2619E2" w:rsidR="00125647" w:rsidRPr="00223F7A" w:rsidRDefault="00125647" w:rsidP="00125647">
      <w:pPr>
        <w:numPr>
          <w:ilvl w:val="0"/>
          <w:numId w:val="6"/>
        </w:numPr>
      </w:pPr>
      <w:r w:rsidRPr="00223F7A">
        <w:t xml:space="preserve">Leeman RF, </w:t>
      </w:r>
      <w:r w:rsidRPr="00223F7A">
        <w:rPr>
          <w:b/>
        </w:rPr>
        <w:t>Potenza MN</w:t>
      </w:r>
      <w:r w:rsidRPr="00223F7A">
        <w:t xml:space="preserve"> (2011) Impulse control disorders in Parkinson’s disease: clinical characteristics and implications. </w:t>
      </w:r>
      <w:r w:rsidRPr="00223F7A">
        <w:rPr>
          <w:i/>
        </w:rPr>
        <w:t>Neuropsychiatry</w:t>
      </w:r>
      <w:r w:rsidRPr="00223F7A">
        <w:t xml:space="preserve"> </w:t>
      </w:r>
      <w:r w:rsidRPr="00223F7A">
        <w:rPr>
          <w:b/>
        </w:rPr>
        <w:t>1:</w:t>
      </w:r>
      <w:r w:rsidRPr="00223F7A">
        <w:t xml:space="preserve"> 133-147.</w:t>
      </w:r>
      <w:r w:rsidR="00410DC0" w:rsidRPr="00223F7A">
        <w:t xml:space="preserve"> (PMC3120055)</w:t>
      </w:r>
    </w:p>
    <w:p w14:paraId="2284D163" w14:textId="42D7010E" w:rsidR="00D11C64" w:rsidRPr="00223F7A" w:rsidRDefault="00D11C64" w:rsidP="00D11C64">
      <w:pPr>
        <w:numPr>
          <w:ilvl w:val="0"/>
          <w:numId w:val="6"/>
        </w:numPr>
      </w:pPr>
      <w:r w:rsidRPr="00223F7A">
        <w:t xml:space="preserve">Gearhardt AN, Grilo CM, DiLeone RJ, Brownell KD, </w:t>
      </w:r>
      <w:r w:rsidRPr="00223F7A">
        <w:rPr>
          <w:b/>
        </w:rPr>
        <w:t>Potenza MN</w:t>
      </w:r>
      <w:r w:rsidRPr="00223F7A">
        <w:t xml:space="preserve"> (2011). Can Food be Addictive? Public Health and Policy Implications. </w:t>
      </w:r>
      <w:r w:rsidRPr="00223F7A">
        <w:rPr>
          <w:i/>
        </w:rPr>
        <w:t xml:space="preserve">Addiction </w:t>
      </w:r>
      <w:r w:rsidRPr="00223F7A">
        <w:rPr>
          <w:b/>
        </w:rPr>
        <w:t>106:</w:t>
      </w:r>
      <w:r w:rsidRPr="00223F7A">
        <w:t>1208-1212.</w:t>
      </w:r>
      <w:r w:rsidR="0064593B" w:rsidRPr="00223F7A">
        <w:t xml:space="preserve"> (PMC3171738)</w:t>
      </w:r>
    </w:p>
    <w:p w14:paraId="0409D8FE" w14:textId="4D505ED6" w:rsidR="002563DE" w:rsidRPr="00223F7A" w:rsidRDefault="002563DE" w:rsidP="002563DE">
      <w:pPr>
        <w:numPr>
          <w:ilvl w:val="0"/>
          <w:numId w:val="6"/>
        </w:numPr>
      </w:pPr>
      <w:r w:rsidRPr="00223F7A">
        <w:t xml:space="preserve">Gearhardt AN, White MA, </w:t>
      </w:r>
      <w:r w:rsidRPr="00223F7A">
        <w:rPr>
          <w:b/>
        </w:rPr>
        <w:t>Potenza MN</w:t>
      </w:r>
      <w:r w:rsidRPr="00223F7A">
        <w:t xml:space="preserve"> (2011) Binge eating disorder and food addiction. </w:t>
      </w:r>
      <w:r w:rsidRPr="00223F7A">
        <w:rPr>
          <w:i/>
        </w:rPr>
        <w:t xml:space="preserve">Current Drug Alcohol Rev </w:t>
      </w:r>
      <w:r w:rsidRPr="00223F7A">
        <w:rPr>
          <w:b/>
        </w:rPr>
        <w:t>4:</w:t>
      </w:r>
      <w:r w:rsidRPr="00223F7A">
        <w:t>201-207.</w:t>
      </w:r>
      <w:r w:rsidR="0064593B" w:rsidRPr="00223F7A">
        <w:t xml:space="preserve"> (PMC3671377)</w:t>
      </w:r>
    </w:p>
    <w:p w14:paraId="5C619A54" w14:textId="3EE04A8C" w:rsidR="00D11C64" w:rsidRPr="00223F7A" w:rsidRDefault="00D11C64" w:rsidP="00D11C64">
      <w:pPr>
        <w:pStyle w:val="ListParagraph"/>
        <w:numPr>
          <w:ilvl w:val="0"/>
          <w:numId w:val="6"/>
        </w:numPr>
        <w:tabs>
          <w:tab w:val="clear" w:pos="460"/>
          <w:tab w:val="left" w:pos="450"/>
        </w:tabs>
      </w:pPr>
      <w:r w:rsidRPr="00223F7A">
        <w:lastRenderedPageBreak/>
        <w:t xml:space="preserve">Hamilton KR, </w:t>
      </w:r>
      <w:r w:rsidRPr="00223F7A">
        <w:rPr>
          <w:b/>
        </w:rPr>
        <w:t xml:space="preserve">Potenza MN </w:t>
      </w:r>
      <w:r w:rsidRPr="00223F7A">
        <w:t xml:space="preserve">(2012) Relations Among Delay Discounting, Addictions, and Money Mismanagement:  Implications and Future Directions. </w:t>
      </w:r>
      <w:r w:rsidRPr="00223F7A">
        <w:rPr>
          <w:i/>
        </w:rPr>
        <w:t xml:space="preserve">Am J Drug Alcohol Abuse </w:t>
      </w:r>
      <w:r w:rsidRPr="00223F7A">
        <w:rPr>
          <w:b/>
        </w:rPr>
        <w:t>38:</w:t>
      </w:r>
      <w:r w:rsidR="0064593B" w:rsidRPr="00223F7A">
        <w:t>30-42. (PMC3691101)</w:t>
      </w:r>
    </w:p>
    <w:p w14:paraId="3BDB1A3A" w14:textId="23D94B95" w:rsidR="00D11C64" w:rsidRPr="00223F7A" w:rsidRDefault="00D11C64" w:rsidP="00D11C64">
      <w:pPr>
        <w:numPr>
          <w:ilvl w:val="0"/>
          <w:numId w:val="6"/>
        </w:numPr>
      </w:pPr>
      <w:r w:rsidRPr="00223F7A">
        <w:t xml:space="preserve">Bullock SA, </w:t>
      </w:r>
      <w:r w:rsidRPr="00223F7A">
        <w:rPr>
          <w:b/>
        </w:rPr>
        <w:t>Potenza MN</w:t>
      </w:r>
      <w:r w:rsidRPr="00223F7A">
        <w:t xml:space="preserve"> (2012) Pathological Gambling: Neuropsychopharmacology and Treatment. </w:t>
      </w:r>
      <w:r w:rsidRPr="00223F7A">
        <w:rPr>
          <w:i/>
        </w:rPr>
        <w:t xml:space="preserve">Current Psychopharmacol </w:t>
      </w:r>
      <w:r w:rsidRPr="00223F7A">
        <w:rPr>
          <w:b/>
        </w:rPr>
        <w:t>1:</w:t>
      </w:r>
      <w:r w:rsidRPr="00223F7A">
        <w:t>67-85.</w:t>
      </w:r>
      <w:r w:rsidR="0064593B" w:rsidRPr="00223F7A">
        <w:t xml:space="preserve"> (PMC3860173)</w:t>
      </w:r>
    </w:p>
    <w:p w14:paraId="5F89E4EE" w14:textId="6235549D" w:rsidR="00D11C64" w:rsidRPr="00223F7A" w:rsidRDefault="00D11C64" w:rsidP="00D11C64">
      <w:pPr>
        <w:numPr>
          <w:ilvl w:val="0"/>
          <w:numId w:val="6"/>
        </w:numPr>
      </w:pPr>
      <w:r w:rsidRPr="00223F7A">
        <w:t xml:space="preserve">Zakeri K, </w:t>
      </w:r>
      <w:r w:rsidRPr="00223F7A">
        <w:rPr>
          <w:b/>
        </w:rPr>
        <w:t xml:space="preserve">Potenza MN </w:t>
      </w:r>
      <w:r w:rsidRPr="00223F7A">
        <w:t xml:space="preserve">(2012) The neuropsychopharmacology of pathological gambling. </w:t>
      </w:r>
      <w:r w:rsidRPr="00223F7A">
        <w:rPr>
          <w:i/>
        </w:rPr>
        <w:t>Current Psychiatry Rev</w:t>
      </w:r>
      <w:r w:rsidRPr="00223F7A">
        <w:rPr>
          <w:b/>
        </w:rPr>
        <w:t xml:space="preserve"> 8:</w:t>
      </w:r>
      <w:r w:rsidRPr="00223F7A">
        <w:t>20-24.</w:t>
      </w:r>
      <w:r w:rsidR="0064593B" w:rsidRPr="00223F7A">
        <w:t xml:space="preserve"> (PMC3840429)</w:t>
      </w:r>
    </w:p>
    <w:p w14:paraId="482071B3" w14:textId="32FC01CC" w:rsidR="00D11C64" w:rsidRPr="00223F7A" w:rsidRDefault="00D11C64" w:rsidP="00D11C64">
      <w:pPr>
        <w:pStyle w:val="ListParagraph"/>
        <w:numPr>
          <w:ilvl w:val="0"/>
          <w:numId w:val="6"/>
        </w:numPr>
      </w:pPr>
      <w:r w:rsidRPr="00223F7A">
        <w:t xml:space="preserve">Leeman RF, </w:t>
      </w:r>
      <w:r w:rsidRPr="00223F7A">
        <w:rPr>
          <w:b/>
        </w:rPr>
        <w:t>Potenza MN</w:t>
      </w:r>
      <w:r w:rsidRPr="00223F7A">
        <w:t xml:space="preserve"> (2012) Similarities and Differences between Pathological Gambling and Substance Use Disorders: A Focus on Impulsivity and Compulsivity. </w:t>
      </w:r>
      <w:r w:rsidRPr="00223F7A">
        <w:rPr>
          <w:i/>
        </w:rPr>
        <w:t>Psychopharmacol</w:t>
      </w:r>
      <w:r w:rsidRPr="00223F7A">
        <w:t xml:space="preserve"> </w:t>
      </w:r>
      <w:r w:rsidRPr="00223F7A">
        <w:rPr>
          <w:b/>
        </w:rPr>
        <w:t>219</w:t>
      </w:r>
      <w:r w:rsidRPr="00223F7A">
        <w:t>:469-490.</w:t>
      </w:r>
      <w:r w:rsidR="0064593B" w:rsidRPr="00223F7A">
        <w:t xml:space="preserve"> (PMC3249521)</w:t>
      </w:r>
    </w:p>
    <w:p w14:paraId="1FB6C7CE" w14:textId="08DDC521" w:rsidR="00D11C64" w:rsidRPr="00223F7A" w:rsidRDefault="00D11C64" w:rsidP="00D11C64">
      <w:pPr>
        <w:pStyle w:val="ListParagraph"/>
        <w:numPr>
          <w:ilvl w:val="0"/>
          <w:numId w:val="6"/>
        </w:numPr>
        <w:tabs>
          <w:tab w:val="clear" w:pos="460"/>
          <w:tab w:val="left" w:pos="450"/>
        </w:tabs>
        <w:rPr>
          <w:iCs/>
        </w:rPr>
      </w:pPr>
      <w:r w:rsidRPr="00223F7A">
        <w:t xml:space="preserve">Leeman RF, Patock-Peckham JA, </w:t>
      </w:r>
      <w:r w:rsidRPr="00223F7A">
        <w:rPr>
          <w:b/>
        </w:rPr>
        <w:t>Potenza MN</w:t>
      </w:r>
      <w:r w:rsidRPr="00223F7A">
        <w:t xml:space="preserve"> (2012) Impaired Control over Alcohol Use: An Under-Addressed Risk Factor for Problem Drinking in Young Adults? </w:t>
      </w:r>
      <w:r w:rsidRPr="00223F7A">
        <w:rPr>
          <w:i/>
          <w:iCs/>
        </w:rPr>
        <w:t xml:space="preserve">Experimental and Clinical Psychopharmacology </w:t>
      </w:r>
      <w:r w:rsidRPr="00223F7A">
        <w:rPr>
          <w:b/>
          <w:iCs/>
        </w:rPr>
        <w:t>20:</w:t>
      </w:r>
      <w:r w:rsidRPr="00223F7A">
        <w:rPr>
          <w:iCs/>
        </w:rPr>
        <w:t>92-106.</w:t>
      </w:r>
      <w:r w:rsidR="0064593B" w:rsidRPr="00223F7A">
        <w:rPr>
          <w:iCs/>
        </w:rPr>
        <w:t xml:space="preserve"> (PMC3613490)</w:t>
      </w:r>
    </w:p>
    <w:p w14:paraId="421BF344" w14:textId="777FC554" w:rsidR="00D11C64" w:rsidRPr="00223F7A" w:rsidRDefault="00D11C64" w:rsidP="00D11C64">
      <w:pPr>
        <w:numPr>
          <w:ilvl w:val="0"/>
          <w:numId w:val="6"/>
        </w:numPr>
      </w:pPr>
      <w:r w:rsidRPr="00223F7A">
        <w:t>el</w:t>
      </w:r>
      <w:r w:rsidR="00465CAF" w:rsidRPr="00223F7A">
        <w:t xml:space="preserve">-Guebaly N, Mudry T, Zohar J, Tavares H, </w:t>
      </w:r>
      <w:r w:rsidR="00465CAF" w:rsidRPr="00223F7A">
        <w:rPr>
          <w:b/>
        </w:rPr>
        <w:t>Potenza MN</w:t>
      </w:r>
      <w:r w:rsidR="00465CAF" w:rsidRPr="00223F7A">
        <w:t xml:space="preserve"> (2012) Compulsive features in behavioral addictions: the case of pathological gambling. </w:t>
      </w:r>
      <w:r w:rsidR="00465CAF" w:rsidRPr="00223F7A">
        <w:rPr>
          <w:i/>
        </w:rPr>
        <w:t xml:space="preserve">Addiction </w:t>
      </w:r>
      <w:r w:rsidR="00465CAF" w:rsidRPr="00223F7A">
        <w:rPr>
          <w:b/>
        </w:rPr>
        <w:t>107:</w:t>
      </w:r>
      <w:r w:rsidR="00465CAF" w:rsidRPr="00223F7A">
        <w:t>1726-1734.</w:t>
      </w:r>
      <w:r w:rsidR="00701DA8" w:rsidRPr="00223F7A">
        <w:t xml:space="preserve"> (PMC3257403)</w:t>
      </w:r>
    </w:p>
    <w:p w14:paraId="455051D8" w14:textId="3D98A23E" w:rsidR="005B51B7" w:rsidRPr="00223F7A" w:rsidRDefault="005B51B7" w:rsidP="005B51B7">
      <w:pPr>
        <w:numPr>
          <w:ilvl w:val="0"/>
          <w:numId w:val="6"/>
        </w:numPr>
      </w:pPr>
      <w:r w:rsidRPr="00223F7A">
        <w:t xml:space="preserve">Leeman RF, Billingsley BE, </w:t>
      </w:r>
      <w:r w:rsidRPr="00223F7A">
        <w:rPr>
          <w:b/>
        </w:rPr>
        <w:t>Potenza MN</w:t>
      </w:r>
      <w:r w:rsidRPr="00223F7A">
        <w:t xml:space="preserve"> (</w:t>
      </w:r>
      <w:r w:rsidR="00AF2DC9" w:rsidRPr="00223F7A">
        <w:t>2012</w:t>
      </w:r>
      <w:r w:rsidRPr="00223F7A">
        <w:t xml:space="preserve">) Impulse control disorders in Parkinson’s disease: background and update on prevention and management. </w:t>
      </w:r>
      <w:r w:rsidRPr="00223F7A">
        <w:rPr>
          <w:i/>
        </w:rPr>
        <w:t>Future Med</w:t>
      </w:r>
      <w:r w:rsidR="00AF2DC9" w:rsidRPr="00223F7A">
        <w:rPr>
          <w:i/>
        </w:rPr>
        <w:t xml:space="preserve"> </w:t>
      </w:r>
      <w:r w:rsidR="00AF2DC9" w:rsidRPr="00223F7A">
        <w:rPr>
          <w:b/>
        </w:rPr>
        <w:t>2:</w:t>
      </w:r>
      <w:r w:rsidR="00AF2DC9" w:rsidRPr="00223F7A">
        <w:t>389-400.</w:t>
      </w:r>
      <w:r w:rsidR="0064593B" w:rsidRPr="00223F7A">
        <w:t xml:space="preserve"> (PMC3627213)</w:t>
      </w:r>
    </w:p>
    <w:p w14:paraId="356092A7" w14:textId="23950602" w:rsidR="00343E6B" w:rsidRPr="00223F7A" w:rsidRDefault="00343E6B" w:rsidP="00343E6B">
      <w:pPr>
        <w:numPr>
          <w:ilvl w:val="0"/>
          <w:numId w:val="6"/>
        </w:numPr>
        <w:rPr>
          <w:i/>
        </w:rPr>
      </w:pPr>
      <w:r w:rsidRPr="00223F7A">
        <w:t xml:space="preserve">Yau YHC, Crowley MJ, Mayes LC, </w:t>
      </w:r>
      <w:r w:rsidRPr="00223F7A">
        <w:rPr>
          <w:b/>
        </w:rPr>
        <w:t>Potenza MN</w:t>
      </w:r>
      <w:r w:rsidRPr="00223F7A">
        <w:t xml:space="preserve"> (2012) Are internet use and video-game playing addictive behaviors? Biological, clinical and public health implications for youths and adults</w:t>
      </w:r>
      <w:r w:rsidRPr="00223F7A">
        <w:rPr>
          <w:i/>
        </w:rPr>
        <w:t xml:space="preserve">. Minerva Psichiatr </w:t>
      </w:r>
      <w:r w:rsidRPr="00223F7A">
        <w:rPr>
          <w:b/>
        </w:rPr>
        <w:t>53:</w:t>
      </w:r>
      <w:r w:rsidRPr="00223F7A">
        <w:t>153-170.</w:t>
      </w:r>
      <w:r w:rsidR="0064593B" w:rsidRPr="00223F7A">
        <w:t xml:space="preserve"> (PMC3840433)</w:t>
      </w:r>
    </w:p>
    <w:p w14:paraId="54E6D992" w14:textId="27143A45" w:rsidR="00A36FC4" w:rsidRPr="00223F7A" w:rsidRDefault="00A36FC4" w:rsidP="00973754">
      <w:pPr>
        <w:numPr>
          <w:ilvl w:val="0"/>
          <w:numId w:val="6"/>
        </w:numPr>
        <w:rPr>
          <w:i/>
        </w:rPr>
      </w:pPr>
      <w:r w:rsidRPr="00223F7A">
        <w:rPr>
          <w:b/>
        </w:rPr>
        <w:t xml:space="preserve">Potenza MN </w:t>
      </w:r>
      <w:r w:rsidRPr="00223F7A">
        <w:t xml:space="preserve">(2013) Biological contributions to addictions in adolescents and adults: Prevention, treatment and policy implications. </w:t>
      </w:r>
      <w:r w:rsidRPr="00223F7A">
        <w:rPr>
          <w:i/>
        </w:rPr>
        <w:t xml:space="preserve">J Adol Health </w:t>
      </w:r>
      <w:r w:rsidRPr="00223F7A">
        <w:rPr>
          <w:b/>
        </w:rPr>
        <w:t>52:</w:t>
      </w:r>
      <w:r w:rsidRPr="00223F7A">
        <w:t>s22-s32.</w:t>
      </w:r>
      <w:r w:rsidR="0064593B" w:rsidRPr="00223F7A">
        <w:t xml:space="preserve"> (PMC3935152)</w:t>
      </w:r>
    </w:p>
    <w:p w14:paraId="3735AC20" w14:textId="4E0C1DBE" w:rsidR="00A36FC4" w:rsidRPr="00223F7A" w:rsidRDefault="00A36FC4" w:rsidP="00A36FC4">
      <w:pPr>
        <w:numPr>
          <w:ilvl w:val="0"/>
          <w:numId w:val="6"/>
        </w:numPr>
        <w:rPr>
          <w:i/>
        </w:rPr>
      </w:pPr>
      <w:r w:rsidRPr="00223F7A">
        <w:rPr>
          <w:bCs/>
        </w:rPr>
        <w:t xml:space="preserve">Balogh K, Mayes LC, </w:t>
      </w:r>
      <w:r w:rsidRPr="00223F7A">
        <w:rPr>
          <w:b/>
          <w:bCs/>
        </w:rPr>
        <w:t xml:space="preserve">Potenza MN </w:t>
      </w:r>
      <w:r w:rsidR="003C25F3" w:rsidRPr="00223F7A">
        <w:rPr>
          <w:bCs/>
        </w:rPr>
        <w:t>(201</w:t>
      </w:r>
      <w:r w:rsidRPr="00223F7A">
        <w:rPr>
          <w:bCs/>
        </w:rPr>
        <w:t xml:space="preserve">3) Risk-taking and decision-making in youth: relationships to addiction vulnerability. </w:t>
      </w:r>
      <w:r w:rsidRPr="00223F7A">
        <w:rPr>
          <w:bCs/>
          <w:i/>
        </w:rPr>
        <w:t xml:space="preserve">J Behav Addictions </w:t>
      </w:r>
      <w:r w:rsidRPr="00223F7A">
        <w:rPr>
          <w:b/>
          <w:bCs/>
        </w:rPr>
        <w:t>2:</w:t>
      </w:r>
      <w:r w:rsidRPr="00223F7A">
        <w:rPr>
          <w:bCs/>
        </w:rPr>
        <w:t>1-9.</w:t>
      </w:r>
      <w:r w:rsidR="0064593B" w:rsidRPr="00223F7A">
        <w:rPr>
          <w:bCs/>
        </w:rPr>
        <w:t xml:space="preserve"> (PMC3840427)</w:t>
      </w:r>
    </w:p>
    <w:p w14:paraId="6C109879" w14:textId="72962FBA" w:rsidR="00E241C2" w:rsidRPr="00223F7A" w:rsidRDefault="00E241C2" w:rsidP="00E241C2">
      <w:pPr>
        <w:numPr>
          <w:ilvl w:val="0"/>
          <w:numId w:val="6"/>
        </w:numPr>
        <w:rPr>
          <w:i/>
          <w:iCs/>
        </w:rPr>
      </w:pPr>
      <w:r w:rsidRPr="00223F7A">
        <w:t xml:space="preserve">Xu J, </w:t>
      </w:r>
      <w:r w:rsidRPr="00223F7A">
        <w:rPr>
          <w:b/>
        </w:rPr>
        <w:t>Potenza MN,</w:t>
      </w:r>
      <w:r w:rsidRPr="00223F7A">
        <w:t xml:space="preserve"> Calhoun VD (2013) Spatial ICA reveals functional activity hidden from traditional fMRI GLM-based analyses. </w:t>
      </w:r>
      <w:r w:rsidRPr="00223F7A">
        <w:rPr>
          <w:i/>
        </w:rPr>
        <w:t xml:space="preserve">Frontiers in Brain Imaging Methods. </w:t>
      </w:r>
      <w:r w:rsidR="00422060" w:rsidRPr="00223F7A">
        <w:rPr>
          <w:b/>
        </w:rPr>
        <w:t>7:</w:t>
      </w:r>
      <w:r w:rsidR="00422060" w:rsidRPr="00223F7A">
        <w:t>154.</w:t>
      </w:r>
      <w:r w:rsidR="000F33AB" w:rsidRPr="00223F7A">
        <w:t xml:space="preserve"> (PMC3753718)</w:t>
      </w:r>
    </w:p>
    <w:p w14:paraId="21192BA8" w14:textId="06B1EE22" w:rsidR="00973754" w:rsidRPr="00223F7A" w:rsidRDefault="00C76844" w:rsidP="00973754">
      <w:pPr>
        <w:numPr>
          <w:ilvl w:val="0"/>
          <w:numId w:val="6"/>
        </w:numPr>
        <w:rPr>
          <w:i/>
        </w:rPr>
      </w:pPr>
      <w:r w:rsidRPr="00223F7A">
        <w:t xml:space="preserve">Leeman RF, </w:t>
      </w:r>
      <w:r w:rsidRPr="00223F7A">
        <w:rPr>
          <w:b/>
        </w:rPr>
        <w:t>Potenza MN</w:t>
      </w:r>
      <w:r w:rsidRPr="00223F7A">
        <w:t xml:space="preserve"> (</w:t>
      </w:r>
      <w:r w:rsidR="00E241C2" w:rsidRPr="00223F7A">
        <w:t>2013</w:t>
      </w:r>
      <w:r w:rsidRPr="00223F7A">
        <w:t xml:space="preserve">) A </w:t>
      </w:r>
      <w:r w:rsidR="002E6E28" w:rsidRPr="00223F7A">
        <w:t>Targeted</w:t>
      </w:r>
      <w:r w:rsidRPr="00223F7A">
        <w:t xml:space="preserve"> Review of the Neurobiology and Genetics of Behavioral Addictions: An Emerging Area of Research. </w:t>
      </w:r>
      <w:r w:rsidRPr="00223F7A">
        <w:rPr>
          <w:i/>
        </w:rPr>
        <w:t>Can J Psychiatry</w:t>
      </w:r>
      <w:r w:rsidR="00E241C2" w:rsidRPr="00223F7A">
        <w:rPr>
          <w:i/>
        </w:rPr>
        <w:t xml:space="preserve"> </w:t>
      </w:r>
      <w:r w:rsidR="00E241C2" w:rsidRPr="00223F7A">
        <w:rPr>
          <w:b/>
        </w:rPr>
        <w:t>58:</w:t>
      </w:r>
      <w:r w:rsidR="00E241C2" w:rsidRPr="00223F7A">
        <w:t>260-273.</w:t>
      </w:r>
      <w:r w:rsidR="000F33AB" w:rsidRPr="00223F7A">
        <w:t xml:space="preserve"> (PMC3762982)</w:t>
      </w:r>
    </w:p>
    <w:p w14:paraId="5DAC9250" w14:textId="04D3C17C" w:rsidR="00760A64" w:rsidRPr="00223F7A" w:rsidRDefault="00760A64" w:rsidP="00760A64">
      <w:pPr>
        <w:numPr>
          <w:ilvl w:val="0"/>
          <w:numId w:val="6"/>
        </w:numPr>
        <w:rPr>
          <w:i/>
        </w:rPr>
      </w:pPr>
      <w:r w:rsidRPr="00223F7A">
        <w:t xml:space="preserve">Kor A, Fogel Y, Reid R, </w:t>
      </w:r>
      <w:r w:rsidRPr="00223F7A">
        <w:rPr>
          <w:b/>
        </w:rPr>
        <w:t xml:space="preserve">Potenza MN </w:t>
      </w:r>
      <w:r w:rsidRPr="00223F7A">
        <w:t>(</w:t>
      </w:r>
      <w:r w:rsidR="00E241C2" w:rsidRPr="00223F7A">
        <w:t>2013</w:t>
      </w:r>
      <w:r w:rsidRPr="00223F7A">
        <w:t xml:space="preserve">) Should hypersexual disorder be classified as an addiction? </w:t>
      </w:r>
      <w:r w:rsidRPr="00223F7A">
        <w:rPr>
          <w:rFonts w:eastAsia="Times"/>
          <w:i/>
        </w:rPr>
        <w:t>Sexual Addiction Compulsivity</w:t>
      </w:r>
      <w:r w:rsidR="00E241C2" w:rsidRPr="00223F7A">
        <w:rPr>
          <w:rFonts w:eastAsia="Times"/>
          <w:i/>
        </w:rPr>
        <w:t xml:space="preserve"> </w:t>
      </w:r>
      <w:r w:rsidR="00E241C2" w:rsidRPr="00223F7A">
        <w:rPr>
          <w:rFonts w:eastAsia="Times"/>
          <w:b/>
        </w:rPr>
        <w:t>20:</w:t>
      </w:r>
      <w:r w:rsidR="00E241C2" w:rsidRPr="00223F7A">
        <w:rPr>
          <w:rFonts w:eastAsia="Times"/>
        </w:rPr>
        <w:t>27-47.</w:t>
      </w:r>
      <w:r w:rsidR="000F33AB" w:rsidRPr="00223F7A">
        <w:rPr>
          <w:rFonts w:eastAsia="Times"/>
        </w:rPr>
        <w:t xml:space="preserve"> (PMC3836191)</w:t>
      </w:r>
    </w:p>
    <w:p w14:paraId="4075EF70" w14:textId="73092FB1" w:rsidR="00A36FC4" w:rsidRPr="00223F7A" w:rsidRDefault="00852E30" w:rsidP="00343E6B">
      <w:pPr>
        <w:numPr>
          <w:ilvl w:val="0"/>
          <w:numId w:val="6"/>
        </w:numPr>
        <w:rPr>
          <w:i/>
        </w:rPr>
      </w:pPr>
      <w:r w:rsidRPr="00223F7A">
        <w:rPr>
          <w:rFonts w:eastAsia="Times"/>
          <w:b/>
        </w:rPr>
        <w:t xml:space="preserve">Potenza MN </w:t>
      </w:r>
      <w:r w:rsidR="00841ACA" w:rsidRPr="00223F7A">
        <w:rPr>
          <w:rFonts w:eastAsia="Times"/>
        </w:rPr>
        <w:t>(201</w:t>
      </w:r>
      <w:r w:rsidR="006621BF" w:rsidRPr="00223F7A">
        <w:rPr>
          <w:rFonts w:eastAsia="Times"/>
        </w:rPr>
        <w:t>3)</w:t>
      </w:r>
      <w:r w:rsidRPr="00223F7A">
        <w:rPr>
          <w:rFonts w:eastAsia="Times"/>
        </w:rPr>
        <w:t xml:space="preserve"> Neurobiology of gambling behaviors. </w:t>
      </w:r>
      <w:r w:rsidRPr="00223F7A">
        <w:rPr>
          <w:rFonts w:eastAsia="Times"/>
          <w:i/>
        </w:rPr>
        <w:t>Curr Op Neurobiol</w:t>
      </w:r>
      <w:r w:rsidR="006621BF" w:rsidRPr="00223F7A">
        <w:rPr>
          <w:rFonts w:eastAsia="Times"/>
          <w:i/>
        </w:rPr>
        <w:t xml:space="preserve"> </w:t>
      </w:r>
      <w:r w:rsidR="006621BF" w:rsidRPr="00223F7A">
        <w:rPr>
          <w:rFonts w:eastAsia="Times"/>
          <w:b/>
        </w:rPr>
        <w:t>23:</w:t>
      </w:r>
      <w:r w:rsidR="006621BF" w:rsidRPr="00223F7A">
        <w:rPr>
          <w:rFonts w:eastAsia="Times"/>
        </w:rPr>
        <w:t>660-667</w:t>
      </w:r>
      <w:r w:rsidR="006621BF" w:rsidRPr="00223F7A">
        <w:rPr>
          <w:rFonts w:eastAsia="Times"/>
          <w:b/>
        </w:rPr>
        <w:t>.</w:t>
      </w:r>
      <w:r w:rsidR="000F33AB" w:rsidRPr="00223F7A">
        <w:rPr>
          <w:rFonts w:eastAsia="Times"/>
          <w:b/>
        </w:rPr>
        <w:t xml:space="preserve"> </w:t>
      </w:r>
      <w:r w:rsidR="000F33AB" w:rsidRPr="00223F7A">
        <w:rPr>
          <w:rFonts w:eastAsia="Times"/>
        </w:rPr>
        <w:t>(PMC3803105)</w:t>
      </w:r>
    </w:p>
    <w:p w14:paraId="76398A26" w14:textId="427792FC" w:rsidR="00FE2551" w:rsidRPr="00223F7A" w:rsidRDefault="00FE2551" w:rsidP="00FE2551">
      <w:pPr>
        <w:numPr>
          <w:ilvl w:val="0"/>
          <w:numId w:val="6"/>
        </w:numPr>
        <w:tabs>
          <w:tab w:val="left" w:pos="1800"/>
        </w:tabs>
      </w:pPr>
      <w:r w:rsidRPr="00223F7A">
        <w:rPr>
          <w:b/>
        </w:rPr>
        <w:t xml:space="preserve">Potenza MN </w:t>
      </w:r>
      <w:r w:rsidRPr="00223F7A">
        <w:t xml:space="preserve">(2013) How Central is Dopamine to Pathological Gambling or Gambling Disorder? </w:t>
      </w:r>
      <w:r w:rsidRPr="00223F7A">
        <w:rPr>
          <w:i/>
        </w:rPr>
        <w:t xml:space="preserve">Frontiers in Behavioral Neuroscience </w:t>
      </w:r>
      <w:r w:rsidRPr="00223F7A">
        <w:rPr>
          <w:b/>
        </w:rPr>
        <w:t>7:</w:t>
      </w:r>
      <w:r w:rsidRPr="00223F7A">
        <w:t>206.</w:t>
      </w:r>
      <w:r w:rsidR="000F33AB" w:rsidRPr="00223F7A">
        <w:t xml:space="preserve"> (PMC3870289)</w:t>
      </w:r>
    </w:p>
    <w:p w14:paraId="38B8A172" w14:textId="004EA6CA" w:rsidR="00601FD8" w:rsidRPr="00223F7A" w:rsidRDefault="00601FD8" w:rsidP="00601FD8">
      <w:pPr>
        <w:numPr>
          <w:ilvl w:val="0"/>
          <w:numId w:val="6"/>
        </w:numPr>
      </w:pPr>
      <w:r w:rsidRPr="00223F7A">
        <w:t xml:space="preserve">Yau YHC, </w:t>
      </w:r>
      <w:r w:rsidRPr="00223F7A">
        <w:rPr>
          <w:b/>
        </w:rPr>
        <w:t xml:space="preserve">Potenza MN </w:t>
      </w:r>
      <w:r w:rsidRPr="00223F7A">
        <w:t xml:space="preserve">(2013) Stress and eating behaviors. </w:t>
      </w:r>
      <w:r w:rsidRPr="00223F7A">
        <w:rPr>
          <w:i/>
        </w:rPr>
        <w:t xml:space="preserve">Minerva Endocrin </w:t>
      </w:r>
      <w:r w:rsidRPr="00223F7A">
        <w:rPr>
          <w:b/>
        </w:rPr>
        <w:t>38(3):</w:t>
      </w:r>
      <w:r w:rsidRPr="00223F7A">
        <w:t>255-267.</w:t>
      </w:r>
      <w:r w:rsidR="000F33AB" w:rsidRPr="00223F7A">
        <w:t xml:space="preserve"> (PMC4214609)</w:t>
      </w:r>
    </w:p>
    <w:p w14:paraId="1E16613E" w14:textId="646153AB" w:rsidR="00601FD8" w:rsidRPr="00223F7A" w:rsidRDefault="00601FD8" w:rsidP="00601FD8">
      <w:pPr>
        <w:numPr>
          <w:ilvl w:val="0"/>
          <w:numId w:val="6"/>
        </w:numPr>
      </w:pPr>
      <w:r w:rsidRPr="00223F7A">
        <w:t xml:space="preserve">Bullock SA, </w:t>
      </w:r>
      <w:r w:rsidRPr="00223F7A">
        <w:rPr>
          <w:b/>
        </w:rPr>
        <w:t>Potenza MN</w:t>
      </w:r>
      <w:r w:rsidRPr="00223F7A">
        <w:t xml:space="preserve"> (2013) Update on the pharmacological treatment of pathological gambling. </w:t>
      </w:r>
      <w:r w:rsidRPr="00223F7A">
        <w:rPr>
          <w:i/>
        </w:rPr>
        <w:t xml:space="preserve">Current Psychopharmacol </w:t>
      </w:r>
      <w:r w:rsidRPr="00223F7A">
        <w:rPr>
          <w:b/>
        </w:rPr>
        <w:t>2(3):</w:t>
      </w:r>
      <w:r w:rsidRPr="00223F7A">
        <w:t>204-211.</w:t>
      </w:r>
      <w:r w:rsidR="000F33AB" w:rsidRPr="00223F7A">
        <w:t xml:space="preserve"> (PMC4220454)</w:t>
      </w:r>
    </w:p>
    <w:p w14:paraId="21B73204" w14:textId="50E40BF7" w:rsidR="00E241C2" w:rsidRPr="00223F7A" w:rsidRDefault="00E241C2" w:rsidP="00E241C2">
      <w:pPr>
        <w:numPr>
          <w:ilvl w:val="0"/>
          <w:numId w:val="6"/>
        </w:numPr>
      </w:pPr>
      <w:r w:rsidRPr="00223F7A">
        <w:rPr>
          <w:b/>
        </w:rPr>
        <w:t xml:space="preserve">Potenza MN </w:t>
      </w:r>
      <w:r w:rsidRPr="00223F7A">
        <w:t>(</w:t>
      </w:r>
      <w:r w:rsidR="005B1DC2" w:rsidRPr="00223F7A">
        <w:t>2014</w:t>
      </w:r>
      <w:r w:rsidRPr="00223F7A">
        <w:t xml:space="preserve">) Obesity, Food and Addiction: Emerging Neuroscience and Clinical and Public Health Implications. </w:t>
      </w:r>
      <w:r w:rsidRPr="00223F7A">
        <w:rPr>
          <w:i/>
        </w:rPr>
        <w:t>Neuropsychopharmacol</w:t>
      </w:r>
      <w:r w:rsidR="005B1DC2" w:rsidRPr="00223F7A">
        <w:rPr>
          <w:i/>
        </w:rPr>
        <w:t xml:space="preserve"> </w:t>
      </w:r>
      <w:r w:rsidR="005B1DC2" w:rsidRPr="00223F7A">
        <w:rPr>
          <w:b/>
        </w:rPr>
        <w:t>39:</w:t>
      </w:r>
      <w:r w:rsidR="005B1DC2" w:rsidRPr="00223F7A">
        <w:t>249-250.</w:t>
      </w:r>
      <w:r w:rsidR="000476A6" w:rsidRPr="00223F7A">
        <w:t xml:space="preserve"> (PMC3857648)</w:t>
      </w:r>
    </w:p>
    <w:p w14:paraId="17A090F8" w14:textId="4AB2654C" w:rsidR="0016595F" w:rsidRPr="00223F7A" w:rsidRDefault="0016595F" w:rsidP="0016595F">
      <w:pPr>
        <w:numPr>
          <w:ilvl w:val="0"/>
          <w:numId w:val="6"/>
        </w:numPr>
        <w:rPr>
          <w:i/>
          <w:iCs/>
        </w:rPr>
      </w:pPr>
      <w:r w:rsidRPr="00223F7A">
        <w:t xml:space="preserve">Fineberg NA, Chamberlain SR, Goudriaan AE, </w:t>
      </w:r>
      <w:r w:rsidR="00D916AF" w:rsidRPr="00223F7A">
        <w:t xml:space="preserve">Stein DJ, Vandershuren L, Gillan CM, </w:t>
      </w:r>
      <w:r w:rsidR="002C7929" w:rsidRPr="00223F7A">
        <w:t xml:space="preserve">Shekar S, </w:t>
      </w:r>
      <w:r w:rsidR="00D916AF" w:rsidRPr="00223F7A">
        <w:t>Gorwood P</w:t>
      </w:r>
      <w:r w:rsidR="002C7929" w:rsidRPr="00223F7A">
        <w:t>APM</w:t>
      </w:r>
      <w:r w:rsidR="00D916AF" w:rsidRPr="00223F7A">
        <w:t xml:space="preserve">, Voon V, Morein-Zamir S, Denys D, Sahakian BJ, Moeller FG, </w:t>
      </w:r>
      <w:r w:rsidR="00D916AF" w:rsidRPr="00223F7A">
        <w:lastRenderedPageBreak/>
        <w:t xml:space="preserve">Robbins TW, </w:t>
      </w:r>
      <w:r w:rsidR="00D916AF" w:rsidRPr="00223F7A">
        <w:rPr>
          <w:b/>
        </w:rPr>
        <w:t>Potenza MN</w:t>
      </w:r>
      <w:r w:rsidR="00D916AF" w:rsidRPr="00223F7A">
        <w:t xml:space="preserve"> (</w:t>
      </w:r>
      <w:r w:rsidR="00587E17" w:rsidRPr="00223F7A">
        <w:t>2014</w:t>
      </w:r>
      <w:r w:rsidR="00D916AF" w:rsidRPr="00223F7A">
        <w:t xml:space="preserve">) </w:t>
      </w:r>
      <w:r w:rsidRPr="00223F7A">
        <w:t xml:space="preserve">New Developments in Human Neurocognition: </w:t>
      </w:r>
      <w:r w:rsidR="003F3F8A" w:rsidRPr="00223F7A">
        <w:t xml:space="preserve">Clinical, Genetic and Brain Imaging Correlates of </w:t>
      </w:r>
      <w:r w:rsidRPr="00223F7A">
        <w:t xml:space="preserve">Impulsivity and Compulsivity. </w:t>
      </w:r>
      <w:r w:rsidRPr="00223F7A">
        <w:rPr>
          <w:i/>
        </w:rPr>
        <w:t>CNS Spectrums</w:t>
      </w:r>
      <w:r w:rsidR="00587E17" w:rsidRPr="00223F7A">
        <w:rPr>
          <w:i/>
        </w:rPr>
        <w:t xml:space="preserve"> </w:t>
      </w:r>
      <w:r w:rsidR="00587E17" w:rsidRPr="00223F7A">
        <w:rPr>
          <w:b/>
        </w:rPr>
        <w:t>19:</w:t>
      </w:r>
      <w:r w:rsidR="00587E17" w:rsidRPr="00223F7A">
        <w:t>69-89.</w:t>
      </w:r>
      <w:r w:rsidR="000F33AB" w:rsidRPr="00223F7A">
        <w:t xml:space="preserve"> (PMC4113335)</w:t>
      </w:r>
    </w:p>
    <w:p w14:paraId="3C1E5877" w14:textId="7328EAA2" w:rsidR="001164A9" w:rsidRPr="00223F7A" w:rsidRDefault="001164A9" w:rsidP="001164A9">
      <w:pPr>
        <w:numPr>
          <w:ilvl w:val="0"/>
          <w:numId w:val="6"/>
        </w:numPr>
        <w:tabs>
          <w:tab w:val="left" w:pos="1800"/>
        </w:tabs>
      </w:pPr>
      <w:r w:rsidRPr="00223F7A">
        <w:rPr>
          <w:rFonts w:eastAsia="Times"/>
          <w:iCs/>
        </w:rPr>
        <w:t xml:space="preserve">Mitchell MR, </w:t>
      </w:r>
      <w:r w:rsidRPr="00223F7A">
        <w:rPr>
          <w:rFonts w:eastAsia="Times"/>
          <w:b/>
          <w:iCs/>
        </w:rPr>
        <w:t>Potenza MN</w:t>
      </w:r>
      <w:r w:rsidRPr="00223F7A">
        <w:rPr>
          <w:rFonts w:eastAsia="Times"/>
          <w:iCs/>
        </w:rPr>
        <w:t xml:space="preserve"> (2014) Addictions and Personality Traits: Impulsivity and Related Constructs. </w:t>
      </w:r>
      <w:r w:rsidRPr="00223F7A">
        <w:rPr>
          <w:rFonts w:eastAsia="Times"/>
          <w:i/>
          <w:iCs/>
        </w:rPr>
        <w:t xml:space="preserve">Current Behavioral Neuroscience Reports </w:t>
      </w:r>
      <w:r w:rsidRPr="00223F7A">
        <w:rPr>
          <w:rFonts w:eastAsia="Times"/>
          <w:b/>
          <w:iCs/>
        </w:rPr>
        <w:t>1:</w:t>
      </w:r>
      <w:r w:rsidRPr="00223F7A">
        <w:rPr>
          <w:rFonts w:eastAsia="Times"/>
          <w:iCs/>
        </w:rPr>
        <w:t>1-12.</w:t>
      </w:r>
      <w:r w:rsidR="000F33AB" w:rsidRPr="00223F7A">
        <w:rPr>
          <w:rFonts w:eastAsia="Times"/>
          <w:iCs/>
        </w:rPr>
        <w:t xml:space="preserve"> (PMC3996683)</w:t>
      </w:r>
    </w:p>
    <w:p w14:paraId="13745968" w14:textId="38E4F7BE" w:rsidR="00E87C7F" w:rsidRPr="00223F7A" w:rsidRDefault="00E87C7F" w:rsidP="00574167">
      <w:pPr>
        <w:numPr>
          <w:ilvl w:val="0"/>
          <w:numId w:val="6"/>
        </w:numPr>
      </w:pPr>
      <w:r w:rsidRPr="00223F7A">
        <w:rPr>
          <w:rFonts w:eastAsia="Times"/>
          <w:iCs/>
        </w:rPr>
        <w:t xml:space="preserve">Yip SW, </w:t>
      </w:r>
      <w:r w:rsidRPr="00223F7A">
        <w:rPr>
          <w:rFonts w:eastAsia="Times"/>
          <w:b/>
          <w:iCs/>
        </w:rPr>
        <w:t xml:space="preserve">Potenza MN </w:t>
      </w:r>
      <w:r w:rsidRPr="00223F7A">
        <w:rPr>
          <w:rFonts w:eastAsia="Times"/>
          <w:iCs/>
        </w:rPr>
        <w:t>(</w:t>
      </w:r>
      <w:r w:rsidR="005B1DC2" w:rsidRPr="00223F7A">
        <w:rPr>
          <w:rFonts w:eastAsia="Times"/>
          <w:iCs/>
        </w:rPr>
        <w:t>2014</w:t>
      </w:r>
      <w:r w:rsidRPr="00223F7A">
        <w:rPr>
          <w:rFonts w:eastAsia="Times"/>
          <w:iCs/>
        </w:rPr>
        <w:t>) Treatment of Gambling Disorder</w:t>
      </w:r>
      <w:r w:rsidR="00447857" w:rsidRPr="00223F7A">
        <w:rPr>
          <w:rFonts w:eastAsia="Times"/>
          <w:iCs/>
        </w:rPr>
        <w:t>s</w:t>
      </w:r>
      <w:r w:rsidRPr="00223F7A">
        <w:rPr>
          <w:rFonts w:eastAsia="Times"/>
          <w:iCs/>
        </w:rPr>
        <w:t xml:space="preserve">. </w:t>
      </w:r>
      <w:r w:rsidRPr="00223F7A">
        <w:rPr>
          <w:rFonts w:eastAsia="Times"/>
          <w:i/>
          <w:iCs/>
        </w:rPr>
        <w:t>Current Treatment Options in Psychiatry</w:t>
      </w:r>
      <w:r w:rsidR="005B1DC2" w:rsidRPr="00223F7A">
        <w:rPr>
          <w:rFonts w:eastAsia="Times"/>
          <w:i/>
          <w:iCs/>
        </w:rPr>
        <w:t xml:space="preserve"> </w:t>
      </w:r>
      <w:r w:rsidR="00447857" w:rsidRPr="00223F7A">
        <w:rPr>
          <w:rFonts w:eastAsia="Times"/>
          <w:b/>
          <w:iCs/>
        </w:rPr>
        <w:t>1(2</w:t>
      </w:r>
      <w:r w:rsidR="005B1DC2" w:rsidRPr="00223F7A">
        <w:rPr>
          <w:rFonts w:eastAsia="Times"/>
          <w:b/>
          <w:iCs/>
        </w:rPr>
        <w:t>):</w:t>
      </w:r>
      <w:r w:rsidR="00447857" w:rsidRPr="00223F7A">
        <w:rPr>
          <w:rFonts w:eastAsia="Times"/>
          <w:b/>
          <w:iCs/>
        </w:rPr>
        <w:t xml:space="preserve"> </w:t>
      </w:r>
      <w:r w:rsidR="00447857" w:rsidRPr="00223F7A">
        <w:rPr>
          <w:rFonts w:eastAsia="Times"/>
          <w:iCs/>
        </w:rPr>
        <w:t>189-203.</w:t>
      </w:r>
      <w:r w:rsidR="000F33AB" w:rsidRPr="00223F7A">
        <w:rPr>
          <w:rFonts w:eastAsia="Times"/>
          <w:iCs/>
        </w:rPr>
        <w:t>(PMC4041397)</w:t>
      </w:r>
    </w:p>
    <w:p w14:paraId="3BF4245A" w14:textId="5A59096B" w:rsidR="008F7741" w:rsidRPr="00223F7A" w:rsidRDefault="00DF0F0B" w:rsidP="008F7741">
      <w:pPr>
        <w:numPr>
          <w:ilvl w:val="0"/>
          <w:numId w:val="6"/>
        </w:numPr>
      </w:pPr>
      <w:r w:rsidRPr="00223F7A">
        <w:rPr>
          <w:rFonts w:eastAsia="Times"/>
          <w:b/>
          <w:iCs/>
        </w:rPr>
        <w:t xml:space="preserve">Potenza MN </w:t>
      </w:r>
      <w:r w:rsidRPr="00223F7A">
        <w:rPr>
          <w:rFonts w:eastAsia="Times"/>
          <w:iCs/>
        </w:rPr>
        <w:t>(</w:t>
      </w:r>
      <w:r w:rsidR="00447857" w:rsidRPr="00223F7A">
        <w:rPr>
          <w:rFonts w:eastAsia="Times"/>
          <w:iCs/>
        </w:rPr>
        <w:t>2014</w:t>
      </w:r>
      <w:r w:rsidRPr="00223F7A">
        <w:rPr>
          <w:rFonts w:eastAsia="Times"/>
          <w:iCs/>
        </w:rPr>
        <w:t xml:space="preserve">) </w:t>
      </w:r>
      <w:r w:rsidRPr="00223F7A">
        <w:rPr>
          <w:rFonts w:eastAsia="Times"/>
        </w:rPr>
        <w:t>The neural bases of cognitive processes in gambling disorder</w:t>
      </w:r>
      <w:r w:rsidRPr="00223F7A">
        <w:rPr>
          <w:rFonts w:eastAsia="Times"/>
          <w:iCs/>
        </w:rPr>
        <w:t xml:space="preserve">. </w:t>
      </w:r>
      <w:r w:rsidRPr="00223F7A">
        <w:rPr>
          <w:rFonts w:eastAsia="Times"/>
          <w:i/>
          <w:iCs/>
        </w:rPr>
        <w:t>Trends in Cognitive Sciences</w:t>
      </w:r>
      <w:r w:rsidR="00447857" w:rsidRPr="00223F7A">
        <w:rPr>
          <w:rFonts w:eastAsia="Times"/>
          <w:i/>
          <w:iCs/>
        </w:rPr>
        <w:t xml:space="preserve"> </w:t>
      </w:r>
      <w:r w:rsidR="00447857" w:rsidRPr="00223F7A">
        <w:rPr>
          <w:rFonts w:eastAsia="Times"/>
          <w:b/>
          <w:iCs/>
        </w:rPr>
        <w:t>18(8):</w:t>
      </w:r>
      <w:r w:rsidR="00447857" w:rsidRPr="00223F7A">
        <w:rPr>
          <w:rFonts w:eastAsia="Times"/>
          <w:iCs/>
        </w:rPr>
        <w:t>429-438.</w:t>
      </w:r>
      <w:r w:rsidR="00450B36" w:rsidRPr="00223F7A">
        <w:rPr>
          <w:rFonts w:eastAsia="Times"/>
          <w:iCs/>
        </w:rPr>
        <w:t xml:space="preserve"> (PMC4112163)</w:t>
      </w:r>
    </w:p>
    <w:p w14:paraId="76785C79" w14:textId="03BE3DAB" w:rsidR="002E6D93" w:rsidRPr="00223F7A" w:rsidRDefault="002E6D93" w:rsidP="002E6D93">
      <w:pPr>
        <w:pStyle w:val="ListParagraph"/>
        <w:numPr>
          <w:ilvl w:val="0"/>
          <w:numId w:val="6"/>
        </w:numPr>
      </w:pPr>
      <w:r w:rsidRPr="00223F7A">
        <w:rPr>
          <w:rFonts w:eastAsia="Times"/>
          <w:iCs/>
        </w:rPr>
        <w:t xml:space="preserve">Mitchell MR, </w:t>
      </w:r>
      <w:r w:rsidRPr="00223F7A">
        <w:rPr>
          <w:rFonts w:eastAsia="Times"/>
          <w:b/>
          <w:iCs/>
        </w:rPr>
        <w:t>Potenza MN</w:t>
      </w:r>
      <w:r w:rsidRPr="00223F7A">
        <w:rPr>
          <w:rFonts w:eastAsia="Times"/>
          <w:iCs/>
        </w:rPr>
        <w:t xml:space="preserve"> (2014) </w:t>
      </w:r>
      <w:r w:rsidRPr="00223F7A">
        <w:t xml:space="preserve">Recent Insights into the Neurobiology of Impulsivity. </w:t>
      </w:r>
      <w:r w:rsidRPr="00223F7A">
        <w:rPr>
          <w:i/>
        </w:rPr>
        <w:t xml:space="preserve">Current Addiction Reports </w:t>
      </w:r>
      <w:r w:rsidRPr="00223F7A">
        <w:rPr>
          <w:b/>
        </w:rPr>
        <w:t>1:</w:t>
      </w:r>
      <w:r w:rsidRPr="00223F7A">
        <w:t>309-319.</w:t>
      </w:r>
      <w:r w:rsidR="000F33AB" w:rsidRPr="00223F7A">
        <w:t xml:space="preserve"> (PMC4242429)</w:t>
      </w:r>
    </w:p>
    <w:p w14:paraId="7155A6A6" w14:textId="0C9CB719" w:rsidR="00A5793C" w:rsidRPr="00223F7A" w:rsidRDefault="00A5793C" w:rsidP="00A5793C">
      <w:pPr>
        <w:numPr>
          <w:ilvl w:val="0"/>
          <w:numId w:val="6"/>
        </w:numPr>
      </w:pPr>
      <w:r w:rsidRPr="00223F7A">
        <w:t xml:space="preserve">Hammond CJ, Mayes LC, </w:t>
      </w:r>
      <w:r w:rsidRPr="00223F7A">
        <w:rPr>
          <w:b/>
        </w:rPr>
        <w:t xml:space="preserve">Potenza MN </w:t>
      </w:r>
      <w:r w:rsidRPr="00223F7A">
        <w:t>(</w:t>
      </w:r>
      <w:r w:rsidR="000F33AB" w:rsidRPr="00223F7A">
        <w:t>2014</w:t>
      </w:r>
      <w:r w:rsidRPr="00223F7A">
        <w:t xml:space="preserve">) Neurobiology of Adolescent Substance Use and Addictive Behaviors: Prevention and Treatment Implications. </w:t>
      </w:r>
      <w:r w:rsidRPr="00223F7A">
        <w:rPr>
          <w:rFonts w:eastAsia="Times"/>
          <w:i/>
          <w:iCs/>
        </w:rPr>
        <w:t>Adolescent Medicine State of the Art Reviews</w:t>
      </w:r>
      <w:r w:rsidR="000F33AB" w:rsidRPr="00223F7A">
        <w:rPr>
          <w:rFonts w:eastAsia="Times"/>
          <w:i/>
          <w:iCs/>
        </w:rPr>
        <w:t xml:space="preserve"> </w:t>
      </w:r>
      <w:r w:rsidR="000F33AB" w:rsidRPr="00223F7A">
        <w:rPr>
          <w:rFonts w:eastAsia="Times"/>
          <w:b/>
          <w:iCs/>
        </w:rPr>
        <w:t>25:</w:t>
      </w:r>
      <w:r w:rsidR="000F33AB" w:rsidRPr="00223F7A">
        <w:rPr>
          <w:rFonts w:eastAsia="Times"/>
          <w:iCs/>
        </w:rPr>
        <w:t>15-32</w:t>
      </w:r>
    </w:p>
    <w:p w14:paraId="17C08224" w14:textId="4012F465" w:rsidR="00DE5427" w:rsidRPr="00223F7A" w:rsidRDefault="00DE5427" w:rsidP="00DE5427">
      <w:pPr>
        <w:numPr>
          <w:ilvl w:val="0"/>
          <w:numId w:val="6"/>
        </w:numPr>
      </w:pPr>
      <w:r w:rsidRPr="00223F7A">
        <w:rPr>
          <w:rFonts w:eastAsia="Times"/>
          <w:iCs/>
        </w:rPr>
        <w:t xml:space="preserve">Dong G, </w:t>
      </w:r>
      <w:r w:rsidRPr="00223F7A">
        <w:rPr>
          <w:rFonts w:eastAsia="Times"/>
          <w:b/>
          <w:iCs/>
        </w:rPr>
        <w:t xml:space="preserve">Potenza MN </w:t>
      </w:r>
      <w:r w:rsidRPr="00223F7A">
        <w:rPr>
          <w:rFonts w:eastAsia="Times"/>
          <w:iCs/>
        </w:rPr>
        <w:t>(</w:t>
      </w:r>
      <w:r w:rsidR="000F33AB" w:rsidRPr="00223F7A">
        <w:rPr>
          <w:rFonts w:eastAsia="Times"/>
          <w:iCs/>
        </w:rPr>
        <w:t>2014</w:t>
      </w:r>
      <w:r w:rsidRPr="00223F7A">
        <w:rPr>
          <w:rFonts w:eastAsia="Times"/>
          <w:iCs/>
        </w:rPr>
        <w:t>) A cognitive</w:t>
      </w:r>
      <w:r w:rsidR="000F33AB" w:rsidRPr="00223F7A">
        <w:rPr>
          <w:rFonts w:eastAsia="Times"/>
          <w:iCs/>
        </w:rPr>
        <w:t>-behavioral</w:t>
      </w:r>
      <w:r w:rsidRPr="00223F7A">
        <w:rPr>
          <w:rFonts w:eastAsia="Times"/>
          <w:iCs/>
        </w:rPr>
        <w:t xml:space="preserve"> model of Internet </w:t>
      </w:r>
      <w:r w:rsidR="000F33AB" w:rsidRPr="00223F7A">
        <w:rPr>
          <w:rFonts w:eastAsia="Times"/>
          <w:iCs/>
        </w:rPr>
        <w:t>gaming disorder</w:t>
      </w:r>
      <w:r w:rsidRPr="00223F7A">
        <w:rPr>
          <w:rFonts w:eastAsia="Times"/>
          <w:iCs/>
        </w:rPr>
        <w:t xml:space="preserve">: Theoretical underpinnings and clinical implications. </w:t>
      </w:r>
      <w:r w:rsidRPr="00223F7A">
        <w:rPr>
          <w:rFonts w:eastAsia="Times"/>
          <w:i/>
          <w:iCs/>
        </w:rPr>
        <w:t>J Psychiatr Res</w:t>
      </w:r>
      <w:r w:rsidR="000F33AB" w:rsidRPr="00223F7A">
        <w:rPr>
          <w:rFonts w:eastAsia="Times"/>
          <w:i/>
          <w:iCs/>
        </w:rPr>
        <w:t xml:space="preserve"> </w:t>
      </w:r>
      <w:r w:rsidR="000F33AB" w:rsidRPr="00223F7A">
        <w:rPr>
          <w:rFonts w:eastAsia="Times"/>
          <w:b/>
          <w:iCs/>
        </w:rPr>
        <w:t>58:</w:t>
      </w:r>
      <w:r w:rsidR="000F33AB" w:rsidRPr="00223F7A">
        <w:rPr>
          <w:rFonts w:eastAsia="Times"/>
          <w:iCs/>
        </w:rPr>
        <w:t>7-11</w:t>
      </w:r>
      <w:r w:rsidR="000F33AB" w:rsidRPr="00223F7A">
        <w:rPr>
          <w:rFonts w:eastAsia="Times"/>
          <w:b/>
          <w:iCs/>
        </w:rPr>
        <w:t xml:space="preserve"> </w:t>
      </w:r>
    </w:p>
    <w:p w14:paraId="26F0EF3C" w14:textId="2171408A" w:rsidR="00A5793C" w:rsidRPr="00223F7A" w:rsidRDefault="00A5793C" w:rsidP="00A5793C">
      <w:pPr>
        <w:numPr>
          <w:ilvl w:val="0"/>
          <w:numId w:val="6"/>
        </w:numPr>
      </w:pPr>
      <w:r w:rsidRPr="00223F7A">
        <w:rPr>
          <w:color w:val="000000"/>
        </w:rPr>
        <w:t xml:space="preserve">Garrison KA, </w:t>
      </w:r>
      <w:r w:rsidRPr="00223F7A">
        <w:rPr>
          <w:b/>
          <w:color w:val="000000"/>
        </w:rPr>
        <w:t xml:space="preserve">Potenza MN </w:t>
      </w:r>
      <w:r w:rsidRPr="00223F7A">
        <w:rPr>
          <w:color w:val="000000"/>
        </w:rPr>
        <w:t>(</w:t>
      </w:r>
      <w:r w:rsidR="00AB34C3" w:rsidRPr="00223F7A">
        <w:rPr>
          <w:color w:val="000000"/>
        </w:rPr>
        <w:t>2014</w:t>
      </w:r>
      <w:r w:rsidRPr="00223F7A">
        <w:rPr>
          <w:color w:val="000000"/>
        </w:rPr>
        <w:t xml:space="preserve">) </w:t>
      </w:r>
      <w:r w:rsidRPr="00223F7A">
        <w:t xml:space="preserve">Neuroimaging and biomarkers in addiction treatment. </w:t>
      </w:r>
      <w:r w:rsidRPr="00223F7A">
        <w:rPr>
          <w:i/>
        </w:rPr>
        <w:t>Current Psychiatry Reports</w:t>
      </w:r>
      <w:r w:rsidR="00AB34C3" w:rsidRPr="00223F7A">
        <w:rPr>
          <w:i/>
        </w:rPr>
        <w:t xml:space="preserve"> </w:t>
      </w:r>
      <w:r w:rsidR="00AB34C3" w:rsidRPr="00223F7A">
        <w:rPr>
          <w:b/>
        </w:rPr>
        <w:t>16:</w:t>
      </w:r>
      <w:r w:rsidR="00AB34C3" w:rsidRPr="00223F7A">
        <w:t xml:space="preserve"> 513</w:t>
      </w:r>
    </w:p>
    <w:p w14:paraId="25B285E7" w14:textId="77777777" w:rsidR="009A39B1" w:rsidRPr="00223F7A" w:rsidRDefault="009A39B1" w:rsidP="009A39B1">
      <w:pPr>
        <w:numPr>
          <w:ilvl w:val="0"/>
          <w:numId w:val="6"/>
        </w:numPr>
      </w:pPr>
      <w:r w:rsidRPr="00223F7A">
        <w:t xml:space="preserve">Yau Y, </w:t>
      </w:r>
      <w:r w:rsidRPr="00223F7A">
        <w:rPr>
          <w:b/>
        </w:rPr>
        <w:t xml:space="preserve">Potenza MN </w:t>
      </w:r>
      <w:r w:rsidRPr="00223F7A">
        <w:t xml:space="preserve">(2014) Internet gaming disorder. </w:t>
      </w:r>
      <w:r w:rsidRPr="00223F7A">
        <w:rPr>
          <w:i/>
        </w:rPr>
        <w:t xml:space="preserve">Psychiatric Annals </w:t>
      </w:r>
      <w:r w:rsidRPr="00223F7A">
        <w:rPr>
          <w:b/>
        </w:rPr>
        <w:t>44:</w:t>
      </w:r>
      <w:r w:rsidRPr="00223F7A">
        <w:t xml:space="preserve"> 379-383.</w:t>
      </w:r>
    </w:p>
    <w:p w14:paraId="19A9BB5E" w14:textId="77777777" w:rsidR="00AB16AB" w:rsidRPr="00223F7A" w:rsidRDefault="00AB16AB" w:rsidP="00AB16AB">
      <w:pPr>
        <w:pStyle w:val="ListParagraph"/>
        <w:numPr>
          <w:ilvl w:val="0"/>
          <w:numId w:val="6"/>
        </w:numPr>
      </w:pPr>
      <w:r w:rsidRPr="00223F7A">
        <w:rPr>
          <w:b/>
        </w:rPr>
        <w:t xml:space="preserve">Potenza MN, </w:t>
      </w:r>
      <w:r w:rsidRPr="00223F7A">
        <w:t>Grilo CM</w:t>
      </w:r>
      <w:r w:rsidRPr="00223F7A">
        <w:rPr>
          <w:b/>
        </w:rPr>
        <w:t xml:space="preserve"> </w:t>
      </w:r>
      <w:r w:rsidRPr="00223F7A">
        <w:t xml:space="preserve">(2014) How Relevant is Food Craving to Obesity? </w:t>
      </w:r>
      <w:r w:rsidRPr="00223F7A">
        <w:rPr>
          <w:i/>
        </w:rPr>
        <w:t>Frontiers Psychiatry</w:t>
      </w:r>
      <w:r w:rsidRPr="00223F7A">
        <w:rPr>
          <w:b/>
        </w:rPr>
        <w:t xml:space="preserve"> 5:</w:t>
      </w:r>
      <w:r w:rsidRPr="00223F7A">
        <w:t xml:space="preserve"> 164. (PMC4237037)</w:t>
      </w:r>
    </w:p>
    <w:p w14:paraId="75E444A1" w14:textId="2169E1A9" w:rsidR="00FC0EB2" w:rsidRPr="00223F7A" w:rsidRDefault="00FC0EB2" w:rsidP="00FC0EB2">
      <w:pPr>
        <w:numPr>
          <w:ilvl w:val="0"/>
          <w:numId w:val="6"/>
        </w:numPr>
      </w:pPr>
      <w:r w:rsidRPr="00223F7A">
        <w:t xml:space="preserve">Balodis IM, </w:t>
      </w:r>
      <w:r w:rsidRPr="00223F7A">
        <w:rPr>
          <w:b/>
        </w:rPr>
        <w:t>Potenza MN</w:t>
      </w:r>
      <w:r w:rsidRPr="00223F7A">
        <w:t xml:space="preserve"> (2015) Anticipatory reward processing in addicted populations: a focus on the monetary incentive delay task. </w:t>
      </w:r>
      <w:r w:rsidRPr="00223F7A">
        <w:rPr>
          <w:i/>
        </w:rPr>
        <w:t xml:space="preserve">Biol Psychiatry </w:t>
      </w:r>
      <w:r w:rsidRPr="00223F7A">
        <w:rPr>
          <w:b/>
        </w:rPr>
        <w:t>77:</w:t>
      </w:r>
      <w:r w:rsidRPr="00223F7A">
        <w:t xml:space="preserve"> 434-444.</w:t>
      </w:r>
      <w:r w:rsidR="00BE4B2B" w:rsidRPr="00223F7A">
        <w:t xml:space="preserve"> (PMC4315733)</w:t>
      </w:r>
    </w:p>
    <w:p w14:paraId="0F6B2A3E" w14:textId="6F507D85" w:rsidR="00AB16AB" w:rsidRPr="00223F7A" w:rsidRDefault="00AB16AB" w:rsidP="00AB16AB">
      <w:pPr>
        <w:pStyle w:val="ListParagraph"/>
        <w:numPr>
          <w:ilvl w:val="0"/>
          <w:numId w:val="6"/>
        </w:numPr>
      </w:pPr>
      <w:r w:rsidRPr="00223F7A">
        <w:t xml:space="preserve">Xu J, Calhoun VD, </w:t>
      </w:r>
      <w:r w:rsidRPr="00223F7A">
        <w:rPr>
          <w:b/>
        </w:rPr>
        <w:t>Potenza MN</w:t>
      </w:r>
      <w:r w:rsidRPr="00223F7A">
        <w:t xml:space="preserve"> (2015) </w:t>
      </w:r>
      <w:r w:rsidRPr="00223F7A">
        <w:rPr>
          <w:rFonts w:eastAsia="Times"/>
        </w:rPr>
        <w:t>The absence of task-related increases in BOLD signal does not equate to absence of task-related brain activation</w:t>
      </w:r>
      <w:r w:rsidRPr="00223F7A">
        <w:t xml:space="preserve">. </w:t>
      </w:r>
      <w:r w:rsidRPr="00223F7A">
        <w:rPr>
          <w:i/>
        </w:rPr>
        <w:t xml:space="preserve">J Neurosci Methods </w:t>
      </w:r>
      <w:r w:rsidRPr="00223F7A">
        <w:rPr>
          <w:b/>
        </w:rPr>
        <w:t>240:</w:t>
      </w:r>
      <w:r w:rsidRPr="00223F7A">
        <w:t xml:space="preserve"> 125-127</w:t>
      </w:r>
      <w:r w:rsidR="00BE4B2B" w:rsidRPr="00223F7A">
        <w:t>. (PMC4470484)</w:t>
      </w:r>
    </w:p>
    <w:p w14:paraId="7E0EEB9B" w14:textId="3D59D53C" w:rsidR="002670DC" w:rsidRPr="00223F7A" w:rsidRDefault="002670DC" w:rsidP="002670DC">
      <w:pPr>
        <w:numPr>
          <w:ilvl w:val="0"/>
          <w:numId w:val="6"/>
        </w:numPr>
      </w:pPr>
      <w:r w:rsidRPr="00223F7A">
        <w:rPr>
          <w:color w:val="000000"/>
        </w:rPr>
        <w:t>Hamilton</w:t>
      </w:r>
      <w:r w:rsidRPr="00223F7A">
        <w:rPr>
          <w:color w:val="000000"/>
          <w:vertAlign w:val="superscript"/>
        </w:rPr>
        <w:t xml:space="preserve"> </w:t>
      </w:r>
      <w:r w:rsidRPr="00223F7A">
        <w:rPr>
          <w:color w:val="000000"/>
        </w:rPr>
        <w:t xml:space="preserve">KR, Littlefield AK, Anastasio NC, Cunningham KA, Fink L, VC, Mathias C, Lane S, Schutz C, Swann A, Lejuez C, Clark L, Moeller FG, </w:t>
      </w:r>
      <w:r w:rsidRPr="00223F7A">
        <w:rPr>
          <w:b/>
          <w:color w:val="000000"/>
        </w:rPr>
        <w:t xml:space="preserve">Potenza MN </w:t>
      </w:r>
      <w:r w:rsidRPr="00223F7A">
        <w:rPr>
          <w:color w:val="000000"/>
        </w:rPr>
        <w:t xml:space="preserve">(2015) Rapid-Response Impulsivity:  Definitions, Measurement Issues, and Clinical Implications. </w:t>
      </w:r>
      <w:r w:rsidRPr="00223F7A">
        <w:rPr>
          <w:i/>
        </w:rPr>
        <w:t xml:space="preserve">Personality Disorders: Theory, Research, and Treatment </w:t>
      </w:r>
      <w:r w:rsidRPr="00223F7A">
        <w:rPr>
          <w:b/>
        </w:rPr>
        <w:t>6:</w:t>
      </w:r>
      <w:r w:rsidRPr="00223F7A">
        <w:t xml:space="preserve"> 168-181.</w:t>
      </w:r>
      <w:r w:rsidR="00DB195E" w:rsidRPr="00223F7A">
        <w:t xml:space="preserve"> (PMC4476624)</w:t>
      </w:r>
    </w:p>
    <w:p w14:paraId="1D719CA9" w14:textId="2834C493" w:rsidR="002670DC" w:rsidRPr="00223F7A" w:rsidRDefault="002670DC" w:rsidP="002670DC">
      <w:pPr>
        <w:numPr>
          <w:ilvl w:val="0"/>
          <w:numId w:val="6"/>
        </w:numPr>
      </w:pPr>
      <w:r w:rsidRPr="00223F7A">
        <w:rPr>
          <w:color w:val="000000"/>
        </w:rPr>
        <w:t>Hamilton</w:t>
      </w:r>
      <w:r w:rsidRPr="00223F7A">
        <w:rPr>
          <w:color w:val="000000"/>
          <w:vertAlign w:val="superscript"/>
        </w:rPr>
        <w:t xml:space="preserve"> </w:t>
      </w:r>
      <w:r w:rsidRPr="00223F7A">
        <w:rPr>
          <w:color w:val="000000"/>
        </w:rPr>
        <w:t xml:space="preserve">KR*, Mitchell MR*, Wing VC*, Balodis IM, Bickel W, Fillmore M, Lane SD, Lejuez CW, Littlefield AK, Luitjen M, Mathias C, Mitchell SH, Napier TC, Reynolds B, Schutz CG, Setlow B, Sher KJ, Swann A, Tedford SE, White MJ, Winstanley C, </w:t>
      </w:r>
      <w:r w:rsidRPr="00223F7A">
        <w:rPr>
          <w:b/>
          <w:color w:val="000000"/>
        </w:rPr>
        <w:t xml:space="preserve">Potenza MN^, </w:t>
      </w:r>
      <w:r w:rsidRPr="00223F7A">
        <w:rPr>
          <w:color w:val="000000"/>
        </w:rPr>
        <w:t>Moeller FG^ (</w:t>
      </w:r>
      <w:r w:rsidR="00246C8C" w:rsidRPr="00223F7A">
        <w:rPr>
          <w:color w:val="000000"/>
        </w:rPr>
        <w:t>2015</w:t>
      </w:r>
      <w:r w:rsidRPr="00223F7A">
        <w:rPr>
          <w:color w:val="000000"/>
        </w:rPr>
        <w:t xml:space="preserve">) Choice Impulsivity:  Definitions, Measurement Issues, and Clinical Implications. </w:t>
      </w:r>
      <w:r w:rsidRPr="00223F7A">
        <w:rPr>
          <w:i/>
        </w:rPr>
        <w:t xml:space="preserve">Personality Disorders: Theory, Research, and Treatment </w:t>
      </w:r>
      <w:r w:rsidRPr="00223F7A">
        <w:rPr>
          <w:b/>
        </w:rPr>
        <w:t>6:</w:t>
      </w:r>
      <w:r w:rsidRPr="00223F7A">
        <w:t xml:space="preserve"> 182-198.</w:t>
      </w:r>
      <w:r w:rsidRPr="00223F7A">
        <w:rPr>
          <w:i/>
        </w:rPr>
        <w:t xml:space="preserve"> </w:t>
      </w:r>
      <w:r w:rsidR="00DB195E" w:rsidRPr="00223F7A">
        <w:t xml:space="preserve">(PMC4535726) </w:t>
      </w:r>
      <w:r w:rsidRPr="00223F7A">
        <w:rPr>
          <w:color w:val="000000"/>
        </w:rPr>
        <w:t>*,^ authors contributed equally to the manuscript</w:t>
      </w:r>
    </w:p>
    <w:p w14:paraId="67F3D16B" w14:textId="0E8BEF1B" w:rsidR="00AB16AB" w:rsidRPr="00223F7A" w:rsidRDefault="00AB16AB" w:rsidP="00AB16AB">
      <w:pPr>
        <w:numPr>
          <w:ilvl w:val="0"/>
          <w:numId w:val="6"/>
        </w:numPr>
      </w:pPr>
      <w:r w:rsidRPr="00223F7A">
        <w:t xml:space="preserve">Yau YHC, </w:t>
      </w:r>
      <w:r w:rsidRPr="00223F7A">
        <w:rPr>
          <w:b/>
        </w:rPr>
        <w:t xml:space="preserve">Potenza MN </w:t>
      </w:r>
      <w:r w:rsidRPr="00223F7A">
        <w:t>(</w:t>
      </w:r>
      <w:r w:rsidR="002670DC" w:rsidRPr="00223F7A">
        <w:t>2015</w:t>
      </w:r>
      <w:r w:rsidRPr="00223F7A">
        <w:t>)</w:t>
      </w:r>
      <w:r w:rsidRPr="00223F7A">
        <w:rPr>
          <w:b/>
        </w:rPr>
        <w:t xml:space="preserve"> </w:t>
      </w:r>
      <w:r w:rsidRPr="00223F7A">
        <w:t>Gambling Disorder and Other</w:t>
      </w:r>
      <w:r w:rsidRPr="00223F7A">
        <w:rPr>
          <w:b/>
        </w:rPr>
        <w:t xml:space="preserve"> </w:t>
      </w:r>
      <w:r w:rsidRPr="00223F7A">
        <w:t xml:space="preserve">Behavioral Addictions: Recognition and Treatment. </w:t>
      </w:r>
      <w:r w:rsidRPr="00223F7A">
        <w:rPr>
          <w:i/>
        </w:rPr>
        <w:t>Harvard Rev Psychiatry</w:t>
      </w:r>
      <w:r w:rsidR="002670DC" w:rsidRPr="00223F7A">
        <w:rPr>
          <w:i/>
        </w:rPr>
        <w:t xml:space="preserve"> </w:t>
      </w:r>
      <w:r w:rsidR="002670DC" w:rsidRPr="00223F7A">
        <w:rPr>
          <w:b/>
        </w:rPr>
        <w:t>23:</w:t>
      </w:r>
      <w:r w:rsidR="002670DC" w:rsidRPr="00223F7A">
        <w:t xml:space="preserve"> 134-146.</w:t>
      </w:r>
      <w:r w:rsidR="00DB195E" w:rsidRPr="00223F7A">
        <w:t xml:space="preserve"> (PMC4458066)</w:t>
      </w:r>
    </w:p>
    <w:p w14:paraId="26BE2097" w14:textId="1B39BADA" w:rsidR="0054428D" w:rsidRPr="00223F7A" w:rsidRDefault="0054428D" w:rsidP="0054428D">
      <w:pPr>
        <w:pStyle w:val="ListParagraph"/>
        <w:numPr>
          <w:ilvl w:val="0"/>
          <w:numId w:val="6"/>
        </w:numPr>
      </w:pPr>
      <w:r w:rsidRPr="00223F7A">
        <w:t>Schulte EM</w:t>
      </w:r>
      <w:r w:rsidRPr="00223F7A">
        <w:rPr>
          <w:color w:val="000000"/>
        </w:rPr>
        <w:t>*</w:t>
      </w:r>
      <w:r w:rsidRPr="00223F7A">
        <w:t>, Joyner MA</w:t>
      </w:r>
      <w:r w:rsidRPr="00223F7A">
        <w:rPr>
          <w:color w:val="000000"/>
        </w:rPr>
        <w:t>*,</w:t>
      </w:r>
      <w:r w:rsidRPr="00223F7A">
        <w:t xml:space="preserve"> </w:t>
      </w:r>
      <w:r w:rsidRPr="00223F7A">
        <w:rPr>
          <w:b/>
        </w:rPr>
        <w:t xml:space="preserve">Potenza MN, </w:t>
      </w:r>
      <w:r w:rsidRPr="00223F7A">
        <w:t>Grilo CM, Gearhardt AN</w:t>
      </w:r>
      <w:r w:rsidRPr="00223F7A">
        <w:rPr>
          <w:b/>
        </w:rPr>
        <w:t xml:space="preserve"> </w:t>
      </w:r>
      <w:r w:rsidRPr="00223F7A">
        <w:t>(</w:t>
      </w:r>
      <w:r w:rsidR="00246C8C" w:rsidRPr="00223F7A">
        <w:t>2015</w:t>
      </w:r>
      <w:r w:rsidRPr="00223F7A">
        <w:t xml:space="preserve">) Current Considerations Regarding Food Addiction. </w:t>
      </w:r>
      <w:r w:rsidRPr="00223F7A">
        <w:rPr>
          <w:i/>
        </w:rPr>
        <w:t xml:space="preserve">Current Psychiatry Reports </w:t>
      </w:r>
      <w:r w:rsidR="00246C8C" w:rsidRPr="00223F7A">
        <w:rPr>
          <w:b/>
        </w:rPr>
        <w:t>17(4):</w:t>
      </w:r>
      <w:r w:rsidR="00246C8C" w:rsidRPr="00223F7A">
        <w:t xml:space="preserve">563 </w:t>
      </w:r>
      <w:r w:rsidRPr="00223F7A">
        <w:rPr>
          <w:color w:val="000000"/>
        </w:rPr>
        <w:t>* authors contributed equally to the manuscript</w:t>
      </w:r>
    </w:p>
    <w:p w14:paraId="6D978393" w14:textId="5F928CBF" w:rsidR="00C229EC" w:rsidRPr="00223F7A" w:rsidRDefault="001E2D55" w:rsidP="00C229EC">
      <w:pPr>
        <w:pStyle w:val="ListParagraph"/>
        <w:numPr>
          <w:ilvl w:val="0"/>
          <w:numId w:val="6"/>
        </w:numPr>
      </w:pPr>
      <w:r w:rsidRPr="00223F7A">
        <w:t xml:space="preserve">Mitchell MR, </w:t>
      </w:r>
      <w:r w:rsidRPr="00223F7A">
        <w:rPr>
          <w:b/>
        </w:rPr>
        <w:t xml:space="preserve">Potenza MN </w:t>
      </w:r>
      <w:r w:rsidRPr="00223F7A">
        <w:t>(</w:t>
      </w:r>
      <w:r w:rsidR="00246C8C" w:rsidRPr="00223F7A">
        <w:t>2015</w:t>
      </w:r>
      <w:r w:rsidRPr="00223F7A">
        <w:t xml:space="preserve">) Importance of Sex Differences in Impulse Control and Addictions. </w:t>
      </w:r>
      <w:r w:rsidRPr="00223F7A">
        <w:rPr>
          <w:i/>
        </w:rPr>
        <w:t xml:space="preserve"> Frontiers Psychiatry</w:t>
      </w:r>
      <w:r w:rsidR="00246C8C" w:rsidRPr="00223F7A">
        <w:rPr>
          <w:i/>
        </w:rPr>
        <w:t xml:space="preserve"> </w:t>
      </w:r>
      <w:r w:rsidR="00246C8C" w:rsidRPr="00223F7A">
        <w:rPr>
          <w:b/>
        </w:rPr>
        <w:t>6:</w:t>
      </w:r>
      <w:r w:rsidR="00246C8C" w:rsidRPr="00223F7A">
        <w:t>24.</w:t>
      </w:r>
      <w:r w:rsidR="00DB195E" w:rsidRPr="00223F7A">
        <w:t xml:space="preserve"> (PMC4332159)</w:t>
      </w:r>
    </w:p>
    <w:p w14:paraId="53392650" w14:textId="211BF59B" w:rsidR="00246C8C" w:rsidRPr="00223F7A" w:rsidRDefault="00246C8C" w:rsidP="00246C8C">
      <w:pPr>
        <w:pStyle w:val="ListParagraph"/>
        <w:numPr>
          <w:ilvl w:val="0"/>
          <w:numId w:val="6"/>
        </w:numPr>
      </w:pPr>
      <w:r w:rsidRPr="00223F7A">
        <w:t xml:space="preserve">Cui C, Noronha A, Koob G, Sinha R, Thakkar M, Matochik J, Crews F, Chandler LJ, Pfefferbaum A, Becker H, Lovinger D, Everitt B, Egli M, Mandyam C, Fein G, </w:t>
      </w:r>
      <w:r w:rsidRPr="00223F7A">
        <w:rPr>
          <w:b/>
        </w:rPr>
        <w:t xml:space="preserve">Potenza </w:t>
      </w:r>
      <w:r w:rsidRPr="00223F7A">
        <w:rPr>
          <w:b/>
        </w:rPr>
        <w:lastRenderedPageBreak/>
        <w:t>MN</w:t>
      </w:r>
      <w:r w:rsidRPr="00223F7A">
        <w:t xml:space="preserve">, Harris RA, Grant KA, Roberto M, Meyerhoff DJ, Sullivan EV (2015) Brain pathways to recovery from alcohol dependence. </w:t>
      </w:r>
      <w:r w:rsidRPr="00223F7A">
        <w:rPr>
          <w:i/>
        </w:rPr>
        <w:t xml:space="preserve">Alcohol </w:t>
      </w:r>
      <w:r w:rsidRPr="00223F7A">
        <w:rPr>
          <w:b/>
        </w:rPr>
        <w:t>49:</w:t>
      </w:r>
      <w:r w:rsidRPr="00223F7A">
        <w:t>435-452.</w:t>
      </w:r>
      <w:r w:rsidR="00DB195E" w:rsidRPr="00223F7A">
        <w:t xml:space="preserve"> (PMC4468789)</w:t>
      </w:r>
    </w:p>
    <w:p w14:paraId="58B4CA4E" w14:textId="0E31F502" w:rsidR="00501EA1" w:rsidRPr="00223F7A" w:rsidRDefault="00C229EC" w:rsidP="00501EA1">
      <w:pPr>
        <w:pStyle w:val="ListParagraph"/>
        <w:numPr>
          <w:ilvl w:val="0"/>
          <w:numId w:val="6"/>
        </w:numPr>
      </w:pPr>
      <w:r w:rsidRPr="00223F7A">
        <w:t xml:space="preserve">Balodis IM, Grilo CM, </w:t>
      </w:r>
      <w:r w:rsidRPr="00223F7A">
        <w:rPr>
          <w:b/>
        </w:rPr>
        <w:t xml:space="preserve">Potenza MN </w:t>
      </w:r>
      <w:r w:rsidRPr="00223F7A">
        <w:t>(</w:t>
      </w:r>
      <w:r w:rsidR="00E966A4" w:rsidRPr="00223F7A">
        <w:t>2015</w:t>
      </w:r>
      <w:r w:rsidRPr="00223F7A">
        <w:t xml:space="preserve">) Neurobiological underpinnings of obesity and addiction: a focus on binge-eating disorder and implications for treatment development. </w:t>
      </w:r>
      <w:r w:rsidRPr="00223F7A">
        <w:rPr>
          <w:i/>
        </w:rPr>
        <w:t xml:space="preserve"> Psychiatric Times</w:t>
      </w:r>
      <w:r w:rsidR="00E966A4" w:rsidRPr="00223F7A">
        <w:rPr>
          <w:i/>
        </w:rPr>
        <w:t xml:space="preserve"> </w:t>
      </w:r>
      <w:r w:rsidR="00E966A4" w:rsidRPr="00223F7A">
        <w:rPr>
          <w:b/>
        </w:rPr>
        <w:t>32(7):</w:t>
      </w:r>
      <w:r w:rsidR="00E966A4" w:rsidRPr="00223F7A">
        <w:t>56-59.</w:t>
      </w:r>
    </w:p>
    <w:p w14:paraId="71F1A7B6" w14:textId="5FA704DB" w:rsidR="00501EA1" w:rsidRPr="00223F7A" w:rsidRDefault="00501EA1" w:rsidP="00501EA1">
      <w:pPr>
        <w:pStyle w:val="ListParagraph"/>
        <w:numPr>
          <w:ilvl w:val="0"/>
          <w:numId w:val="6"/>
        </w:numPr>
      </w:pPr>
      <w:r w:rsidRPr="00223F7A">
        <w:t xml:space="preserve">Balodis IM, Grilo CM, </w:t>
      </w:r>
      <w:r w:rsidRPr="00223F7A">
        <w:rPr>
          <w:b/>
        </w:rPr>
        <w:t xml:space="preserve">Potenza MN </w:t>
      </w:r>
      <w:r w:rsidRPr="00223F7A">
        <w:t>(</w:t>
      </w:r>
      <w:r w:rsidR="0059750C" w:rsidRPr="00223F7A">
        <w:t>2015</w:t>
      </w:r>
      <w:r w:rsidRPr="00223F7A">
        <w:t xml:space="preserve">) Neurobiological Features of Binge Eating Disorder. </w:t>
      </w:r>
      <w:r w:rsidRPr="00223F7A">
        <w:rPr>
          <w:i/>
        </w:rPr>
        <w:t>CNS Spectrums</w:t>
      </w:r>
      <w:r w:rsidR="0059750C" w:rsidRPr="00223F7A">
        <w:rPr>
          <w:i/>
        </w:rPr>
        <w:t xml:space="preserve"> </w:t>
      </w:r>
      <w:r w:rsidR="0059750C" w:rsidRPr="00223F7A">
        <w:rPr>
          <w:b/>
        </w:rPr>
        <w:t>20(6):</w:t>
      </w:r>
      <w:r w:rsidR="0059750C" w:rsidRPr="00223F7A">
        <w:t>557-565.</w:t>
      </w:r>
      <w:r w:rsidR="00DB195E" w:rsidRPr="00223F7A">
        <w:t xml:space="preserve"> (PMC4658223)</w:t>
      </w:r>
    </w:p>
    <w:p w14:paraId="014B6DB8" w14:textId="6AD16194" w:rsidR="00403150" w:rsidRPr="00223F7A" w:rsidRDefault="00403150" w:rsidP="00501EA1">
      <w:pPr>
        <w:pStyle w:val="ListParagraph"/>
        <w:numPr>
          <w:ilvl w:val="0"/>
          <w:numId w:val="6"/>
        </w:numPr>
      </w:pPr>
      <w:r w:rsidRPr="00223F7A">
        <w:t xml:space="preserve">Kraus SW, Voon V, </w:t>
      </w:r>
      <w:r w:rsidRPr="00223F7A">
        <w:rPr>
          <w:b/>
        </w:rPr>
        <w:t xml:space="preserve">Potenza MN </w:t>
      </w:r>
      <w:r w:rsidRPr="00223F7A">
        <w:t>(</w:t>
      </w:r>
      <w:r w:rsidR="0059750C" w:rsidRPr="00223F7A">
        <w:t>2016</w:t>
      </w:r>
      <w:r w:rsidRPr="00223F7A">
        <w:t xml:space="preserve">) Neurobiology of compulsive sexual behavior: Emerging science. </w:t>
      </w:r>
      <w:r w:rsidRPr="00223F7A">
        <w:rPr>
          <w:i/>
        </w:rPr>
        <w:t>Neuropsychopharmacol</w:t>
      </w:r>
      <w:r w:rsidR="0059750C" w:rsidRPr="00223F7A">
        <w:rPr>
          <w:i/>
        </w:rPr>
        <w:t xml:space="preserve"> </w:t>
      </w:r>
      <w:r w:rsidR="0059750C" w:rsidRPr="00223F7A">
        <w:rPr>
          <w:b/>
        </w:rPr>
        <w:t>41:</w:t>
      </w:r>
      <w:r w:rsidR="0059750C" w:rsidRPr="00223F7A">
        <w:t>385-386.</w:t>
      </w:r>
      <w:r w:rsidR="00BE4B2B" w:rsidRPr="00223F7A">
        <w:t xml:space="preserve"> (PMC4677151)</w:t>
      </w:r>
    </w:p>
    <w:p w14:paraId="61699AAF" w14:textId="3FDF57DE" w:rsidR="00927B66" w:rsidRPr="00223F7A" w:rsidRDefault="00927B66" w:rsidP="00927B66">
      <w:pPr>
        <w:pStyle w:val="ListParagraph"/>
        <w:numPr>
          <w:ilvl w:val="0"/>
          <w:numId w:val="6"/>
        </w:numPr>
      </w:pPr>
      <w:r w:rsidRPr="00223F7A">
        <w:t xml:space="preserve">Kessler RM, Hutson PH, Herman BK, </w:t>
      </w:r>
      <w:r w:rsidRPr="00223F7A">
        <w:rPr>
          <w:b/>
        </w:rPr>
        <w:t>Potenza MN</w:t>
      </w:r>
      <w:r w:rsidRPr="00223F7A">
        <w:rPr>
          <w:vertAlign w:val="superscript"/>
        </w:rPr>
        <w:t xml:space="preserve"> </w:t>
      </w:r>
      <w:r w:rsidRPr="00223F7A">
        <w:t xml:space="preserve">(2016) The Neurobiological Basis of Binge-Eating Disorder. </w:t>
      </w:r>
      <w:r w:rsidRPr="00223F7A">
        <w:rPr>
          <w:i/>
        </w:rPr>
        <w:t xml:space="preserve">Neurosci Biobehav Rev </w:t>
      </w:r>
      <w:r w:rsidRPr="00223F7A">
        <w:rPr>
          <w:b/>
        </w:rPr>
        <w:t>63:</w:t>
      </w:r>
      <w:r w:rsidRPr="00223F7A">
        <w:t>223-238.</w:t>
      </w:r>
    </w:p>
    <w:p w14:paraId="4E53F9A2" w14:textId="52AB1E2E" w:rsidR="00FC7B1D" w:rsidRPr="00223F7A" w:rsidRDefault="00FC7B1D" w:rsidP="00BE4B2B">
      <w:pPr>
        <w:pStyle w:val="ListParagraph"/>
        <w:numPr>
          <w:ilvl w:val="0"/>
          <w:numId w:val="6"/>
        </w:numPr>
      </w:pPr>
      <w:r w:rsidRPr="00223F7A">
        <w:t xml:space="preserve">Gogliettino AR, </w:t>
      </w:r>
      <w:r w:rsidRPr="00223F7A">
        <w:rPr>
          <w:b/>
        </w:rPr>
        <w:t xml:space="preserve">Potenza MN, </w:t>
      </w:r>
      <w:r w:rsidRPr="00223F7A">
        <w:t xml:space="preserve">Yip SW (2016) </w:t>
      </w:r>
      <w:r w:rsidR="00BE4B2B" w:rsidRPr="00223F7A">
        <w:t>White matter development and tobacco smoking in young adults: A systematic review with recommendations for future research</w:t>
      </w:r>
      <w:r w:rsidRPr="00223F7A">
        <w:t xml:space="preserve">. </w:t>
      </w:r>
      <w:r w:rsidRPr="00223F7A">
        <w:rPr>
          <w:i/>
        </w:rPr>
        <w:t xml:space="preserve">Drug Alcohol Depend </w:t>
      </w:r>
      <w:r w:rsidRPr="00223F7A">
        <w:rPr>
          <w:b/>
        </w:rPr>
        <w:t>162:</w:t>
      </w:r>
      <w:r w:rsidRPr="00223F7A">
        <w:t>26-33.</w:t>
      </w:r>
      <w:r w:rsidR="00BE4B2B" w:rsidRPr="00223F7A">
        <w:t xml:space="preserve"> (PMC4833590)</w:t>
      </w:r>
    </w:p>
    <w:p w14:paraId="2ABC2AF4" w14:textId="6F5E7BF3" w:rsidR="00951CBB" w:rsidRPr="00223F7A" w:rsidRDefault="003751AC" w:rsidP="00951CBB">
      <w:pPr>
        <w:pStyle w:val="ListParagraph"/>
        <w:numPr>
          <w:ilvl w:val="0"/>
          <w:numId w:val="6"/>
        </w:numPr>
      </w:pPr>
      <w:r w:rsidRPr="00223F7A">
        <w:t xml:space="preserve">Figee M, Pattij T, Luigjens J, Willuhn I, van den Brink W, Goudriaan A, </w:t>
      </w:r>
      <w:r w:rsidRPr="00223F7A">
        <w:rPr>
          <w:b/>
        </w:rPr>
        <w:t>Potenza MN</w:t>
      </w:r>
      <w:r w:rsidRPr="00223F7A">
        <w:t>, Robbins TW, Denys D</w:t>
      </w:r>
      <w:r w:rsidRPr="00223F7A">
        <w:rPr>
          <w:vertAlign w:val="superscript"/>
        </w:rPr>
        <w:t xml:space="preserve"> </w:t>
      </w:r>
      <w:r w:rsidRPr="00223F7A">
        <w:t>(</w:t>
      </w:r>
      <w:r w:rsidR="0036550E" w:rsidRPr="00223F7A">
        <w:t>2016</w:t>
      </w:r>
      <w:r w:rsidRPr="00223F7A">
        <w:t xml:space="preserve">) Compulsivity in obsessive-compulsive disorder and addictions. </w:t>
      </w:r>
      <w:r w:rsidR="009A39B1" w:rsidRPr="00223F7A">
        <w:rPr>
          <w:i/>
        </w:rPr>
        <w:t>Eur Neuropsychopharmacol</w:t>
      </w:r>
      <w:r w:rsidR="0036550E" w:rsidRPr="00223F7A">
        <w:rPr>
          <w:i/>
        </w:rPr>
        <w:t xml:space="preserve"> </w:t>
      </w:r>
      <w:r w:rsidR="0036550E" w:rsidRPr="00223F7A">
        <w:rPr>
          <w:b/>
        </w:rPr>
        <w:t>26(5):</w:t>
      </w:r>
      <w:r w:rsidR="0036550E" w:rsidRPr="00223F7A">
        <w:t>856-868.</w:t>
      </w:r>
    </w:p>
    <w:p w14:paraId="2DE70B64" w14:textId="635DE99A" w:rsidR="0036550E" w:rsidRPr="00223F7A" w:rsidRDefault="0036550E" w:rsidP="0036550E">
      <w:pPr>
        <w:numPr>
          <w:ilvl w:val="0"/>
          <w:numId w:val="6"/>
        </w:numPr>
        <w:rPr>
          <w:u w:val="single"/>
        </w:rPr>
      </w:pPr>
      <w:r w:rsidRPr="00223F7A">
        <w:rPr>
          <w:rFonts w:eastAsia="MS Gothic"/>
          <w:color w:val="000000"/>
          <w:lang w:val="de-DE"/>
        </w:rPr>
        <w:t xml:space="preserve">Morie KP, Yip SW, Nich C, </w:t>
      </w:r>
      <w:r w:rsidRPr="00223F7A">
        <w:rPr>
          <w:rFonts w:eastAsia="MS Gothic"/>
          <w:color w:val="000000"/>
          <w:lang w:val="fr-FR"/>
        </w:rPr>
        <w:t xml:space="preserve">Hunkele K, Carroll KM, </w:t>
      </w:r>
      <w:r w:rsidRPr="00223F7A">
        <w:rPr>
          <w:rFonts w:eastAsia="MS Gothic"/>
          <w:b/>
          <w:color w:val="000000"/>
          <w:lang w:val="de-DE"/>
        </w:rPr>
        <w:t xml:space="preserve">Potenza MN </w:t>
      </w:r>
      <w:r w:rsidRPr="00223F7A">
        <w:rPr>
          <w:rFonts w:eastAsia="MS Gothic"/>
          <w:color w:val="000000"/>
          <w:lang w:val="fr-FR"/>
        </w:rPr>
        <w:t xml:space="preserve">(2016) </w:t>
      </w:r>
      <w:r w:rsidRPr="00223F7A">
        <w:t xml:space="preserve">Alexithymia and addiction: A review and preliminary neurobiological links to reward/loss processing. </w:t>
      </w:r>
      <w:r w:rsidRPr="00223F7A">
        <w:rPr>
          <w:i/>
        </w:rPr>
        <w:t>Current Addiction Reports</w:t>
      </w:r>
      <w:r w:rsidRPr="00223F7A">
        <w:t xml:space="preserve"> </w:t>
      </w:r>
      <w:r w:rsidRPr="00223F7A">
        <w:rPr>
          <w:b/>
        </w:rPr>
        <w:t>3(2):</w:t>
      </w:r>
      <w:r w:rsidRPr="00223F7A">
        <w:t>239-248.</w:t>
      </w:r>
      <w:r w:rsidR="00BE4B2B" w:rsidRPr="00223F7A">
        <w:t xml:space="preserve"> (PMC5040368)</w:t>
      </w:r>
    </w:p>
    <w:p w14:paraId="2F74DE22" w14:textId="50A47DAB" w:rsidR="00A67ECF" w:rsidRPr="00223F7A" w:rsidRDefault="00A67ECF" w:rsidP="00A67ECF">
      <w:pPr>
        <w:pStyle w:val="ListParagraph"/>
        <w:numPr>
          <w:ilvl w:val="0"/>
          <w:numId w:val="6"/>
        </w:numPr>
      </w:pPr>
      <w:r w:rsidRPr="00223F7A">
        <w:rPr>
          <w:rFonts w:cs="Arial"/>
          <w:color w:val="000000"/>
        </w:rPr>
        <w:t xml:space="preserve">Zakiniaeiz Y, Cosgrove KP, </w:t>
      </w:r>
      <w:r w:rsidRPr="00223F7A">
        <w:rPr>
          <w:rFonts w:cs="Arial"/>
          <w:b/>
          <w:color w:val="000000"/>
        </w:rPr>
        <w:t xml:space="preserve">Potenza MN, </w:t>
      </w:r>
      <w:r w:rsidRPr="00223F7A">
        <w:rPr>
          <w:rFonts w:cs="Arial"/>
          <w:color w:val="000000"/>
        </w:rPr>
        <w:t>Mazure CM (2016) Balance of the Sexes: Addressing Sex Differences in Preclinical Research</w:t>
      </w:r>
      <w:r w:rsidRPr="00223F7A">
        <w:rPr>
          <w:rFonts w:eastAsiaTheme="minorHAnsi"/>
        </w:rPr>
        <w:t xml:space="preserve">. </w:t>
      </w:r>
      <w:r w:rsidRPr="00223F7A">
        <w:rPr>
          <w:rFonts w:eastAsiaTheme="minorHAnsi"/>
          <w:i/>
        </w:rPr>
        <w:t xml:space="preserve">Yale J Biol Med </w:t>
      </w:r>
      <w:r w:rsidRPr="00223F7A">
        <w:rPr>
          <w:rFonts w:eastAsiaTheme="minorHAnsi"/>
          <w:b/>
        </w:rPr>
        <w:t>89(2):</w:t>
      </w:r>
      <w:r w:rsidRPr="00223F7A">
        <w:rPr>
          <w:rFonts w:eastAsiaTheme="minorHAnsi"/>
        </w:rPr>
        <w:t>255-259.</w:t>
      </w:r>
      <w:r w:rsidR="00B5082E" w:rsidRPr="00223F7A">
        <w:rPr>
          <w:rFonts w:eastAsiaTheme="minorHAnsi"/>
        </w:rPr>
        <w:t xml:space="preserve"> (PMC4918870)</w:t>
      </w:r>
    </w:p>
    <w:p w14:paraId="13ACC07D" w14:textId="16564CB4" w:rsidR="0036550E" w:rsidRPr="00223F7A" w:rsidRDefault="0036550E" w:rsidP="0036550E">
      <w:pPr>
        <w:pStyle w:val="ListParagraph"/>
        <w:numPr>
          <w:ilvl w:val="0"/>
          <w:numId w:val="6"/>
        </w:numPr>
      </w:pPr>
      <w:r w:rsidRPr="00223F7A">
        <w:t xml:space="preserve">Chung T, Noronha A, Carroll KM, </w:t>
      </w:r>
      <w:r w:rsidRPr="00223F7A">
        <w:rPr>
          <w:b/>
        </w:rPr>
        <w:t xml:space="preserve">Potenza MN, </w:t>
      </w:r>
      <w:r w:rsidRPr="00223F7A">
        <w:t>Hutchison K, Calhoun VD, Gabrielli JDE, Morgenstern J, Nixon SJ, Wexler BE, Brewer J, Ray L. Filbey F, Strauman TJ, Kober H, Ewing SFE (</w:t>
      </w:r>
      <w:r w:rsidR="00C80D1D" w:rsidRPr="00223F7A">
        <w:t>2016</w:t>
      </w:r>
      <w:r w:rsidRPr="00223F7A">
        <w:t xml:space="preserve">) Brain mechanisms of change in addictions treatment: Models, methods and emerging findings. </w:t>
      </w:r>
      <w:r w:rsidRPr="00223F7A">
        <w:rPr>
          <w:i/>
        </w:rPr>
        <w:t xml:space="preserve">Current Addiction Reports </w:t>
      </w:r>
      <w:r w:rsidRPr="00223F7A">
        <w:rPr>
          <w:b/>
        </w:rPr>
        <w:t>3(3):</w:t>
      </w:r>
      <w:r w:rsidRPr="00223F7A">
        <w:t>332-342.</w:t>
      </w:r>
      <w:r w:rsidR="00F64D0A">
        <w:t xml:space="preserve"> (PMC5155705)</w:t>
      </w:r>
    </w:p>
    <w:p w14:paraId="18A52CB5" w14:textId="382628D7" w:rsidR="00972FE3" w:rsidRPr="00223F7A" w:rsidRDefault="00972FE3" w:rsidP="006E69BB">
      <w:pPr>
        <w:pStyle w:val="ListParagraph"/>
        <w:numPr>
          <w:ilvl w:val="0"/>
          <w:numId w:val="6"/>
        </w:numPr>
      </w:pPr>
      <w:r w:rsidRPr="00223F7A">
        <w:t xml:space="preserve">Xu J, </w:t>
      </w:r>
      <w:r w:rsidRPr="00223F7A">
        <w:rPr>
          <w:b/>
        </w:rPr>
        <w:t>Potenza MN</w:t>
      </w:r>
      <w:r w:rsidRPr="00223F7A">
        <w:t xml:space="preserve">, Calhoun VD, Zhang R, Yip SW, Wall JT, Pearlson GD, </w:t>
      </w:r>
      <w:r w:rsidR="0095678A">
        <w:t>Worunsky PD, Garrison KA</w:t>
      </w:r>
      <w:r w:rsidRPr="00223F7A">
        <w:t xml:space="preserve">, Moran JP (2016) </w:t>
      </w:r>
      <w:r w:rsidR="006E69BB" w:rsidRPr="00223F7A">
        <w:t xml:space="preserve">Large-scale functional network overlap is a general property of brain functional organization: Reconciling inconsistent fMRI findings from general-linear-model-based analyses. </w:t>
      </w:r>
      <w:r w:rsidRPr="00223F7A">
        <w:rPr>
          <w:i/>
        </w:rPr>
        <w:t xml:space="preserve">Neurosci Biobehav Rev </w:t>
      </w:r>
      <w:r w:rsidRPr="00223F7A">
        <w:rPr>
          <w:b/>
        </w:rPr>
        <w:t>71:</w:t>
      </w:r>
      <w:r w:rsidRPr="00223F7A">
        <w:t>83-100.</w:t>
      </w:r>
      <w:r w:rsidR="00F64D0A">
        <w:t xml:space="preserve"> (PMC5140707)</w:t>
      </w:r>
    </w:p>
    <w:p w14:paraId="27883716" w14:textId="4A62CD11" w:rsidR="00B001B1" w:rsidRPr="00223F7A" w:rsidRDefault="00B001B1" w:rsidP="00B001B1">
      <w:pPr>
        <w:pStyle w:val="ListParagraph"/>
        <w:numPr>
          <w:ilvl w:val="0"/>
          <w:numId w:val="6"/>
        </w:numPr>
      </w:pPr>
      <w:r w:rsidRPr="00223F7A">
        <w:t xml:space="preserve">Brand M, Young K, Laier C, Wölfling K, </w:t>
      </w:r>
      <w:r w:rsidRPr="00223F7A">
        <w:rPr>
          <w:b/>
        </w:rPr>
        <w:t>Potenza MN</w:t>
      </w:r>
      <w:r w:rsidRPr="00223F7A">
        <w:t xml:space="preserve"> (2016) Integrating psychological and neurobiological considerations regarding the development and maintenance of specific Internet-use disorders: An Interaction of Person-Affect-Cognition-Execution (I-PACE) model. </w:t>
      </w:r>
      <w:r w:rsidRPr="00223F7A">
        <w:rPr>
          <w:i/>
        </w:rPr>
        <w:t xml:space="preserve">Neurosci Biobehav Rev </w:t>
      </w:r>
      <w:r w:rsidRPr="00223F7A">
        <w:rPr>
          <w:b/>
        </w:rPr>
        <w:t>71:</w:t>
      </w:r>
      <w:r w:rsidRPr="00223F7A">
        <w:t>252-266.</w:t>
      </w:r>
      <w:r w:rsidR="006E69BB" w:rsidRPr="00223F7A">
        <w:t xml:space="preserve"> </w:t>
      </w:r>
    </w:p>
    <w:p w14:paraId="74EBA67B" w14:textId="79E48083" w:rsidR="00152A4F" w:rsidRPr="00223F7A" w:rsidRDefault="00152A4F" w:rsidP="00152A4F">
      <w:pPr>
        <w:numPr>
          <w:ilvl w:val="0"/>
          <w:numId w:val="6"/>
        </w:numPr>
        <w:tabs>
          <w:tab w:val="left" w:pos="1800"/>
        </w:tabs>
      </w:pPr>
      <w:r w:rsidRPr="00223F7A">
        <w:t xml:space="preserve">Balodis IM, </w:t>
      </w:r>
      <w:r w:rsidRPr="00223F7A">
        <w:rPr>
          <w:b/>
        </w:rPr>
        <w:t xml:space="preserve">Potenza MN </w:t>
      </w:r>
      <w:r w:rsidRPr="00223F7A">
        <w:t>(</w:t>
      </w:r>
      <w:r w:rsidR="00B8542A" w:rsidRPr="00223F7A">
        <w:t>2016) Imaging the Gambling Brain.</w:t>
      </w:r>
      <w:r w:rsidRPr="00223F7A">
        <w:t xml:space="preserve"> </w:t>
      </w:r>
      <w:r w:rsidR="00B8542A" w:rsidRPr="00223F7A">
        <w:rPr>
          <w:i/>
        </w:rPr>
        <w:t xml:space="preserve">Int Rev Neurobiol </w:t>
      </w:r>
      <w:r w:rsidR="00B8542A" w:rsidRPr="00223F7A">
        <w:rPr>
          <w:b/>
        </w:rPr>
        <w:t>129:</w:t>
      </w:r>
      <w:r w:rsidR="00B8542A" w:rsidRPr="00223F7A">
        <w:t>111-124.</w:t>
      </w:r>
      <w:r w:rsidRPr="00223F7A">
        <w:t xml:space="preserve"> </w:t>
      </w:r>
      <w:r w:rsidR="006E69BB" w:rsidRPr="00223F7A">
        <w:t>* Not a result of NIH funding</w:t>
      </w:r>
    </w:p>
    <w:p w14:paraId="1FEB1304" w14:textId="72DC5F1D" w:rsidR="00B8542A" w:rsidRPr="00223F7A" w:rsidRDefault="00B8542A" w:rsidP="006E69BB">
      <w:pPr>
        <w:pStyle w:val="ListParagraph"/>
        <w:numPr>
          <w:ilvl w:val="0"/>
          <w:numId w:val="6"/>
        </w:numPr>
      </w:pPr>
      <w:r w:rsidRPr="00223F7A">
        <w:t xml:space="preserve">Banz B, Yip SW, Yau, YHC, </w:t>
      </w:r>
      <w:r w:rsidRPr="00223F7A">
        <w:rPr>
          <w:b/>
        </w:rPr>
        <w:t xml:space="preserve">Potenza MN </w:t>
      </w:r>
      <w:r w:rsidRPr="00223F7A">
        <w:t xml:space="preserve">(2016) </w:t>
      </w:r>
      <w:r w:rsidR="006E69BB" w:rsidRPr="00223F7A">
        <w:t>Behavioral addictions in addiction medicine: from mechanisms to practical considerations.</w:t>
      </w:r>
      <w:r w:rsidRPr="00223F7A">
        <w:t xml:space="preserve"> </w:t>
      </w:r>
      <w:r w:rsidRPr="00223F7A">
        <w:rPr>
          <w:i/>
        </w:rPr>
        <w:t xml:space="preserve">Progress Brain Res </w:t>
      </w:r>
      <w:r w:rsidRPr="00223F7A">
        <w:rPr>
          <w:b/>
        </w:rPr>
        <w:t>223:</w:t>
      </w:r>
      <w:r w:rsidRPr="00223F7A">
        <w:t>311-328.</w:t>
      </w:r>
      <w:r w:rsidR="00F64D0A">
        <w:t xml:space="preserve"> (PMC6583773)</w:t>
      </w:r>
    </w:p>
    <w:p w14:paraId="18453E7F" w14:textId="0FC9F2C5" w:rsidR="00B8542A" w:rsidRPr="00223F7A" w:rsidRDefault="00B8542A" w:rsidP="00B8542A">
      <w:pPr>
        <w:pStyle w:val="ListParagraph"/>
        <w:numPr>
          <w:ilvl w:val="0"/>
          <w:numId w:val="6"/>
        </w:numPr>
      </w:pPr>
      <w:r w:rsidRPr="00223F7A">
        <w:t>Schulte EM, Joyner MA</w:t>
      </w:r>
      <w:r w:rsidRPr="00223F7A">
        <w:rPr>
          <w:color w:val="000000"/>
        </w:rPr>
        <w:t>,</w:t>
      </w:r>
      <w:r w:rsidRPr="00223F7A">
        <w:t xml:space="preserve"> </w:t>
      </w:r>
      <w:r w:rsidRPr="00223F7A">
        <w:rPr>
          <w:b/>
        </w:rPr>
        <w:t xml:space="preserve">Potenza MN, </w:t>
      </w:r>
      <w:r w:rsidRPr="00223F7A">
        <w:t>Gearhardt AN</w:t>
      </w:r>
      <w:r w:rsidRPr="00223F7A">
        <w:rPr>
          <w:b/>
        </w:rPr>
        <w:t xml:space="preserve"> </w:t>
      </w:r>
      <w:r w:rsidRPr="00223F7A">
        <w:t xml:space="preserve">(2016) Common Neural Systems Implicated in Obesity and Addictive Disorders. </w:t>
      </w:r>
      <w:r w:rsidRPr="00223F7A">
        <w:rPr>
          <w:i/>
        </w:rPr>
        <w:t xml:space="preserve">Progress Brain Res </w:t>
      </w:r>
      <w:r w:rsidRPr="00223F7A">
        <w:rPr>
          <w:b/>
        </w:rPr>
        <w:t>223:</w:t>
      </w:r>
      <w:r w:rsidRPr="00223F7A">
        <w:t>329-346.</w:t>
      </w:r>
    </w:p>
    <w:p w14:paraId="6F34E12B" w14:textId="6023DB42" w:rsidR="001B4CE9" w:rsidRPr="00223F7A" w:rsidRDefault="001B4CE9" w:rsidP="00B5082E">
      <w:pPr>
        <w:pStyle w:val="ListParagraph"/>
        <w:numPr>
          <w:ilvl w:val="0"/>
          <w:numId w:val="6"/>
        </w:numPr>
      </w:pPr>
      <w:r w:rsidRPr="00223F7A">
        <w:t xml:space="preserve">Kraus SW, Voon V, </w:t>
      </w:r>
      <w:r w:rsidRPr="00223F7A">
        <w:rPr>
          <w:b/>
        </w:rPr>
        <w:t xml:space="preserve">Potenza MN </w:t>
      </w:r>
      <w:r w:rsidRPr="00223F7A">
        <w:t>(</w:t>
      </w:r>
      <w:r w:rsidR="00B5082E" w:rsidRPr="00223F7A">
        <w:t>2016</w:t>
      </w:r>
      <w:r w:rsidRPr="00223F7A">
        <w:t xml:space="preserve">) </w:t>
      </w:r>
      <w:r w:rsidRPr="00223F7A">
        <w:rPr>
          <w:rFonts w:eastAsia="Times"/>
        </w:rPr>
        <w:t>Should compulsive sexual behavior be considered an addiction?</w:t>
      </w:r>
      <w:r w:rsidRPr="00223F7A">
        <w:t xml:space="preserve"> </w:t>
      </w:r>
      <w:r w:rsidRPr="00223F7A">
        <w:rPr>
          <w:i/>
        </w:rPr>
        <w:t>Addiction</w:t>
      </w:r>
      <w:r w:rsidR="00726AE4">
        <w:rPr>
          <w:i/>
        </w:rPr>
        <w:t xml:space="preserve"> </w:t>
      </w:r>
      <w:r w:rsidR="00726AE4">
        <w:rPr>
          <w:b/>
        </w:rPr>
        <w:t>111(12):</w:t>
      </w:r>
      <w:r w:rsidR="00B53614">
        <w:t>2097</w:t>
      </w:r>
      <w:r w:rsidR="00726AE4">
        <w:t>-2106.</w:t>
      </w:r>
      <w:r w:rsidR="00F64D0A">
        <w:t xml:space="preserve"> (PMC4990495)</w:t>
      </w:r>
    </w:p>
    <w:p w14:paraId="48844474" w14:textId="2435EFDE" w:rsidR="00D16930" w:rsidRDefault="00D16930" w:rsidP="00D16930">
      <w:pPr>
        <w:pStyle w:val="ListParagraph"/>
        <w:numPr>
          <w:ilvl w:val="0"/>
          <w:numId w:val="6"/>
        </w:numPr>
      </w:pPr>
      <w:r>
        <w:lastRenderedPageBreak/>
        <w:t xml:space="preserve">Zakiniaeiz Y, Cosgrove KP, Mazure CM, </w:t>
      </w:r>
      <w:r w:rsidRPr="00223F7A">
        <w:rPr>
          <w:b/>
        </w:rPr>
        <w:t xml:space="preserve">Potenza MN </w:t>
      </w:r>
      <w:r w:rsidRPr="00223F7A">
        <w:t>(</w:t>
      </w:r>
      <w:r>
        <w:t>2017</w:t>
      </w:r>
      <w:r w:rsidRPr="00223F7A">
        <w:t xml:space="preserve">) </w:t>
      </w:r>
      <w:r w:rsidRPr="00155869">
        <w:rPr>
          <w:shd w:val="clear" w:color="auto" w:fill="FFFFFF"/>
        </w:rPr>
        <w:t>Does Telescoping Exist in Male and Female Gamblers? Does It Matter</w:t>
      </w:r>
      <w:r w:rsidRPr="00155869">
        <w:t xml:space="preserve">? </w:t>
      </w:r>
      <w:r w:rsidRPr="00223F7A">
        <w:rPr>
          <w:i/>
        </w:rPr>
        <w:t xml:space="preserve">Frontiers in </w:t>
      </w:r>
      <w:r>
        <w:rPr>
          <w:i/>
        </w:rPr>
        <w:t>Psychology</w:t>
      </w:r>
      <w:r w:rsidRPr="00223F7A">
        <w:rPr>
          <w:i/>
        </w:rPr>
        <w:t xml:space="preserve"> </w:t>
      </w:r>
      <w:r>
        <w:rPr>
          <w:b/>
        </w:rPr>
        <w:t>8:</w:t>
      </w:r>
      <w:r>
        <w:t>1510.</w:t>
      </w:r>
      <w:r w:rsidRPr="00223F7A">
        <w:t xml:space="preserve"> </w:t>
      </w:r>
      <w:r w:rsidR="00F64D0A">
        <w:t>(PMC5591942)</w:t>
      </w:r>
    </w:p>
    <w:p w14:paraId="5BA26CC3" w14:textId="2BC7492C" w:rsidR="00403150" w:rsidRPr="00223F7A" w:rsidRDefault="00951CBB" w:rsidP="00E21315">
      <w:pPr>
        <w:pStyle w:val="ListParagraph"/>
        <w:numPr>
          <w:ilvl w:val="0"/>
          <w:numId w:val="6"/>
        </w:numPr>
      </w:pPr>
      <w:r w:rsidRPr="00223F7A">
        <w:t>Fa</w:t>
      </w:r>
      <w:r w:rsidR="00E21315" w:rsidRPr="00223F7A">
        <w:t>u</w:t>
      </w:r>
      <w:r w:rsidRPr="00223F7A">
        <w:t>th-</w:t>
      </w:r>
      <w:r w:rsidR="00E21315" w:rsidRPr="00223F7A">
        <w:t xml:space="preserve">Bühler </w:t>
      </w:r>
      <w:r w:rsidRPr="00223F7A">
        <w:t xml:space="preserve">M, Mann K, </w:t>
      </w:r>
      <w:r w:rsidRPr="00223F7A">
        <w:rPr>
          <w:b/>
        </w:rPr>
        <w:t>Potenza MN</w:t>
      </w:r>
      <w:r w:rsidRPr="00223F7A">
        <w:t xml:space="preserve"> (</w:t>
      </w:r>
      <w:r w:rsidR="00D16930">
        <w:t>2017)</w:t>
      </w:r>
      <w:r w:rsidRPr="00223F7A">
        <w:rPr>
          <w:vertAlign w:val="superscript"/>
        </w:rPr>
        <w:t xml:space="preserve"> </w:t>
      </w:r>
      <w:r w:rsidR="0036550E" w:rsidRPr="00223F7A">
        <w:rPr>
          <w:color w:val="000000"/>
          <w:lang w:eastAsia="de-DE"/>
        </w:rPr>
        <w:t>Pathological gambling</w:t>
      </w:r>
      <w:r w:rsidRPr="00223F7A">
        <w:rPr>
          <w:color w:val="000000"/>
          <w:lang w:eastAsia="de-DE"/>
        </w:rPr>
        <w:t xml:space="preserve">: </w:t>
      </w:r>
      <w:r w:rsidR="0036550E" w:rsidRPr="00223F7A">
        <w:rPr>
          <w:color w:val="000000"/>
          <w:lang w:eastAsia="de-DE"/>
        </w:rPr>
        <w:t>a review of the neurobiological evidence for its classification as an addictive disorder.</w:t>
      </w:r>
      <w:r w:rsidRPr="00223F7A">
        <w:rPr>
          <w:color w:val="000000"/>
          <w:lang w:eastAsia="de-DE"/>
        </w:rPr>
        <w:t xml:space="preserve"> </w:t>
      </w:r>
      <w:r w:rsidRPr="00223F7A">
        <w:rPr>
          <w:i/>
          <w:color w:val="000000"/>
          <w:lang w:eastAsia="de-DE"/>
        </w:rPr>
        <w:t>Addiction Biol</w:t>
      </w:r>
      <w:r w:rsidR="00B5082E" w:rsidRPr="00223F7A">
        <w:rPr>
          <w:i/>
          <w:color w:val="000000"/>
          <w:lang w:eastAsia="de-DE"/>
        </w:rPr>
        <w:t xml:space="preserve"> </w:t>
      </w:r>
      <w:r w:rsidR="00D16930">
        <w:rPr>
          <w:b/>
          <w:color w:val="000000"/>
          <w:lang w:eastAsia="de-DE"/>
        </w:rPr>
        <w:t>22(4):</w:t>
      </w:r>
      <w:r w:rsidR="00D16930">
        <w:rPr>
          <w:color w:val="000000"/>
          <w:lang w:eastAsia="de-DE"/>
        </w:rPr>
        <w:t>885-897.</w:t>
      </w:r>
      <w:r w:rsidR="00F64D0A">
        <w:rPr>
          <w:color w:val="000000"/>
          <w:lang w:eastAsia="de-DE"/>
        </w:rPr>
        <w:t xml:space="preserve"> (PMC5808418)</w:t>
      </w:r>
    </w:p>
    <w:p w14:paraId="44EA7B4D" w14:textId="0D2FFED2" w:rsidR="00B5082E" w:rsidRPr="00223F7A" w:rsidRDefault="00B5082E" w:rsidP="00B5082E">
      <w:pPr>
        <w:pStyle w:val="ListParagraph"/>
        <w:numPr>
          <w:ilvl w:val="0"/>
          <w:numId w:val="6"/>
        </w:numPr>
      </w:pPr>
      <w:r w:rsidRPr="00223F7A">
        <w:rPr>
          <w:color w:val="000000"/>
        </w:rPr>
        <w:t xml:space="preserve">Kim S, Kwok S, Mayes LC, </w:t>
      </w:r>
      <w:r w:rsidRPr="00223F7A">
        <w:rPr>
          <w:b/>
          <w:color w:val="000000"/>
        </w:rPr>
        <w:t xml:space="preserve">Potenza MN, </w:t>
      </w:r>
      <w:r w:rsidRPr="00223F7A">
        <w:rPr>
          <w:color w:val="000000"/>
        </w:rPr>
        <w:t>Rutherford HJV, Strathearn L (</w:t>
      </w:r>
      <w:r w:rsidR="00D16930">
        <w:rPr>
          <w:color w:val="000000"/>
        </w:rPr>
        <w:t>2017)</w:t>
      </w:r>
      <w:r w:rsidRPr="00223F7A">
        <w:rPr>
          <w:color w:val="000000"/>
        </w:rPr>
        <w:t xml:space="preserve"> </w:t>
      </w:r>
      <w:r w:rsidRPr="00223F7A">
        <w:t xml:space="preserve">Early Adverse Experience and Substance Addiction: Dopamine, Oxytocin, and Glucocorticoid Pathways. </w:t>
      </w:r>
      <w:r w:rsidRPr="00223F7A">
        <w:rPr>
          <w:i/>
        </w:rPr>
        <w:t xml:space="preserve">Annals NY Acad Sci </w:t>
      </w:r>
      <w:r w:rsidR="00D16930">
        <w:rPr>
          <w:b/>
        </w:rPr>
        <w:t>1394:</w:t>
      </w:r>
      <w:r w:rsidR="00D16930">
        <w:t>74-91.</w:t>
      </w:r>
      <w:r w:rsidR="00F64D0A">
        <w:t xml:space="preserve"> (PMC5303188)</w:t>
      </w:r>
    </w:p>
    <w:p w14:paraId="64AF497B" w14:textId="16BFF95E" w:rsidR="00B9645E" w:rsidRPr="00223F7A" w:rsidRDefault="00B9645E" w:rsidP="00B9645E">
      <w:pPr>
        <w:pStyle w:val="ListParagraph"/>
        <w:numPr>
          <w:ilvl w:val="0"/>
          <w:numId w:val="6"/>
        </w:numPr>
      </w:pPr>
      <w:r w:rsidRPr="00223F7A">
        <w:t xml:space="preserve">Karaka S, Canan F, Saleh A, </w:t>
      </w:r>
      <w:r w:rsidRPr="00223F7A">
        <w:rPr>
          <w:b/>
        </w:rPr>
        <w:t>Potenza MN</w:t>
      </w:r>
      <w:r w:rsidRPr="00223F7A">
        <w:t xml:space="preserve"> (</w:t>
      </w:r>
      <w:r w:rsidR="00D16930">
        <w:t>2017</w:t>
      </w:r>
      <w:r w:rsidRPr="00223F7A">
        <w:t xml:space="preserve">) Comorbidity between behavioral addictions and attention deficit/hyperactivity disorder: a systematic review. </w:t>
      </w:r>
      <w:r w:rsidRPr="00223F7A">
        <w:rPr>
          <w:i/>
        </w:rPr>
        <w:t>Int J Ment Health Addict</w:t>
      </w:r>
      <w:r w:rsidRPr="00223F7A">
        <w:t xml:space="preserve"> </w:t>
      </w:r>
      <w:r w:rsidR="00D16930">
        <w:rPr>
          <w:b/>
        </w:rPr>
        <w:t>15(3):</w:t>
      </w:r>
      <w:r w:rsidR="00D16930">
        <w:t>701-724.</w:t>
      </w:r>
    </w:p>
    <w:p w14:paraId="68FC89F1" w14:textId="15862FFA" w:rsidR="00AB26FF" w:rsidRPr="00AB26FF" w:rsidRDefault="00223F7A" w:rsidP="00AB26FF">
      <w:pPr>
        <w:pStyle w:val="ListParagraph"/>
        <w:numPr>
          <w:ilvl w:val="0"/>
          <w:numId w:val="6"/>
        </w:numPr>
      </w:pPr>
      <w:r>
        <w:rPr>
          <w:rFonts w:eastAsiaTheme="minorHAnsi"/>
        </w:rPr>
        <w:t xml:space="preserve">Schulte EM, </w:t>
      </w:r>
      <w:r>
        <w:rPr>
          <w:rFonts w:eastAsiaTheme="minorHAnsi"/>
          <w:b/>
        </w:rPr>
        <w:t xml:space="preserve">Potenza MN, </w:t>
      </w:r>
      <w:r>
        <w:rPr>
          <w:rFonts w:eastAsiaTheme="minorHAnsi"/>
        </w:rPr>
        <w:t>Gearhardt AN (</w:t>
      </w:r>
      <w:r w:rsidR="0069557A">
        <w:rPr>
          <w:rFonts w:eastAsiaTheme="minorHAnsi"/>
        </w:rPr>
        <w:t>2017</w:t>
      </w:r>
      <w:r w:rsidR="009C5AA9">
        <w:rPr>
          <w:rFonts w:eastAsiaTheme="minorHAnsi"/>
        </w:rPr>
        <w:t>)</w:t>
      </w:r>
      <w:r>
        <w:rPr>
          <w:rFonts w:eastAsiaTheme="minorHAnsi"/>
        </w:rPr>
        <w:t xml:space="preserve"> A critical evaluation of the “eating addiction” theory of addictive-like food consumption. </w:t>
      </w:r>
      <w:r w:rsidR="00D16930">
        <w:rPr>
          <w:rFonts w:eastAsiaTheme="minorHAnsi"/>
          <w:i/>
        </w:rPr>
        <w:t>App</w:t>
      </w:r>
      <w:r>
        <w:rPr>
          <w:rFonts w:eastAsiaTheme="minorHAnsi"/>
          <w:i/>
        </w:rPr>
        <w:t>etite</w:t>
      </w:r>
      <w:r w:rsidR="0069557A">
        <w:rPr>
          <w:rFonts w:eastAsiaTheme="minorHAnsi"/>
          <w:i/>
        </w:rPr>
        <w:t xml:space="preserve"> </w:t>
      </w:r>
      <w:r w:rsidR="00B93FC3">
        <w:rPr>
          <w:rFonts w:eastAsiaTheme="minorHAnsi"/>
          <w:b/>
        </w:rPr>
        <w:t>115:</w:t>
      </w:r>
      <w:r w:rsidR="00B93FC3">
        <w:rPr>
          <w:rFonts w:eastAsiaTheme="minorHAnsi"/>
        </w:rPr>
        <w:t>9-15</w:t>
      </w:r>
      <w:r w:rsidR="00EF499C">
        <w:rPr>
          <w:rFonts w:eastAsiaTheme="minorHAnsi"/>
        </w:rPr>
        <w:t>.</w:t>
      </w:r>
    </w:p>
    <w:p w14:paraId="3BCBEFBF" w14:textId="3F81A71E" w:rsidR="00AB26FF" w:rsidRPr="005969A4" w:rsidRDefault="00AB26FF" w:rsidP="00AB26FF">
      <w:pPr>
        <w:pStyle w:val="ListParagraph"/>
        <w:numPr>
          <w:ilvl w:val="0"/>
          <w:numId w:val="6"/>
        </w:numPr>
      </w:pPr>
      <w:r w:rsidRPr="00DE6E7F">
        <w:rPr>
          <w:color w:val="000000" w:themeColor="text1"/>
        </w:rPr>
        <w:t>Saunders JB, Hao W, Long J, King D, Mann K, Fauth-B</w:t>
      </w:r>
      <w:r w:rsidRPr="00DE6E7F">
        <w:t>ü</w:t>
      </w:r>
      <w:r w:rsidRPr="00DE6E7F">
        <w:rPr>
          <w:color w:val="000000" w:themeColor="text1"/>
        </w:rPr>
        <w:t xml:space="preserve">hler M, Rumpf HJ, Bowden-Jones H, Rahimi-Movaghar A, Chung T, Chan E, Bahar N, Achab S, Lee HK, </w:t>
      </w:r>
      <w:r w:rsidRPr="00DE6E7F">
        <w:rPr>
          <w:b/>
          <w:color w:val="000000" w:themeColor="text1"/>
        </w:rPr>
        <w:t xml:space="preserve">Potenza MN, </w:t>
      </w:r>
      <w:r w:rsidRPr="00DE6E7F">
        <w:rPr>
          <w:color w:val="000000" w:themeColor="text1"/>
        </w:rPr>
        <w:t>Petry N, Spritzer D, Ambekar A, Billieux J, Derevensky J, Griffiths M, Pontes H, Kuss D, Higuchi S, Mihara S, Assangangkornchai S, Sharma M, El Kashef, Ip P, Farrell M, Scafato E, Carragher N, Poznyak V (</w:t>
      </w:r>
      <w:r w:rsidR="00F50B30">
        <w:rPr>
          <w:color w:val="000000" w:themeColor="text1"/>
        </w:rPr>
        <w:t>2017</w:t>
      </w:r>
      <w:r w:rsidRPr="00DE6E7F">
        <w:rPr>
          <w:color w:val="000000" w:themeColor="text1"/>
        </w:rPr>
        <w:t>)</w:t>
      </w:r>
      <w:r>
        <w:rPr>
          <w:rFonts w:ascii="Calibri" w:hAnsi="Calibri"/>
          <w:color w:val="000000" w:themeColor="text1"/>
        </w:rPr>
        <w:t xml:space="preserve"> </w:t>
      </w:r>
      <w:r w:rsidRPr="00DE6E7F">
        <w:t xml:space="preserve">Gaming disorder: its delineation as an important condition for diagnosis, management and prevention. </w:t>
      </w:r>
      <w:r w:rsidRPr="00DE6E7F">
        <w:rPr>
          <w:i/>
        </w:rPr>
        <w:t xml:space="preserve">J Behav </w:t>
      </w:r>
      <w:r w:rsidR="00B93FC3" w:rsidRPr="00AB26FF">
        <w:rPr>
          <w:i/>
        </w:rPr>
        <w:t>Addict</w:t>
      </w:r>
      <w:r w:rsidR="00B93FC3">
        <w:rPr>
          <w:i/>
        </w:rPr>
        <w:t xml:space="preserve"> </w:t>
      </w:r>
      <w:r w:rsidR="00B93FC3">
        <w:rPr>
          <w:b/>
        </w:rPr>
        <w:t>6(3):</w:t>
      </w:r>
      <w:r w:rsidR="00B93FC3">
        <w:t>271-279.</w:t>
      </w:r>
      <w:r w:rsidR="00F64D0A">
        <w:t xml:space="preserve"> (PMC5700714)</w:t>
      </w:r>
    </w:p>
    <w:p w14:paraId="16C09C57" w14:textId="78DE6082" w:rsidR="00AB26FF" w:rsidRPr="00AB26FF" w:rsidRDefault="00AB26FF" w:rsidP="00AB26FF">
      <w:pPr>
        <w:pStyle w:val="ListParagraph"/>
        <w:numPr>
          <w:ilvl w:val="0"/>
          <w:numId w:val="6"/>
        </w:numPr>
      </w:pPr>
      <w:r>
        <w:t>Billieux J</w:t>
      </w:r>
      <w:r w:rsidRPr="00AB26FF">
        <w:t xml:space="preserve">, </w:t>
      </w:r>
      <w:r>
        <w:t>King D</w:t>
      </w:r>
      <w:r w:rsidR="00B93FC3">
        <w:t>L</w:t>
      </w:r>
      <w:r w:rsidRPr="00AB26FF">
        <w:t xml:space="preserve">, </w:t>
      </w:r>
      <w:r>
        <w:t>Higuchi S</w:t>
      </w:r>
      <w:r w:rsidRPr="00AB26FF">
        <w:t xml:space="preserve">, </w:t>
      </w:r>
      <w:r>
        <w:t>Achab S</w:t>
      </w:r>
      <w:r w:rsidRPr="00AB26FF">
        <w:t xml:space="preserve">, </w:t>
      </w:r>
      <w:r>
        <w:t>Bowden-Jones H</w:t>
      </w:r>
      <w:r w:rsidRPr="00AB26FF">
        <w:t xml:space="preserve">, </w:t>
      </w:r>
      <w:r>
        <w:t>Hao W</w:t>
      </w:r>
      <w:r w:rsidRPr="00AB26FF">
        <w:t xml:space="preserve">, </w:t>
      </w:r>
      <w:r>
        <w:t>Long J</w:t>
      </w:r>
      <w:r w:rsidRPr="00AB26FF">
        <w:t xml:space="preserve">, </w:t>
      </w:r>
      <w:r>
        <w:t>Lee HK,</w:t>
      </w:r>
      <w:r w:rsidRPr="00AB26FF">
        <w:t xml:space="preserve"> </w:t>
      </w:r>
      <w:r w:rsidRPr="00AB26FF">
        <w:rPr>
          <w:b/>
        </w:rPr>
        <w:t>Potenza MN</w:t>
      </w:r>
      <w:r w:rsidRPr="00AB26FF">
        <w:t xml:space="preserve">, </w:t>
      </w:r>
      <w:r w:rsidR="00B93FC3" w:rsidRPr="00AB26FF">
        <w:t>Saunders</w:t>
      </w:r>
      <w:r w:rsidR="00B93FC3">
        <w:t xml:space="preserve"> JB, </w:t>
      </w:r>
      <w:r w:rsidRPr="00AB26FF">
        <w:rPr>
          <w:color w:val="000000" w:themeColor="text1"/>
        </w:rPr>
        <w:t>Poznyak V</w:t>
      </w:r>
      <w:r w:rsidR="00B93FC3">
        <w:rPr>
          <w:color w:val="000000" w:themeColor="text1"/>
        </w:rPr>
        <w:t xml:space="preserve"> </w:t>
      </w:r>
      <w:r w:rsidRPr="00AB26FF">
        <w:rPr>
          <w:color w:val="000000" w:themeColor="text1"/>
        </w:rPr>
        <w:t>(</w:t>
      </w:r>
      <w:r w:rsidR="00B93FC3">
        <w:rPr>
          <w:color w:val="000000" w:themeColor="text1"/>
        </w:rPr>
        <w:t>2017</w:t>
      </w:r>
      <w:r w:rsidRPr="00AB26FF">
        <w:rPr>
          <w:color w:val="000000" w:themeColor="text1"/>
        </w:rPr>
        <w:t>)</w:t>
      </w:r>
      <w:r w:rsidRPr="00AB26FF">
        <w:rPr>
          <w:rFonts w:ascii="Calibri" w:hAnsi="Calibri"/>
          <w:color w:val="000000" w:themeColor="text1"/>
        </w:rPr>
        <w:t xml:space="preserve"> </w:t>
      </w:r>
      <w:r w:rsidRPr="00AB26FF">
        <w:rPr>
          <w:bCs/>
          <w:color w:val="232323"/>
        </w:rPr>
        <w:t>Functional impairment matters in the screening and diagnosis of gaming disorder</w:t>
      </w:r>
      <w:r w:rsidRPr="00AB26FF">
        <w:t xml:space="preserve">. </w:t>
      </w:r>
      <w:r w:rsidRPr="00AB26FF">
        <w:rPr>
          <w:i/>
        </w:rPr>
        <w:t>J Behav Addict</w:t>
      </w:r>
      <w:r w:rsidR="00B93FC3">
        <w:rPr>
          <w:i/>
        </w:rPr>
        <w:t xml:space="preserve"> </w:t>
      </w:r>
      <w:r w:rsidR="00B93FC3">
        <w:rPr>
          <w:b/>
        </w:rPr>
        <w:t>6(3):</w:t>
      </w:r>
      <w:r w:rsidR="00B93FC3">
        <w:t>285-289.</w:t>
      </w:r>
      <w:r w:rsidR="00A91D2C">
        <w:t xml:space="preserve"> (PMC700712)</w:t>
      </w:r>
    </w:p>
    <w:p w14:paraId="2690967A" w14:textId="45DF0F04" w:rsidR="005969A4" w:rsidRPr="005969A4" w:rsidRDefault="005969A4" w:rsidP="005969A4">
      <w:pPr>
        <w:pStyle w:val="ListParagraph"/>
        <w:numPr>
          <w:ilvl w:val="0"/>
          <w:numId w:val="6"/>
        </w:numPr>
      </w:pPr>
      <w:r>
        <w:rPr>
          <w:b/>
        </w:rPr>
        <w:t xml:space="preserve">Potenza MN </w:t>
      </w:r>
      <w:r>
        <w:t>(</w:t>
      </w:r>
      <w:r w:rsidR="00B93FC3">
        <w:t>2017</w:t>
      </w:r>
      <w:r>
        <w:t xml:space="preserve">) </w:t>
      </w:r>
      <w:r w:rsidRPr="005969A4">
        <w:t>Clinical Neuropsychiatric Considerations Regarding Non-substance or Behavioral Addictions</w:t>
      </w:r>
      <w:r>
        <w:t xml:space="preserve">. </w:t>
      </w:r>
      <w:r>
        <w:rPr>
          <w:i/>
        </w:rPr>
        <w:t>Dialog Clin Neurosci</w:t>
      </w:r>
      <w:r w:rsidR="00B93FC3">
        <w:rPr>
          <w:i/>
        </w:rPr>
        <w:t xml:space="preserve"> </w:t>
      </w:r>
      <w:r w:rsidR="00B93FC3">
        <w:rPr>
          <w:b/>
        </w:rPr>
        <w:t>19(3):</w:t>
      </w:r>
      <w:r w:rsidR="00B93FC3" w:rsidRPr="00B93FC3">
        <w:t>281-291.</w:t>
      </w:r>
      <w:r w:rsidR="00A91D2C">
        <w:t xml:space="preserve"> (PMC5741111)</w:t>
      </w:r>
    </w:p>
    <w:p w14:paraId="734D7F2B" w14:textId="12F568BF" w:rsidR="00152EFB" w:rsidRPr="005969A4" w:rsidRDefault="00152EFB" w:rsidP="00152EFB">
      <w:pPr>
        <w:pStyle w:val="ListParagraph"/>
        <w:numPr>
          <w:ilvl w:val="0"/>
          <w:numId w:val="6"/>
        </w:numPr>
      </w:pPr>
      <w:r>
        <w:t xml:space="preserve">Hutson PH, </w:t>
      </w:r>
      <w:r w:rsidRPr="00851A9D">
        <w:t xml:space="preserve">Balodis IM, </w:t>
      </w:r>
      <w:r w:rsidRPr="00851A9D">
        <w:rPr>
          <w:b/>
        </w:rPr>
        <w:t xml:space="preserve">Potenza MN </w:t>
      </w:r>
      <w:r w:rsidRPr="00851A9D">
        <w:t>(</w:t>
      </w:r>
      <w:r w:rsidR="00D15805">
        <w:t>2018</w:t>
      </w:r>
      <w:r w:rsidRPr="00851A9D">
        <w:t>) Binge-Eating Disorder: Clinical and Therapeutic Advances</w:t>
      </w:r>
      <w:r>
        <w:t xml:space="preserve">. </w:t>
      </w:r>
      <w:r>
        <w:rPr>
          <w:i/>
        </w:rPr>
        <w:t>Phamacol Ther</w:t>
      </w:r>
      <w:r w:rsidR="00D15805">
        <w:rPr>
          <w:i/>
        </w:rPr>
        <w:t xml:space="preserve"> </w:t>
      </w:r>
      <w:r w:rsidR="00D15805">
        <w:rPr>
          <w:b/>
        </w:rPr>
        <w:t>182:</w:t>
      </w:r>
      <w:r w:rsidR="00D15805">
        <w:t>15-27.</w:t>
      </w:r>
    </w:p>
    <w:p w14:paraId="5C415641" w14:textId="77777777" w:rsidR="00F50B30" w:rsidRPr="00100A62" w:rsidRDefault="00F50B30" w:rsidP="00F50B30">
      <w:pPr>
        <w:pStyle w:val="ListParagraph"/>
        <w:numPr>
          <w:ilvl w:val="0"/>
          <w:numId w:val="6"/>
        </w:numPr>
      </w:pPr>
      <w:r w:rsidRPr="000D6A84">
        <w:rPr>
          <w:b/>
          <w:iCs/>
        </w:rPr>
        <w:t>Potenza MN</w:t>
      </w:r>
      <w:r w:rsidRPr="000D6A84">
        <w:rPr>
          <w:iCs/>
        </w:rPr>
        <w:t xml:space="preserve"> (</w:t>
      </w:r>
      <w:r>
        <w:rPr>
          <w:iCs/>
        </w:rPr>
        <w:t>2018)</w:t>
      </w:r>
      <w:r w:rsidRPr="000D6A84">
        <w:rPr>
          <w:iCs/>
        </w:rPr>
        <w:t xml:space="preserve"> </w:t>
      </w:r>
      <w:r>
        <w:t>Searching for replicable dopamine-related findings in gambling disorder</w:t>
      </w:r>
      <w:r w:rsidRPr="000D6A84">
        <w:rPr>
          <w:iCs/>
        </w:rPr>
        <w:t xml:space="preserve">. </w:t>
      </w:r>
      <w:r w:rsidRPr="000D6A84">
        <w:rPr>
          <w:i/>
          <w:iCs/>
        </w:rPr>
        <w:t>Biol Psychiatry</w:t>
      </w:r>
      <w:r>
        <w:rPr>
          <w:i/>
          <w:iCs/>
        </w:rPr>
        <w:t xml:space="preserve"> </w:t>
      </w:r>
      <w:r>
        <w:rPr>
          <w:b/>
          <w:iCs/>
        </w:rPr>
        <w:t>83:</w:t>
      </w:r>
      <w:r>
        <w:rPr>
          <w:iCs/>
        </w:rPr>
        <w:t>984-986.</w:t>
      </w:r>
    </w:p>
    <w:p w14:paraId="1C2303D8" w14:textId="1AFA1F72" w:rsidR="001C4D01" w:rsidRPr="000D6A84" w:rsidRDefault="001C4D01" w:rsidP="001C4D01">
      <w:pPr>
        <w:pStyle w:val="ListParagraph"/>
        <w:numPr>
          <w:ilvl w:val="0"/>
          <w:numId w:val="6"/>
        </w:numPr>
      </w:pPr>
      <w:r>
        <w:t xml:space="preserve">King DL, Delfabbro PH, </w:t>
      </w:r>
      <w:r>
        <w:rPr>
          <w:b/>
        </w:rPr>
        <w:t xml:space="preserve">Potenza MN, </w:t>
      </w:r>
      <w:r>
        <w:t xml:space="preserve">Demetrovics Z, Billieux J, Brand M (2018) </w:t>
      </w:r>
      <w:r w:rsidRPr="00D04935">
        <w:t>Internet gaming disorder should qualify as a mental disorder</w:t>
      </w:r>
      <w:r>
        <w:t xml:space="preserve">. </w:t>
      </w:r>
      <w:r w:rsidR="009C57DE">
        <w:rPr>
          <w:i/>
        </w:rPr>
        <w:t>Austr New Zeal J Psychiatry</w:t>
      </w:r>
      <w:r>
        <w:rPr>
          <w:i/>
        </w:rPr>
        <w:t xml:space="preserve"> </w:t>
      </w:r>
      <w:r>
        <w:rPr>
          <w:b/>
        </w:rPr>
        <w:t>52:</w:t>
      </w:r>
      <w:r>
        <w:t>615-617.</w:t>
      </w:r>
    </w:p>
    <w:p w14:paraId="617E3C0A" w14:textId="51ACB284" w:rsidR="00B93FC3" w:rsidRPr="00223F7A" w:rsidRDefault="00B93FC3" w:rsidP="00B93FC3">
      <w:pPr>
        <w:pStyle w:val="ListParagraph"/>
        <w:numPr>
          <w:ilvl w:val="0"/>
          <w:numId w:val="6"/>
        </w:numPr>
      </w:pPr>
      <w:r w:rsidRPr="00223F7A">
        <w:t xml:space="preserve">Yip SW, </w:t>
      </w:r>
      <w:r w:rsidRPr="00223F7A">
        <w:rPr>
          <w:b/>
        </w:rPr>
        <w:t xml:space="preserve">Potenza MN </w:t>
      </w:r>
      <w:r w:rsidRPr="00223F7A">
        <w:t>(</w:t>
      </w:r>
      <w:r w:rsidR="00250FCE">
        <w:t>2018</w:t>
      </w:r>
      <w:r w:rsidRPr="00223F7A">
        <w:t xml:space="preserve">) Application of Research Domain Criteria to childhood and adolescent impulsive and addictive disorders: Implications for treatment. </w:t>
      </w:r>
      <w:r w:rsidRPr="00223F7A">
        <w:rPr>
          <w:i/>
        </w:rPr>
        <w:t>Clin Psychology Rev</w:t>
      </w:r>
      <w:r w:rsidR="00250FCE">
        <w:t xml:space="preserve"> </w:t>
      </w:r>
      <w:r w:rsidR="00250FCE" w:rsidRPr="00250FCE">
        <w:rPr>
          <w:b/>
        </w:rPr>
        <w:t>64:</w:t>
      </w:r>
      <w:r w:rsidR="00250FCE">
        <w:t>41-56.</w:t>
      </w:r>
      <w:r w:rsidR="003E3B79">
        <w:t xml:space="preserve"> (PMC</w:t>
      </w:r>
      <w:r w:rsidR="00407D85">
        <w:t>5423866)</w:t>
      </w:r>
    </w:p>
    <w:p w14:paraId="1605BDC4" w14:textId="43F279F1" w:rsidR="006A33E6" w:rsidRPr="00C32721" w:rsidRDefault="006A33E6" w:rsidP="006A33E6">
      <w:pPr>
        <w:pStyle w:val="ListParagraph"/>
        <w:numPr>
          <w:ilvl w:val="0"/>
          <w:numId w:val="6"/>
        </w:numPr>
        <w:rPr>
          <w:b/>
        </w:rPr>
      </w:pPr>
      <w:r w:rsidRPr="001F4628">
        <w:rPr>
          <w:lang w:val="en-GB"/>
        </w:rPr>
        <w:t>Rumpf</w:t>
      </w:r>
      <w:r>
        <w:rPr>
          <w:lang w:val="en-GB"/>
        </w:rPr>
        <w:t xml:space="preserve"> HJ, </w:t>
      </w:r>
      <w:r w:rsidRPr="001F4628">
        <w:rPr>
          <w:lang w:val="en-GB"/>
        </w:rPr>
        <w:t>Achab</w:t>
      </w:r>
      <w:r>
        <w:rPr>
          <w:lang w:val="en-GB"/>
        </w:rPr>
        <w:t xml:space="preserve"> S, </w:t>
      </w:r>
      <w:r w:rsidRPr="001F4628">
        <w:rPr>
          <w:lang w:val="en-GB"/>
        </w:rPr>
        <w:t>Billieux</w:t>
      </w:r>
      <w:r>
        <w:rPr>
          <w:lang w:val="en-GB"/>
        </w:rPr>
        <w:t xml:space="preserve"> J, </w:t>
      </w:r>
      <w:r w:rsidRPr="001F4628">
        <w:rPr>
          <w:lang w:val="en-GB"/>
        </w:rPr>
        <w:t>Carragher</w:t>
      </w:r>
      <w:r>
        <w:rPr>
          <w:lang w:val="en-GB"/>
        </w:rPr>
        <w:t xml:space="preserve"> N, </w:t>
      </w:r>
      <w:r w:rsidRPr="001F4628">
        <w:rPr>
          <w:lang w:val="en-GB"/>
        </w:rPr>
        <w:t>Demetrovics</w:t>
      </w:r>
      <w:r>
        <w:rPr>
          <w:lang w:val="en-GB"/>
        </w:rPr>
        <w:t xml:space="preserve"> Z, </w:t>
      </w:r>
      <w:r w:rsidRPr="001F4628">
        <w:rPr>
          <w:lang w:val="en-GB"/>
        </w:rPr>
        <w:t>Derevensky</w:t>
      </w:r>
      <w:r>
        <w:rPr>
          <w:lang w:val="en-GB"/>
        </w:rPr>
        <w:t xml:space="preserve"> J, </w:t>
      </w:r>
      <w:r w:rsidRPr="001F4628">
        <w:rPr>
          <w:lang w:val="en-GB"/>
        </w:rPr>
        <w:t>Bowden-Jones</w:t>
      </w:r>
      <w:r>
        <w:rPr>
          <w:lang w:val="en-GB"/>
        </w:rPr>
        <w:t xml:space="preserve"> H, </w:t>
      </w:r>
      <w:r w:rsidRPr="001F4628">
        <w:rPr>
          <w:lang w:val="en-GB"/>
        </w:rPr>
        <w:t>Hodgins</w:t>
      </w:r>
      <w:r>
        <w:rPr>
          <w:lang w:val="en-GB"/>
        </w:rPr>
        <w:t xml:space="preserve"> D, </w:t>
      </w:r>
      <w:r w:rsidRPr="001F4628">
        <w:rPr>
          <w:lang w:val="en-GB"/>
        </w:rPr>
        <w:t>Higuchi</w:t>
      </w:r>
      <w:r>
        <w:rPr>
          <w:lang w:val="en-GB"/>
        </w:rPr>
        <w:t xml:space="preserve"> S, </w:t>
      </w:r>
      <w:r w:rsidRPr="001F4628">
        <w:rPr>
          <w:lang w:val="en-GB"/>
        </w:rPr>
        <w:t>King</w:t>
      </w:r>
      <w:r>
        <w:rPr>
          <w:lang w:val="en-GB"/>
        </w:rPr>
        <w:t xml:space="preserve"> DL, </w:t>
      </w:r>
      <w:r w:rsidRPr="001F4628">
        <w:rPr>
          <w:lang w:val="en-GB"/>
        </w:rPr>
        <w:t>Mann</w:t>
      </w:r>
      <w:r>
        <w:rPr>
          <w:lang w:val="en-GB"/>
        </w:rPr>
        <w:t xml:space="preserve"> K, </w:t>
      </w:r>
      <w:r w:rsidRPr="00C32721">
        <w:rPr>
          <w:b/>
          <w:lang w:val="en-GB"/>
        </w:rPr>
        <w:t>Potenza MN</w:t>
      </w:r>
      <w:r>
        <w:rPr>
          <w:lang w:val="en-GB"/>
        </w:rPr>
        <w:t xml:space="preserve">, </w:t>
      </w:r>
      <w:r w:rsidRPr="001F4628">
        <w:rPr>
          <w:lang w:val="en-GB"/>
        </w:rPr>
        <w:t>Saunders</w:t>
      </w:r>
      <w:r>
        <w:rPr>
          <w:lang w:val="en-GB"/>
        </w:rPr>
        <w:t xml:space="preserve"> JB, </w:t>
      </w:r>
      <w:r w:rsidRPr="001F4628">
        <w:rPr>
          <w:lang w:val="en-GB"/>
        </w:rPr>
        <w:t>Scafato</w:t>
      </w:r>
      <w:r>
        <w:rPr>
          <w:lang w:val="en-GB"/>
        </w:rPr>
        <w:t xml:space="preserve"> E,</w:t>
      </w:r>
      <w:r w:rsidRPr="001F4628">
        <w:rPr>
          <w:lang w:val="en-GB"/>
        </w:rPr>
        <w:t xml:space="preserve"> Sharma</w:t>
      </w:r>
      <w:r>
        <w:rPr>
          <w:lang w:val="en-GB"/>
        </w:rPr>
        <w:t xml:space="preserve"> M, Weinstein A, </w:t>
      </w:r>
      <w:r w:rsidRPr="001F4628">
        <w:rPr>
          <w:lang w:val="en-GB"/>
        </w:rPr>
        <w:t>Poznyak</w:t>
      </w:r>
      <w:r>
        <w:rPr>
          <w:lang w:val="en-GB"/>
        </w:rPr>
        <w:t xml:space="preserve"> V (</w:t>
      </w:r>
      <w:r w:rsidR="0037083A">
        <w:rPr>
          <w:lang w:val="en-GB"/>
        </w:rPr>
        <w:t>2018</w:t>
      </w:r>
      <w:r>
        <w:rPr>
          <w:lang w:val="en-GB"/>
        </w:rPr>
        <w:t xml:space="preserve">) </w:t>
      </w:r>
      <w:r w:rsidRPr="001F4628">
        <w:rPr>
          <w:lang w:val="en-GB"/>
        </w:rPr>
        <w:t>Including Gaming Disorder in the ICD-11: The need to do so from a clinical and public health perspective.</w:t>
      </w:r>
      <w:r>
        <w:rPr>
          <w:lang w:val="en-GB"/>
        </w:rPr>
        <w:t xml:space="preserve"> </w:t>
      </w:r>
      <w:r>
        <w:rPr>
          <w:i/>
          <w:lang w:val="en-GB"/>
        </w:rPr>
        <w:t>J Behav Addict</w:t>
      </w:r>
      <w:r w:rsidR="009C57DE">
        <w:rPr>
          <w:i/>
          <w:lang w:val="en-GB"/>
        </w:rPr>
        <w:t xml:space="preserve"> </w:t>
      </w:r>
      <w:r w:rsidR="009C57DE">
        <w:rPr>
          <w:b/>
          <w:lang w:val="en-GB"/>
        </w:rPr>
        <w:t>7(3):</w:t>
      </w:r>
      <w:r w:rsidR="009C57DE">
        <w:rPr>
          <w:lang w:val="en-GB"/>
        </w:rPr>
        <w:t>556-561.</w:t>
      </w:r>
      <w:r w:rsidR="00407D85">
        <w:rPr>
          <w:lang w:val="en-GB"/>
        </w:rPr>
        <w:t xml:space="preserve"> (PMC6426367)</w:t>
      </w:r>
    </w:p>
    <w:p w14:paraId="14027AAC" w14:textId="504B37F0" w:rsidR="00BF7928" w:rsidRPr="00BF7928" w:rsidRDefault="00855F5A" w:rsidP="00BF7928">
      <w:pPr>
        <w:pStyle w:val="ListParagraph"/>
        <w:numPr>
          <w:ilvl w:val="0"/>
          <w:numId w:val="6"/>
        </w:numPr>
      </w:pPr>
      <w:r w:rsidRPr="00855F5A">
        <w:rPr>
          <w:rFonts w:cs="Arial"/>
        </w:rPr>
        <w:t>Fineberg NA, Demetrovics Z, Ste</w:t>
      </w:r>
      <w:r w:rsidR="003C3519">
        <w:rPr>
          <w:rFonts w:cs="Arial"/>
        </w:rPr>
        <w:t xml:space="preserve">in DJ, Corazza O, Ioannidis K, </w:t>
      </w:r>
      <w:r w:rsidRPr="00855F5A">
        <w:rPr>
          <w:rFonts w:cs="Arial"/>
        </w:rPr>
        <w:t xml:space="preserve">Menchon J, </w:t>
      </w:r>
      <w:r w:rsidRPr="00855F5A">
        <w:rPr>
          <w:rFonts w:cs="Arial"/>
          <w:bCs/>
        </w:rPr>
        <w:t>Grünblatt</w:t>
      </w:r>
      <w:r w:rsidRPr="00855F5A">
        <w:rPr>
          <w:rFonts w:cs="Arial"/>
        </w:rPr>
        <w:t xml:space="preserve"> E, Goudriaan A, Pallanti S, Carmi L, King D, Grant JE,  Dell’Osso B, Rumpf HJ, Van Ameringen M, Hall N, Hollander E, Brand M, </w:t>
      </w:r>
      <w:r w:rsidRPr="00855F5A">
        <w:rPr>
          <w:rFonts w:cs="Arial"/>
          <w:b/>
        </w:rPr>
        <w:t>Potenza MN</w:t>
      </w:r>
      <w:r w:rsidRPr="00855F5A">
        <w:rPr>
          <w:rFonts w:cs="Arial"/>
        </w:rPr>
        <w:t>, Zohar J, Burkauskas J, Martinotti G,</w:t>
      </w:r>
      <w:r w:rsidR="004B5E23">
        <w:rPr>
          <w:rFonts w:cs="Arial"/>
        </w:rPr>
        <w:t xml:space="preserve"> Billieux J, Chamberlain SR,</w:t>
      </w:r>
      <w:r w:rsidRPr="00855F5A">
        <w:rPr>
          <w:rFonts w:cs="Arial"/>
        </w:rPr>
        <w:t xml:space="preserve"> COST Action Network (</w:t>
      </w:r>
      <w:r w:rsidR="009C57DE">
        <w:rPr>
          <w:rFonts w:cs="Arial"/>
        </w:rPr>
        <w:t>2018</w:t>
      </w:r>
      <w:r w:rsidRPr="00855F5A">
        <w:rPr>
          <w:rFonts w:cs="Arial"/>
        </w:rPr>
        <w:t xml:space="preserve">) Manifesto for a </w:t>
      </w:r>
      <w:r w:rsidRPr="00855F5A">
        <w:rPr>
          <w:rFonts w:cs="Arial"/>
        </w:rPr>
        <w:lastRenderedPageBreak/>
        <w:t>European Research Network into Problematic Usage of the Internet.</w:t>
      </w:r>
      <w:r w:rsidRPr="00855F5A">
        <w:rPr>
          <w:rFonts w:cs="Arial"/>
          <w:b/>
        </w:rPr>
        <w:t xml:space="preserve"> </w:t>
      </w:r>
      <w:r w:rsidRPr="00855F5A">
        <w:rPr>
          <w:rFonts w:cs="Arial"/>
          <w:i/>
        </w:rPr>
        <w:t>Eur Neuropsychopharmacol</w:t>
      </w:r>
      <w:r w:rsidR="009C57DE">
        <w:rPr>
          <w:rFonts w:cs="Arial"/>
          <w:i/>
        </w:rPr>
        <w:t xml:space="preserve"> </w:t>
      </w:r>
      <w:r w:rsidR="009C57DE">
        <w:rPr>
          <w:rFonts w:cs="Arial"/>
          <w:b/>
        </w:rPr>
        <w:t>28(11):</w:t>
      </w:r>
      <w:r w:rsidR="009C57DE">
        <w:rPr>
          <w:rFonts w:cs="Arial"/>
        </w:rPr>
        <w:t>1232-1246.</w:t>
      </w:r>
      <w:r w:rsidR="00407D85">
        <w:rPr>
          <w:rFonts w:cs="Arial"/>
        </w:rPr>
        <w:t xml:space="preserve"> (PMC6276981)</w:t>
      </w:r>
    </w:p>
    <w:p w14:paraId="52F57BA7" w14:textId="39ADD9E3" w:rsidR="00225CAF" w:rsidRPr="00855F5A" w:rsidRDefault="00225CAF" w:rsidP="00225CAF">
      <w:pPr>
        <w:pStyle w:val="ListParagraph"/>
        <w:numPr>
          <w:ilvl w:val="0"/>
          <w:numId w:val="6"/>
        </w:numPr>
      </w:pPr>
      <w:r>
        <w:rPr>
          <w:iCs/>
        </w:rPr>
        <w:t xml:space="preserve">Zakiniaeiz </w:t>
      </w:r>
      <w:r w:rsidRPr="00855F5A">
        <w:rPr>
          <w:iCs/>
        </w:rPr>
        <w:t xml:space="preserve">Y, </w:t>
      </w:r>
      <w:r w:rsidRPr="00855F5A">
        <w:rPr>
          <w:b/>
          <w:iCs/>
        </w:rPr>
        <w:t>Potenza MN</w:t>
      </w:r>
      <w:r w:rsidRPr="00855F5A">
        <w:rPr>
          <w:iCs/>
        </w:rPr>
        <w:t xml:space="preserve"> (</w:t>
      </w:r>
      <w:r w:rsidR="009C57DE">
        <w:rPr>
          <w:iCs/>
        </w:rPr>
        <w:t>2018</w:t>
      </w:r>
      <w:r w:rsidRPr="00855F5A">
        <w:rPr>
          <w:iCs/>
        </w:rPr>
        <w:t xml:space="preserve">) </w:t>
      </w:r>
      <w:r w:rsidRPr="00855F5A">
        <w:rPr>
          <w:shd w:val="clear" w:color="auto" w:fill="FFFFFF"/>
        </w:rPr>
        <w:t xml:space="preserve">Gender-related Differences in Addiction: A review of human studies. </w:t>
      </w:r>
      <w:r w:rsidRPr="00855F5A">
        <w:rPr>
          <w:i/>
          <w:shd w:val="clear" w:color="auto" w:fill="FFFFFF"/>
        </w:rPr>
        <w:t>Curr Opin Behav Neurosci</w:t>
      </w:r>
      <w:r w:rsidR="009C57DE">
        <w:rPr>
          <w:i/>
          <w:shd w:val="clear" w:color="auto" w:fill="FFFFFF"/>
        </w:rPr>
        <w:t xml:space="preserve"> </w:t>
      </w:r>
      <w:r w:rsidR="009C57DE">
        <w:rPr>
          <w:b/>
          <w:shd w:val="clear" w:color="auto" w:fill="FFFFFF"/>
        </w:rPr>
        <w:t>23:</w:t>
      </w:r>
      <w:r w:rsidR="009C57DE" w:rsidRPr="009C57DE">
        <w:rPr>
          <w:shd w:val="clear" w:color="auto" w:fill="FFFFFF"/>
        </w:rPr>
        <w:t>171-175.</w:t>
      </w:r>
    </w:p>
    <w:p w14:paraId="5976A246" w14:textId="2D8FA522" w:rsidR="00BF7928" w:rsidRPr="00386C68" w:rsidRDefault="00BF7928" w:rsidP="00BF7928">
      <w:pPr>
        <w:pStyle w:val="ListParagraph"/>
        <w:numPr>
          <w:ilvl w:val="0"/>
          <w:numId w:val="6"/>
        </w:numPr>
      </w:pPr>
      <w:r>
        <w:rPr>
          <w:rFonts w:cs="Arial"/>
        </w:rPr>
        <w:t xml:space="preserve">Schulte EM, </w:t>
      </w:r>
      <w:r>
        <w:rPr>
          <w:rFonts w:cs="Arial"/>
          <w:b/>
        </w:rPr>
        <w:t xml:space="preserve">Potenza MN, </w:t>
      </w:r>
      <w:r>
        <w:rPr>
          <w:rFonts w:cs="Arial"/>
        </w:rPr>
        <w:t>Gearhardt AN (</w:t>
      </w:r>
      <w:r w:rsidR="009C57DE">
        <w:rPr>
          <w:rFonts w:cs="Arial"/>
        </w:rPr>
        <w:t>2018</w:t>
      </w:r>
      <w:r>
        <w:rPr>
          <w:rFonts w:cs="Arial"/>
        </w:rPr>
        <w:t xml:space="preserve">) </w:t>
      </w:r>
      <w:r>
        <w:t xml:space="preserve">Specific theoretical considerations and future research directions for evaluating addictive-like eating as a substance-based, food addiction: Comment on Lacroix et al. (2018). </w:t>
      </w:r>
      <w:r>
        <w:rPr>
          <w:i/>
        </w:rPr>
        <w:t>Appetite</w:t>
      </w:r>
      <w:r w:rsidR="009C57DE">
        <w:rPr>
          <w:i/>
        </w:rPr>
        <w:t xml:space="preserve"> </w:t>
      </w:r>
      <w:r w:rsidR="009C57DE">
        <w:rPr>
          <w:b/>
        </w:rPr>
        <w:t>130:</w:t>
      </w:r>
      <w:r w:rsidR="009C57DE">
        <w:t>293-295.</w:t>
      </w:r>
    </w:p>
    <w:p w14:paraId="7180E739" w14:textId="74C7E2BF" w:rsidR="009C57DE" w:rsidRPr="00B44E30" w:rsidRDefault="009C57DE" w:rsidP="009C57DE">
      <w:pPr>
        <w:pStyle w:val="ListParagraph"/>
        <w:numPr>
          <w:ilvl w:val="0"/>
          <w:numId w:val="6"/>
        </w:numPr>
      </w:pPr>
      <w:r>
        <w:t>Kowalewska E</w:t>
      </w:r>
      <w:r w:rsidRPr="00EF7170">
        <w:t xml:space="preserve">, </w:t>
      </w:r>
      <w:r>
        <w:t>Grubbs JB</w:t>
      </w:r>
      <w:r w:rsidRPr="00EF7170">
        <w:t xml:space="preserve">, </w:t>
      </w:r>
      <w:r w:rsidRPr="007B4B53">
        <w:rPr>
          <w:b/>
        </w:rPr>
        <w:t>Potenza MN</w:t>
      </w:r>
      <w:r w:rsidRPr="00B44E30">
        <w:t xml:space="preserve">, </w:t>
      </w:r>
      <w:r>
        <w:t>Gola M</w:t>
      </w:r>
      <w:r w:rsidRPr="00EF7170">
        <w:t xml:space="preserve">, </w:t>
      </w:r>
      <w:r>
        <w:t xml:space="preserve">Draps M, Kraus SW (2018) </w:t>
      </w:r>
      <w:r w:rsidRPr="00B44E30">
        <w:rPr>
          <w:lang w:val="en"/>
        </w:rPr>
        <w:t>N</w:t>
      </w:r>
      <w:r w:rsidRPr="00B44E30">
        <w:rPr>
          <w:bCs/>
        </w:rPr>
        <w:t>eurocognitive mechanisms in compulsive sexual behavior disorder</w:t>
      </w:r>
      <w:r w:rsidRPr="007B4B53">
        <w:rPr>
          <w:bCs/>
        </w:rPr>
        <w:t xml:space="preserve">. </w:t>
      </w:r>
      <w:r>
        <w:rPr>
          <w:bCs/>
          <w:i/>
        </w:rPr>
        <w:t xml:space="preserve">Current Sex Health Rep </w:t>
      </w:r>
      <w:r>
        <w:rPr>
          <w:b/>
          <w:bCs/>
        </w:rPr>
        <w:t>10(4):</w:t>
      </w:r>
      <w:r>
        <w:rPr>
          <w:bCs/>
        </w:rPr>
        <w:t>255-264.</w:t>
      </w:r>
    </w:p>
    <w:p w14:paraId="11B3B39F" w14:textId="463DE70E" w:rsidR="00BB52BF" w:rsidRPr="00A259EF" w:rsidRDefault="00BB52BF" w:rsidP="00BB52BF">
      <w:pPr>
        <w:pStyle w:val="ListParagraph"/>
        <w:numPr>
          <w:ilvl w:val="0"/>
          <w:numId w:val="6"/>
        </w:numPr>
      </w:pPr>
      <w:r w:rsidRPr="00094859">
        <w:rPr>
          <w:lang w:val="en"/>
        </w:rPr>
        <w:t xml:space="preserve">Pullman RE, </w:t>
      </w:r>
      <w:r w:rsidRPr="00094859">
        <w:rPr>
          <w:b/>
          <w:lang w:val="en"/>
        </w:rPr>
        <w:t>Potenza MN</w:t>
      </w:r>
      <w:r w:rsidRPr="00B44E30">
        <w:rPr>
          <w:lang w:val="en"/>
        </w:rPr>
        <w:t xml:space="preserve">, </w:t>
      </w:r>
      <w:r w:rsidRPr="00094859">
        <w:rPr>
          <w:lang w:val="en"/>
        </w:rPr>
        <w:t>Kraus SW (</w:t>
      </w:r>
      <w:r>
        <w:rPr>
          <w:lang w:val="en"/>
        </w:rPr>
        <w:t>2018</w:t>
      </w:r>
      <w:r w:rsidRPr="00094859">
        <w:rPr>
          <w:lang w:val="en"/>
        </w:rPr>
        <w:t>) Recommendations for increasing research on co-occurring serious mental illness</w:t>
      </w:r>
      <w:r w:rsidRPr="00321178">
        <w:rPr>
          <w:lang w:val="en"/>
        </w:rPr>
        <w:t xml:space="preserve"> and problem gambling</w:t>
      </w:r>
      <w:r>
        <w:rPr>
          <w:lang w:val="en"/>
        </w:rPr>
        <w:t xml:space="preserve">: Commentary on Cassetta et al., 2018. </w:t>
      </w:r>
      <w:r>
        <w:rPr>
          <w:i/>
          <w:lang w:val="en"/>
        </w:rPr>
        <w:t xml:space="preserve">J Behav Addict </w:t>
      </w:r>
      <w:r w:rsidRPr="00BB52BF">
        <w:rPr>
          <w:b/>
          <w:lang w:val="en"/>
        </w:rPr>
        <w:t>7(4)</w:t>
      </w:r>
      <w:r>
        <w:rPr>
          <w:b/>
          <w:lang w:val="en"/>
        </w:rPr>
        <w:t>:</w:t>
      </w:r>
      <w:r w:rsidRPr="00BB52BF">
        <w:rPr>
          <w:i/>
          <w:lang w:val="en"/>
        </w:rPr>
        <w:t xml:space="preserve"> </w:t>
      </w:r>
      <w:r w:rsidRPr="00BB52BF">
        <w:rPr>
          <w:lang w:val="en"/>
        </w:rPr>
        <w:t>897–899.</w:t>
      </w:r>
      <w:r w:rsidR="00407D85">
        <w:rPr>
          <w:lang w:val="en"/>
        </w:rPr>
        <w:t xml:space="preserve"> (PMC6376370)</w:t>
      </w:r>
    </w:p>
    <w:p w14:paraId="793378D4" w14:textId="37FB9CC4" w:rsidR="009C57DE" w:rsidRPr="007B4B53" w:rsidRDefault="009C57DE" w:rsidP="009C57DE">
      <w:pPr>
        <w:pStyle w:val="ListParagraph"/>
        <w:numPr>
          <w:ilvl w:val="0"/>
          <w:numId w:val="6"/>
        </w:numPr>
      </w:pPr>
      <w:r w:rsidRPr="00C64420">
        <w:t>Stark</w:t>
      </w:r>
      <w:r>
        <w:t xml:space="preserve"> R</w:t>
      </w:r>
      <w:r w:rsidRPr="00EF7170">
        <w:t xml:space="preserve">, </w:t>
      </w:r>
      <w:r>
        <w:t>Klucken T</w:t>
      </w:r>
      <w:r w:rsidRPr="00EF7170">
        <w:t xml:space="preserve">, </w:t>
      </w:r>
      <w:r w:rsidRPr="00B44E30">
        <w:rPr>
          <w:b/>
        </w:rPr>
        <w:t>Potenza MN</w:t>
      </w:r>
      <w:r w:rsidRPr="00B44E30">
        <w:t xml:space="preserve">, </w:t>
      </w:r>
      <w:r>
        <w:t xml:space="preserve">Brand M, </w:t>
      </w:r>
      <w:r w:rsidRPr="00B740D2">
        <w:t>Strahler</w:t>
      </w:r>
      <w:r>
        <w:t xml:space="preserve"> J (2018) A c</w:t>
      </w:r>
      <w:r w:rsidRPr="00AE5133">
        <w:t xml:space="preserve">urrent </w:t>
      </w:r>
      <w:r>
        <w:t>u</w:t>
      </w:r>
      <w:r w:rsidRPr="00AE5133">
        <w:t xml:space="preserve">nderstanding of </w:t>
      </w:r>
      <w:r>
        <w:t xml:space="preserve">the </w:t>
      </w:r>
      <w:r w:rsidRPr="00AE5133">
        <w:t>behavioral neuroscience of compulsive sexual behavior disorder and problematic pornography use</w:t>
      </w:r>
      <w:r>
        <w:rPr>
          <w:bCs/>
        </w:rPr>
        <w:t xml:space="preserve">. </w:t>
      </w:r>
      <w:r w:rsidRPr="007B4B53">
        <w:rPr>
          <w:bCs/>
          <w:i/>
        </w:rPr>
        <w:t xml:space="preserve">Current </w:t>
      </w:r>
      <w:r>
        <w:rPr>
          <w:bCs/>
          <w:i/>
        </w:rPr>
        <w:t>Behav Neurosci</w:t>
      </w:r>
      <w:r w:rsidRPr="007B4B53">
        <w:rPr>
          <w:bCs/>
          <w:i/>
        </w:rPr>
        <w:t xml:space="preserve"> Rep</w:t>
      </w:r>
      <w:r>
        <w:rPr>
          <w:bCs/>
          <w:i/>
        </w:rPr>
        <w:t xml:space="preserve"> </w:t>
      </w:r>
      <w:r w:rsidR="000D16E6">
        <w:rPr>
          <w:b/>
          <w:bCs/>
        </w:rPr>
        <w:t>5(4):</w:t>
      </w:r>
      <w:r w:rsidR="000D16E6">
        <w:rPr>
          <w:bCs/>
        </w:rPr>
        <w:t>218-231.</w:t>
      </w:r>
    </w:p>
    <w:p w14:paraId="02B77F6C" w14:textId="736760A2" w:rsidR="00BB52BF" w:rsidRPr="00CE1145" w:rsidRDefault="00BB52BF" w:rsidP="00BB52BF">
      <w:pPr>
        <w:pStyle w:val="ListParagraph"/>
        <w:numPr>
          <w:ilvl w:val="0"/>
          <w:numId w:val="6"/>
        </w:numPr>
      </w:pPr>
      <w:r>
        <w:rPr>
          <w:lang w:val="en"/>
        </w:rPr>
        <w:t xml:space="preserve">Blycker GR, </w:t>
      </w:r>
      <w:r w:rsidRPr="00C32721">
        <w:rPr>
          <w:b/>
          <w:iCs/>
        </w:rPr>
        <w:t>Potenza MN</w:t>
      </w:r>
      <w:r>
        <w:rPr>
          <w:b/>
          <w:iCs/>
        </w:rPr>
        <w:t xml:space="preserve"> </w:t>
      </w:r>
      <w:r>
        <w:rPr>
          <w:iCs/>
        </w:rPr>
        <w:t xml:space="preserve">(2018) A Mindful Model of Sexual Health: A Review and </w:t>
      </w:r>
      <w:r>
        <w:t>Implications for the Treatment of Individuals with Compulsive Sexual Behaviors</w:t>
      </w:r>
      <w:r>
        <w:rPr>
          <w:iCs/>
        </w:rPr>
        <w:t xml:space="preserve">. </w:t>
      </w:r>
      <w:r>
        <w:rPr>
          <w:i/>
          <w:iCs/>
        </w:rPr>
        <w:t xml:space="preserve">J Behav Addict </w:t>
      </w:r>
      <w:r w:rsidRPr="00BB52BF">
        <w:rPr>
          <w:b/>
          <w:lang w:val="en"/>
        </w:rPr>
        <w:t>7(4)</w:t>
      </w:r>
      <w:r>
        <w:rPr>
          <w:b/>
          <w:lang w:val="en"/>
        </w:rPr>
        <w:t>:</w:t>
      </w:r>
      <w:r w:rsidRPr="00BB52BF">
        <w:rPr>
          <w:i/>
          <w:lang w:val="en"/>
        </w:rPr>
        <w:t xml:space="preserve"> </w:t>
      </w:r>
      <w:r>
        <w:rPr>
          <w:lang w:val="en"/>
        </w:rPr>
        <w:t>917-929</w:t>
      </w:r>
      <w:r w:rsidRPr="00BB52BF">
        <w:rPr>
          <w:lang w:val="en"/>
        </w:rPr>
        <w:t>.</w:t>
      </w:r>
      <w:r w:rsidR="00407D85">
        <w:rPr>
          <w:lang w:val="en"/>
        </w:rPr>
        <w:t xml:space="preserve"> (PMC6376398)</w:t>
      </w:r>
    </w:p>
    <w:p w14:paraId="6D5E0754" w14:textId="77777777" w:rsidR="00CD2E61" w:rsidRDefault="00CD2E61" w:rsidP="00CD2E61">
      <w:pPr>
        <w:pStyle w:val="ListParagraph"/>
        <w:numPr>
          <w:ilvl w:val="0"/>
          <w:numId w:val="6"/>
        </w:numPr>
      </w:pPr>
      <w:r w:rsidRPr="00120C08">
        <w:rPr>
          <w:b/>
          <w:bCs/>
          <w:color w:val="000000"/>
          <w:shd w:val="clear" w:color="auto" w:fill="FFFFFF"/>
        </w:rPr>
        <w:t>Potenza</w:t>
      </w:r>
      <w:r w:rsidRPr="00120C08">
        <w:rPr>
          <w:b/>
          <w:iCs/>
        </w:rPr>
        <w:t xml:space="preserve"> MN </w:t>
      </w:r>
      <w:r w:rsidRPr="00120C08">
        <w:rPr>
          <w:iCs/>
        </w:rPr>
        <w:t>(</w:t>
      </w:r>
      <w:r>
        <w:rPr>
          <w:iCs/>
        </w:rPr>
        <w:t>2018</w:t>
      </w:r>
      <w:r w:rsidRPr="00120C08">
        <w:rPr>
          <w:iCs/>
        </w:rPr>
        <w:t xml:space="preserve">) </w:t>
      </w:r>
      <w:r>
        <w:t xml:space="preserve">Pornography in the current digital technology environment: </w:t>
      </w:r>
    </w:p>
    <w:p w14:paraId="4B4C0326" w14:textId="77777777" w:rsidR="00CD2E61" w:rsidRPr="00CD2E61" w:rsidRDefault="00CD2E61" w:rsidP="00CD2E61">
      <w:pPr>
        <w:pStyle w:val="ListParagraph"/>
        <w:ind w:left="460"/>
      </w:pPr>
      <w:r>
        <w:t xml:space="preserve">An overview of a special issue on pornography. </w:t>
      </w:r>
      <w:r>
        <w:rPr>
          <w:i/>
        </w:rPr>
        <w:t xml:space="preserve">Sex Addict Compulsivity </w:t>
      </w:r>
      <w:r>
        <w:rPr>
          <w:b/>
        </w:rPr>
        <w:t>25(4):</w:t>
      </w:r>
      <w:r>
        <w:t>241-247.</w:t>
      </w:r>
    </w:p>
    <w:p w14:paraId="46AF586C" w14:textId="32882C51" w:rsidR="009C57DE" w:rsidRDefault="009C57DE" w:rsidP="009C57DE">
      <w:pPr>
        <w:pStyle w:val="ListParagraph"/>
        <w:numPr>
          <w:ilvl w:val="0"/>
          <w:numId w:val="6"/>
        </w:numPr>
      </w:pPr>
      <w:r>
        <w:t xml:space="preserve">Leeman RF, Rowland </w:t>
      </w:r>
      <w:r w:rsidRPr="00CB218A">
        <w:t xml:space="preserve">BHP, Gebru N, </w:t>
      </w:r>
      <w:r w:rsidRPr="00CB218A">
        <w:rPr>
          <w:b/>
        </w:rPr>
        <w:t>Potenza MN</w:t>
      </w:r>
      <w:r w:rsidRPr="00CB218A">
        <w:t xml:space="preserve"> (</w:t>
      </w:r>
      <w:r w:rsidR="0023703A">
        <w:t>2019</w:t>
      </w:r>
      <w:r w:rsidRPr="00CB218A">
        <w:t xml:space="preserve">) </w:t>
      </w:r>
      <w:r w:rsidRPr="00CB218A">
        <w:rPr>
          <w:color w:val="000000"/>
        </w:rPr>
        <w:t>Relationships between impulsive, addictive and sexual tendencies and behaviours: A systematic review of longitudinal studies in humans</w:t>
      </w:r>
      <w:r w:rsidRPr="00CB218A">
        <w:t xml:space="preserve">. </w:t>
      </w:r>
      <w:r w:rsidRPr="00CB218A">
        <w:rPr>
          <w:i/>
        </w:rPr>
        <w:t>Philos Tr</w:t>
      </w:r>
      <w:r>
        <w:rPr>
          <w:i/>
        </w:rPr>
        <w:t>ans R</w:t>
      </w:r>
      <w:r w:rsidRPr="00410DC0">
        <w:rPr>
          <w:i/>
        </w:rPr>
        <w:t xml:space="preserve"> Soc</w:t>
      </w:r>
      <w:r>
        <w:rPr>
          <w:i/>
        </w:rPr>
        <w:t xml:space="preserve"> Lond</w:t>
      </w:r>
      <w:r w:rsidRPr="00410DC0">
        <w:rPr>
          <w:i/>
        </w:rPr>
        <w:t xml:space="preserve"> B</w:t>
      </w:r>
      <w:r>
        <w:rPr>
          <w:i/>
        </w:rPr>
        <w:t xml:space="preserve"> Biol Sci</w:t>
      </w:r>
      <w:r w:rsidR="0023703A">
        <w:rPr>
          <w:i/>
        </w:rPr>
        <w:t xml:space="preserve"> </w:t>
      </w:r>
      <w:r w:rsidR="0023703A" w:rsidRPr="0023703A">
        <w:rPr>
          <w:b/>
        </w:rPr>
        <w:t>374:</w:t>
      </w:r>
      <w:r w:rsidR="0023703A" w:rsidRPr="0023703A">
        <w:t xml:space="preserve"> 20180129.</w:t>
      </w:r>
      <w:r w:rsidR="00F239B7">
        <w:t xml:space="preserve"> (PMC6335457)</w:t>
      </w:r>
    </w:p>
    <w:p w14:paraId="4FE0075E" w14:textId="3CFA568F" w:rsidR="009C57DE" w:rsidRDefault="009C57DE" w:rsidP="009C57DE">
      <w:pPr>
        <w:pStyle w:val="ListParagraph"/>
        <w:numPr>
          <w:ilvl w:val="0"/>
          <w:numId w:val="6"/>
        </w:numPr>
      </w:pPr>
      <w:r>
        <w:t xml:space="preserve">King DL, </w:t>
      </w:r>
      <w:r>
        <w:rPr>
          <w:b/>
        </w:rPr>
        <w:t xml:space="preserve">Potenza </w:t>
      </w:r>
      <w:r w:rsidRPr="00C64420">
        <w:t>MN</w:t>
      </w:r>
      <w:r>
        <w:t xml:space="preserve"> (</w:t>
      </w:r>
      <w:r w:rsidR="007D0B81">
        <w:t>2019</w:t>
      </w:r>
      <w:r>
        <w:t xml:space="preserve">) Not playing around: Gaming disorder in the ICD-11. </w:t>
      </w:r>
      <w:r>
        <w:rPr>
          <w:i/>
        </w:rPr>
        <w:t>J Adol Health</w:t>
      </w:r>
      <w:r w:rsidR="007D0B81">
        <w:rPr>
          <w:i/>
        </w:rPr>
        <w:t xml:space="preserve"> </w:t>
      </w:r>
      <w:r w:rsidR="007D0B81">
        <w:rPr>
          <w:b/>
        </w:rPr>
        <w:t>64(1):</w:t>
      </w:r>
      <w:r w:rsidR="007D0B81">
        <w:t>5-7.</w:t>
      </w:r>
    </w:p>
    <w:p w14:paraId="33CA5670" w14:textId="7AA7E416" w:rsidR="0067296C" w:rsidRPr="00B26FF2" w:rsidRDefault="0067296C" w:rsidP="0067296C">
      <w:pPr>
        <w:pStyle w:val="ListParagraph"/>
        <w:numPr>
          <w:ilvl w:val="0"/>
          <w:numId w:val="6"/>
        </w:numPr>
      </w:pPr>
      <w:r>
        <w:t xml:space="preserve">Brand M, Antons S, Wegmann E, </w:t>
      </w:r>
      <w:r w:rsidRPr="00B26FF2">
        <w:rPr>
          <w:b/>
        </w:rPr>
        <w:t>Potenza MN</w:t>
      </w:r>
      <w:r w:rsidRPr="00B26FF2">
        <w:t xml:space="preserve"> (</w:t>
      </w:r>
      <w:r w:rsidR="00E15BE2">
        <w:t>2019</w:t>
      </w:r>
      <w:r w:rsidRPr="00B26FF2">
        <w:t>) Theoretical assumptions on pornography problems due to moral incongruence and mechanisms of addictive or compulsive use of pornography: Are the two “conditions” as theoretically distinct as suggested?</w:t>
      </w:r>
      <w:r>
        <w:t xml:space="preserve"> </w:t>
      </w:r>
      <w:r>
        <w:rPr>
          <w:i/>
        </w:rPr>
        <w:t>Arch Sex Behav</w:t>
      </w:r>
      <w:r w:rsidR="00E15BE2">
        <w:rPr>
          <w:i/>
        </w:rPr>
        <w:t xml:space="preserve"> </w:t>
      </w:r>
      <w:r w:rsidR="00E15BE2">
        <w:rPr>
          <w:b/>
        </w:rPr>
        <w:t>48(2):</w:t>
      </w:r>
      <w:r w:rsidR="00E15BE2">
        <w:t>417-423.</w:t>
      </w:r>
    </w:p>
    <w:p w14:paraId="0034A17E" w14:textId="4871DD1B" w:rsidR="00B44E30" w:rsidRPr="00B44E30" w:rsidRDefault="00E54F2F" w:rsidP="00B44E30">
      <w:pPr>
        <w:pStyle w:val="ListParagraph"/>
        <w:numPr>
          <w:ilvl w:val="0"/>
          <w:numId w:val="6"/>
        </w:numPr>
      </w:pPr>
      <w:r w:rsidRPr="006E63F3">
        <w:t xml:space="preserve">Thibaut </w:t>
      </w:r>
      <w:r>
        <w:t xml:space="preserve">F, Chagrauoi A, Buckley L, Gressier F, Hemann H, Labad J, Lamu S, Pfister C, </w:t>
      </w:r>
      <w:r w:rsidRPr="006E63F3">
        <w:rPr>
          <w:b/>
        </w:rPr>
        <w:t>Potenza MN</w:t>
      </w:r>
      <w:r>
        <w:rPr>
          <w:lang w:val="en-GB"/>
        </w:rPr>
        <w:t xml:space="preserve">, </w:t>
      </w:r>
      <w:r w:rsidRPr="006E63F3">
        <w:rPr>
          <w:lang w:val="en-GB"/>
        </w:rPr>
        <w:t>Rondon M,</w:t>
      </w:r>
      <w:r>
        <w:rPr>
          <w:lang w:val="en-GB"/>
        </w:rPr>
        <w:t xml:space="preserve"> Rossler A, Soyka M, Yonkers K (</w:t>
      </w:r>
      <w:r w:rsidR="00E15BE2">
        <w:rPr>
          <w:lang w:val="en-GB"/>
        </w:rPr>
        <w:t>2019</w:t>
      </w:r>
      <w:r>
        <w:rPr>
          <w:lang w:val="en-GB"/>
        </w:rPr>
        <w:t xml:space="preserve">) WFSBP </w:t>
      </w:r>
      <w:r w:rsidR="00EC1A06">
        <w:rPr>
          <w:lang w:val="en-GB"/>
        </w:rPr>
        <w:t xml:space="preserve">* </w:t>
      </w:r>
      <w:r>
        <w:rPr>
          <w:lang w:val="en-GB"/>
        </w:rPr>
        <w:t xml:space="preserve">and IAWMH </w:t>
      </w:r>
      <w:r w:rsidR="00EC1A06">
        <w:rPr>
          <w:lang w:val="en-GB"/>
        </w:rPr>
        <w:t xml:space="preserve">** </w:t>
      </w:r>
      <w:r>
        <w:rPr>
          <w:lang w:val="en-GB"/>
        </w:rPr>
        <w:t>guidelines for the treatment of alcohol use d</w:t>
      </w:r>
      <w:r w:rsidRPr="006E63F3">
        <w:rPr>
          <w:lang w:val="en-GB"/>
        </w:rPr>
        <w:t>isorders in pregnant women</w:t>
      </w:r>
      <w:r>
        <w:rPr>
          <w:lang w:val="en-GB"/>
        </w:rPr>
        <w:t xml:space="preserve">. </w:t>
      </w:r>
      <w:r>
        <w:rPr>
          <w:i/>
          <w:lang w:val="en-GB"/>
        </w:rPr>
        <w:t>World J Biol Psychiatry</w:t>
      </w:r>
      <w:r w:rsidR="00E15BE2">
        <w:rPr>
          <w:i/>
          <w:lang w:val="en-GB"/>
        </w:rPr>
        <w:t xml:space="preserve"> </w:t>
      </w:r>
      <w:r w:rsidR="00E15BE2">
        <w:rPr>
          <w:b/>
          <w:lang w:val="en-GB"/>
        </w:rPr>
        <w:t>20(1):</w:t>
      </w:r>
      <w:r w:rsidR="00E15BE2">
        <w:rPr>
          <w:lang w:val="en-GB"/>
        </w:rPr>
        <w:t>17-50.</w:t>
      </w:r>
    </w:p>
    <w:p w14:paraId="6B1F4BDB" w14:textId="172B5173" w:rsidR="00D36FF5" w:rsidRPr="00120C08" w:rsidRDefault="00D36FF5" w:rsidP="00BD6A56">
      <w:pPr>
        <w:pStyle w:val="ListParagraph"/>
        <w:numPr>
          <w:ilvl w:val="0"/>
          <w:numId w:val="6"/>
        </w:numPr>
      </w:pPr>
      <w:r>
        <w:t xml:space="preserve">Morie KP, Crowley MJ, Mayes LC, </w:t>
      </w:r>
      <w:r w:rsidRPr="00BD6A56">
        <w:rPr>
          <w:b/>
        </w:rPr>
        <w:t xml:space="preserve">Potenza MN </w:t>
      </w:r>
      <w:r>
        <w:t xml:space="preserve">(2019) Prenatal drug exposure from infancy through young adulthood: Results from neuroimaging. </w:t>
      </w:r>
      <w:r w:rsidRPr="00BD6A56">
        <w:rPr>
          <w:i/>
        </w:rPr>
        <w:t xml:space="preserve">Drug Alcohol Depend </w:t>
      </w:r>
      <w:r w:rsidRPr="00BD6A56">
        <w:rPr>
          <w:b/>
        </w:rPr>
        <w:t>198:</w:t>
      </w:r>
      <w:r>
        <w:t>39-53.</w:t>
      </w:r>
      <w:r w:rsidR="005C3452">
        <w:t xml:space="preserve"> (PMC6688747)</w:t>
      </w:r>
    </w:p>
    <w:p w14:paraId="54EB278F" w14:textId="66432ED9" w:rsidR="00D86D01" w:rsidRDefault="00D86D01" w:rsidP="00D86D01">
      <w:pPr>
        <w:pStyle w:val="ListParagraph"/>
        <w:numPr>
          <w:ilvl w:val="0"/>
          <w:numId w:val="6"/>
        </w:numPr>
      </w:pPr>
      <w:r>
        <w:t xml:space="preserve">Vaccaro A, </w:t>
      </w:r>
      <w:r>
        <w:rPr>
          <w:b/>
          <w:bCs/>
          <w:color w:val="000000" w:themeColor="text1"/>
          <w:kern w:val="36"/>
        </w:rPr>
        <w:t xml:space="preserve">Potenza MN </w:t>
      </w:r>
      <w:r>
        <w:rPr>
          <w:bCs/>
          <w:color w:val="000000" w:themeColor="text1"/>
          <w:kern w:val="36"/>
        </w:rPr>
        <w:t xml:space="preserve">(2019) Diagnostic and classification considerations regarding gaming disorder: Neurocognitive and neurobiological features. </w:t>
      </w:r>
      <w:r>
        <w:rPr>
          <w:bCs/>
          <w:i/>
          <w:color w:val="000000" w:themeColor="text1"/>
          <w:kern w:val="36"/>
        </w:rPr>
        <w:t xml:space="preserve">Frontiers Psychiatry </w:t>
      </w:r>
      <w:r w:rsidRPr="00D86D01">
        <w:rPr>
          <w:b/>
          <w:bCs/>
          <w:color w:val="000000" w:themeColor="text1"/>
          <w:kern w:val="36"/>
        </w:rPr>
        <w:t>10:</w:t>
      </w:r>
      <w:r>
        <w:rPr>
          <w:bCs/>
          <w:color w:val="000000" w:themeColor="text1"/>
          <w:kern w:val="36"/>
        </w:rPr>
        <w:t>405.</w:t>
      </w:r>
      <w:r w:rsidR="005C3452">
        <w:rPr>
          <w:bCs/>
          <w:color w:val="000000" w:themeColor="text1"/>
          <w:kern w:val="36"/>
        </w:rPr>
        <w:t xml:space="preserve"> (PMC6586738)</w:t>
      </w:r>
    </w:p>
    <w:p w14:paraId="0FA721C2" w14:textId="0B2BF564" w:rsidR="00A05165" w:rsidRPr="00C32721" w:rsidRDefault="00A05165" w:rsidP="00A05165">
      <w:pPr>
        <w:pStyle w:val="ListParagraph"/>
        <w:numPr>
          <w:ilvl w:val="0"/>
          <w:numId w:val="6"/>
        </w:numPr>
        <w:rPr>
          <w:b/>
        </w:rPr>
      </w:pPr>
      <w:r w:rsidRPr="00C32721">
        <w:rPr>
          <w:b/>
          <w:iCs/>
        </w:rPr>
        <w:t>Potenza MN</w:t>
      </w:r>
      <w:r w:rsidRPr="00C32721">
        <w:rPr>
          <w:iCs/>
        </w:rPr>
        <w:t>, Balodis IM, Derevensky J, Grant JE, Petry NM, Verdejo-Garcia A, Yip SW (</w:t>
      </w:r>
      <w:r>
        <w:rPr>
          <w:iCs/>
        </w:rPr>
        <w:t>2019</w:t>
      </w:r>
      <w:r w:rsidRPr="00C32721">
        <w:rPr>
          <w:iCs/>
        </w:rPr>
        <w:t xml:space="preserve">) Gambling disorder. </w:t>
      </w:r>
      <w:r w:rsidRPr="00C32721">
        <w:rPr>
          <w:i/>
          <w:iCs/>
        </w:rPr>
        <w:t>Nat Rev Dis Primers</w:t>
      </w:r>
      <w:r>
        <w:rPr>
          <w:i/>
          <w:iCs/>
        </w:rPr>
        <w:t xml:space="preserve"> </w:t>
      </w:r>
      <w:r>
        <w:rPr>
          <w:b/>
          <w:iCs/>
        </w:rPr>
        <w:t>5:</w:t>
      </w:r>
      <w:r>
        <w:rPr>
          <w:iCs/>
        </w:rPr>
        <w:t>51.</w:t>
      </w:r>
      <w:r w:rsidR="005C3452">
        <w:rPr>
          <w:iCs/>
        </w:rPr>
        <w:t xml:space="preserve"> </w:t>
      </w:r>
    </w:p>
    <w:p w14:paraId="767D628E" w14:textId="3EE69BC0" w:rsidR="00A05165" w:rsidRDefault="00A05165" w:rsidP="00A05165">
      <w:pPr>
        <w:pStyle w:val="ListParagraph"/>
        <w:numPr>
          <w:ilvl w:val="0"/>
          <w:numId w:val="6"/>
        </w:numPr>
      </w:pPr>
      <w:r w:rsidRPr="00223F7A">
        <w:t xml:space="preserve">Brand M, </w:t>
      </w:r>
      <w:r>
        <w:t xml:space="preserve">Wegmann E, Stark R, </w:t>
      </w:r>
      <w:r w:rsidRPr="006A3047">
        <w:t>Mülle</w:t>
      </w:r>
      <w:r>
        <w:t xml:space="preserve">r A, </w:t>
      </w:r>
      <w:r w:rsidRPr="00223F7A">
        <w:t xml:space="preserve">Wölfling K, </w:t>
      </w:r>
      <w:r>
        <w:t xml:space="preserve">Robbins TW, </w:t>
      </w:r>
      <w:r w:rsidRPr="00223F7A">
        <w:rPr>
          <w:b/>
        </w:rPr>
        <w:t>Potenza MN</w:t>
      </w:r>
      <w:r w:rsidRPr="00223F7A">
        <w:t xml:space="preserve"> </w:t>
      </w:r>
      <w:r>
        <w:t xml:space="preserve">(2019) </w:t>
      </w:r>
      <w:r w:rsidRPr="00D92E2A">
        <w:t>The Interaction of Person-Affect-Cognition-Execution (I-PACE) model for addictive behaviors: Update, generalization</w:t>
      </w:r>
      <w:r>
        <w:t xml:space="preserve"> to addictive behaviors beyond i</w:t>
      </w:r>
      <w:r w:rsidRPr="00D92E2A">
        <w:t xml:space="preserve">nternet-use disorders, and </w:t>
      </w:r>
      <w:r w:rsidRPr="00D92E2A">
        <w:lastRenderedPageBreak/>
        <w:t>specification of the process character of addictive behaviors</w:t>
      </w:r>
      <w:r>
        <w:t xml:space="preserve">. </w:t>
      </w:r>
      <w:r w:rsidRPr="00223F7A">
        <w:rPr>
          <w:i/>
        </w:rPr>
        <w:t>Neurosci Biobehav Re</w:t>
      </w:r>
      <w:r w:rsidR="00B31754">
        <w:rPr>
          <w:i/>
        </w:rPr>
        <w:t>v</w:t>
      </w:r>
      <w:r>
        <w:rPr>
          <w:i/>
        </w:rPr>
        <w:t xml:space="preserve"> </w:t>
      </w:r>
      <w:r>
        <w:rPr>
          <w:b/>
        </w:rPr>
        <w:t>104:</w:t>
      </w:r>
      <w:r>
        <w:t>1-10.</w:t>
      </w:r>
    </w:p>
    <w:p w14:paraId="0E968F18" w14:textId="518B873B" w:rsidR="0069353F" w:rsidRPr="00C12A97" w:rsidRDefault="0069353F" w:rsidP="0069353F">
      <w:pPr>
        <w:pStyle w:val="ListParagraph"/>
        <w:numPr>
          <w:ilvl w:val="0"/>
          <w:numId w:val="6"/>
        </w:numPr>
      </w:pPr>
      <w:r>
        <w:rPr>
          <w:bCs/>
          <w:color w:val="000000" w:themeColor="text1"/>
          <w:kern w:val="36"/>
        </w:rPr>
        <w:t xml:space="preserve">Rutherford HJV*, Xu J*, Worhunsky PD, Zhang R, Yip SW, Morie KP, Calhoun VD, Kim S, Strathearn L, Mayes LC, </w:t>
      </w:r>
      <w:r>
        <w:rPr>
          <w:b/>
          <w:bCs/>
          <w:color w:val="000000" w:themeColor="text1"/>
          <w:kern w:val="36"/>
        </w:rPr>
        <w:t xml:space="preserve">Potenza MN </w:t>
      </w:r>
      <w:r>
        <w:rPr>
          <w:bCs/>
          <w:color w:val="000000" w:themeColor="text1"/>
          <w:kern w:val="36"/>
        </w:rPr>
        <w:t>(</w:t>
      </w:r>
      <w:r w:rsidR="0052391D">
        <w:rPr>
          <w:bCs/>
          <w:color w:val="000000" w:themeColor="text1"/>
          <w:kern w:val="36"/>
        </w:rPr>
        <w:t>2019</w:t>
      </w:r>
      <w:r>
        <w:rPr>
          <w:bCs/>
          <w:color w:val="000000" w:themeColor="text1"/>
          <w:kern w:val="36"/>
        </w:rPr>
        <w:t>) Gradient theories of brain activation: A novel application to studying the parental brain.</w:t>
      </w:r>
      <w:r w:rsidRPr="00C12A97">
        <w:rPr>
          <w:bCs/>
          <w:color w:val="000000" w:themeColor="text1"/>
          <w:kern w:val="36"/>
        </w:rPr>
        <w:t xml:space="preserve"> </w:t>
      </w:r>
      <w:r>
        <w:rPr>
          <w:bCs/>
          <w:i/>
          <w:color w:val="000000" w:themeColor="text1"/>
          <w:kern w:val="36"/>
        </w:rPr>
        <w:t>Current Behav Neurosci Re</w:t>
      </w:r>
      <w:r w:rsidR="00580F9F">
        <w:rPr>
          <w:bCs/>
          <w:i/>
          <w:color w:val="000000" w:themeColor="text1"/>
          <w:kern w:val="36"/>
        </w:rPr>
        <w:t>p</w:t>
      </w:r>
      <w:r>
        <w:rPr>
          <w:bCs/>
          <w:i/>
          <w:color w:val="000000" w:themeColor="text1"/>
          <w:kern w:val="36"/>
        </w:rPr>
        <w:t xml:space="preserve"> </w:t>
      </w:r>
      <w:r>
        <w:rPr>
          <w:b/>
          <w:bCs/>
          <w:color w:val="000000" w:themeColor="text1"/>
          <w:kern w:val="36"/>
        </w:rPr>
        <w:t>6(3)</w:t>
      </w:r>
      <w:r>
        <w:rPr>
          <w:bCs/>
          <w:color w:val="000000" w:themeColor="text1"/>
          <w:kern w:val="36"/>
        </w:rPr>
        <w:t>:119-125.</w:t>
      </w:r>
      <w:r>
        <w:rPr>
          <w:bCs/>
          <w:i/>
          <w:color w:val="000000" w:themeColor="text1"/>
          <w:kern w:val="36"/>
        </w:rPr>
        <w:t xml:space="preserve"> </w:t>
      </w:r>
      <w:r w:rsidR="005C3452">
        <w:rPr>
          <w:bCs/>
          <w:color w:val="000000" w:themeColor="text1"/>
          <w:kern w:val="36"/>
        </w:rPr>
        <w:t xml:space="preserve">(PMC7062306) </w:t>
      </w:r>
      <w:r w:rsidRPr="00223F7A">
        <w:rPr>
          <w:rFonts w:cs="Times"/>
        </w:rPr>
        <w:t>*authors contributed equally to the generation of the manuscript</w:t>
      </w:r>
      <w:r w:rsidR="005C3452">
        <w:rPr>
          <w:rFonts w:cs="Times"/>
        </w:rPr>
        <w:t xml:space="preserve"> </w:t>
      </w:r>
    </w:p>
    <w:p w14:paraId="4DC8625D" w14:textId="7AE828A1" w:rsidR="009C57DE" w:rsidRPr="00D04935" w:rsidRDefault="009C57DE" w:rsidP="009C57DE">
      <w:pPr>
        <w:pStyle w:val="ListParagraph"/>
        <w:numPr>
          <w:ilvl w:val="0"/>
          <w:numId w:val="6"/>
        </w:numPr>
      </w:pPr>
      <w:r>
        <w:t>Alvarez-Monjaras M</w:t>
      </w:r>
      <w:r w:rsidRPr="00F94C79">
        <w:t xml:space="preserve">, </w:t>
      </w:r>
      <w:r>
        <w:t>Mayes LC</w:t>
      </w:r>
      <w:r w:rsidRPr="00F94C79">
        <w:t xml:space="preserve">, </w:t>
      </w:r>
      <w:r w:rsidRPr="00FE5069">
        <w:rPr>
          <w:b/>
        </w:rPr>
        <w:t>Potenza MN</w:t>
      </w:r>
      <w:r>
        <w:t>,</w:t>
      </w:r>
      <w:r w:rsidRPr="00F94C79">
        <w:rPr>
          <w:vertAlign w:val="superscript"/>
        </w:rPr>
        <w:t xml:space="preserve"> </w:t>
      </w:r>
      <w:r>
        <w:t>Rutherford HJV</w:t>
      </w:r>
      <w:r w:rsidRPr="00F94C79">
        <w:t xml:space="preserve"> (</w:t>
      </w:r>
      <w:r w:rsidR="0052391D">
        <w:t>2019</w:t>
      </w:r>
      <w:r w:rsidRPr="00F94C79">
        <w:t xml:space="preserve">) A developmental model of addictions: Integrating neurobiological and psychodynamic theories through the lens of attachment. </w:t>
      </w:r>
      <w:r>
        <w:rPr>
          <w:i/>
        </w:rPr>
        <w:t>Attachment and Human Development</w:t>
      </w:r>
      <w:r w:rsidR="0052391D">
        <w:rPr>
          <w:i/>
        </w:rPr>
        <w:t xml:space="preserve"> </w:t>
      </w:r>
      <w:r w:rsidR="0052391D" w:rsidRPr="0052391D">
        <w:rPr>
          <w:b/>
        </w:rPr>
        <w:t>21(6)</w:t>
      </w:r>
      <w:r w:rsidR="0052391D" w:rsidRPr="0052391D">
        <w:t>:616-637.</w:t>
      </w:r>
      <w:r w:rsidR="005C3452">
        <w:t xml:space="preserve"> (PMC359991)</w:t>
      </w:r>
    </w:p>
    <w:p w14:paraId="5A85BCAB" w14:textId="30F06B15" w:rsidR="00262AB4" w:rsidRPr="00262AB4" w:rsidRDefault="00262AB4" w:rsidP="008D5F29">
      <w:pPr>
        <w:pStyle w:val="ListParagraph"/>
        <w:numPr>
          <w:ilvl w:val="0"/>
          <w:numId w:val="6"/>
        </w:numPr>
        <w:rPr>
          <w:b/>
        </w:rPr>
      </w:pPr>
      <w:r>
        <w:rPr>
          <w:iCs/>
        </w:rPr>
        <w:t xml:space="preserve">Brand M, Rumpf HJ, Demetrovics Z, King DL, </w:t>
      </w:r>
      <w:r w:rsidRPr="00262AB4">
        <w:rPr>
          <w:b/>
          <w:iCs/>
        </w:rPr>
        <w:t>Potenza MN</w:t>
      </w:r>
      <w:r>
        <w:rPr>
          <w:iCs/>
        </w:rPr>
        <w:t>, Wegmann E</w:t>
      </w:r>
      <w:r w:rsidRPr="00262AB4">
        <w:rPr>
          <w:iCs/>
        </w:rPr>
        <w:t xml:space="preserve"> (</w:t>
      </w:r>
      <w:r w:rsidR="00741AB0">
        <w:rPr>
          <w:iCs/>
        </w:rPr>
        <w:t>2019</w:t>
      </w:r>
      <w:r w:rsidRPr="00262AB4">
        <w:rPr>
          <w:iCs/>
        </w:rPr>
        <w:t>) Gaming disorder is a disorder due to addictive behaviors – Evidence from behavioral and neuroscientific studies addressing cue-reactivity and craving, executive functions, and decision making.</w:t>
      </w:r>
      <w:r>
        <w:rPr>
          <w:b/>
          <w:iCs/>
        </w:rPr>
        <w:t xml:space="preserve"> </w:t>
      </w:r>
      <w:r>
        <w:rPr>
          <w:i/>
          <w:iCs/>
        </w:rPr>
        <w:t>Current Addiction Reports</w:t>
      </w:r>
      <w:r w:rsidR="0052391D">
        <w:rPr>
          <w:i/>
          <w:iCs/>
        </w:rPr>
        <w:t xml:space="preserve"> </w:t>
      </w:r>
      <w:r w:rsidR="0052391D">
        <w:rPr>
          <w:b/>
          <w:iCs/>
        </w:rPr>
        <w:t>6(3)</w:t>
      </w:r>
      <w:r w:rsidR="0052391D">
        <w:rPr>
          <w:iCs/>
        </w:rPr>
        <w:t>:296-302.</w:t>
      </w:r>
    </w:p>
    <w:p w14:paraId="0A77EBA8" w14:textId="4E1CBF91" w:rsidR="00992224" w:rsidRPr="000D6A84" w:rsidRDefault="00992224" w:rsidP="00992224">
      <w:pPr>
        <w:pStyle w:val="ListParagraph"/>
        <w:numPr>
          <w:ilvl w:val="0"/>
          <w:numId w:val="6"/>
        </w:numPr>
      </w:pPr>
      <w:r>
        <w:t xml:space="preserve">King DL, Delfabbro PH, </w:t>
      </w:r>
      <w:r>
        <w:rPr>
          <w:b/>
        </w:rPr>
        <w:t xml:space="preserve">Potenza MN, </w:t>
      </w:r>
      <w:r>
        <w:t xml:space="preserve">Demetrovics Z, Billieux J, Brand M (2019) Logic, evidence, and consensus: Towards a more constructive debate on internet gaming disorder. </w:t>
      </w:r>
      <w:r w:rsidRPr="00A72949">
        <w:rPr>
          <w:i/>
        </w:rPr>
        <w:t xml:space="preserve">Austr New Zeal J Psychiatry </w:t>
      </w:r>
      <w:r>
        <w:rPr>
          <w:b/>
        </w:rPr>
        <w:t>53(11)</w:t>
      </w:r>
      <w:r>
        <w:t>:1047-1049.</w:t>
      </w:r>
    </w:p>
    <w:p w14:paraId="2A3C7FF6" w14:textId="527E1CD5" w:rsidR="0052391D" w:rsidRDefault="0052391D" w:rsidP="00A72949">
      <w:pPr>
        <w:pStyle w:val="ListParagraph"/>
        <w:numPr>
          <w:ilvl w:val="0"/>
          <w:numId w:val="6"/>
        </w:numPr>
      </w:pPr>
      <w:r>
        <w:t xml:space="preserve">Strathearn L, Mertens CE, Rutherford HJV, Kim S, Rajhans P, Xu G, </w:t>
      </w:r>
      <w:r w:rsidRPr="004B256A">
        <w:rPr>
          <w:b/>
        </w:rPr>
        <w:t>Potenza MN</w:t>
      </w:r>
      <w:r>
        <w:t>, Mayes LC (</w:t>
      </w:r>
      <w:r w:rsidR="007F2640">
        <w:t>2019</w:t>
      </w:r>
      <w:r>
        <w:t xml:space="preserve">) </w:t>
      </w:r>
      <w:r w:rsidRPr="00D86CA4">
        <w:t>Pathways relating the neurobiology of attachment to drug addiction</w:t>
      </w:r>
      <w:r>
        <w:t xml:space="preserve">. </w:t>
      </w:r>
      <w:r>
        <w:rPr>
          <w:i/>
        </w:rPr>
        <w:t>Frontiers in Psychiatry</w:t>
      </w:r>
      <w:r>
        <w:t xml:space="preserve"> </w:t>
      </w:r>
      <w:r w:rsidR="007F2640" w:rsidRPr="007F2640">
        <w:rPr>
          <w:b/>
        </w:rPr>
        <w:t>10:</w:t>
      </w:r>
      <w:r w:rsidR="007F2640" w:rsidRPr="007F2640">
        <w:t>737</w:t>
      </w:r>
      <w:r w:rsidR="00EA1728">
        <w:t xml:space="preserve"> (PMC6857543)</w:t>
      </w:r>
    </w:p>
    <w:p w14:paraId="4F8901C5" w14:textId="1F884D0A" w:rsidR="000D707A" w:rsidRDefault="000D707A" w:rsidP="007961DD">
      <w:pPr>
        <w:pStyle w:val="ListParagraph"/>
        <w:numPr>
          <w:ilvl w:val="0"/>
          <w:numId w:val="6"/>
        </w:numPr>
      </w:pPr>
      <w:r>
        <w:rPr>
          <w:iCs/>
        </w:rPr>
        <w:t xml:space="preserve">Brand M, Blycker GR, </w:t>
      </w:r>
      <w:r w:rsidRPr="00262AB4">
        <w:rPr>
          <w:b/>
          <w:iCs/>
        </w:rPr>
        <w:t>Potenza MN</w:t>
      </w:r>
      <w:r w:rsidRPr="00262AB4">
        <w:rPr>
          <w:iCs/>
        </w:rPr>
        <w:t xml:space="preserve"> (</w:t>
      </w:r>
      <w:r w:rsidR="00397BDB">
        <w:rPr>
          <w:iCs/>
        </w:rPr>
        <w:t>2019</w:t>
      </w:r>
      <w:r w:rsidRPr="00262AB4">
        <w:rPr>
          <w:iCs/>
        </w:rPr>
        <w:t xml:space="preserve">) </w:t>
      </w:r>
      <w:r w:rsidR="00476BDE" w:rsidRPr="00476BDE">
        <w:t>When Pornography Becomes a Problem: Clinical Insights</w:t>
      </w:r>
      <w:r w:rsidR="00476BDE">
        <w:t>.</w:t>
      </w:r>
      <w:r>
        <w:t xml:space="preserve"> </w:t>
      </w:r>
      <w:r w:rsidRPr="000D707A">
        <w:rPr>
          <w:i/>
        </w:rPr>
        <w:t>Psychiatric Times</w:t>
      </w:r>
      <w:r w:rsidR="00397BDB">
        <w:rPr>
          <w:i/>
        </w:rPr>
        <w:t xml:space="preserve"> </w:t>
      </w:r>
      <w:r w:rsidR="00E14C53">
        <w:rPr>
          <w:b/>
        </w:rPr>
        <w:t xml:space="preserve">36(12): </w:t>
      </w:r>
      <w:r w:rsidR="00C65AF0">
        <w:rPr>
          <w:bCs/>
        </w:rPr>
        <w:t xml:space="preserve">48-51. </w:t>
      </w:r>
      <w:hyperlink r:id="rId10" w:history="1">
        <w:r w:rsidR="00885A94" w:rsidRPr="00885A94">
          <w:rPr>
            <w:rStyle w:val="Hyperlink"/>
          </w:rPr>
          <w:t>https://www</w:t>
        </w:r>
        <w:r w:rsidR="00885A94" w:rsidRPr="008D3F6C">
          <w:rPr>
            <w:rStyle w:val="Hyperlink"/>
          </w:rPr>
          <w:t>.psychiatrictimes.com/cme/when-pornography-becomes-problem-clinical-insights</w:t>
        </w:r>
      </w:hyperlink>
    </w:p>
    <w:p w14:paraId="1AE221D0" w14:textId="77777777" w:rsidR="00EA6BC9" w:rsidRPr="00835E2A" w:rsidRDefault="00EA6BC9" w:rsidP="00EA6BC9">
      <w:pPr>
        <w:pStyle w:val="ListParagraph"/>
        <w:numPr>
          <w:ilvl w:val="0"/>
          <w:numId w:val="6"/>
        </w:numPr>
        <w:rPr>
          <w:rFonts w:eastAsiaTheme="minorHAnsi"/>
        </w:rPr>
      </w:pPr>
      <w:r w:rsidRPr="00835E2A">
        <w:rPr>
          <w:rFonts w:eastAsiaTheme="minorHAnsi"/>
        </w:rPr>
        <w:t>McClintock</w:t>
      </w:r>
      <w:r>
        <w:rPr>
          <w:rFonts w:eastAsiaTheme="minorHAnsi"/>
        </w:rPr>
        <w:t xml:space="preserve"> CH</w:t>
      </w:r>
      <w:r w:rsidRPr="00835E2A">
        <w:rPr>
          <w:rFonts w:eastAsiaTheme="minorHAnsi"/>
        </w:rPr>
        <w:t>, Worhunsky</w:t>
      </w:r>
      <w:r>
        <w:rPr>
          <w:rFonts w:eastAsiaTheme="minorHAnsi"/>
        </w:rPr>
        <w:t xml:space="preserve"> PD</w:t>
      </w:r>
      <w:r w:rsidRPr="00835E2A">
        <w:rPr>
          <w:rFonts w:eastAsiaTheme="minorHAnsi"/>
        </w:rPr>
        <w:t>, Balodis</w:t>
      </w:r>
      <w:r>
        <w:rPr>
          <w:rFonts w:eastAsiaTheme="minorHAnsi"/>
        </w:rPr>
        <w:t xml:space="preserve"> IM</w:t>
      </w:r>
      <w:r w:rsidRPr="00835E2A">
        <w:rPr>
          <w:rFonts w:eastAsiaTheme="minorHAnsi"/>
        </w:rPr>
        <w:t>, Sinha</w:t>
      </w:r>
      <w:r>
        <w:rPr>
          <w:rFonts w:eastAsiaTheme="minorHAnsi"/>
        </w:rPr>
        <w:t xml:space="preserve"> R, Miller</w:t>
      </w:r>
      <w:r w:rsidRPr="00835E2A">
        <w:rPr>
          <w:rFonts w:eastAsiaTheme="minorHAnsi"/>
        </w:rPr>
        <w:t xml:space="preserve"> </w:t>
      </w:r>
      <w:r>
        <w:rPr>
          <w:rFonts w:eastAsiaTheme="minorHAnsi"/>
        </w:rPr>
        <w:t>L*,</w:t>
      </w:r>
      <w:r w:rsidRPr="00835E2A">
        <w:rPr>
          <w:rFonts w:eastAsiaTheme="minorHAnsi"/>
        </w:rPr>
        <w:t xml:space="preserve"> </w:t>
      </w:r>
      <w:r w:rsidRPr="00835E2A">
        <w:rPr>
          <w:rFonts w:eastAsiaTheme="minorHAnsi"/>
          <w:b/>
        </w:rPr>
        <w:t>Potenza MN</w:t>
      </w:r>
      <w:r w:rsidRPr="00835E2A">
        <w:rPr>
          <w:rFonts w:eastAsiaTheme="minorHAnsi"/>
        </w:rPr>
        <w:t>*</w:t>
      </w:r>
      <w:r>
        <w:rPr>
          <w:rFonts w:eastAsiaTheme="minorHAnsi"/>
        </w:rPr>
        <w:t xml:space="preserve"> (2019) </w:t>
      </w:r>
      <w:r w:rsidRPr="00835E2A">
        <w:rPr>
          <w:rFonts w:eastAsiaTheme="minorHAnsi"/>
        </w:rPr>
        <w:t>How Spirituality May Mitigate Against Stress and Related Mental Disorders: A Review and Preliminary Neurobiological Evidence</w:t>
      </w:r>
      <w:r>
        <w:rPr>
          <w:rFonts w:eastAsiaTheme="minorHAnsi"/>
        </w:rPr>
        <w:t xml:space="preserve">. </w:t>
      </w:r>
      <w:r>
        <w:rPr>
          <w:rFonts w:eastAsiaTheme="minorHAnsi"/>
          <w:i/>
        </w:rPr>
        <w:t xml:space="preserve">Current Behavioral Neuroscience Reports </w:t>
      </w:r>
      <w:r>
        <w:rPr>
          <w:rFonts w:eastAsiaTheme="minorHAnsi"/>
          <w:b/>
        </w:rPr>
        <w:t>6(4):</w:t>
      </w:r>
      <w:r w:rsidRPr="00EA6BC9">
        <w:rPr>
          <w:rFonts w:eastAsiaTheme="minorHAnsi"/>
        </w:rPr>
        <w:t>253–262</w:t>
      </w:r>
      <w:r>
        <w:rPr>
          <w:rFonts w:eastAsiaTheme="minorHAnsi"/>
        </w:rPr>
        <w:t xml:space="preserve"> </w:t>
      </w:r>
      <w:r w:rsidRPr="00223F7A">
        <w:rPr>
          <w:rFonts w:cs="Times"/>
        </w:rPr>
        <w:t>*authors contributed equally to the generation of the manuscript</w:t>
      </w:r>
    </w:p>
    <w:p w14:paraId="0C406EC1" w14:textId="59CF5005" w:rsidR="00EA6BC9" w:rsidRPr="00A01CF4" w:rsidRDefault="00EA6BC9" w:rsidP="00EA6BC9">
      <w:pPr>
        <w:pStyle w:val="ListParagraph"/>
        <w:numPr>
          <w:ilvl w:val="0"/>
          <w:numId w:val="6"/>
        </w:numPr>
      </w:pPr>
      <w:r>
        <w:t xml:space="preserve">Loo JMY, Kraus SW, </w:t>
      </w:r>
      <w:r>
        <w:rPr>
          <w:b/>
        </w:rPr>
        <w:t xml:space="preserve">Potenza MN </w:t>
      </w:r>
      <w:r>
        <w:t xml:space="preserve">(2019) </w:t>
      </w:r>
      <w:r w:rsidRPr="00A01CF4">
        <w:t>A systematic review of gambling-related findings from the National Epidemiologic Survey on Alcohol and Related Conditions (NESARC)</w:t>
      </w:r>
      <w:r>
        <w:t xml:space="preserve">. </w:t>
      </w:r>
      <w:r>
        <w:rPr>
          <w:i/>
        </w:rPr>
        <w:t xml:space="preserve">J Behav Addict </w:t>
      </w:r>
      <w:r w:rsidRPr="00EA6BC9">
        <w:rPr>
          <w:b/>
        </w:rPr>
        <w:t>8(4):</w:t>
      </w:r>
      <w:r w:rsidRPr="00EA6BC9">
        <w:t>625-648.</w:t>
      </w:r>
      <w:r w:rsidR="00EA1728">
        <w:t xml:space="preserve"> (PMC7044589)</w:t>
      </w:r>
    </w:p>
    <w:p w14:paraId="387943F0" w14:textId="14449C15" w:rsidR="000218ED" w:rsidRPr="0069353F" w:rsidRDefault="000218ED" w:rsidP="000218ED">
      <w:pPr>
        <w:pStyle w:val="ListParagraph"/>
        <w:numPr>
          <w:ilvl w:val="0"/>
          <w:numId w:val="6"/>
        </w:numPr>
      </w:pPr>
      <w:r>
        <w:rPr>
          <w:rFonts w:eastAsiaTheme="minorHAnsi"/>
        </w:rPr>
        <w:t xml:space="preserve">Mestre-Bach G, Fernández-Aranda F, </w:t>
      </w:r>
      <w:r w:rsidRPr="00076A99">
        <w:rPr>
          <w:rFonts w:eastAsiaTheme="minorHAnsi"/>
        </w:rPr>
        <w:t>Jimé</w:t>
      </w:r>
      <w:r>
        <w:rPr>
          <w:rFonts w:eastAsiaTheme="minorHAnsi"/>
        </w:rPr>
        <w:t xml:space="preserve">nez-Murcia S, </w:t>
      </w:r>
      <w:r w:rsidRPr="00076A99">
        <w:rPr>
          <w:rFonts w:eastAsiaTheme="minorHAnsi"/>
          <w:b/>
        </w:rPr>
        <w:t>Potenza MN</w:t>
      </w:r>
      <w:r>
        <w:rPr>
          <w:rFonts w:eastAsiaTheme="minorHAnsi"/>
        </w:rPr>
        <w:t xml:space="preserve"> (</w:t>
      </w:r>
      <w:r w:rsidR="00EA6BC9">
        <w:rPr>
          <w:rFonts w:eastAsiaTheme="minorHAnsi"/>
        </w:rPr>
        <w:t>2020</w:t>
      </w:r>
      <w:r>
        <w:rPr>
          <w:rFonts w:eastAsiaTheme="minorHAnsi"/>
        </w:rPr>
        <w:t xml:space="preserve">) </w:t>
      </w:r>
      <w:r w:rsidRPr="00076A99">
        <w:rPr>
          <w:rFonts w:eastAsiaTheme="minorHAnsi"/>
        </w:rPr>
        <w:t>Emotional Regulation in Gambling Disorder</w:t>
      </w:r>
      <w:r>
        <w:rPr>
          <w:rFonts w:eastAsiaTheme="minorHAnsi"/>
        </w:rPr>
        <w:t xml:space="preserve">. </w:t>
      </w:r>
      <w:r>
        <w:rPr>
          <w:rFonts w:eastAsiaTheme="minorHAnsi"/>
          <w:i/>
        </w:rPr>
        <w:t>Curr Opin Behav Neurosci</w:t>
      </w:r>
      <w:r w:rsidR="00EA6BC9">
        <w:rPr>
          <w:rFonts w:eastAsiaTheme="minorHAnsi"/>
          <w:i/>
        </w:rPr>
        <w:t xml:space="preserve"> </w:t>
      </w:r>
      <w:r w:rsidR="00EA6BC9">
        <w:rPr>
          <w:rFonts w:eastAsiaTheme="minorHAnsi"/>
          <w:b/>
        </w:rPr>
        <w:t>3</w:t>
      </w:r>
      <w:r w:rsidR="00BF74B5">
        <w:rPr>
          <w:rFonts w:eastAsiaTheme="minorHAnsi"/>
          <w:b/>
        </w:rPr>
        <w:t>1</w:t>
      </w:r>
      <w:r w:rsidR="00EA6BC9">
        <w:rPr>
          <w:rFonts w:eastAsiaTheme="minorHAnsi"/>
          <w:b/>
        </w:rPr>
        <w:t>:</w:t>
      </w:r>
      <w:r w:rsidR="00EA6BC9">
        <w:rPr>
          <w:rFonts w:eastAsiaTheme="minorHAnsi"/>
        </w:rPr>
        <w:t>1</w:t>
      </w:r>
      <w:r w:rsidR="00C255DE">
        <w:rPr>
          <w:rFonts w:eastAsiaTheme="minorHAnsi"/>
        </w:rPr>
        <w:t>0</w:t>
      </w:r>
      <w:r w:rsidR="00EA6BC9">
        <w:rPr>
          <w:rFonts w:eastAsiaTheme="minorHAnsi"/>
        </w:rPr>
        <w:t>2-1</w:t>
      </w:r>
      <w:r w:rsidR="00C255DE">
        <w:rPr>
          <w:rFonts w:eastAsiaTheme="minorHAnsi"/>
        </w:rPr>
        <w:t>0</w:t>
      </w:r>
      <w:r w:rsidR="00EA6BC9">
        <w:rPr>
          <w:rFonts w:eastAsiaTheme="minorHAnsi"/>
        </w:rPr>
        <w:t>8.</w:t>
      </w:r>
    </w:p>
    <w:p w14:paraId="0DE534A3" w14:textId="29396EB3" w:rsidR="00B57B91" w:rsidRPr="00665BEE" w:rsidRDefault="00B57B91" w:rsidP="00B57B91">
      <w:pPr>
        <w:pStyle w:val="ListParagraph"/>
        <w:numPr>
          <w:ilvl w:val="0"/>
          <w:numId w:val="6"/>
        </w:numPr>
      </w:pPr>
      <w:r>
        <w:rPr>
          <w:rFonts w:eastAsiaTheme="minorHAnsi"/>
        </w:rPr>
        <w:t xml:space="preserve">Kraus SW, Etuk R, </w:t>
      </w:r>
      <w:r>
        <w:rPr>
          <w:rFonts w:eastAsiaTheme="minorHAnsi"/>
          <w:b/>
        </w:rPr>
        <w:t xml:space="preserve">Potenza MN </w:t>
      </w:r>
      <w:r>
        <w:rPr>
          <w:rFonts w:eastAsiaTheme="minorHAnsi"/>
        </w:rPr>
        <w:t xml:space="preserve">(2020) </w:t>
      </w:r>
      <w:r w:rsidR="004713B8">
        <w:rPr>
          <w:rFonts w:eastAsiaTheme="minorHAnsi"/>
        </w:rPr>
        <w:t>Current</w:t>
      </w:r>
      <w:r w:rsidRPr="00665BEE">
        <w:rPr>
          <w:rFonts w:eastAsiaTheme="minorHAnsi"/>
        </w:rPr>
        <w:t xml:space="preserve"> pharmacotherapy for gambling disorder: A systematic review</w:t>
      </w:r>
      <w:r>
        <w:rPr>
          <w:rFonts w:eastAsiaTheme="minorHAnsi"/>
        </w:rPr>
        <w:t xml:space="preserve">. </w:t>
      </w:r>
      <w:r>
        <w:rPr>
          <w:rFonts w:eastAsiaTheme="minorHAnsi"/>
          <w:i/>
        </w:rPr>
        <w:t xml:space="preserve">Expert Opin Pharmacotherapy </w:t>
      </w:r>
      <w:r>
        <w:rPr>
          <w:rFonts w:eastAsiaTheme="minorHAnsi"/>
          <w:b/>
        </w:rPr>
        <w:t>21(3):</w:t>
      </w:r>
      <w:r>
        <w:rPr>
          <w:rFonts w:eastAsiaTheme="minorHAnsi"/>
        </w:rPr>
        <w:t>287-296.</w:t>
      </w:r>
      <w:r w:rsidR="00D757D9">
        <w:rPr>
          <w:rFonts w:eastAsiaTheme="minorHAnsi"/>
        </w:rPr>
        <w:t xml:space="preserve"> </w:t>
      </w:r>
    </w:p>
    <w:p w14:paraId="146E78FC" w14:textId="77777777" w:rsidR="00957D07" w:rsidRPr="000D4ABC" w:rsidRDefault="00957D07" w:rsidP="00957D07">
      <w:pPr>
        <w:pStyle w:val="ListParagraph"/>
        <w:numPr>
          <w:ilvl w:val="0"/>
          <w:numId w:val="6"/>
        </w:numPr>
      </w:pPr>
      <w:r>
        <w:t xml:space="preserve">Balodis IM, </w:t>
      </w:r>
      <w:r>
        <w:rPr>
          <w:b/>
        </w:rPr>
        <w:t>Potenza MN</w:t>
      </w:r>
      <w:r>
        <w:t xml:space="preserve"> (2020) Common neurobiological underpinnings of gambling and substance use disorders</w:t>
      </w:r>
      <w:r w:rsidRPr="00F94C79">
        <w:t xml:space="preserve">. </w:t>
      </w:r>
      <w:r>
        <w:rPr>
          <w:i/>
        </w:rPr>
        <w:t xml:space="preserve">Progress Neuropsychopharm Biol Psychiatry </w:t>
      </w:r>
      <w:r>
        <w:rPr>
          <w:b/>
        </w:rPr>
        <w:t>99:</w:t>
      </w:r>
      <w:r>
        <w:t>109847.</w:t>
      </w:r>
    </w:p>
    <w:p w14:paraId="30491D19" w14:textId="23BCD976" w:rsidR="00070402" w:rsidRPr="00D43459" w:rsidRDefault="00070402" w:rsidP="00070402">
      <w:pPr>
        <w:pStyle w:val="ListParagraph"/>
        <w:numPr>
          <w:ilvl w:val="0"/>
          <w:numId w:val="6"/>
        </w:numPr>
      </w:pPr>
      <w:r>
        <w:t xml:space="preserve">Slavin MN, Scoglio AAJ, Blycker GR, </w:t>
      </w:r>
      <w:r>
        <w:rPr>
          <w:b/>
        </w:rPr>
        <w:t xml:space="preserve">Potenza MN, </w:t>
      </w:r>
      <w:r>
        <w:t>Kraus SW (</w:t>
      </w:r>
      <w:r w:rsidR="007404BE">
        <w:t>2020</w:t>
      </w:r>
      <w:r>
        <w:t>)</w:t>
      </w:r>
      <w:r w:rsidRPr="00D43459">
        <w:t xml:space="preserve"> Child Sexual Abuse and Compulsive Sexual Behavior: A Systematic Literature Review</w:t>
      </w:r>
      <w:r>
        <w:t xml:space="preserve">. </w:t>
      </w:r>
      <w:r>
        <w:rPr>
          <w:i/>
        </w:rPr>
        <w:t>Current Addiction Reports</w:t>
      </w:r>
      <w:r w:rsidR="007404BE">
        <w:rPr>
          <w:i/>
        </w:rPr>
        <w:t xml:space="preserve"> </w:t>
      </w:r>
      <w:r w:rsidR="007404BE">
        <w:rPr>
          <w:b/>
        </w:rPr>
        <w:t>7:</w:t>
      </w:r>
      <w:r w:rsidR="007404BE" w:rsidRPr="007404BE">
        <w:t>76-88.</w:t>
      </w:r>
      <w:r w:rsidR="00D757D9">
        <w:t xml:space="preserve"> (PMC7787260)</w:t>
      </w:r>
    </w:p>
    <w:p w14:paraId="631B5B3D" w14:textId="77777777" w:rsidR="007404BE" w:rsidRPr="007E67B1" w:rsidRDefault="007404BE" w:rsidP="007404BE">
      <w:pPr>
        <w:pStyle w:val="ListParagraph"/>
        <w:numPr>
          <w:ilvl w:val="0"/>
          <w:numId w:val="6"/>
        </w:numPr>
        <w:rPr>
          <w:lang w:val="en-AU"/>
        </w:rPr>
      </w:pPr>
      <w:r>
        <w:rPr>
          <w:lang w:val="en-AU"/>
        </w:rPr>
        <w:t xml:space="preserve">King DL, </w:t>
      </w:r>
      <w:r w:rsidRPr="007E67B1">
        <w:rPr>
          <w:lang w:val="en-AU"/>
        </w:rPr>
        <w:t xml:space="preserve">Chamberlain S, Carragher N, Billieux J, Stein D, Mueller K, </w:t>
      </w:r>
      <w:r w:rsidRPr="007E67B1">
        <w:rPr>
          <w:b/>
          <w:lang w:val="en-AU"/>
        </w:rPr>
        <w:t>Potenza MN</w:t>
      </w:r>
      <w:r w:rsidRPr="007E67B1">
        <w:rPr>
          <w:lang w:val="en-AU"/>
        </w:rPr>
        <w:t>, Rumpf HJ, Saunders J, Starcevic V, Demetrovics Z, Brand M, Lee HK, Spada M, Lindenberg K, Wu AMS, Lemenager T, Pallesen S, Achab S, Higuchi S, Fineberg NA, Delfabbro PH (</w:t>
      </w:r>
      <w:r>
        <w:rPr>
          <w:rFonts w:eastAsiaTheme="minorHAnsi"/>
        </w:rPr>
        <w:t>2020</w:t>
      </w:r>
      <w:r w:rsidRPr="007E67B1">
        <w:rPr>
          <w:lang w:val="en-AU"/>
        </w:rPr>
        <w:t>) Screening and assessment tools for gaming disorder: A comprehensive systematic review.</w:t>
      </w:r>
      <w:r>
        <w:rPr>
          <w:lang w:val="en-AU"/>
        </w:rPr>
        <w:t xml:space="preserve"> </w:t>
      </w:r>
      <w:r>
        <w:rPr>
          <w:i/>
          <w:lang w:val="en-AU"/>
        </w:rPr>
        <w:t xml:space="preserve">Clin Psychology Rev </w:t>
      </w:r>
      <w:r>
        <w:rPr>
          <w:b/>
          <w:lang w:val="en-AU"/>
        </w:rPr>
        <w:t>77:</w:t>
      </w:r>
      <w:r w:rsidRPr="007404BE">
        <w:rPr>
          <w:lang w:val="en-AU"/>
        </w:rPr>
        <w:t>101831.</w:t>
      </w:r>
    </w:p>
    <w:p w14:paraId="75294E8D" w14:textId="0C7AF5EB" w:rsidR="00215C98" w:rsidRPr="00215C98" w:rsidRDefault="00215C98" w:rsidP="00215C98">
      <w:pPr>
        <w:numPr>
          <w:ilvl w:val="0"/>
          <w:numId w:val="6"/>
        </w:numPr>
        <w:rPr>
          <w:b/>
          <w:bCs/>
        </w:rPr>
      </w:pPr>
      <w:r w:rsidRPr="00B76FD7">
        <w:t>Király</w:t>
      </w:r>
      <w:r>
        <w:t xml:space="preserve"> O</w:t>
      </w:r>
      <w:r w:rsidRPr="00B76FD7">
        <w:t xml:space="preserve">, </w:t>
      </w:r>
      <w:r w:rsidRPr="000A03E5">
        <w:rPr>
          <w:b/>
        </w:rPr>
        <w:t>Potenza</w:t>
      </w:r>
      <w:r>
        <w:rPr>
          <w:b/>
        </w:rPr>
        <w:t xml:space="preserve"> MN</w:t>
      </w:r>
      <w:r w:rsidRPr="00B76FD7">
        <w:t>, Stein</w:t>
      </w:r>
      <w:r>
        <w:t xml:space="preserve"> DJ</w:t>
      </w:r>
      <w:r w:rsidRPr="00B76FD7">
        <w:t>, King</w:t>
      </w:r>
      <w:r>
        <w:t xml:space="preserve"> DL</w:t>
      </w:r>
      <w:r w:rsidRPr="00B76FD7">
        <w:t>, Hodgins</w:t>
      </w:r>
      <w:r>
        <w:t xml:space="preserve"> DC</w:t>
      </w:r>
      <w:r w:rsidRPr="00B76FD7">
        <w:t>, Saunders</w:t>
      </w:r>
      <w:r>
        <w:t xml:space="preserve"> JB</w:t>
      </w:r>
      <w:r w:rsidRPr="00B76FD7">
        <w:t>, Griffiths</w:t>
      </w:r>
      <w:r>
        <w:t xml:space="preserve"> MD</w:t>
      </w:r>
      <w:r w:rsidRPr="00B76FD7">
        <w:t>, Gjoneska</w:t>
      </w:r>
      <w:r>
        <w:t xml:space="preserve"> B</w:t>
      </w:r>
      <w:r w:rsidRPr="00B76FD7">
        <w:t xml:space="preserve">, </w:t>
      </w:r>
      <w:r w:rsidRPr="000A03E5">
        <w:t>Billieux</w:t>
      </w:r>
      <w:r>
        <w:t xml:space="preserve"> J</w:t>
      </w:r>
      <w:r w:rsidRPr="000A03E5">
        <w:t xml:space="preserve">, </w:t>
      </w:r>
      <w:r>
        <w:t xml:space="preserve">Brand M, Abbott M, </w:t>
      </w:r>
      <w:r w:rsidRPr="00B76FD7">
        <w:t>Chamberlain</w:t>
      </w:r>
      <w:r>
        <w:t xml:space="preserve"> SR</w:t>
      </w:r>
      <w:r w:rsidRPr="00B76FD7">
        <w:t>, Corazza</w:t>
      </w:r>
      <w:r>
        <w:t xml:space="preserve"> O</w:t>
      </w:r>
      <w:r w:rsidRPr="00B76FD7">
        <w:t xml:space="preserve">, </w:t>
      </w:r>
      <w:r>
        <w:t xml:space="preserve">Burkauskus J, </w:t>
      </w:r>
      <w:r>
        <w:lastRenderedPageBreak/>
        <w:t xml:space="preserve">Sales CM, </w:t>
      </w:r>
      <w:r w:rsidRPr="00B76FD7">
        <w:t>Montag</w:t>
      </w:r>
      <w:r>
        <w:t xml:space="preserve"> C</w:t>
      </w:r>
      <w:r w:rsidRPr="00B76FD7">
        <w:t xml:space="preserve">, </w:t>
      </w:r>
      <w:r>
        <w:t xml:space="preserve">Lochner C, </w:t>
      </w:r>
      <w:r w:rsidRPr="00007FF6">
        <w:t>Grünblatt</w:t>
      </w:r>
      <w:r>
        <w:t xml:space="preserve"> E, Wegmann E, </w:t>
      </w:r>
      <w:r w:rsidRPr="00B76FD7">
        <w:t>Martinotti</w:t>
      </w:r>
      <w:r>
        <w:t xml:space="preserve"> G</w:t>
      </w:r>
      <w:r w:rsidRPr="00B76FD7">
        <w:t xml:space="preserve">, </w:t>
      </w:r>
      <w:r>
        <w:t>Lee HK, Rumpf HJ, Castro-Calvo J, Rahimi-Movaghar A, Higuchi S, Menchon JM, Zohar J, Pellegrini L, Walitza S,</w:t>
      </w:r>
      <w:r w:rsidRPr="00B76FD7">
        <w:t xml:space="preserve"> Fineberg</w:t>
      </w:r>
      <w:r>
        <w:t xml:space="preserve"> NA</w:t>
      </w:r>
      <w:r w:rsidRPr="00B76FD7">
        <w:t>, Demetrovics</w:t>
      </w:r>
      <w:r>
        <w:t xml:space="preserve"> Z (2020) </w:t>
      </w:r>
      <w:r w:rsidRPr="000A03E5">
        <w:rPr>
          <w:bCs/>
        </w:rPr>
        <w:t>Avoiding problematic internet use during the COVID-19 pandemic: A consensus guid</w:t>
      </w:r>
      <w:r>
        <w:rPr>
          <w:bCs/>
        </w:rPr>
        <w:t xml:space="preserve">ance. </w:t>
      </w:r>
      <w:r>
        <w:rPr>
          <w:bCs/>
          <w:i/>
        </w:rPr>
        <w:t xml:space="preserve">Comprehensive Psychiatry </w:t>
      </w:r>
      <w:r w:rsidRPr="00215C98">
        <w:rPr>
          <w:b/>
          <w:bCs/>
        </w:rPr>
        <w:t>100:</w:t>
      </w:r>
      <w:r w:rsidRPr="00215C98">
        <w:rPr>
          <w:rFonts w:ascii="Arial" w:hAnsi="Arial" w:cs="Arial"/>
          <w:color w:val="2E2E2E"/>
          <w:sz w:val="21"/>
          <w:szCs w:val="21"/>
        </w:rPr>
        <w:t xml:space="preserve"> </w:t>
      </w:r>
      <w:r w:rsidRPr="00215C98">
        <w:rPr>
          <w:bCs/>
        </w:rPr>
        <w:t>152180</w:t>
      </w:r>
      <w:r w:rsidR="00D757D9">
        <w:rPr>
          <w:bCs/>
        </w:rPr>
        <w:t xml:space="preserve"> (PMC7215166)</w:t>
      </w:r>
    </w:p>
    <w:p w14:paraId="08680CAC" w14:textId="77777777" w:rsidR="00FE1875" w:rsidRPr="00D82AD0" w:rsidRDefault="00FE1875" w:rsidP="00FE1875">
      <w:pPr>
        <w:pStyle w:val="ListParagraph"/>
        <w:numPr>
          <w:ilvl w:val="0"/>
          <w:numId w:val="6"/>
        </w:numPr>
        <w:rPr>
          <w:b/>
        </w:rPr>
      </w:pPr>
      <w:r>
        <w:t xml:space="preserve">King DL, </w:t>
      </w:r>
      <w:r>
        <w:rPr>
          <w:b/>
        </w:rPr>
        <w:t xml:space="preserve">Potenza MN </w:t>
      </w:r>
      <w:r>
        <w:t xml:space="preserve">(2020) </w:t>
      </w:r>
      <w:r w:rsidRPr="00D82AD0">
        <w:t>Gaming disorder among female adolescents: A hidden problem?</w:t>
      </w:r>
      <w:r>
        <w:t xml:space="preserve"> </w:t>
      </w:r>
      <w:r>
        <w:rPr>
          <w:i/>
        </w:rPr>
        <w:t>J Adol Health</w:t>
      </w:r>
      <w:r>
        <w:rPr>
          <w:b/>
        </w:rPr>
        <w:t xml:space="preserve"> 66(6):</w:t>
      </w:r>
      <w:r>
        <w:t>650-652.</w:t>
      </w:r>
    </w:p>
    <w:p w14:paraId="67690C95" w14:textId="13EA0773" w:rsidR="00863DCB" w:rsidRPr="00863DCB" w:rsidRDefault="00863DCB" w:rsidP="00863DCB">
      <w:pPr>
        <w:pStyle w:val="ListParagraph"/>
        <w:numPr>
          <w:ilvl w:val="0"/>
          <w:numId w:val="6"/>
        </w:numPr>
      </w:pPr>
      <w:r>
        <w:t xml:space="preserve">Shi J, </w:t>
      </w:r>
      <w:r>
        <w:rPr>
          <w:b/>
        </w:rPr>
        <w:t>Potenza MN,</w:t>
      </w:r>
      <w:r>
        <w:t xml:space="preserve"> Turner NE (</w:t>
      </w:r>
      <w:r w:rsidR="006A5AEB">
        <w:t>2020</w:t>
      </w:r>
      <w:r>
        <w:t xml:space="preserve">) </w:t>
      </w:r>
      <w:r w:rsidRPr="00863DCB">
        <w:t>Commentary on: The future of gaming disorder research and player protection: What role should the video gaming industry and researchers play?</w:t>
      </w:r>
      <w:r w:rsidR="00627E1A">
        <w:rPr>
          <w:i/>
        </w:rPr>
        <w:t xml:space="preserve"> Int J Mental Health Addiction</w:t>
      </w:r>
      <w:r w:rsidR="006A5AEB">
        <w:rPr>
          <w:i/>
        </w:rPr>
        <w:t xml:space="preserve"> </w:t>
      </w:r>
      <w:r w:rsidR="006A5AEB">
        <w:rPr>
          <w:b/>
        </w:rPr>
        <w:t>18:</w:t>
      </w:r>
      <w:r w:rsidR="006A5AEB" w:rsidRPr="006A5AEB">
        <w:t>791-799.</w:t>
      </w:r>
    </w:p>
    <w:p w14:paraId="5C269D6C" w14:textId="77777777" w:rsidR="00D8511A" w:rsidRPr="00EE5079" w:rsidRDefault="00D8511A" w:rsidP="00D8511A">
      <w:pPr>
        <w:numPr>
          <w:ilvl w:val="0"/>
          <w:numId w:val="6"/>
        </w:numPr>
      </w:pPr>
      <w:r w:rsidRPr="00EE5079">
        <w:t>Brand</w:t>
      </w:r>
      <w:r>
        <w:t xml:space="preserve"> M</w:t>
      </w:r>
      <w:r w:rsidRPr="00EE5079">
        <w:t>, Rumpf</w:t>
      </w:r>
      <w:r>
        <w:t xml:space="preserve"> HJ</w:t>
      </w:r>
      <w:r w:rsidRPr="00EE5079">
        <w:t xml:space="preserve">, </w:t>
      </w:r>
      <w:r>
        <w:t xml:space="preserve">King DL, </w:t>
      </w:r>
      <w:r w:rsidRPr="00EE5079">
        <w:rPr>
          <w:b/>
        </w:rPr>
        <w:t>Potenza MN</w:t>
      </w:r>
      <w:r w:rsidRPr="00EE5079">
        <w:t>, Wegmann</w:t>
      </w:r>
      <w:r>
        <w:t xml:space="preserve"> E</w:t>
      </w:r>
      <w:r w:rsidRPr="00EE5079">
        <w:t xml:space="preserve"> (</w:t>
      </w:r>
      <w:r>
        <w:t>2020</w:t>
      </w:r>
      <w:r w:rsidRPr="00EE5079">
        <w:t xml:space="preserve">) Clarifying terminologies in research on gaming disorder and other addictive behaviors: Distinctions between core symptoms and underlying psychological processes. </w:t>
      </w:r>
      <w:r w:rsidRPr="00EE5079">
        <w:rPr>
          <w:i/>
        </w:rPr>
        <w:t>Current Opin Psychology</w:t>
      </w:r>
      <w:r>
        <w:rPr>
          <w:i/>
        </w:rPr>
        <w:t xml:space="preserve"> </w:t>
      </w:r>
      <w:r>
        <w:rPr>
          <w:b/>
        </w:rPr>
        <w:t>36:</w:t>
      </w:r>
      <w:r>
        <w:t>49-54.</w:t>
      </w:r>
    </w:p>
    <w:p w14:paraId="42FDCE7A" w14:textId="77777777" w:rsidR="00E90A7D" w:rsidRPr="00076A99" w:rsidRDefault="00E90A7D" w:rsidP="00E90A7D">
      <w:pPr>
        <w:pStyle w:val="ListParagraph"/>
        <w:numPr>
          <w:ilvl w:val="0"/>
          <w:numId w:val="6"/>
        </w:numPr>
      </w:pPr>
      <w:r>
        <w:t xml:space="preserve">Antons S, Brand M, </w:t>
      </w:r>
      <w:r w:rsidRPr="0069353F">
        <w:rPr>
          <w:b/>
        </w:rPr>
        <w:t>Potenza MN</w:t>
      </w:r>
      <w:r>
        <w:t xml:space="preserve"> (2020) </w:t>
      </w:r>
      <w:r w:rsidRPr="0069353F">
        <w:t xml:space="preserve">Neurobiology of cue-reactivity, craving, and inhibitory control in </w:t>
      </w:r>
      <w:r>
        <w:t xml:space="preserve">non-substance </w:t>
      </w:r>
      <w:r w:rsidRPr="0069353F">
        <w:t>addictive behaviors</w:t>
      </w:r>
      <w:r>
        <w:t xml:space="preserve">. </w:t>
      </w:r>
      <w:r>
        <w:rPr>
          <w:i/>
        </w:rPr>
        <w:t xml:space="preserve">J Neurol Sci </w:t>
      </w:r>
      <w:r>
        <w:rPr>
          <w:b/>
        </w:rPr>
        <w:t>415:</w:t>
      </w:r>
      <w:r>
        <w:t>116952.</w:t>
      </w:r>
    </w:p>
    <w:p w14:paraId="7F663D1C" w14:textId="7AE673D2" w:rsidR="0029752E" w:rsidRDefault="0029752E" w:rsidP="0029752E">
      <w:pPr>
        <w:pStyle w:val="ListParagraph"/>
        <w:numPr>
          <w:ilvl w:val="0"/>
          <w:numId w:val="6"/>
        </w:numPr>
      </w:pPr>
      <w:r w:rsidRPr="00506D09">
        <w:t>Mestre-Bach</w:t>
      </w:r>
      <w:r>
        <w:t xml:space="preserve"> G</w:t>
      </w:r>
      <w:r w:rsidRPr="00506D09">
        <w:t>, Fernández-Aranda</w:t>
      </w:r>
      <w:r>
        <w:t xml:space="preserve"> F</w:t>
      </w:r>
      <w:r w:rsidRPr="00506D09">
        <w:t>, Jiménez-Murcia</w:t>
      </w:r>
      <w:r>
        <w:t xml:space="preserve"> S</w:t>
      </w:r>
      <w:r w:rsidRPr="00506D09">
        <w:t xml:space="preserve">, </w:t>
      </w:r>
      <w:r w:rsidRPr="00506D09">
        <w:rPr>
          <w:b/>
        </w:rPr>
        <w:t>Potenza MN</w:t>
      </w:r>
      <w:r>
        <w:t xml:space="preserve"> (2020) Decision-making</w:t>
      </w:r>
      <w:r w:rsidRPr="00506D09">
        <w:t xml:space="preserve"> in Gambling Disorder</w:t>
      </w:r>
      <w:r>
        <w:t>,</w:t>
      </w:r>
      <w:r w:rsidRPr="00506D09">
        <w:t xml:space="preserve"> Problematic Pornography Use</w:t>
      </w:r>
      <w:r>
        <w:t xml:space="preserve"> and </w:t>
      </w:r>
      <w:r w:rsidRPr="00506D09">
        <w:t>Binge-eating Disorder: Similarities and Differences</w:t>
      </w:r>
      <w:r>
        <w:t xml:space="preserve">. </w:t>
      </w:r>
      <w:r>
        <w:rPr>
          <w:i/>
        </w:rPr>
        <w:t xml:space="preserve">Current Behav Neurosci Reports </w:t>
      </w:r>
      <w:r w:rsidRPr="0029752E">
        <w:rPr>
          <w:b/>
        </w:rPr>
        <w:t>7:</w:t>
      </w:r>
      <w:r>
        <w:t>97-108.</w:t>
      </w:r>
      <w:r w:rsidR="00D420EB">
        <w:t xml:space="preserve"> (PMC7880151)</w:t>
      </w:r>
    </w:p>
    <w:p w14:paraId="336BA6D1" w14:textId="5945751A" w:rsidR="00D82AD0" w:rsidRPr="00D82AD0" w:rsidRDefault="00D85313" w:rsidP="00D82AD0">
      <w:pPr>
        <w:pStyle w:val="ListParagraph"/>
        <w:numPr>
          <w:ilvl w:val="0"/>
          <w:numId w:val="6"/>
        </w:numPr>
      </w:pPr>
      <w:r>
        <w:rPr>
          <w:lang w:val="en-AU"/>
        </w:rPr>
        <w:t xml:space="preserve">King DL, </w:t>
      </w:r>
      <w:r w:rsidRPr="00D85313">
        <w:rPr>
          <w:lang w:val="de-DE"/>
        </w:rPr>
        <w:t>Wölfling</w:t>
      </w:r>
      <w:r w:rsidRPr="00D85313">
        <w:rPr>
          <w:lang w:val="en-AU"/>
        </w:rPr>
        <w:t xml:space="preserve"> </w:t>
      </w:r>
      <w:r w:rsidRPr="007E67B1">
        <w:rPr>
          <w:lang w:val="en-AU"/>
        </w:rPr>
        <w:t xml:space="preserve">K, </w:t>
      </w:r>
      <w:r w:rsidRPr="007E67B1">
        <w:rPr>
          <w:b/>
          <w:lang w:val="en-AU"/>
        </w:rPr>
        <w:t>Potenza MN</w:t>
      </w:r>
      <w:r>
        <w:t xml:space="preserve"> (</w:t>
      </w:r>
      <w:r w:rsidR="00762F04">
        <w:t>2020</w:t>
      </w:r>
      <w:r w:rsidRPr="00D85313">
        <w:t xml:space="preserve">) </w:t>
      </w:r>
      <w:r w:rsidR="005B1B67">
        <w:t>Taking g</w:t>
      </w:r>
      <w:r w:rsidRPr="00D85313">
        <w:t>aming disorder treatment to the next level.</w:t>
      </w:r>
      <w:r>
        <w:t xml:space="preserve"> </w:t>
      </w:r>
      <w:r>
        <w:rPr>
          <w:i/>
        </w:rPr>
        <w:t>JAMA Psychiatry</w:t>
      </w:r>
      <w:r w:rsidR="00762F04">
        <w:rPr>
          <w:i/>
        </w:rPr>
        <w:t xml:space="preserve"> </w:t>
      </w:r>
      <w:r w:rsidR="00762F04" w:rsidRPr="00762F04">
        <w:rPr>
          <w:b/>
        </w:rPr>
        <w:t>77(8):</w:t>
      </w:r>
      <w:r w:rsidR="00762F04">
        <w:t>869-870.</w:t>
      </w:r>
    </w:p>
    <w:p w14:paraId="72FCD73C" w14:textId="77777777" w:rsidR="004B0C51" w:rsidRPr="007D79FC" w:rsidRDefault="004B0C51" w:rsidP="004B0C51">
      <w:pPr>
        <w:numPr>
          <w:ilvl w:val="0"/>
          <w:numId w:val="6"/>
        </w:numPr>
      </w:pPr>
      <w:r w:rsidRPr="007D79FC">
        <w:t xml:space="preserve">Najavits L, Clark HW, DiClemente C, </w:t>
      </w:r>
      <w:r w:rsidRPr="007D79FC">
        <w:rPr>
          <w:b/>
        </w:rPr>
        <w:t>Potenza MN</w:t>
      </w:r>
      <w:r w:rsidRPr="007D79FC">
        <w:t xml:space="preserve">, Shaffer HJ, Sorensen JL, Tull M, Zweben A, Zweben JE (2020) PTSD / substance use disorder comorbidity: Treatment options and public health needs. </w:t>
      </w:r>
      <w:r w:rsidRPr="007D79FC">
        <w:rPr>
          <w:i/>
        </w:rPr>
        <w:t xml:space="preserve">Current Treatment Options in Psychiatry </w:t>
      </w:r>
      <w:r w:rsidRPr="007D79FC">
        <w:rPr>
          <w:b/>
        </w:rPr>
        <w:t>7:</w:t>
      </w:r>
      <w:r w:rsidRPr="007D79FC">
        <w:t>544-558.</w:t>
      </w:r>
    </w:p>
    <w:p w14:paraId="44EB3802" w14:textId="77777777" w:rsidR="00DE0138" w:rsidRDefault="00DE0138" w:rsidP="00DE0138">
      <w:pPr>
        <w:pStyle w:val="ListParagraph"/>
        <w:numPr>
          <w:ilvl w:val="0"/>
          <w:numId w:val="6"/>
        </w:numPr>
      </w:pPr>
      <w:r>
        <w:t xml:space="preserve">Shi J, van der Maas M, Turner NE, </w:t>
      </w:r>
      <w:r>
        <w:rPr>
          <w:b/>
        </w:rPr>
        <w:t xml:space="preserve">Potenza MN </w:t>
      </w:r>
      <w:r>
        <w:t xml:space="preserve">(2020) </w:t>
      </w:r>
      <w:r w:rsidRPr="003B2B31">
        <w:t>Expanding on the multidisciplinary stakeholder framework to minimize harms for problematic risk-taking involving emerging technologies</w:t>
      </w:r>
      <w:r>
        <w:t xml:space="preserve">. </w:t>
      </w:r>
      <w:r>
        <w:rPr>
          <w:i/>
        </w:rPr>
        <w:t xml:space="preserve">J Behav Addiction </w:t>
      </w:r>
      <w:r>
        <w:rPr>
          <w:b/>
        </w:rPr>
        <w:t>9(4):</w:t>
      </w:r>
      <w:r>
        <w:t>886-897.</w:t>
      </w:r>
    </w:p>
    <w:p w14:paraId="0A6FEF81" w14:textId="01113945" w:rsidR="00452895" w:rsidRPr="00CA35CE" w:rsidRDefault="00452895" w:rsidP="00CA35CE">
      <w:pPr>
        <w:pStyle w:val="ListParagraph"/>
        <w:numPr>
          <w:ilvl w:val="0"/>
          <w:numId w:val="6"/>
        </w:numPr>
        <w:rPr>
          <w:bCs/>
        </w:rPr>
      </w:pPr>
      <w:r>
        <w:rPr>
          <w:bCs/>
        </w:rPr>
        <w:t>Morett</w:t>
      </w:r>
      <w:r w:rsidRPr="00CA35CE">
        <w:rPr>
          <w:bCs/>
        </w:rPr>
        <w:t xml:space="preserve">a T, Chen S, </w:t>
      </w:r>
      <w:r w:rsidRPr="00CA35CE">
        <w:rPr>
          <w:b/>
          <w:bCs/>
        </w:rPr>
        <w:t xml:space="preserve">Potenza MN </w:t>
      </w:r>
      <w:r w:rsidRPr="00CA35CE">
        <w:rPr>
          <w:bCs/>
        </w:rPr>
        <w:t xml:space="preserve">(2020) Mobile and non-Mobile Internet Use Disorder: Specific risks and possible shared Pavlovian conditioning processes. </w:t>
      </w:r>
      <w:r w:rsidRPr="00CA35CE">
        <w:rPr>
          <w:bCs/>
          <w:i/>
        </w:rPr>
        <w:t xml:space="preserve">J Behav Addiction </w:t>
      </w:r>
      <w:r w:rsidRPr="00CA35CE">
        <w:rPr>
          <w:b/>
          <w:bCs/>
        </w:rPr>
        <w:t>9(4):</w:t>
      </w:r>
      <w:r w:rsidRPr="00CA35CE">
        <w:rPr>
          <w:bCs/>
        </w:rPr>
        <w:t>938-941.</w:t>
      </w:r>
    </w:p>
    <w:p w14:paraId="16E8E589" w14:textId="540B7ABC" w:rsidR="0085760A" w:rsidRPr="007D79FC" w:rsidRDefault="0085760A" w:rsidP="0085760A">
      <w:pPr>
        <w:numPr>
          <w:ilvl w:val="0"/>
          <w:numId w:val="6"/>
        </w:numPr>
        <w:rPr>
          <w:bCs/>
        </w:rPr>
      </w:pPr>
      <w:r w:rsidRPr="007D79FC">
        <w:rPr>
          <w:bCs/>
        </w:rPr>
        <w:t xml:space="preserve">Wypych M, </w:t>
      </w:r>
      <w:r w:rsidRPr="007D79FC">
        <w:rPr>
          <w:b/>
          <w:bCs/>
        </w:rPr>
        <w:t xml:space="preserve">Potenza MN </w:t>
      </w:r>
      <w:r w:rsidRPr="007D79FC">
        <w:rPr>
          <w:bCs/>
        </w:rPr>
        <w:t xml:space="preserve">(2021) Impaired learning from errors and punishments and maladaptive avoidance – general mechanisms underlying self-regulation disorders? </w:t>
      </w:r>
      <w:r w:rsidRPr="007D79FC">
        <w:rPr>
          <w:bCs/>
          <w:i/>
        </w:rPr>
        <w:t xml:space="preserve">Frontiers in Psychiatry </w:t>
      </w:r>
      <w:r w:rsidRPr="007D79FC">
        <w:rPr>
          <w:b/>
          <w:bCs/>
        </w:rPr>
        <w:t>11:</w:t>
      </w:r>
      <w:r w:rsidRPr="007D79FC">
        <w:rPr>
          <w:bCs/>
        </w:rPr>
        <w:t>1667.</w:t>
      </w:r>
      <w:r w:rsidR="00D420EB">
        <w:rPr>
          <w:bCs/>
        </w:rPr>
        <w:t xml:space="preserve"> (PMC7870682)</w:t>
      </w:r>
    </w:p>
    <w:p w14:paraId="5C05DF35" w14:textId="27C07BAA" w:rsidR="00B600F5" w:rsidRPr="001D75B4" w:rsidRDefault="00B600F5" w:rsidP="00B600F5">
      <w:pPr>
        <w:numPr>
          <w:ilvl w:val="0"/>
          <w:numId w:val="6"/>
        </w:numPr>
        <w:rPr>
          <w:bCs/>
        </w:rPr>
      </w:pPr>
      <w:r w:rsidRPr="007D79FC">
        <w:rPr>
          <w:bCs/>
        </w:rPr>
        <w:t xml:space="preserve">Shi J, Colder Carras M, </w:t>
      </w:r>
      <w:r w:rsidRPr="007D79FC">
        <w:rPr>
          <w:b/>
          <w:bCs/>
        </w:rPr>
        <w:t>Potenza MN</w:t>
      </w:r>
      <w:r w:rsidRPr="007D79FC">
        <w:rPr>
          <w:bCs/>
        </w:rPr>
        <w:t>, Turner N (2021</w:t>
      </w:r>
      <w:r w:rsidR="00BD53AA" w:rsidRPr="007D79FC">
        <w:rPr>
          <w:bCs/>
        </w:rPr>
        <w:t>)</w:t>
      </w:r>
      <w:r w:rsidRPr="007D79FC">
        <w:rPr>
          <w:bCs/>
        </w:rPr>
        <w:t xml:space="preserve"> A Perspective on Age Restrictions and Other Harm Reduction Approaches Targeting Youth Online Gambling, Considering Convergences of Gambling</w:t>
      </w:r>
      <w:r w:rsidRPr="00424798">
        <w:rPr>
          <w:bCs/>
        </w:rPr>
        <w:t xml:space="preserve"> and Videogaming</w:t>
      </w:r>
      <w:r>
        <w:rPr>
          <w:bCs/>
        </w:rPr>
        <w:t xml:space="preserve">. </w:t>
      </w:r>
      <w:r>
        <w:rPr>
          <w:bCs/>
          <w:i/>
        </w:rPr>
        <w:t xml:space="preserve">Frontiers in Psychiatry </w:t>
      </w:r>
      <w:r w:rsidRPr="00B600F5">
        <w:rPr>
          <w:b/>
          <w:bCs/>
        </w:rPr>
        <w:t>11:</w:t>
      </w:r>
      <w:r w:rsidRPr="00B600F5">
        <w:rPr>
          <w:bCs/>
        </w:rPr>
        <w:t>601712</w:t>
      </w:r>
      <w:r w:rsidRPr="00B600F5">
        <w:rPr>
          <w:bCs/>
          <w:i/>
        </w:rPr>
        <w:t>.</w:t>
      </w:r>
      <w:r w:rsidR="00D420EB">
        <w:rPr>
          <w:bCs/>
          <w:i/>
        </w:rPr>
        <w:t xml:space="preserve"> </w:t>
      </w:r>
      <w:r w:rsidR="00D420EB">
        <w:rPr>
          <w:bCs/>
        </w:rPr>
        <w:t>(PMC7873963)</w:t>
      </w:r>
    </w:p>
    <w:p w14:paraId="02438EE9" w14:textId="72F13A93" w:rsidR="007D79FC" w:rsidRDefault="007D79FC" w:rsidP="007D79FC">
      <w:pPr>
        <w:pStyle w:val="ListParagraph"/>
        <w:numPr>
          <w:ilvl w:val="0"/>
          <w:numId w:val="6"/>
        </w:numPr>
      </w:pPr>
      <w:r>
        <w:t xml:space="preserve">Boswell RG, </w:t>
      </w:r>
      <w:r>
        <w:rPr>
          <w:b/>
        </w:rPr>
        <w:t>Potenza MN</w:t>
      </w:r>
      <w:r w:rsidR="00ED3223">
        <w:rPr>
          <w:b/>
        </w:rPr>
        <w:t xml:space="preserve">, </w:t>
      </w:r>
      <w:r w:rsidR="00ED3223">
        <w:t>Grilo CM</w:t>
      </w:r>
      <w:r>
        <w:rPr>
          <w:b/>
        </w:rPr>
        <w:t xml:space="preserve"> </w:t>
      </w:r>
      <w:r>
        <w:t xml:space="preserve">(2021) The Neurobiology of Binge-Eating Disorder Compared with Obesity: Implications for Differential Therapeutics. </w:t>
      </w:r>
      <w:r w:rsidRPr="00E735C0">
        <w:rPr>
          <w:i/>
        </w:rPr>
        <w:t>Clinical Therapeutics</w:t>
      </w:r>
      <w:r>
        <w:rPr>
          <w:i/>
        </w:rPr>
        <w:t xml:space="preserve"> </w:t>
      </w:r>
      <w:r>
        <w:rPr>
          <w:b/>
        </w:rPr>
        <w:t>41(1):</w:t>
      </w:r>
      <w:r>
        <w:t>50-69.</w:t>
      </w:r>
      <w:r w:rsidR="00D420EB">
        <w:t xml:space="preserve"> (PMC790428)</w:t>
      </w:r>
    </w:p>
    <w:p w14:paraId="74CE2B80" w14:textId="77777777" w:rsidR="007D79FC" w:rsidRPr="00DF70D5" w:rsidRDefault="007D79FC" w:rsidP="007D79FC">
      <w:pPr>
        <w:pStyle w:val="ListParagraph"/>
        <w:numPr>
          <w:ilvl w:val="0"/>
          <w:numId w:val="6"/>
        </w:numPr>
      </w:pPr>
      <w:r w:rsidRPr="00F75ABE">
        <w:t>Çakın</w:t>
      </w:r>
      <w:r>
        <w:t xml:space="preserve"> G</w:t>
      </w:r>
      <w:r w:rsidRPr="00F75ABE">
        <w:t>, Juwono</w:t>
      </w:r>
      <w:r>
        <w:t xml:space="preserve"> ID</w:t>
      </w:r>
      <w:r w:rsidRPr="00F75ABE">
        <w:t xml:space="preserve">, </w:t>
      </w:r>
      <w:r w:rsidRPr="00F75ABE">
        <w:rPr>
          <w:b/>
        </w:rPr>
        <w:t>Potenza MN</w:t>
      </w:r>
      <w:r w:rsidRPr="00F75ABE">
        <w:t>, Szabo</w:t>
      </w:r>
      <w:r>
        <w:t xml:space="preserve"> A (2021)</w:t>
      </w:r>
      <w:r w:rsidRPr="00F75ABE">
        <w:t xml:space="preserve"> Exercise Addiction and Perfectionism: A Systematic Review of the Literature</w:t>
      </w:r>
      <w:r>
        <w:t xml:space="preserve">. </w:t>
      </w:r>
      <w:r>
        <w:rPr>
          <w:i/>
        </w:rPr>
        <w:t xml:space="preserve">Current Addiction Reports </w:t>
      </w:r>
      <w:r>
        <w:rPr>
          <w:b/>
        </w:rPr>
        <w:t>8:</w:t>
      </w:r>
      <w:r>
        <w:t>144-155.</w:t>
      </w:r>
    </w:p>
    <w:p w14:paraId="2467C9CF" w14:textId="2079830F" w:rsidR="007D79FC" w:rsidRDefault="007D79FC" w:rsidP="007D79FC">
      <w:pPr>
        <w:pStyle w:val="ListParagraph"/>
        <w:numPr>
          <w:ilvl w:val="0"/>
          <w:numId w:val="6"/>
        </w:numPr>
      </w:pPr>
      <w:r>
        <w:t xml:space="preserve">Morie KP, </w:t>
      </w:r>
      <w:r>
        <w:rPr>
          <w:b/>
        </w:rPr>
        <w:t xml:space="preserve">Potenza MN </w:t>
      </w:r>
      <w:r>
        <w:t>(</w:t>
      </w:r>
      <w:r>
        <w:rPr>
          <w:bCs/>
          <w:color w:val="000000"/>
          <w:shd w:val="clear" w:color="auto" w:fill="FFFFFF"/>
        </w:rPr>
        <w:t>2021</w:t>
      </w:r>
      <w:r>
        <w:t xml:space="preserve">) </w:t>
      </w:r>
      <w:r w:rsidRPr="0091026C">
        <w:t>A mini-review of relationships between cannabis use and neural foundations of reward processing, inhibitory control and working memory</w:t>
      </w:r>
      <w:r>
        <w:t xml:space="preserve">. </w:t>
      </w:r>
      <w:r>
        <w:rPr>
          <w:i/>
        </w:rPr>
        <w:t xml:space="preserve">Frontiers in Psychiatry </w:t>
      </w:r>
      <w:r>
        <w:rPr>
          <w:b/>
        </w:rPr>
        <w:t>12:</w:t>
      </w:r>
      <w:r>
        <w:t>546.</w:t>
      </w:r>
      <w:r w:rsidR="00FE5192">
        <w:t xml:space="preserve"> (</w:t>
      </w:r>
      <w:r w:rsidR="00FE5192" w:rsidRPr="00FE5192">
        <w:t>PMC8100188</w:t>
      </w:r>
      <w:r w:rsidR="00FE5192">
        <w:t>)</w:t>
      </w:r>
    </w:p>
    <w:p w14:paraId="29636FC7" w14:textId="27EE8D89" w:rsidR="00EC52EB" w:rsidRPr="002969DD" w:rsidRDefault="00EC52EB" w:rsidP="002969DD">
      <w:pPr>
        <w:pStyle w:val="ListParagraph"/>
        <w:numPr>
          <w:ilvl w:val="0"/>
          <w:numId w:val="6"/>
        </w:numPr>
        <w:rPr>
          <w:bCs/>
        </w:rPr>
      </w:pPr>
      <w:r w:rsidRPr="001D75B4">
        <w:lastRenderedPageBreak/>
        <w:t>Avena</w:t>
      </w:r>
      <w:r>
        <w:t xml:space="preserve"> NM</w:t>
      </w:r>
      <w:r w:rsidRPr="001D75B4">
        <w:t>, Simkus</w:t>
      </w:r>
      <w:r>
        <w:t xml:space="preserve"> J</w:t>
      </w:r>
      <w:r w:rsidRPr="001D75B4">
        <w:t>, Lewandowski</w:t>
      </w:r>
      <w:r>
        <w:t xml:space="preserve"> A</w:t>
      </w:r>
      <w:r w:rsidRPr="001D75B4">
        <w:t>, Gold</w:t>
      </w:r>
      <w:r>
        <w:t xml:space="preserve"> MS</w:t>
      </w:r>
      <w:r w:rsidRPr="001D75B4">
        <w:t xml:space="preserve">, </w:t>
      </w:r>
      <w:r w:rsidRPr="002969DD">
        <w:rPr>
          <w:b/>
        </w:rPr>
        <w:t>Potenza MN</w:t>
      </w:r>
      <w:r>
        <w:t xml:space="preserve"> (2021)</w:t>
      </w:r>
      <w:r w:rsidRPr="001D75B4">
        <w:t xml:space="preserve"> </w:t>
      </w:r>
      <w:r w:rsidRPr="00DB57CC">
        <w:t>Substance Use Disorders and Behavioral Addictions During the COVID-19 Pandemic and COVID-19-related Restrictions</w:t>
      </w:r>
      <w:r>
        <w:t>.</w:t>
      </w:r>
      <w:r w:rsidRPr="002969DD">
        <w:rPr>
          <w:bCs/>
          <w:i/>
        </w:rPr>
        <w:t xml:space="preserve"> Frontiers in Psychiatry </w:t>
      </w:r>
      <w:r w:rsidRPr="002969DD">
        <w:rPr>
          <w:b/>
          <w:bCs/>
        </w:rPr>
        <w:t>12:</w:t>
      </w:r>
      <w:r w:rsidRPr="002969DD">
        <w:rPr>
          <w:bCs/>
        </w:rPr>
        <w:t>433.</w:t>
      </w:r>
      <w:r w:rsidR="002969DD" w:rsidRPr="002969DD">
        <w:rPr>
          <w:bCs/>
        </w:rPr>
        <w:t xml:space="preserve"> (PMC8085389</w:t>
      </w:r>
      <w:r w:rsidR="002969DD">
        <w:rPr>
          <w:bCs/>
        </w:rPr>
        <w:t>)</w:t>
      </w:r>
    </w:p>
    <w:p w14:paraId="3D325CFE" w14:textId="27E85477" w:rsidR="004A01C7" w:rsidRPr="004E0C2D" w:rsidRDefault="004A01C7" w:rsidP="009325A9">
      <w:pPr>
        <w:pStyle w:val="ListParagraph"/>
        <w:numPr>
          <w:ilvl w:val="0"/>
          <w:numId w:val="6"/>
        </w:numPr>
      </w:pPr>
      <w:r>
        <w:t xml:space="preserve">Carr MM, Wiedemann AA, </w:t>
      </w:r>
      <w:r w:rsidRPr="00582D21">
        <w:t>Macdonald-Gagnon</w:t>
      </w:r>
      <w:r w:rsidRPr="004E0C2D">
        <w:t xml:space="preserve"> </w:t>
      </w:r>
      <w:r>
        <w:t xml:space="preserve">G, </w:t>
      </w:r>
      <w:r w:rsidRPr="009325A9">
        <w:rPr>
          <w:b/>
        </w:rPr>
        <w:t xml:space="preserve">Potenza MN </w:t>
      </w:r>
      <w:r>
        <w:t xml:space="preserve">(2021) </w:t>
      </w:r>
      <w:r w:rsidRPr="004E0C2D">
        <w:t xml:space="preserve">Impulsivity and Compulsivity in Binge Eating Disorder: A Systematic Review of </w:t>
      </w:r>
      <w:r>
        <w:t>Behavioral</w:t>
      </w:r>
      <w:r w:rsidRPr="004E0C2D">
        <w:t xml:space="preserve"> Studies</w:t>
      </w:r>
      <w:r>
        <w:t>.</w:t>
      </w:r>
      <w:r w:rsidR="009325A9">
        <w:t xml:space="preserve"> </w:t>
      </w:r>
      <w:r w:rsidRPr="009325A9">
        <w:rPr>
          <w:bCs/>
          <w:i/>
        </w:rPr>
        <w:t xml:space="preserve">Progress in Neuro-Psychopharmacology and Biological Psychiatry </w:t>
      </w:r>
      <w:r w:rsidRPr="009325A9">
        <w:rPr>
          <w:b/>
        </w:rPr>
        <w:t>110:</w:t>
      </w:r>
      <w:r w:rsidRPr="004A01C7">
        <w:t>110318</w:t>
      </w:r>
      <w:r>
        <w:t>.</w:t>
      </w:r>
      <w:r w:rsidR="009325A9">
        <w:t xml:space="preserve"> (</w:t>
      </w:r>
      <w:r w:rsidR="009325A9" w:rsidRPr="009325A9">
        <w:t>PMC8222068</w:t>
      </w:r>
      <w:r w:rsidR="009325A9">
        <w:t>)</w:t>
      </w:r>
    </w:p>
    <w:p w14:paraId="4CAB2BD7" w14:textId="77777777" w:rsidR="001D2795" w:rsidRPr="001D2795" w:rsidRDefault="001D2795" w:rsidP="001D2795">
      <w:pPr>
        <w:numPr>
          <w:ilvl w:val="0"/>
          <w:numId w:val="6"/>
        </w:numPr>
        <w:rPr>
          <w:b/>
        </w:rPr>
      </w:pPr>
      <w:r w:rsidRPr="004E0C2D">
        <w:t>Xu</w:t>
      </w:r>
      <w:r>
        <w:t xml:space="preserve"> L,</w:t>
      </w:r>
      <w:r w:rsidRPr="004E0C2D">
        <w:t xml:space="preserve"> Wu</w:t>
      </w:r>
      <w:r>
        <w:t xml:space="preserve"> L,</w:t>
      </w:r>
      <w:r w:rsidRPr="004E0C2D">
        <w:t xml:space="preserve"> Liu</w:t>
      </w:r>
      <w:r>
        <w:t xml:space="preserve"> G,</w:t>
      </w:r>
      <w:r w:rsidRPr="004E0C2D">
        <w:t xml:space="preserve"> Deng</w:t>
      </w:r>
      <w:r>
        <w:t xml:space="preserve"> L,</w:t>
      </w:r>
      <w:r w:rsidRPr="004E0C2D">
        <w:t xml:space="preserve"> Zhang</w:t>
      </w:r>
      <w:r>
        <w:t xml:space="preserve"> JT*,</w:t>
      </w:r>
      <w:r w:rsidRPr="004E0C2D">
        <w:t xml:space="preserve"> </w:t>
      </w:r>
      <w:r w:rsidRPr="004E0C2D">
        <w:rPr>
          <w:b/>
        </w:rPr>
        <w:t>Potenza MN</w:t>
      </w:r>
      <w:r>
        <w:rPr>
          <w:b/>
        </w:rPr>
        <w:t>*</w:t>
      </w:r>
      <w:r w:rsidRPr="004E0C2D">
        <w:t xml:space="preserve"> </w:t>
      </w:r>
      <w:r>
        <w:t xml:space="preserve">(2021) </w:t>
      </w:r>
      <w:r w:rsidRPr="004E0C2D">
        <w:t>A review of psychological interventions for internet addiction</w:t>
      </w:r>
      <w:r>
        <w:t xml:space="preserve">. </w:t>
      </w:r>
      <w:r>
        <w:rPr>
          <w:i/>
        </w:rPr>
        <w:t xml:space="preserve">Psychiatric Res </w:t>
      </w:r>
      <w:r>
        <w:rPr>
          <w:b/>
        </w:rPr>
        <w:t>302:</w:t>
      </w:r>
      <w:r w:rsidRPr="001D2795">
        <w:t>114016</w:t>
      </w:r>
      <w:r w:rsidRPr="001D2795">
        <w:rPr>
          <w:b/>
        </w:rPr>
        <w:t xml:space="preserve"> </w:t>
      </w:r>
      <w:r>
        <w:t>*</w:t>
      </w:r>
      <w:r w:rsidRPr="004E0C2D">
        <w:t xml:space="preserve"> Designates equal contributions</w:t>
      </w:r>
      <w:r>
        <w:t xml:space="preserve">. </w:t>
      </w:r>
    </w:p>
    <w:p w14:paraId="75A7E4B9" w14:textId="77777777" w:rsidR="00B00CC7" w:rsidRPr="0025695E" w:rsidRDefault="00B00CC7" w:rsidP="00B00CC7">
      <w:pPr>
        <w:numPr>
          <w:ilvl w:val="0"/>
          <w:numId w:val="6"/>
        </w:numPr>
      </w:pPr>
      <w:r w:rsidRPr="00B00CC7">
        <w:rPr>
          <w:bCs/>
        </w:rPr>
        <w:t xml:space="preserve">Brand M, </w:t>
      </w:r>
      <w:r w:rsidRPr="00B00CC7">
        <w:rPr>
          <w:b/>
        </w:rPr>
        <w:t xml:space="preserve">Potenza MN </w:t>
      </w:r>
      <w:r>
        <w:t xml:space="preserve">(2021) </w:t>
      </w:r>
      <w:r w:rsidRPr="00B00CC7">
        <w:rPr>
          <w:bCs/>
        </w:rPr>
        <w:t xml:space="preserve">How theories can inspire advances in research and clinical practice: The example of behavioral addictions. </w:t>
      </w:r>
      <w:r w:rsidRPr="00B00CC7">
        <w:rPr>
          <w:bCs/>
          <w:i/>
        </w:rPr>
        <w:t xml:space="preserve">Sucht </w:t>
      </w:r>
      <w:r w:rsidRPr="00B00CC7">
        <w:rPr>
          <w:b/>
          <w:bCs/>
          <w:iCs/>
        </w:rPr>
        <w:t>67:</w:t>
      </w:r>
      <w:r w:rsidRPr="00B00CC7">
        <w:rPr>
          <w:bCs/>
        </w:rPr>
        <w:t>187-194</w:t>
      </w:r>
      <w:r>
        <w:rPr>
          <w:bCs/>
        </w:rPr>
        <w:t>.</w:t>
      </w:r>
    </w:p>
    <w:p w14:paraId="7D802D17" w14:textId="208381EF" w:rsidR="005A0FFB" w:rsidRPr="00DE0138" w:rsidRDefault="005A0FFB" w:rsidP="005A0FFB">
      <w:pPr>
        <w:numPr>
          <w:ilvl w:val="0"/>
          <w:numId w:val="6"/>
        </w:numPr>
        <w:rPr>
          <w:bCs/>
        </w:rPr>
      </w:pPr>
      <w:r w:rsidRPr="00DE0138">
        <w:rPr>
          <w:bCs/>
        </w:rPr>
        <w:t>Angarita G</w:t>
      </w:r>
      <w:r w:rsidR="008D258F" w:rsidRPr="00DE0138">
        <w:rPr>
          <w:bCs/>
        </w:rPr>
        <w:t>A</w:t>
      </w:r>
      <w:r w:rsidRPr="00DE0138">
        <w:rPr>
          <w:bCs/>
        </w:rPr>
        <w:t xml:space="preserve">, Hadizadeh H, Cerdena I, </w:t>
      </w:r>
      <w:r w:rsidRPr="00DE0138">
        <w:rPr>
          <w:b/>
          <w:bCs/>
        </w:rPr>
        <w:t xml:space="preserve">Potenza MN </w:t>
      </w:r>
      <w:r w:rsidRPr="00DE0138">
        <w:rPr>
          <w:bCs/>
        </w:rPr>
        <w:t xml:space="preserve">(2021) Can pharmacotherapy improve treatment outcomes in people with co-occurring major depressive and cocaine use disorders? </w:t>
      </w:r>
      <w:r w:rsidRPr="00DE0138">
        <w:rPr>
          <w:bCs/>
          <w:i/>
        </w:rPr>
        <w:t xml:space="preserve">Expert Opinion in Pharmacotherapy </w:t>
      </w:r>
      <w:r w:rsidRPr="00DE0138">
        <w:rPr>
          <w:b/>
          <w:bCs/>
        </w:rPr>
        <w:t>22(13):</w:t>
      </w:r>
      <w:r w:rsidRPr="00DE0138">
        <w:rPr>
          <w:bCs/>
        </w:rPr>
        <w:t>1669-1683.</w:t>
      </w:r>
    </w:p>
    <w:p w14:paraId="59B5D513" w14:textId="77777777" w:rsidR="00476C87" w:rsidRPr="00DE0138" w:rsidRDefault="00476C87" w:rsidP="00476C87">
      <w:pPr>
        <w:pStyle w:val="ListParagraph"/>
        <w:numPr>
          <w:ilvl w:val="0"/>
          <w:numId w:val="6"/>
        </w:numPr>
      </w:pPr>
      <w:r w:rsidRPr="00DE0138">
        <w:t xml:space="preserve">Rutherford HJV, Kim S, Yip SW, </w:t>
      </w:r>
      <w:r w:rsidRPr="00DE0138">
        <w:rPr>
          <w:b/>
        </w:rPr>
        <w:t>Potenza MN</w:t>
      </w:r>
      <w:r w:rsidRPr="00DE0138">
        <w:t xml:space="preserve">, Mayes LC, Strathearn L (2021) Parenting and addictions: Current insights from human neuroscience. </w:t>
      </w:r>
      <w:r w:rsidRPr="00DE0138">
        <w:rPr>
          <w:i/>
        </w:rPr>
        <w:t xml:space="preserve">Current Addiction Reports </w:t>
      </w:r>
      <w:r w:rsidRPr="00DE0138">
        <w:rPr>
          <w:b/>
        </w:rPr>
        <w:t>8:</w:t>
      </w:r>
      <w:r w:rsidRPr="00DE0138">
        <w:t>380-388.</w:t>
      </w:r>
    </w:p>
    <w:p w14:paraId="61557BC5" w14:textId="77777777" w:rsidR="00DE0138" w:rsidRDefault="00DE0138" w:rsidP="00DE0138">
      <w:pPr>
        <w:numPr>
          <w:ilvl w:val="0"/>
          <w:numId w:val="6"/>
        </w:numPr>
      </w:pPr>
      <w:r>
        <w:t xml:space="preserve">Galanter M, Hansen H, ISAM Spirituality Interest Group, </w:t>
      </w:r>
      <w:r>
        <w:rPr>
          <w:b/>
        </w:rPr>
        <w:t xml:space="preserve">Potenza MN </w:t>
      </w:r>
      <w:r>
        <w:t xml:space="preserve">(2021) </w:t>
      </w:r>
      <w:r w:rsidRPr="00476C87">
        <w:t>The role of spirituality in addiction medicine: a position statement from the spirituality interest group of the international society of addiction medicine</w:t>
      </w:r>
      <w:r>
        <w:t xml:space="preserve">. </w:t>
      </w:r>
      <w:r>
        <w:rPr>
          <w:i/>
        </w:rPr>
        <w:t xml:space="preserve">Substance Abuse </w:t>
      </w:r>
      <w:r>
        <w:rPr>
          <w:b/>
        </w:rPr>
        <w:t>42(3):</w:t>
      </w:r>
      <w:r>
        <w:t>269-271.</w:t>
      </w:r>
    </w:p>
    <w:p w14:paraId="180C14BD" w14:textId="45044322" w:rsidR="00001096" w:rsidRDefault="00001096" w:rsidP="00001096">
      <w:pPr>
        <w:pStyle w:val="ListParagraph"/>
        <w:numPr>
          <w:ilvl w:val="0"/>
          <w:numId w:val="6"/>
        </w:numPr>
      </w:pPr>
      <w:r>
        <w:t xml:space="preserve">Paulus MP, </w:t>
      </w:r>
      <w:r>
        <w:rPr>
          <w:b/>
        </w:rPr>
        <w:t xml:space="preserve">Potenza MN, </w:t>
      </w:r>
      <w:r>
        <w:t xml:space="preserve">Bagot KS (2021) Screen Media Activity in Youth: Friend or Fiend? </w:t>
      </w:r>
      <w:r>
        <w:rPr>
          <w:i/>
        </w:rPr>
        <w:t xml:space="preserve">Psychiatric Times </w:t>
      </w:r>
      <w:r>
        <w:rPr>
          <w:b/>
        </w:rPr>
        <w:t>38(10)</w:t>
      </w:r>
      <w:r>
        <w:t xml:space="preserve">; </w:t>
      </w:r>
      <w:hyperlink r:id="rId11" w:history="1">
        <w:r w:rsidR="00885A94" w:rsidRPr="00885A94">
          <w:rPr>
            <w:rStyle w:val="Hyperlink"/>
          </w:rPr>
          <w:t>https://www</w:t>
        </w:r>
        <w:r w:rsidR="00885A94" w:rsidRPr="008D3F6C">
          <w:rPr>
            <w:rStyle w:val="Hyperlink"/>
          </w:rPr>
          <w:t>.psychiatrictimes.com/view/screen-media-activity-in-youth-friend-or-fiend</w:t>
        </w:r>
      </w:hyperlink>
      <w:r>
        <w:t>.</w:t>
      </w:r>
    </w:p>
    <w:p w14:paraId="3443B16F" w14:textId="77777777" w:rsidR="005C4214" w:rsidRPr="00913866" w:rsidRDefault="005C4214" w:rsidP="005C4214">
      <w:pPr>
        <w:pStyle w:val="ListParagraph"/>
        <w:numPr>
          <w:ilvl w:val="0"/>
          <w:numId w:val="6"/>
        </w:numPr>
      </w:pPr>
      <w:r w:rsidRPr="00913866">
        <w:rPr>
          <w:bCs/>
        </w:rPr>
        <w:t>Moretta</w:t>
      </w:r>
      <w:r>
        <w:rPr>
          <w:bCs/>
        </w:rPr>
        <w:t xml:space="preserve"> T</w:t>
      </w:r>
      <w:r w:rsidRPr="00913866">
        <w:rPr>
          <w:bCs/>
        </w:rPr>
        <w:t>, Buodo</w:t>
      </w:r>
      <w:r>
        <w:rPr>
          <w:bCs/>
        </w:rPr>
        <w:t xml:space="preserve"> G</w:t>
      </w:r>
      <w:r w:rsidRPr="00913866">
        <w:rPr>
          <w:bCs/>
        </w:rPr>
        <w:t xml:space="preserve">, </w:t>
      </w:r>
      <w:r>
        <w:rPr>
          <w:bCs/>
        </w:rPr>
        <w:t xml:space="preserve">Demetrovics Z, </w:t>
      </w:r>
      <w:r w:rsidRPr="00913866">
        <w:rPr>
          <w:b/>
          <w:bCs/>
        </w:rPr>
        <w:t>Potenza MN</w:t>
      </w:r>
      <w:r>
        <w:rPr>
          <w:bCs/>
        </w:rPr>
        <w:t xml:space="preserve"> (2021) </w:t>
      </w:r>
      <w:r w:rsidRPr="00544CFC">
        <w:rPr>
          <w:bCs/>
        </w:rPr>
        <w:t>Tracing 20 years of research on problematic use of the internet and social media: theoretical models, assessment tools, and an agenda for future work</w:t>
      </w:r>
      <w:r>
        <w:rPr>
          <w:bCs/>
        </w:rPr>
        <w:t xml:space="preserve">. </w:t>
      </w:r>
      <w:r>
        <w:rPr>
          <w:bCs/>
          <w:i/>
        </w:rPr>
        <w:t xml:space="preserve">Comprehensive Psychiatry </w:t>
      </w:r>
      <w:r>
        <w:rPr>
          <w:b/>
          <w:bCs/>
        </w:rPr>
        <w:t>112:</w:t>
      </w:r>
      <w:r>
        <w:rPr>
          <w:bCs/>
        </w:rPr>
        <w:t>152286.</w:t>
      </w:r>
    </w:p>
    <w:p w14:paraId="054FE601" w14:textId="77777777" w:rsidR="005C4214" w:rsidRPr="00913866" w:rsidRDefault="005C4214" w:rsidP="005C4214">
      <w:pPr>
        <w:pStyle w:val="ListParagraph"/>
        <w:numPr>
          <w:ilvl w:val="0"/>
          <w:numId w:val="6"/>
        </w:numPr>
      </w:pPr>
      <w:r>
        <w:rPr>
          <w:bCs/>
        </w:rPr>
        <w:t xml:space="preserve">Mestre-Bach G*, Blycker GR*, Chiclana C, Brand M, </w:t>
      </w:r>
      <w:r>
        <w:rPr>
          <w:b/>
          <w:bCs/>
        </w:rPr>
        <w:t xml:space="preserve">Potenza MN </w:t>
      </w:r>
      <w:r>
        <w:rPr>
          <w:bCs/>
        </w:rPr>
        <w:t xml:space="preserve">(2021) </w:t>
      </w:r>
      <w:r w:rsidRPr="00913866">
        <w:rPr>
          <w:bCs/>
        </w:rPr>
        <w:t>Religion, Morality, Ethics and Problematic Pornography Use</w:t>
      </w:r>
      <w:r>
        <w:rPr>
          <w:bCs/>
        </w:rPr>
        <w:t xml:space="preserve">. </w:t>
      </w:r>
      <w:r>
        <w:rPr>
          <w:bCs/>
          <w:i/>
        </w:rPr>
        <w:t>Current Addiction Reports</w:t>
      </w:r>
      <w:r w:rsidRPr="00913866">
        <w:rPr>
          <w:bCs/>
        </w:rPr>
        <w:t xml:space="preserve"> </w:t>
      </w:r>
      <w:r>
        <w:rPr>
          <w:b/>
          <w:bCs/>
        </w:rPr>
        <w:t>8:</w:t>
      </w:r>
      <w:r>
        <w:rPr>
          <w:bCs/>
        </w:rPr>
        <w:t>568-577. * these authors contributed equally to the publication</w:t>
      </w:r>
    </w:p>
    <w:p w14:paraId="1318A74C" w14:textId="77777777" w:rsidR="00626883" w:rsidRDefault="00626883" w:rsidP="00626883">
      <w:pPr>
        <w:pStyle w:val="ListParagraph"/>
        <w:numPr>
          <w:ilvl w:val="0"/>
          <w:numId w:val="6"/>
        </w:numPr>
      </w:pPr>
      <w:r>
        <w:t>Gjoneska B</w:t>
      </w:r>
      <w:r w:rsidRPr="00040B9F">
        <w:t xml:space="preserve">, </w:t>
      </w:r>
      <w:r w:rsidRPr="00F57154">
        <w:rPr>
          <w:b/>
        </w:rPr>
        <w:t>Potenza MN</w:t>
      </w:r>
      <w:r>
        <w:t xml:space="preserve">, </w:t>
      </w:r>
      <w:r w:rsidRPr="00040B9F">
        <w:t>Jones</w:t>
      </w:r>
      <w:r>
        <w:t xml:space="preserve"> J</w:t>
      </w:r>
      <w:r w:rsidRPr="00040B9F">
        <w:t>, Corazza</w:t>
      </w:r>
      <w:r>
        <w:t xml:space="preserve"> O</w:t>
      </w:r>
      <w:r w:rsidRPr="00040B9F">
        <w:t>, Hall</w:t>
      </w:r>
      <w:r>
        <w:t xml:space="preserve"> N</w:t>
      </w:r>
      <w:r w:rsidRPr="00040B9F">
        <w:t xml:space="preserve">, </w:t>
      </w:r>
      <w:r>
        <w:t xml:space="preserve">Sales CMD, </w:t>
      </w:r>
      <w:r w:rsidRPr="00F57154">
        <w:t>Grün</w:t>
      </w:r>
      <w:r>
        <w:t>blatt E, Martinotti G</w:t>
      </w:r>
      <w:r w:rsidRPr="00F57154">
        <w:t>, Burk</w:t>
      </w:r>
      <w:r>
        <w:t>auskas J, Werling AM</w:t>
      </w:r>
      <w:r w:rsidRPr="00F57154">
        <w:t xml:space="preserve">, </w:t>
      </w:r>
      <w:r>
        <w:t>Walitza S, Zohar J</w:t>
      </w:r>
      <w:r w:rsidRPr="00F57154">
        <w:t xml:space="preserve">, </w:t>
      </w:r>
      <w:r>
        <w:t>Menchón JM, Király O</w:t>
      </w:r>
      <w:r w:rsidRPr="00F57154">
        <w:t>, Ch</w:t>
      </w:r>
      <w:r>
        <w:t xml:space="preserve">amberlain SR, Fineberg NA, Demetrovics Z (2022) </w:t>
      </w:r>
      <w:r w:rsidRPr="00F57154">
        <w:t>Problematic use of the internet during the COVID-19 pandemic: Good practices and mental health recommendations</w:t>
      </w:r>
      <w:r>
        <w:t xml:space="preserve">. </w:t>
      </w:r>
      <w:r w:rsidRPr="00F57154">
        <w:rPr>
          <w:i/>
        </w:rPr>
        <w:t>Comprehensive Psychiatry</w:t>
      </w:r>
      <w:r>
        <w:t xml:space="preserve"> </w:t>
      </w:r>
      <w:r>
        <w:rPr>
          <w:b/>
        </w:rPr>
        <w:t>112:</w:t>
      </w:r>
      <w:r>
        <w:t>152279.</w:t>
      </w:r>
    </w:p>
    <w:p w14:paraId="4E8FA6E3" w14:textId="55B2C966" w:rsidR="00076795" w:rsidRDefault="00076795" w:rsidP="00BD6A56">
      <w:pPr>
        <w:pStyle w:val="ListParagraph"/>
        <w:numPr>
          <w:ilvl w:val="0"/>
          <w:numId w:val="6"/>
        </w:numPr>
      </w:pPr>
      <w:r>
        <w:t xml:space="preserve">Morie KP, Crowley MJ, Mayes LC, </w:t>
      </w:r>
      <w:r w:rsidRPr="00BD6A56">
        <w:rPr>
          <w:b/>
        </w:rPr>
        <w:t xml:space="preserve">Potenza MN </w:t>
      </w:r>
      <w:r>
        <w:t>(2022) The process of emotion identification: Considerations for psychiatric disorders</w:t>
      </w:r>
      <w:r w:rsidRPr="00E15BE2">
        <w:t>.</w:t>
      </w:r>
      <w:r>
        <w:t xml:space="preserve"> </w:t>
      </w:r>
      <w:r w:rsidRPr="00BD6A56">
        <w:rPr>
          <w:i/>
        </w:rPr>
        <w:t xml:space="preserve">J Psychiatry Res </w:t>
      </w:r>
      <w:r w:rsidRPr="00BD6A56">
        <w:rPr>
          <w:b/>
          <w:bCs/>
          <w:iCs/>
        </w:rPr>
        <w:t>148:</w:t>
      </w:r>
      <w:r w:rsidRPr="00BD6A56">
        <w:rPr>
          <w:iCs/>
        </w:rPr>
        <w:t>264-274.</w:t>
      </w:r>
    </w:p>
    <w:p w14:paraId="386D2346" w14:textId="77777777" w:rsidR="002864B4" w:rsidRPr="00842AE0" w:rsidRDefault="002864B4" w:rsidP="002864B4">
      <w:pPr>
        <w:pStyle w:val="ListParagraph"/>
        <w:numPr>
          <w:ilvl w:val="0"/>
          <w:numId w:val="6"/>
        </w:numPr>
        <w:rPr>
          <w:b/>
        </w:rPr>
      </w:pPr>
      <w:r w:rsidRPr="00842AE0">
        <w:rPr>
          <w:bCs/>
          <w:color w:val="000000"/>
          <w:shd w:val="clear" w:color="auto" w:fill="FFFFFF"/>
        </w:rPr>
        <w:t xml:space="preserve">Hadizadeh </w:t>
      </w:r>
      <w:r>
        <w:rPr>
          <w:bCs/>
          <w:color w:val="000000"/>
          <w:shd w:val="clear" w:color="auto" w:fill="FFFFFF"/>
        </w:rPr>
        <w:t>H,</w:t>
      </w:r>
      <w:r w:rsidRPr="00842AE0">
        <w:rPr>
          <w:bCs/>
          <w:color w:val="000000"/>
          <w:shd w:val="clear" w:color="auto" w:fill="FFFFFF"/>
        </w:rPr>
        <w:t xml:space="preserve"> Flores </w:t>
      </w:r>
      <w:r>
        <w:rPr>
          <w:bCs/>
          <w:color w:val="000000"/>
          <w:shd w:val="clear" w:color="auto" w:fill="FFFFFF"/>
        </w:rPr>
        <w:t>J,</w:t>
      </w:r>
      <w:r w:rsidRPr="00842AE0">
        <w:rPr>
          <w:bCs/>
          <w:color w:val="000000"/>
          <w:shd w:val="clear" w:color="auto" w:fill="FFFFFF"/>
        </w:rPr>
        <w:t xml:space="preserve"> Nunes </w:t>
      </w:r>
      <w:r>
        <w:rPr>
          <w:bCs/>
          <w:color w:val="000000"/>
          <w:shd w:val="clear" w:color="auto" w:fill="FFFFFF"/>
        </w:rPr>
        <w:t>E,</w:t>
      </w:r>
      <w:r w:rsidRPr="00842AE0">
        <w:rPr>
          <w:bCs/>
          <w:color w:val="000000"/>
          <w:shd w:val="clear" w:color="auto" w:fill="FFFFFF"/>
        </w:rPr>
        <w:t xml:space="preserve"> Mayerson </w:t>
      </w:r>
      <w:r>
        <w:rPr>
          <w:bCs/>
          <w:color w:val="000000"/>
          <w:shd w:val="clear" w:color="auto" w:fill="FFFFFF"/>
        </w:rPr>
        <w:t xml:space="preserve">T, </w:t>
      </w:r>
      <w:r w:rsidRPr="00842AE0">
        <w:rPr>
          <w:b/>
          <w:color w:val="000000"/>
          <w:shd w:val="clear" w:color="auto" w:fill="FFFFFF"/>
        </w:rPr>
        <w:t>Potenza MN,</w:t>
      </w:r>
      <w:r w:rsidRPr="00842AE0">
        <w:rPr>
          <w:bCs/>
          <w:color w:val="000000"/>
          <w:shd w:val="clear" w:color="auto" w:fill="FFFFFF"/>
        </w:rPr>
        <w:t xml:space="preserve"> Angarita</w:t>
      </w:r>
      <w:r>
        <w:rPr>
          <w:bCs/>
          <w:color w:val="000000"/>
          <w:shd w:val="clear" w:color="auto" w:fill="FFFFFF"/>
        </w:rPr>
        <w:t xml:space="preserve"> GA (2022) </w:t>
      </w:r>
      <w:r w:rsidRPr="00842AE0">
        <w:rPr>
          <w:bCs/>
          <w:color w:val="000000"/>
          <w:shd w:val="clear" w:color="auto" w:fill="FFFFFF"/>
        </w:rPr>
        <w:t>Novel Pharmacological Agents for the Treatment of Cocaine Use Disorder</w:t>
      </w:r>
      <w:r>
        <w:rPr>
          <w:bCs/>
          <w:color w:val="000000"/>
          <w:shd w:val="clear" w:color="auto" w:fill="FFFFFF"/>
        </w:rPr>
        <w:t xml:space="preserve">. </w:t>
      </w:r>
      <w:r>
        <w:rPr>
          <w:bCs/>
          <w:i/>
          <w:iCs/>
          <w:color w:val="000000"/>
          <w:shd w:val="clear" w:color="auto" w:fill="FFFFFF"/>
        </w:rPr>
        <w:t xml:space="preserve">Current Behavioral Neuroscience Reports </w:t>
      </w:r>
      <w:r w:rsidRPr="002864B4">
        <w:rPr>
          <w:b/>
          <w:color w:val="000000"/>
          <w:shd w:val="clear" w:color="auto" w:fill="FFFFFF"/>
        </w:rPr>
        <w:t>9:</w:t>
      </w:r>
      <w:r w:rsidRPr="002864B4">
        <w:rPr>
          <w:bCs/>
          <w:color w:val="000000"/>
          <w:shd w:val="clear" w:color="auto" w:fill="FFFFFF"/>
        </w:rPr>
        <w:t>27–46.</w:t>
      </w:r>
    </w:p>
    <w:p w14:paraId="34749C82" w14:textId="77777777" w:rsidR="00BA6EB0" w:rsidRPr="007D67A9" w:rsidRDefault="00BA6EB0" w:rsidP="00BA6EB0">
      <w:pPr>
        <w:numPr>
          <w:ilvl w:val="0"/>
          <w:numId w:val="6"/>
        </w:numPr>
        <w:rPr>
          <w:bCs/>
        </w:rPr>
      </w:pPr>
      <w:r w:rsidRPr="007D67A9">
        <w:rPr>
          <w:bCs/>
        </w:rPr>
        <w:t>Brand M,</w:t>
      </w:r>
      <w:r>
        <w:rPr>
          <w:b/>
        </w:rPr>
        <w:t xml:space="preserve"> </w:t>
      </w:r>
      <w:r w:rsidRPr="00932329">
        <w:rPr>
          <w:b/>
        </w:rPr>
        <w:t>Potenza MN,</w:t>
      </w:r>
      <w:r w:rsidRPr="00BD30CD">
        <w:t xml:space="preserve"> </w:t>
      </w:r>
      <w:r>
        <w:t>Stark R</w:t>
      </w:r>
      <w:r w:rsidRPr="00BD30CD">
        <w:t xml:space="preserve"> </w:t>
      </w:r>
      <w:r>
        <w:t xml:space="preserve">(2022) </w:t>
      </w:r>
      <w:r w:rsidRPr="007D67A9">
        <w:rPr>
          <w:bCs/>
        </w:rPr>
        <w:t>Theoretical models of types of problematic usage of the Internet – when theorists meet therapists</w:t>
      </w:r>
      <w:r>
        <w:rPr>
          <w:bCs/>
        </w:rPr>
        <w:t>.</w:t>
      </w:r>
      <w:r w:rsidRPr="007D67A9">
        <w:rPr>
          <w:bCs/>
          <w:i/>
          <w:iCs/>
          <w:color w:val="000000"/>
          <w:shd w:val="clear" w:color="auto" w:fill="FFFFFF"/>
        </w:rPr>
        <w:t xml:space="preserve"> </w:t>
      </w:r>
      <w:r>
        <w:rPr>
          <w:bCs/>
          <w:i/>
          <w:iCs/>
          <w:color w:val="000000"/>
          <w:shd w:val="clear" w:color="auto" w:fill="FFFFFF"/>
        </w:rPr>
        <w:t xml:space="preserve">Current Opinion in Behavioral Sciences </w:t>
      </w:r>
      <w:r>
        <w:rPr>
          <w:b/>
          <w:color w:val="000000"/>
          <w:shd w:val="clear" w:color="auto" w:fill="FFFFFF"/>
        </w:rPr>
        <w:t>45:</w:t>
      </w:r>
      <w:r w:rsidRPr="00BA6EB0">
        <w:rPr>
          <w:bCs/>
          <w:color w:val="000000"/>
          <w:shd w:val="clear" w:color="auto" w:fill="FFFFFF"/>
        </w:rPr>
        <w:t>101119</w:t>
      </w:r>
      <w:r>
        <w:rPr>
          <w:bCs/>
          <w:color w:val="000000"/>
          <w:shd w:val="clear" w:color="auto" w:fill="FFFFFF"/>
        </w:rPr>
        <w:t>.</w:t>
      </w:r>
    </w:p>
    <w:p w14:paraId="6FD77AB2" w14:textId="77777777" w:rsidR="002E06A5" w:rsidRPr="0072736F" w:rsidRDefault="002E06A5" w:rsidP="002E06A5">
      <w:pPr>
        <w:pStyle w:val="ListParagraph"/>
        <w:numPr>
          <w:ilvl w:val="0"/>
          <w:numId w:val="6"/>
        </w:numPr>
        <w:rPr>
          <w:i/>
        </w:rPr>
      </w:pPr>
      <w:bookmarkStart w:id="12" w:name="_Hlk37833436"/>
      <w:r>
        <w:t>Okechukwu CE, Griffiths M</w:t>
      </w:r>
      <w:r w:rsidRPr="0033661A">
        <w:t xml:space="preserve">, </w:t>
      </w:r>
      <w:r>
        <w:t>La Torre G</w:t>
      </w:r>
      <w:r w:rsidRPr="0033661A">
        <w:t xml:space="preserve">, </w:t>
      </w:r>
      <w:r>
        <w:t>Carta MG, Nwobodo E</w:t>
      </w:r>
      <w:r w:rsidRPr="0033661A">
        <w:t xml:space="preserve">, </w:t>
      </w:r>
      <w:r>
        <w:t>Shariful Islam SM</w:t>
      </w:r>
      <w:r w:rsidRPr="0033661A">
        <w:t xml:space="preserve">, </w:t>
      </w:r>
      <w:r>
        <w:t xml:space="preserve">Forbes M, </w:t>
      </w:r>
      <w:r w:rsidRPr="00B6700D">
        <w:t>Berk</w:t>
      </w:r>
      <w:r>
        <w:t xml:space="preserve"> M</w:t>
      </w:r>
      <w:r w:rsidRPr="00B6700D">
        <w:t xml:space="preserve">, </w:t>
      </w:r>
      <w:r w:rsidRPr="0033661A">
        <w:rPr>
          <w:b/>
        </w:rPr>
        <w:t>Potenza MN</w:t>
      </w:r>
      <w:r w:rsidRPr="00B6700D">
        <w:t>, Banach</w:t>
      </w:r>
      <w:r>
        <w:t xml:space="preserve"> M</w:t>
      </w:r>
      <w:r w:rsidRPr="00B6700D">
        <w:t>, Grace</w:t>
      </w:r>
      <w:r>
        <w:t xml:space="preserve"> OA</w:t>
      </w:r>
      <w:r w:rsidRPr="00B6700D">
        <w:t>, Nwobodo</w:t>
      </w:r>
      <w:r>
        <w:t xml:space="preserve"> N (2022) </w:t>
      </w:r>
      <w:r w:rsidRPr="00836CB7">
        <w:t xml:space="preserve">Biological and practical considerations regarding circadian rhythm and mental health relationships among </w:t>
      </w:r>
      <w:r w:rsidRPr="00836CB7">
        <w:lastRenderedPageBreak/>
        <w:t>nurses working night shifts: A narrative review and recommendations</w:t>
      </w:r>
      <w:r>
        <w:t>.</w:t>
      </w:r>
      <w:r w:rsidRPr="0033661A">
        <w:t xml:space="preserve"> </w:t>
      </w:r>
      <w:r w:rsidRPr="0072736F">
        <w:rPr>
          <w:i/>
        </w:rPr>
        <w:t>La Rivista di Psichiatria</w:t>
      </w:r>
      <w:r>
        <w:rPr>
          <w:i/>
        </w:rPr>
        <w:t xml:space="preserve"> </w:t>
      </w:r>
      <w:r w:rsidRPr="002E06A5">
        <w:rPr>
          <w:b/>
          <w:bCs/>
          <w:iCs/>
        </w:rPr>
        <w:t>57(2):</w:t>
      </w:r>
      <w:r w:rsidRPr="002E06A5">
        <w:rPr>
          <w:iCs/>
        </w:rPr>
        <w:t>67-79.</w:t>
      </w:r>
    </w:p>
    <w:bookmarkEnd w:id="12"/>
    <w:p w14:paraId="22219A65" w14:textId="77777777" w:rsidR="00F7399B" w:rsidRPr="00327A4C" w:rsidRDefault="00F7399B" w:rsidP="00F7399B">
      <w:pPr>
        <w:numPr>
          <w:ilvl w:val="0"/>
          <w:numId w:val="6"/>
        </w:numPr>
        <w:rPr>
          <w:b/>
          <w:bCs/>
        </w:rPr>
      </w:pPr>
      <w:r w:rsidRPr="001B021E">
        <w:rPr>
          <w:color w:val="131413"/>
        </w:rPr>
        <w:t>Mestre-Bach</w:t>
      </w:r>
      <w:r>
        <w:rPr>
          <w:color w:val="131413"/>
          <w:vertAlign w:val="superscript"/>
        </w:rPr>
        <w:t xml:space="preserve"> </w:t>
      </w:r>
      <w:r>
        <w:rPr>
          <w:color w:val="131413"/>
        </w:rPr>
        <w:t>G*,</w:t>
      </w:r>
      <w:r w:rsidRPr="001B021E">
        <w:rPr>
          <w:color w:val="131413"/>
        </w:rPr>
        <w:t xml:space="preserve"> Blycker</w:t>
      </w:r>
      <w:r>
        <w:rPr>
          <w:color w:val="131413"/>
          <w:vertAlign w:val="superscript"/>
        </w:rPr>
        <w:t xml:space="preserve"> </w:t>
      </w:r>
      <w:r>
        <w:rPr>
          <w:color w:val="131413"/>
        </w:rPr>
        <w:t>GR*,</w:t>
      </w:r>
      <w:r w:rsidRPr="001B021E">
        <w:rPr>
          <w:color w:val="131413"/>
        </w:rPr>
        <w:t xml:space="preserve"> </w:t>
      </w:r>
      <w:r w:rsidRPr="005C41AA">
        <w:rPr>
          <w:b/>
          <w:bCs/>
          <w:color w:val="131413"/>
        </w:rPr>
        <w:t>Potenza MN</w:t>
      </w:r>
      <w:r>
        <w:rPr>
          <w:color w:val="131413"/>
        </w:rPr>
        <w:t xml:space="preserve"> (2022) </w:t>
      </w:r>
      <w:r w:rsidRPr="00327A4C">
        <w:t>Behavioral Therapies for Treating Female Sexual Dysfunctions</w:t>
      </w:r>
      <w:r>
        <w:t xml:space="preserve">. </w:t>
      </w:r>
      <w:r w:rsidRPr="00327A4C">
        <w:rPr>
          <w:i/>
          <w:iCs/>
        </w:rPr>
        <w:t>J Clin Med</w:t>
      </w:r>
      <w:r w:rsidRPr="00327A4C">
        <w:t xml:space="preserve"> </w:t>
      </w:r>
      <w:r w:rsidRPr="00F7399B">
        <w:rPr>
          <w:b/>
          <w:bCs/>
        </w:rPr>
        <w:t>11(10):</w:t>
      </w:r>
      <w:r w:rsidRPr="00F7399B">
        <w:t xml:space="preserve">2794 </w:t>
      </w:r>
      <w:r w:rsidRPr="005C41AA">
        <w:rPr>
          <w:lang w:bidi="en-US"/>
        </w:rPr>
        <w:t>*</w:t>
      </w:r>
      <w:r>
        <w:rPr>
          <w:lang w:bidi="en-US"/>
        </w:rPr>
        <w:t xml:space="preserve"> Designates equal contributions</w:t>
      </w:r>
    </w:p>
    <w:p w14:paraId="45DB1C4B" w14:textId="77777777" w:rsidR="00273DA0" w:rsidRPr="00273DA0" w:rsidRDefault="00273DA0" w:rsidP="00273DA0">
      <w:pPr>
        <w:pStyle w:val="ListParagraph"/>
        <w:numPr>
          <w:ilvl w:val="0"/>
          <w:numId w:val="6"/>
        </w:numPr>
      </w:pPr>
      <w:r w:rsidRPr="005C479D">
        <w:t>Castro-Calvo</w:t>
      </w:r>
      <w:r>
        <w:t xml:space="preserve"> J</w:t>
      </w:r>
      <w:r w:rsidRPr="005C479D">
        <w:t>, Flayelle</w:t>
      </w:r>
      <w:r>
        <w:t xml:space="preserve"> M</w:t>
      </w:r>
      <w:r w:rsidRPr="005C479D">
        <w:t>, Perales</w:t>
      </w:r>
      <w:r>
        <w:t xml:space="preserve"> JC</w:t>
      </w:r>
      <w:r w:rsidRPr="005C479D">
        <w:t>, Brand</w:t>
      </w:r>
      <w:r>
        <w:t xml:space="preserve"> M</w:t>
      </w:r>
      <w:r w:rsidRPr="005C479D">
        <w:t xml:space="preserve">, </w:t>
      </w:r>
      <w:r w:rsidRPr="00273DA0">
        <w:rPr>
          <w:b/>
          <w:bCs/>
        </w:rPr>
        <w:t>Potenza MN</w:t>
      </w:r>
      <w:r w:rsidRPr="005C479D">
        <w:t>, Billieux</w:t>
      </w:r>
      <w:r>
        <w:t xml:space="preserve"> J (2022) </w:t>
      </w:r>
      <w:r w:rsidRPr="00FB61C1">
        <w:t>Compulsive Sexual Behavior Disorder should not be classified by solely relying on component/symptomatic features</w:t>
      </w:r>
      <w:r>
        <w:t>.</w:t>
      </w:r>
      <w:r w:rsidRPr="00FB61C1">
        <w:t xml:space="preserve"> </w:t>
      </w:r>
      <w:r w:rsidRPr="00273DA0">
        <w:rPr>
          <w:i/>
          <w:iCs/>
        </w:rPr>
        <w:t xml:space="preserve">J Addict Behav </w:t>
      </w:r>
      <w:r w:rsidRPr="00273DA0">
        <w:rPr>
          <w:b/>
          <w:bCs/>
          <w:color w:val="000000"/>
        </w:rPr>
        <w:t>11(2):</w:t>
      </w:r>
      <w:r w:rsidRPr="00273DA0">
        <w:rPr>
          <w:color w:val="000000"/>
        </w:rPr>
        <w:t>210-215.</w:t>
      </w:r>
    </w:p>
    <w:p w14:paraId="5DD60A84" w14:textId="77777777" w:rsidR="009B369E" w:rsidRPr="009B369E" w:rsidRDefault="009B369E" w:rsidP="009B369E">
      <w:pPr>
        <w:pStyle w:val="ListParagraph"/>
        <w:numPr>
          <w:ilvl w:val="0"/>
          <w:numId w:val="6"/>
        </w:numPr>
        <w:rPr>
          <w:i/>
          <w:iCs/>
        </w:rPr>
      </w:pPr>
      <w:r w:rsidRPr="009B369E">
        <w:rPr>
          <w:color w:val="333333"/>
          <w:shd w:val="clear" w:color="auto" w:fill="F6F9FC"/>
        </w:rPr>
        <w:t xml:space="preserve">Dong GH, </w:t>
      </w:r>
      <w:r w:rsidRPr="009B369E">
        <w:rPr>
          <w:b/>
          <w:bCs/>
          <w:color w:val="333333"/>
          <w:shd w:val="clear" w:color="auto" w:fill="F6F9FC"/>
        </w:rPr>
        <w:t>Potenza MN</w:t>
      </w:r>
      <w:r w:rsidRPr="009B369E">
        <w:rPr>
          <w:color w:val="333333"/>
          <w:shd w:val="clear" w:color="auto" w:fill="F6F9FC"/>
        </w:rPr>
        <w:t xml:space="preserve"> (2022) Considering gender differences in the study and treatment of internet gaming disorder. </w:t>
      </w:r>
      <w:r w:rsidRPr="009B369E">
        <w:rPr>
          <w:i/>
          <w:iCs/>
        </w:rPr>
        <w:t>J Psych Res</w:t>
      </w:r>
      <w:r w:rsidRPr="009B369E">
        <w:rPr>
          <w:b/>
          <w:bCs/>
          <w:i/>
          <w:iCs/>
        </w:rPr>
        <w:t xml:space="preserve"> </w:t>
      </w:r>
      <w:r w:rsidRPr="009B369E">
        <w:rPr>
          <w:b/>
          <w:bCs/>
        </w:rPr>
        <w:t>153:</w:t>
      </w:r>
      <w:r w:rsidRPr="00BC7459">
        <w:t>25-29.</w:t>
      </w:r>
    </w:p>
    <w:p w14:paraId="4B90C41A" w14:textId="017DDF17" w:rsidR="003B3023" w:rsidRDefault="003B3023" w:rsidP="003B3023">
      <w:pPr>
        <w:numPr>
          <w:ilvl w:val="0"/>
          <w:numId w:val="6"/>
        </w:numPr>
      </w:pPr>
      <w:r>
        <w:t xml:space="preserve">Gola M, Lewczuk K, </w:t>
      </w:r>
      <w:r>
        <w:rPr>
          <w:b/>
        </w:rPr>
        <w:t>Potenza M</w:t>
      </w:r>
      <w:r w:rsidRPr="007E38F7">
        <w:rPr>
          <w:b/>
        </w:rPr>
        <w:t>N</w:t>
      </w:r>
      <w:r>
        <w:t>, Kingston DA, Grubbs JB</w:t>
      </w:r>
      <w:r w:rsidRPr="007E38F7">
        <w:t xml:space="preserve">, </w:t>
      </w:r>
      <w:r>
        <w:t>Reid R (2022</w:t>
      </w:r>
      <w:r w:rsidR="006D2CE9">
        <w:t>)</w:t>
      </w:r>
      <w:r>
        <w:t xml:space="preserve"> What should be included in the criteria for compulsive sexual behavior disorder?</w:t>
      </w:r>
      <w:r w:rsidRPr="007073E0">
        <w:rPr>
          <w:b/>
          <w:bCs/>
          <w:i/>
        </w:rPr>
        <w:t xml:space="preserve"> </w:t>
      </w:r>
      <w:r>
        <w:rPr>
          <w:rFonts w:eastAsiaTheme="minorHAnsi"/>
          <w:i/>
        </w:rPr>
        <w:t xml:space="preserve">J Behav Addict </w:t>
      </w:r>
      <w:r w:rsidRPr="003B3023">
        <w:rPr>
          <w:rFonts w:eastAsiaTheme="minorHAnsi"/>
          <w:b/>
          <w:bCs/>
          <w:iCs/>
        </w:rPr>
        <w:t>11(2):</w:t>
      </w:r>
      <w:r w:rsidRPr="003B3023">
        <w:rPr>
          <w:rFonts w:eastAsiaTheme="minorHAnsi"/>
          <w:iCs/>
        </w:rPr>
        <w:t>160–165.</w:t>
      </w:r>
    </w:p>
    <w:p w14:paraId="62C76431" w14:textId="77777777" w:rsidR="003B3023" w:rsidRPr="00913F33" w:rsidRDefault="003B3023" w:rsidP="003B3023">
      <w:pPr>
        <w:pStyle w:val="ListParagraph"/>
        <w:numPr>
          <w:ilvl w:val="0"/>
          <w:numId w:val="6"/>
        </w:numPr>
      </w:pPr>
      <w:r w:rsidRPr="00913F33">
        <w:rPr>
          <w:rFonts w:eastAsiaTheme="minorHAnsi"/>
        </w:rPr>
        <w:t>Brand</w:t>
      </w:r>
      <w:r>
        <w:rPr>
          <w:rFonts w:eastAsiaTheme="minorHAnsi"/>
        </w:rPr>
        <w:t xml:space="preserve"> M,</w:t>
      </w:r>
      <w:r w:rsidRPr="00913F33">
        <w:rPr>
          <w:rFonts w:eastAsiaTheme="minorHAnsi"/>
        </w:rPr>
        <w:t xml:space="preserve"> Rumpf</w:t>
      </w:r>
      <w:r>
        <w:rPr>
          <w:rFonts w:eastAsiaTheme="minorHAnsi"/>
        </w:rPr>
        <w:t xml:space="preserve"> HJ</w:t>
      </w:r>
      <w:r w:rsidRPr="00913F33">
        <w:rPr>
          <w:rFonts w:eastAsiaTheme="minorHAnsi"/>
        </w:rPr>
        <w:t>, Demetrovics</w:t>
      </w:r>
      <w:r>
        <w:rPr>
          <w:rFonts w:eastAsiaTheme="minorHAnsi"/>
        </w:rPr>
        <w:t xml:space="preserve"> Z</w:t>
      </w:r>
      <w:r w:rsidRPr="00913F33">
        <w:rPr>
          <w:rFonts w:eastAsiaTheme="minorHAnsi"/>
        </w:rPr>
        <w:t>, Müller</w:t>
      </w:r>
      <w:r>
        <w:rPr>
          <w:rFonts w:eastAsiaTheme="minorHAnsi"/>
        </w:rPr>
        <w:t xml:space="preserve"> A</w:t>
      </w:r>
      <w:r w:rsidRPr="00913F33">
        <w:rPr>
          <w:rFonts w:eastAsiaTheme="minorHAnsi"/>
        </w:rPr>
        <w:t>, Stark</w:t>
      </w:r>
      <w:r>
        <w:rPr>
          <w:rFonts w:eastAsiaTheme="minorHAnsi"/>
        </w:rPr>
        <w:t xml:space="preserve"> R</w:t>
      </w:r>
      <w:r w:rsidRPr="00913F33">
        <w:rPr>
          <w:rFonts w:eastAsiaTheme="minorHAnsi"/>
        </w:rPr>
        <w:t>, King</w:t>
      </w:r>
      <w:r>
        <w:rPr>
          <w:rFonts w:eastAsiaTheme="minorHAnsi"/>
        </w:rPr>
        <w:t xml:space="preserve"> DL</w:t>
      </w:r>
      <w:r w:rsidRPr="00913F33">
        <w:rPr>
          <w:rFonts w:eastAsiaTheme="minorHAnsi"/>
        </w:rPr>
        <w:t>, Goudriaan</w:t>
      </w:r>
      <w:r>
        <w:rPr>
          <w:rFonts w:eastAsiaTheme="minorHAnsi"/>
        </w:rPr>
        <w:t xml:space="preserve"> AE</w:t>
      </w:r>
      <w:r w:rsidRPr="00913F33">
        <w:rPr>
          <w:rFonts w:eastAsiaTheme="minorHAnsi"/>
        </w:rPr>
        <w:t>, Mann</w:t>
      </w:r>
      <w:r>
        <w:rPr>
          <w:rFonts w:eastAsiaTheme="minorHAnsi"/>
        </w:rPr>
        <w:t xml:space="preserve"> K</w:t>
      </w:r>
      <w:r w:rsidRPr="00913F33">
        <w:rPr>
          <w:rFonts w:eastAsiaTheme="minorHAnsi"/>
        </w:rPr>
        <w:t>, Trotzke</w:t>
      </w:r>
      <w:r>
        <w:rPr>
          <w:rFonts w:eastAsiaTheme="minorHAnsi"/>
        </w:rPr>
        <w:t xml:space="preserve"> P</w:t>
      </w:r>
      <w:r w:rsidRPr="00913F33">
        <w:rPr>
          <w:rFonts w:eastAsiaTheme="minorHAnsi"/>
        </w:rPr>
        <w:t>, Fineberg</w:t>
      </w:r>
      <w:r>
        <w:rPr>
          <w:rFonts w:eastAsiaTheme="minorHAnsi"/>
        </w:rPr>
        <w:t xml:space="preserve"> NA</w:t>
      </w:r>
      <w:r w:rsidRPr="00913F33">
        <w:rPr>
          <w:rFonts w:eastAsiaTheme="minorHAnsi"/>
        </w:rPr>
        <w:t>, Chamberlain</w:t>
      </w:r>
      <w:r>
        <w:rPr>
          <w:rFonts w:eastAsiaTheme="minorHAnsi"/>
        </w:rPr>
        <w:t xml:space="preserve"> SR</w:t>
      </w:r>
      <w:r w:rsidRPr="00913F33">
        <w:rPr>
          <w:rFonts w:eastAsiaTheme="minorHAnsi"/>
        </w:rPr>
        <w:t>, Kraus</w:t>
      </w:r>
      <w:r>
        <w:rPr>
          <w:rFonts w:eastAsiaTheme="minorHAnsi"/>
        </w:rPr>
        <w:t xml:space="preserve"> SW</w:t>
      </w:r>
      <w:r w:rsidRPr="00913F33">
        <w:rPr>
          <w:rFonts w:eastAsiaTheme="minorHAnsi"/>
        </w:rPr>
        <w:t>, Wegmann</w:t>
      </w:r>
      <w:r>
        <w:rPr>
          <w:rFonts w:eastAsiaTheme="minorHAnsi"/>
        </w:rPr>
        <w:t xml:space="preserve"> E</w:t>
      </w:r>
      <w:r w:rsidRPr="00913F33">
        <w:rPr>
          <w:rFonts w:eastAsiaTheme="minorHAnsi"/>
        </w:rPr>
        <w:t>, Billieux</w:t>
      </w:r>
      <w:r>
        <w:rPr>
          <w:rFonts w:eastAsiaTheme="minorHAnsi"/>
        </w:rPr>
        <w:t xml:space="preserve"> J</w:t>
      </w:r>
      <w:r w:rsidRPr="00913F33">
        <w:rPr>
          <w:rFonts w:eastAsiaTheme="minorHAnsi"/>
        </w:rPr>
        <w:t xml:space="preserve">, </w:t>
      </w:r>
      <w:r w:rsidRPr="00913F33">
        <w:rPr>
          <w:rFonts w:eastAsiaTheme="minorHAnsi"/>
          <w:b/>
        </w:rPr>
        <w:t>Potenza MN</w:t>
      </w:r>
      <w:r>
        <w:rPr>
          <w:rFonts w:eastAsiaTheme="minorHAnsi"/>
        </w:rPr>
        <w:t xml:space="preserve"> (2022) </w:t>
      </w:r>
      <w:r w:rsidRPr="00913F33">
        <w:rPr>
          <w:rFonts w:eastAsiaTheme="minorHAnsi"/>
        </w:rPr>
        <w:t>Which conditions should be considered as disorders in the ICD-11 designation of “other specified disorders due to addictive behaviors”?</w:t>
      </w:r>
      <w:r>
        <w:rPr>
          <w:rFonts w:eastAsiaTheme="minorHAnsi"/>
        </w:rPr>
        <w:t xml:space="preserve"> </w:t>
      </w:r>
      <w:r>
        <w:rPr>
          <w:rFonts w:eastAsiaTheme="minorHAnsi"/>
          <w:i/>
        </w:rPr>
        <w:t xml:space="preserve">J Behav Addict </w:t>
      </w:r>
      <w:r w:rsidRPr="003B3023">
        <w:rPr>
          <w:rFonts w:eastAsiaTheme="minorHAnsi"/>
          <w:b/>
          <w:bCs/>
          <w:iCs/>
        </w:rPr>
        <w:t>11(2):</w:t>
      </w:r>
      <w:r w:rsidRPr="003B3023">
        <w:rPr>
          <w:rFonts w:eastAsiaTheme="minorHAnsi"/>
          <w:iCs/>
        </w:rPr>
        <w:t>150-159</w:t>
      </w:r>
      <w:r>
        <w:rPr>
          <w:rFonts w:eastAsiaTheme="minorHAnsi"/>
          <w:iCs/>
        </w:rPr>
        <w:t>.</w:t>
      </w:r>
    </w:p>
    <w:p w14:paraId="38A7C889" w14:textId="77777777" w:rsidR="00183896" w:rsidRDefault="00183896" w:rsidP="00183896">
      <w:pPr>
        <w:numPr>
          <w:ilvl w:val="0"/>
          <w:numId w:val="6"/>
        </w:numPr>
      </w:pPr>
      <w:r>
        <w:t xml:space="preserve">Ginapp C, Macdonald-Gagnon G, Angarita GA, Bold KW, </w:t>
      </w:r>
      <w:r w:rsidRPr="00932329">
        <w:rPr>
          <w:b/>
        </w:rPr>
        <w:t>Potenza MN</w:t>
      </w:r>
      <w:r w:rsidRPr="006808E4">
        <w:t xml:space="preserve"> </w:t>
      </w:r>
      <w:r>
        <w:t xml:space="preserve">(2022) </w:t>
      </w:r>
      <w:r w:rsidRPr="002A7B68">
        <w:t>The lived experiences of adults with attention-deficit/hyperactivity disorder: A rapid review of qualitative evidence</w:t>
      </w:r>
      <w:r>
        <w:t xml:space="preserve">. </w:t>
      </w:r>
      <w:r>
        <w:rPr>
          <w:i/>
          <w:iCs/>
        </w:rPr>
        <w:t xml:space="preserve">Frontiers in Psychiatry </w:t>
      </w:r>
      <w:r w:rsidRPr="00183896">
        <w:rPr>
          <w:b/>
          <w:bCs/>
        </w:rPr>
        <w:t>13:</w:t>
      </w:r>
      <w:r w:rsidRPr="00183896">
        <w:t>949321.</w:t>
      </w:r>
    </w:p>
    <w:p w14:paraId="54E41473" w14:textId="77777777" w:rsidR="006D2CE9" w:rsidRPr="00911C72" w:rsidRDefault="006D2CE9" w:rsidP="006D2CE9">
      <w:pPr>
        <w:pStyle w:val="ListParagraph"/>
        <w:numPr>
          <w:ilvl w:val="0"/>
          <w:numId w:val="6"/>
        </w:numPr>
        <w:rPr>
          <w:b/>
        </w:rPr>
      </w:pPr>
      <w:r>
        <w:t xml:space="preserve">Kiraly O, </w:t>
      </w:r>
      <w:r>
        <w:rPr>
          <w:b/>
          <w:bCs/>
        </w:rPr>
        <w:t xml:space="preserve">Potenza </w:t>
      </w:r>
      <w:r w:rsidRPr="005C479D">
        <w:rPr>
          <w:b/>
          <w:bCs/>
        </w:rPr>
        <w:t>MN</w:t>
      </w:r>
      <w:r>
        <w:t xml:space="preserve">, Demetrovics Z (2022) </w:t>
      </w:r>
      <w:r w:rsidRPr="00C048CC">
        <w:t>Gaming</w:t>
      </w:r>
      <w:r w:rsidRPr="006A7A94">
        <w:t xml:space="preserve"> disorder: current research directions</w:t>
      </w:r>
      <w:r>
        <w:t xml:space="preserve">. </w:t>
      </w:r>
      <w:r>
        <w:rPr>
          <w:bCs/>
          <w:i/>
          <w:iCs/>
          <w:color w:val="000000"/>
          <w:shd w:val="clear" w:color="auto" w:fill="FFFFFF"/>
        </w:rPr>
        <w:t xml:space="preserve">Current Opinion in Behavioral Sciences </w:t>
      </w:r>
      <w:r w:rsidRPr="006D2CE9">
        <w:rPr>
          <w:b/>
          <w:color w:val="000000"/>
          <w:shd w:val="clear" w:color="auto" w:fill="FFFFFF"/>
        </w:rPr>
        <w:t>47:</w:t>
      </w:r>
      <w:r>
        <w:rPr>
          <w:bCs/>
          <w:color w:val="000000"/>
          <w:shd w:val="clear" w:color="auto" w:fill="FFFFFF"/>
        </w:rPr>
        <w:t>101204.</w:t>
      </w:r>
    </w:p>
    <w:p w14:paraId="3BB52B43" w14:textId="54E0C1AA" w:rsidR="00BC61F9" w:rsidRPr="00452D79" w:rsidRDefault="00BC61F9" w:rsidP="00BC61F9">
      <w:pPr>
        <w:pStyle w:val="ListParagraph"/>
        <w:numPr>
          <w:ilvl w:val="0"/>
          <w:numId w:val="6"/>
        </w:numPr>
      </w:pPr>
      <w:r>
        <w:t xml:space="preserve">Lowell A, Morie KP, </w:t>
      </w:r>
      <w:r w:rsidRPr="00040B9F">
        <w:rPr>
          <w:b/>
        </w:rPr>
        <w:t>Potenza MN</w:t>
      </w:r>
      <w:r w:rsidRPr="002B559D">
        <w:rPr>
          <w:bCs/>
        </w:rPr>
        <w:t>,</w:t>
      </w:r>
      <w:r w:rsidRPr="00040B9F">
        <w:rPr>
          <w:b/>
        </w:rPr>
        <w:t xml:space="preserve"> </w:t>
      </w:r>
      <w:r>
        <w:t>Crowley MJ, Mayes LC (2022)</w:t>
      </w:r>
      <w:r w:rsidRPr="008E02E5">
        <w:rPr>
          <w:rFonts w:eastAsiaTheme="minorHAnsi"/>
          <w:b/>
          <w:bCs/>
        </w:rPr>
        <w:t xml:space="preserve"> </w:t>
      </w:r>
      <w:r w:rsidRPr="008E02E5">
        <w:t>An intergenerational lifespan perspective on the neuroscience of prenatal substance exposure.</w:t>
      </w:r>
      <w:r>
        <w:t xml:space="preserve"> </w:t>
      </w:r>
      <w:r w:rsidRPr="008E02E5">
        <w:rPr>
          <w:i/>
          <w:iCs/>
        </w:rPr>
        <w:t xml:space="preserve">Pharmacology, Biochemistry, and </w:t>
      </w:r>
      <w:r w:rsidRPr="00452D79">
        <w:rPr>
          <w:i/>
          <w:iCs/>
        </w:rPr>
        <w:t>Behavior</w:t>
      </w:r>
      <w:r w:rsidR="00452D79">
        <w:t xml:space="preserve"> </w:t>
      </w:r>
      <w:r w:rsidR="00452D79" w:rsidRPr="00452D79">
        <w:rPr>
          <w:b/>
          <w:bCs/>
        </w:rPr>
        <w:t>219:</w:t>
      </w:r>
      <w:r w:rsidRPr="00452D79">
        <w:t>173445</w:t>
      </w:r>
      <w:r w:rsidR="00452D79" w:rsidRPr="00452D79">
        <w:t>.</w:t>
      </w:r>
    </w:p>
    <w:p w14:paraId="2DE73D89" w14:textId="77777777" w:rsidR="00BD0920" w:rsidRDefault="00BD0920" w:rsidP="00BD0920">
      <w:pPr>
        <w:numPr>
          <w:ilvl w:val="0"/>
          <w:numId w:val="6"/>
        </w:numPr>
        <w:rPr>
          <w:b/>
          <w:bCs/>
        </w:rPr>
      </w:pPr>
      <w:r w:rsidRPr="00931CBD">
        <w:t>Fineberg</w:t>
      </w:r>
      <w:r>
        <w:t xml:space="preserve"> NA</w:t>
      </w:r>
      <w:r w:rsidRPr="00931CBD">
        <w:t>, Menchon</w:t>
      </w:r>
      <w:r>
        <w:t xml:space="preserve"> JM</w:t>
      </w:r>
      <w:r w:rsidRPr="00931CBD">
        <w:t>, Hall</w:t>
      </w:r>
      <w:r>
        <w:t xml:space="preserve"> N</w:t>
      </w:r>
      <w:r w:rsidRPr="00931CBD">
        <w:t>, Dell’Osso</w:t>
      </w:r>
      <w:r>
        <w:t xml:space="preserve"> B</w:t>
      </w:r>
      <w:r w:rsidRPr="00931CBD">
        <w:t>, Brand</w:t>
      </w:r>
      <w:r>
        <w:t xml:space="preserve"> M</w:t>
      </w:r>
      <w:r w:rsidRPr="00931CBD">
        <w:t xml:space="preserve">, </w:t>
      </w:r>
      <w:r w:rsidRPr="00931CBD">
        <w:rPr>
          <w:b/>
          <w:bCs/>
        </w:rPr>
        <w:t>Potenza MN</w:t>
      </w:r>
      <w:r w:rsidRPr="00931CBD">
        <w:t>, Chamberlain</w:t>
      </w:r>
      <w:r>
        <w:t xml:space="preserve"> SR</w:t>
      </w:r>
      <w:r w:rsidRPr="00931CBD">
        <w:t>, Cirnigliaro</w:t>
      </w:r>
      <w:r>
        <w:t xml:space="preserve"> G</w:t>
      </w:r>
      <w:r w:rsidRPr="00931CBD">
        <w:t>, Lochner</w:t>
      </w:r>
      <w:r>
        <w:t xml:space="preserve"> C</w:t>
      </w:r>
      <w:r w:rsidRPr="00931CBD">
        <w:t>, Billieux</w:t>
      </w:r>
      <w:r>
        <w:t xml:space="preserve"> J</w:t>
      </w:r>
      <w:r w:rsidRPr="00931CBD">
        <w:t>, Demetrovics</w:t>
      </w:r>
      <w:r>
        <w:t xml:space="preserve"> Z</w:t>
      </w:r>
      <w:r w:rsidRPr="00931CBD">
        <w:t>, Rumpf</w:t>
      </w:r>
      <w:r>
        <w:t xml:space="preserve"> HJ</w:t>
      </w:r>
      <w:r w:rsidRPr="00931CBD">
        <w:t>, Castro Calvo</w:t>
      </w:r>
      <w:r>
        <w:t xml:space="preserve"> J</w:t>
      </w:r>
      <w:r w:rsidRPr="00931CBD">
        <w:t>, Hollander</w:t>
      </w:r>
      <w:r>
        <w:t xml:space="preserve"> E</w:t>
      </w:r>
      <w:r w:rsidRPr="00931CBD">
        <w:t>, Burkauskas</w:t>
      </w:r>
      <w:r>
        <w:t xml:space="preserve"> J</w:t>
      </w:r>
      <w:r w:rsidRPr="00931CBD">
        <w:t>, Grunblatt</w:t>
      </w:r>
      <w:r>
        <w:t xml:space="preserve"> E</w:t>
      </w:r>
      <w:r w:rsidRPr="00931CBD">
        <w:t>, Walitza</w:t>
      </w:r>
      <w:r>
        <w:t xml:space="preserve"> S</w:t>
      </w:r>
      <w:r w:rsidRPr="00931CBD">
        <w:t>, Corazza</w:t>
      </w:r>
      <w:r>
        <w:t xml:space="preserve"> O</w:t>
      </w:r>
      <w:r w:rsidRPr="00931CBD">
        <w:t>, King</w:t>
      </w:r>
      <w:r>
        <w:t xml:space="preserve"> DL</w:t>
      </w:r>
      <w:r w:rsidRPr="00931CBD">
        <w:t>, Stein</w:t>
      </w:r>
      <w:r>
        <w:t xml:space="preserve"> DJ</w:t>
      </w:r>
      <w:r w:rsidRPr="00931CBD">
        <w:t>, Grant</w:t>
      </w:r>
      <w:r>
        <w:t xml:space="preserve"> JE</w:t>
      </w:r>
      <w:r w:rsidRPr="00931CBD">
        <w:t>, Pallanti</w:t>
      </w:r>
      <w:r>
        <w:t xml:space="preserve"> S</w:t>
      </w:r>
      <w:r w:rsidRPr="00931CBD">
        <w:t>, Bowden-Jones</w:t>
      </w:r>
      <w:r>
        <w:t xml:space="preserve"> H</w:t>
      </w:r>
      <w:r w:rsidRPr="00931CBD">
        <w:t>, Van Ameringen</w:t>
      </w:r>
      <w:r>
        <w:t xml:space="preserve"> M</w:t>
      </w:r>
      <w:r w:rsidRPr="00931CBD">
        <w:t>, Ioannidis</w:t>
      </w:r>
      <w:r>
        <w:t xml:space="preserve"> K</w:t>
      </w:r>
      <w:r w:rsidRPr="00931CBD">
        <w:t>, Carmi</w:t>
      </w:r>
      <w:r>
        <w:t xml:space="preserve"> L</w:t>
      </w:r>
      <w:r w:rsidRPr="00931CBD">
        <w:t>, Goudriaan</w:t>
      </w:r>
      <w:r>
        <w:t xml:space="preserve"> AE</w:t>
      </w:r>
      <w:r w:rsidRPr="00931CBD">
        <w:t>, Martinotti</w:t>
      </w:r>
      <w:r>
        <w:t xml:space="preserve"> G</w:t>
      </w:r>
      <w:r w:rsidRPr="00931CBD">
        <w:t>, Sales</w:t>
      </w:r>
      <w:r>
        <w:t xml:space="preserve"> CMD</w:t>
      </w:r>
      <w:r w:rsidRPr="00931CBD">
        <w:t>, Jones</w:t>
      </w:r>
      <w:r>
        <w:t xml:space="preserve"> J</w:t>
      </w:r>
      <w:r w:rsidRPr="00931CBD">
        <w:t>, Gjoneska</w:t>
      </w:r>
      <w:r>
        <w:t xml:space="preserve"> B</w:t>
      </w:r>
      <w:r w:rsidRPr="00931CBD">
        <w:t>, Király</w:t>
      </w:r>
      <w:r>
        <w:t xml:space="preserve"> O</w:t>
      </w:r>
      <w:r w:rsidRPr="00931CBD">
        <w:t>, Benatti</w:t>
      </w:r>
      <w:r>
        <w:t xml:space="preserve"> B</w:t>
      </w:r>
      <w:r w:rsidRPr="00931CBD">
        <w:t>, Vismara</w:t>
      </w:r>
      <w:r>
        <w:t xml:space="preserve"> M</w:t>
      </w:r>
      <w:r w:rsidRPr="00931CBD">
        <w:t>, Cataldo</w:t>
      </w:r>
      <w:r>
        <w:t xml:space="preserve"> I</w:t>
      </w:r>
      <w:r w:rsidRPr="00931CBD">
        <w:t>, Riva</w:t>
      </w:r>
      <w:r>
        <w:t xml:space="preserve"> GM</w:t>
      </w:r>
      <w:r w:rsidRPr="00931CBD">
        <w:t>, Yucel</w:t>
      </w:r>
      <w:r>
        <w:t xml:space="preserve"> M</w:t>
      </w:r>
      <w:r w:rsidRPr="00931CBD">
        <w:t>, Flayelle</w:t>
      </w:r>
      <w:r>
        <w:t xml:space="preserve"> M</w:t>
      </w:r>
      <w:r w:rsidRPr="00931CBD">
        <w:t>, Zohar</w:t>
      </w:r>
      <w:r>
        <w:t xml:space="preserve"> J</w:t>
      </w:r>
      <w:r w:rsidRPr="00931CBD">
        <w:t xml:space="preserve"> </w:t>
      </w:r>
      <w:r>
        <w:t xml:space="preserve">(2022) </w:t>
      </w:r>
      <w:r w:rsidRPr="00931CBD">
        <w:t>Advances in Problematic Usage of the Internet Research – A Narrative Review by Experts from the European Network for Problematic Usage of the Internet</w:t>
      </w:r>
      <w:r>
        <w:t xml:space="preserve">. </w:t>
      </w:r>
      <w:r>
        <w:rPr>
          <w:i/>
          <w:iCs/>
        </w:rPr>
        <w:t xml:space="preserve">Comp </w:t>
      </w:r>
      <w:r w:rsidRPr="00113DD7">
        <w:rPr>
          <w:i/>
          <w:iCs/>
        </w:rPr>
        <w:t>Psychiatry</w:t>
      </w:r>
      <w:r>
        <w:rPr>
          <w:i/>
          <w:iCs/>
        </w:rPr>
        <w:t xml:space="preserve"> </w:t>
      </w:r>
      <w:r>
        <w:rPr>
          <w:b/>
          <w:bCs/>
        </w:rPr>
        <w:t>118:</w:t>
      </w:r>
      <w:r>
        <w:t>152346.</w:t>
      </w:r>
    </w:p>
    <w:p w14:paraId="3CC61295" w14:textId="77777777" w:rsidR="00757030" w:rsidRPr="00113DD7" w:rsidRDefault="00757030" w:rsidP="00757030">
      <w:pPr>
        <w:numPr>
          <w:ilvl w:val="0"/>
          <w:numId w:val="6"/>
        </w:numPr>
        <w:rPr>
          <w:b/>
          <w:bCs/>
        </w:rPr>
      </w:pPr>
      <w:r w:rsidRPr="00113DD7">
        <w:t>Gjoneska</w:t>
      </w:r>
      <w:r>
        <w:t xml:space="preserve"> B</w:t>
      </w:r>
      <w:r w:rsidRPr="00113DD7">
        <w:t xml:space="preserve">, </w:t>
      </w:r>
      <w:r w:rsidRPr="00113DD7">
        <w:rPr>
          <w:b/>
          <w:bCs/>
        </w:rPr>
        <w:t>Potenza MN</w:t>
      </w:r>
      <w:r w:rsidRPr="00113DD7">
        <w:t>, Jones</w:t>
      </w:r>
      <w:r>
        <w:t xml:space="preserve"> J</w:t>
      </w:r>
      <w:r w:rsidRPr="00113DD7">
        <w:t>, Sales</w:t>
      </w:r>
      <w:r>
        <w:t xml:space="preserve"> CMD</w:t>
      </w:r>
      <w:r w:rsidRPr="00113DD7">
        <w:t>, Hranov</w:t>
      </w:r>
      <w:r>
        <w:t xml:space="preserve"> G</w:t>
      </w:r>
      <w:r w:rsidRPr="00113DD7">
        <w:t>, Demetrovics</w:t>
      </w:r>
      <w:r>
        <w:t xml:space="preserve"> Z</w:t>
      </w:r>
      <w:r w:rsidRPr="00113DD7">
        <w:t xml:space="preserve"> (</w:t>
      </w:r>
      <w:r>
        <w:t>2022</w:t>
      </w:r>
      <w:r w:rsidRPr="00113DD7">
        <w:t>)</w:t>
      </w:r>
      <w:r>
        <w:rPr>
          <w:vertAlign w:val="superscript"/>
        </w:rPr>
        <w:t xml:space="preserve"> </w:t>
      </w:r>
      <w:r w:rsidRPr="00113DD7">
        <w:t>Problematic use of the internet in low- and middle-income countries before and during the COVID-19 pandemic: A scoping review</w:t>
      </w:r>
      <w:r>
        <w:t xml:space="preserve">. </w:t>
      </w:r>
      <w:r>
        <w:rPr>
          <w:i/>
          <w:iCs/>
        </w:rPr>
        <w:t xml:space="preserve">Comp </w:t>
      </w:r>
      <w:r w:rsidRPr="00113DD7">
        <w:rPr>
          <w:i/>
          <w:iCs/>
        </w:rPr>
        <w:t>Psychiatry</w:t>
      </w:r>
      <w:r>
        <w:rPr>
          <w:i/>
          <w:iCs/>
        </w:rPr>
        <w:t xml:space="preserve"> </w:t>
      </w:r>
      <w:r>
        <w:rPr>
          <w:b/>
          <w:bCs/>
        </w:rPr>
        <w:t>48:</w:t>
      </w:r>
      <w:r>
        <w:t>101208.</w:t>
      </w:r>
    </w:p>
    <w:p w14:paraId="6565D361" w14:textId="387D0638" w:rsidR="007258D9" w:rsidRPr="00B45773" w:rsidRDefault="007258D9" w:rsidP="007258D9">
      <w:pPr>
        <w:numPr>
          <w:ilvl w:val="0"/>
          <w:numId w:val="6"/>
        </w:numPr>
        <w:rPr>
          <w:color w:val="131413"/>
        </w:rPr>
      </w:pPr>
      <w:r>
        <w:rPr>
          <w:color w:val="131413"/>
        </w:rPr>
        <w:t xml:space="preserve">Stefanovics E, </w:t>
      </w:r>
      <w:r>
        <w:rPr>
          <w:b/>
          <w:bCs/>
          <w:color w:val="131413"/>
        </w:rPr>
        <w:t xml:space="preserve">Potenza MN </w:t>
      </w:r>
      <w:r>
        <w:rPr>
          <w:color w:val="131413"/>
        </w:rPr>
        <w:t>(</w:t>
      </w:r>
      <w:r w:rsidR="00757030">
        <w:rPr>
          <w:color w:val="131413"/>
        </w:rPr>
        <w:t>2022)</w:t>
      </w:r>
      <w:r>
        <w:rPr>
          <w:color w:val="131413"/>
        </w:rPr>
        <w:t xml:space="preserve"> </w:t>
      </w:r>
      <w:r w:rsidRPr="00B45773">
        <w:rPr>
          <w:color w:val="131413"/>
        </w:rPr>
        <w:t>Update on Gambling Disorder</w:t>
      </w:r>
      <w:r>
        <w:rPr>
          <w:color w:val="131413"/>
        </w:rPr>
        <w:t xml:space="preserve">. </w:t>
      </w:r>
      <w:r w:rsidRPr="00B45773">
        <w:rPr>
          <w:i/>
          <w:iCs/>
          <w:color w:val="131413"/>
        </w:rPr>
        <w:t>Psychiatric Clinics of North America</w:t>
      </w:r>
      <w:r w:rsidR="00757030">
        <w:rPr>
          <w:color w:val="131413"/>
        </w:rPr>
        <w:t xml:space="preserve"> </w:t>
      </w:r>
      <w:r w:rsidR="00757030" w:rsidRPr="00757030">
        <w:rPr>
          <w:b/>
          <w:bCs/>
          <w:color w:val="131413"/>
        </w:rPr>
        <w:t>45(3):</w:t>
      </w:r>
      <w:r w:rsidR="00757030" w:rsidRPr="00757030">
        <w:rPr>
          <w:color w:val="131413"/>
        </w:rPr>
        <w:t>483-502</w:t>
      </w:r>
      <w:r w:rsidR="00757030">
        <w:rPr>
          <w:color w:val="131413"/>
        </w:rPr>
        <w:t>.</w:t>
      </w:r>
    </w:p>
    <w:p w14:paraId="49403B2C" w14:textId="596C2299" w:rsidR="00672E2A" w:rsidRDefault="00672E2A" w:rsidP="00672E2A">
      <w:pPr>
        <w:pStyle w:val="ListParagraph"/>
        <w:numPr>
          <w:ilvl w:val="0"/>
          <w:numId w:val="6"/>
        </w:numPr>
      </w:pPr>
      <w:r w:rsidRPr="00C17850">
        <w:rPr>
          <w:rFonts w:eastAsia="HelveticaNeueLT Std Med"/>
          <w:color w:val="000000"/>
        </w:rPr>
        <w:t>Long</w:t>
      </w:r>
      <w:r>
        <w:rPr>
          <w:rFonts w:eastAsia="HelveticaNeueLT Std Med"/>
          <w:color w:val="000000"/>
        </w:rPr>
        <w:t xml:space="preserve"> J</w:t>
      </w:r>
      <w:r w:rsidRPr="00C17850">
        <w:rPr>
          <w:rFonts w:eastAsia="HelveticaNeueLT Std Med"/>
          <w:color w:val="000000"/>
        </w:rPr>
        <w:t>, Bhad</w:t>
      </w:r>
      <w:r>
        <w:rPr>
          <w:rFonts w:eastAsia="HelveticaNeueLT Std Med"/>
          <w:color w:val="000000"/>
        </w:rPr>
        <w:t xml:space="preserve"> R</w:t>
      </w:r>
      <w:r w:rsidRPr="00C17850">
        <w:rPr>
          <w:rFonts w:eastAsia="HelveticaNeueLT Std Med"/>
          <w:color w:val="000000"/>
        </w:rPr>
        <w:t xml:space="preserve">, </w:t>
      </w:r>
      <w:r w:rsidRPr="00C17850">
        <w:rPr>
          <w:rFonts w:eastAsia="HelveticaNeueLT Std Med"/>
          <w:b/>
          <w:color w:val="000000"/>
        </w:rPr>
        <w:t>Potenza MN</w:t>
      </w:r>
      <w:r w:rsidRPr="00C17850">
        <w:rPr>
          <w:rFonts w:eastAsia="HelveticaNeueLT Std Med"/>
          <w:color w:val="000000"/>
        </w:rPr>
        <w:t>, Orsolini</w:t>
      </w:r>
      <w:r>
        <w:rPr>
          <w:rFonts w:eastAsia="HelveticaNeueLT Std Med"/>
          <w:color w:val="000000"/>
        </w:rPr>
        <w:t xml:space="preserve"> L</w:t>
      </w:r>
      <w:r w:rsidRPr="00C17850">
        <w:rPr>
          <w:rFonts w:eastAsia="HelveticaNeueLT Std Med"/>
          <w:color w:val="000000"/>
        </w:rPr>
        <w:t>, Phan</w:t>
      </w:r>
      <w:r>
        <w:rPr>
          <w:rFonts w:eastAsia="HelveticaNeueLT Std Med"/>
          <w:color w:val="000000"/>
        </w:rPr>
        <w:t xml:space="preserve"> V</w:t>
      </w:r>
      <w:r w:rsidRPr="00C17850">
        <w:rPr>
          <w:rFonts w:eastAsia="HelveticaNeueLT Std Med"/>
          <w:color w:val="000000"/>
        </w:rPr>
        <w:t>, Kanabar</w:t>
      </w:r>
      <w:r>
        <w:rPr>
          <w:rFonts w:eastAsia="HelveticaNeueLT Std Med"/>
          <w:color w:val="000000"/>
        </w:rPr>
        <w:t xml:space="preserve"> M</w:t>
      </w:r>
      <w:r w:rsidRPr="00C17850">
        <w:rPr>
          <w:rFonts w:eastAsia="HelveticaNeueLT Std Med"/>
          <w:color w:val="000000"/>
        </w:rPr>
        <w:t>, Achab</w:t>
      </w:r>
      <w:r>
        <w:rPr>
          <w:rFonts w:eastAsia="HelveticaNeueLT Std Med"/>
          <w:color w:val="000000"/>
        </w:rPr>
        <w:t xml:space="preserve"> S (</w:t>
      </w:r>
      <w:r w:rsidR="0093180C">
        <w:t>2022</w:t>
      </w:r>
      <w:r>
        <w:rPr>
          <w:rFonts w:eastAsia="HelveticaNeueLT Std Med"/>
          <w:color w:val="000000"/>
        </w:rPr>
        <w:t xml:space="preserve">) </w:t>
      </w:r>
      <w:r w:rsidRPr="00C17850">
        <w:rPr>
          <w:rFonts w:eastAsia="HelveticaNeueLT Std Med"/>
          <w:color w:val="000000"/>
        </w:rPr>
        <w:t>Public health approaches and policy changes after the inclusion of gaming disorder in ICD-11: global needs</w:t>
      </w:r>
      <w:r>
        <w:rPr>
          <w:rFonts w:eastAsia="HelveticaNeueLT Std Med"/>
          <w:color w:val="000000"/>
        </w:rPr>
        <w:t xml:space="preserve">. </w:t>
      </w:r>
      <w:r>
        <w:rPr>
          <w:rFonts w:eastAsia="HelveticaNeueLT Std Med"/>
          <w:i/>
          <w:color w:val="000000"/>
        </w:rPr>
        <w:t>BJPsych International</w:t>
      </w:r>
      <w:r w:rsidR="0093180C">
        <w:rPr>
          <w:rFonts w:eastAsia="HelveticaNeueLT Std Med"/>
          <w:i/>
          <w:color w:val="000000"/>
        </w:rPr>
        <w:t xml:space="preserve"> </w:t>
      </w:r>
      <w:r w:rsidR="0093180C">
        <w:rPr>
          <w:rFonts w:eastAsia="HelveticaNeueLT Std Med"/>
          <w:b/>
          <w:bCs/>
          <w:iCs/>
          <w:color w:val="000000"/>
        </w:rPr>
        <w:t>19(3):</w:t>
      </w:r>
      <w:r w:rsidR="0093180C">
        <w:rPr>
          <w:rFonts w:eastAsia="HelveticaNeueLT Std Med"/>
          <w:iCs/>
          <w:color w:val="000000"/>
        </w:rPr>
        <w:t>63-66.</w:t>
      </w:r>
    </w:p>
    <w:p w14:paraId="7A28C221" w14:textId="77777777" w:rsidR="00536EBE" w:rsidRPr="009222D8" w:rsidRDefault="00536EBE" w:rsidP="00536EBE">
      <w:pPr>
        <w:pStyle w:val="ListParagraph"/>
        <w:numPr>
          <w:ilvl w:val="0"/>
          <w:numId w:val="6"/>
        </w:numPr>
        <w:rPr>
          <w:b/>
        </w:rPr>
      </w:pPr>
      <w:r>
        <w:rPr>
          <w:bCs/>
          <w:color w:val="000000"/>
          <w:shd w:val="clear" w:color="auto" w:fill="FFFFFF"/>
        </w:rPr>
        <w:t xml:space="preserve">Etuk R, Xu T, Abarbnell B, </w:t>
      </w:r>
      <w:r>
        <w:rPr>
          <w:b/>
          <w:color w:val="000000"/>
          <w:shd w:val="clear" w:color="auto" w:fill="FFFFFF"/>
        </w:rPr>
        <w:t xml:space="preserve">Potenza </w:t>
      </w:r>
      <w:r w:rsidRPr="009222D8">
        <w:rPr>
          <w:bCs/>
          <w:color w:val="000000"/>
          <w:shd w:val="clear" w:color="auto" w:fill="FFFFFF"/>
        </w:rPr>
        <w:t>MN</w:t>
      </w:r>
      <w:r>
        <w:rPr>
          <w:bCs/>
          <w:color w:val="000000"/>
          <w:shd w:val="clear" w:color="auto" w:fill="FFFFFF"/>
        </w:rPr>
        <w:t xml:space="preserve">, Kraus SW (2022) </w:t>
      </w:r>
      <w:r w:rsidRPr="009222D8">
        <w:rPr>
          <w:bCs/>
          <w:color w:val="000000"/>
          <w:shd w:val="clear" w:color="auto" w:fill="FFFFFF"/>
        </w:rPr>
        <w:t>Sports Betting Around the World: A Systematic Review</w:t>
      </w:r>
      <w:r>
        <w:rPr>
          <w:bCs/>
          <w:color w:val="000000"/>
          <w:shd w:val="clear" w:color="auto" w:fill="FFFFFF"/>
        </w:rPr>
        <w:t xml:space="preserve">. </w:t>
      </w:r>
      <w:r>
        <w:rPr>
          <w:bCs/>
          <w:i/>
          <w:iCs/>
          <w:color w:val="000000"/>
          <w:shd w:val="clear" w:color="auto" w:fill="FFFFFF"/>
        </w:rPr>
        <w:t>J Behav Addict</w:t>
      </w:r>
      <w:r w:rsidRPr="009222D8">
        <w:rPr>
          <w:bCs/>
          <w:color w:val="000000"/>
          <w:shd w:val="clear" w:color="auto" w:fill="FFFFFF"/>
        </w:rPr>
        <w:t xml:space="preserve"> </w:t>
      </w:r>
      <w:r>
        <w:rPr>
          <w:b/>
          <w:color w:val="000000"/>
          <w:shd w:val="clear" w:color="auto" w:fill="FFFFFF"/>
        </w:rPr>
        <w:t>9(3):</w:t>
      </w:r>
      <w:r w:rsidRPr="00536EBE">
        <w:rPr>
          <w:bCs/>
          <w:color w:val="000000"/>
          <w:shd w:val="clear" w:color="auto" w:fill="FFFFFF"/>
        </w:rPr>
        <w:t>689–715.</w:t>
      </w:r>
    </w:p>
    <w:p w14:paraId="0B189696" w14:textId="77777777" w:rsidR="00536EBE" w:rsidRPr="00911C72" w:rsidRDefault="00536EBE" w:rsidP="00536EBE">
      <w:pPr>
        <w:pStyle w:val="ListParagraph"/>
        <w:numPr>
          <w:ilvl w:val="0"/>
          <w:numId w:val="6"/>
        </w:numPr>
        <w:rPr>
          <w:b/>
        </w:rPr>
      </w:pPr>
      <w:r w:rsidRPr="00911C72">
        <w:rPr>
          <w:bCs/>
          <w:color w:val="000000"/>
          <w:shd w:val="clear" w:color="auto" w:fill="FFFFFF"/>
        </w:rPr>
        <w:t>Xu</w:t>
      </w:r>
      <w:r>
        <w:rPr>
          <w:bCs/>
          <w:color w:val="000000"/>
          <w:shd w:val="clear" w:color="auto" w:fill="FFFFFF"/>
        </w:rPr>
        <w:t xml:space="preserve"> LX</w:t>
      </w:r>
      <w:r w:rsidRPr="00911C72">
        <w:rPr>
          <w:bCs/>
          <w:color w:val="000000"/>
          <w:shd w:val="clear" w:color="auto" w:fill="FFFFFF"/>
        </w:rPr>
        <w:t>, Geng</w:t>
      </w:r>
      <w:r>
        <w:rPr>
          <w:bCs/>
          <w:color w:val="000000"/>
          <w:shd w:val="clear" w:color="auto" w:fill="FFFFFF"/>
        </w:rPr>
        <w:t xml:space="preserve"> XM</w:t>
      </w:r>
      <w:r w:rsidRPr="00911C72">
        <w:rPr>
          <w:bCs/>
          <w:color w:val="000000"/>
          <w:shd w:val="clear" w:color="auto" w:fill="FFFFFF"/>
        </w:rPr>
        <w:t>, Zhang</w:t>
      </w:r>
      <w:r>
        <w:rPr>
          <w:bCs/>
          <w:color w:val="000000"/>
          <w:shd w:val="clear" w:color="auto" w:fill="FFFFFF"/>
        </w:rPr>
        <w:t xml:space="preserve"> JL</w:t>
      </w:r>
      <w:r w:rsidRPr="00911C72">
        <w:rPr>
          <w:bCs/>
          <w:color w:val="000000"/>
          <w:shd w:val="clear" w:color="auto" w:fill="FFFFFF"/>
        </w:rPr>
        <w:t>, Guo</w:t>
      </w:r>
      <w:r>
        <w:rPr>
          <w:bCs/>
          <w:color w:val="000000"/>
          <w:shd w:val="clear" w:color="auto" w:fill="FFFFFF"/>
        </w:rPr>
        <w:t xml:space="preserve"> XY</w:t>
      </w:r>
      <w:r w:rsidRPr="00911C72">
        <w:rPr>
          <w:bCs/>
          <w:color w:val="000000"/>
          <w:shd w:val="clear" w:color="auto" w:fill="FFFFFF"/>
        </w:rPr>
        <w:t xml:space="preserve">, </w:t>
      </w:r>
      <w:r w:rsidRPr="00911C72">
        <w:rPr>
          <w:b/>
          <w:color w:val="000000"/>
          <w:shd w:val="clear" w:color="auto" w:fill="FFFFFF"/>
        </w:rPr>
        <w:t>Potenza MN,</w:t>
      </w:r>
      <w:r w:rsidRPr="00911C72">
        <w:rPr>
          <w:bCs/>
          <w:color w:val="000000"/>
          <w:shd w:val="clear" w:color="auto" w:fill="FFFFFF"/>
        </w:rPr>
        <w:t xml:space="preserve"> Zhang</w:t>
      </w:r>
      <w:r>
        <w:rPr>
          <w:bCs/>
          <w:color w:val="000000"/>
          <w:shd w:val="clear" w:color="auto" w:fill="FFFFFF"/>
        </w:rPr>
        <w:t xml:space="preserve"> JT (2022) </w:t>
      </w:r>
      <w:r w:rsidRPr="00911C72">
        <w:rPr>
          <w:bCs/>
          <w:color w:val="000000"/>
          <w:shd w:val="clear" w:color="auto" w:fill="FFFFFF"/>
        </w:rPr>
        <w:t>Neuromodulation treatments of problematic use of the internet</w:t>
      </w:r>
      <w:r>
        <w:rPr>
          <w:bCs/>
          <w:color w:val="000000"/>
          <w:shd w:val="clear" w:color="auto" w:fill="FFFFFF"/>
        </w:rPr>
        <w:t xml:space="preserve">. </w:t>
      </w:r>
      <w:r>
        <w:rPr>
          <w:bCs/>
          <w:i/>
          <w:iCs/>
          <w:color w:val="000000"/>
          <w:shd w:val="clear" w:color="auto" w:fill="FFFFFF"/>
        </w:rPr>
        <w:t xml:space="preserve">Current Opinion in Behavioral Sciences </w:t>
      </w:r>
      <w:r>
        <w:rPr>
          <w:b/>
          <w:color w:val="000000"/>
          <w:shd w:val="clear" w:color="auto" w:fill="FFFFFF"/>
        </w:rPr>
        <w:t>48:</w:t>
      </w:r>
      <w:r w:rsidRPr="00536EBE">
        <w:rPr>
          <w:bCs/>
          <w:color w:val="000000"/>
          <w:shd w:val="clear" w:color="auto" w:fill="FFFFFF"/>
        </w:rPr>
        <w:t>101215.</w:t>
      </w:r>
    </w:p>
    <w:p w14:paraId="245B2755" w14:textId="77777777" w:rsidR="0091485E" w:rsidRPr="007E5C2F" w:rsidRDefault="0091485E" w:rsidP="0091485E">
      <w:pPr>
        <w:numPr>
          <w:ilvl w:val="0"/>
          <w:numId w:val="6"/>
        </w:numPr>
        <w:rPr>
          <w:b/>
          <w:bCs/>
        </w:rPr>
      </w:pPr>
      <w:r>
        <w:lastRenderedPageBreak/>
        <w:t xml:space="preserve">Martins B, </w:t>
      </w:r>
      <w:r w:rsidRPr="0026258F">
        <w:t xml:space="preserve">Rutland </w:t>
      </w:r>
      <w:r>
        <w:t>W,</w:t>
      </w:r>
      <w:r w:rsidRPr="0026258F">
        <w:t xml:space="preserve"> De Aquino </w:t>
      </w:r>
      <w:r>
        <w:t>JP,</w:t>
      </w:r>
      <w:r w:rsidRPr="0026258F">
        <w:t xml:space="preserve"> Kazer </w:t>
      </w:r>
      <w:r>
        <w:t>BL, Funaro</w:t>
      </w:r>
      <w:r w:rsidRPr="0026258F">
        <w:t xml:space="preserve"> M</w:t>
      </w:r>
      <w:r>
        <w:t>,</w:t>
      </w:r>
      <w:r w:rsidRPr="0026258F">
        <w:t xml:space="preserve"> </w:t>
      </w:r>
      <w:r w:rsidRPr="007E5C2F">
        <w:rPr>
          <w:b/>
        </w:rPr>
        <w:t>Potenza MN,</w:t>
      </w:r>
      <w:r w:rsidRPr="0026258F">
        <w:t xml:space="preserve"> Angarita</w:t>
      </w:r>
      <w:r>
        <w:t xml:space="preserve"> GA (2022)</w:t>
      </w:r>
      <w:r w:rsidRPr="0026258F">
        <w:t xml:space="preserve"> </w:t>
      </w:r>
      <w:r w:rsidRPr="00EE43EF">
        <w:t>Helpful or Harmful? The Therapeutic Potential of Drugs with Varying Degrees of Abuse Liability in the Treatment of Substance Use Disorders</w:t>
      </w:r>
      <w:r>
        <w:t xml:space="preserve">. </w:t>
      </w:r>
      <w:r>
        <w:rPr>
          <w:i/>
        </w:rPr>
        <w:t xml:space="preserve">Current Addiction Reports </w:t>
      </w:r>
      <w:r w:rsidRPr="0091485E">
        <w:rPr>
          <w:b/>
          <w:bCs/>
          <w:iCs/>
        </w:rPr>
        <w:t>9</w:t>
      </w:r>
      <w:r>
        <w:rPr>
          <w:b/>
          <w:bCs/>
          <w:iCs/>
        </w:rPr>
        <w:t>:</w:t>
      </w:r>
      <w:r w:rsidRPr="0091485E">
        <w:rPr>
          <w:iCs/>
        </w:rPr>
        <w:t>647–659</w:t>
      </w:r>
      <w:r>
        <w:rPr>
          <w:iCs/>
        </w:rPr>
        <w:t>.</w:t>
      </w:r>
    </w:p>
    <w:p w14:paraId="1CE2039A" w14:textId="77777777" w:rsidR="0091485E" w:rsidRPr="0091485E" w:rsidRDefault="0091485E" w:rsidP="0091485E">
      <w:pPr>
        <w:numPr>
          <w:ilvl w:val="0"/>
          <w:numId w:val="6"/>
        </w:numPr>
        <w:rPr>
          <w:i/>
          <w:iCs/>
        </w:rPr>
      </w:pPr>
      <w:r w:rsidRPr="00541E21">
        <w:t>Hadizadeh</w:t>
      </w:r>
      <w:r>
        <w:t xml:space="preserve"> H,</w:t>
      </w:r>
      <w:r w:rsidRPr="00541E21">
        <w:t xml:space="preserve"> Flores</w:t>
      </w:r>
      <w:r>
        <w:t xml:space="preserve"> JM, </w:t>
      </w:r>
      <w:r w:rsidRPr="00541E21">
        <w:t>Mayerson</w:t>
      </w:r>
      <w:r>
        <w:t xml:space="preserve"> T,</w:t>
      </w:r>
      <w:r w:rsidRPr="00541E21">
        <w:t xml:space="preserve"> Worhunsky </w:t>
      </w:r>
      <w:r>
        <w:t>PD,</w:t>
      </w:r>
      <w:r w:rsidRPr="00541E21">
        <w:t xml:space="preserve"> </w:t>
      </w:r>
      <w:r w:rsidRPr="00541E21">
        <w:rPr>
          <w:b/>
          <w:bCs/>
        </w:rPr>
        <w:t>Potenza MN,</w:t>
      </w:r>
      <w:r w:rsidRPr="00541E21">
        <w:t xml:space="preserve"> Angarita </w:t>
      </w:r>
      <w:r>
        <w:t xml:space="preserve">GA (2022) </w:t>
      </w:r>
      <w:r w:rsidRPr="00541E21">
        <w:t>Glutamatergic Agents for the Treatment of Cocaine Use Disorder</w:t>
      </w:r>
      <w:r>
        <w:t xml:space="preserve">. </w:t>
      </w:r>
      <w:r>
        <w:rPr>
          <w:i/>
          <w:iCs/>
        </w:rPr>
        <w:t xml:space="preserve">Curr Behav Neurosci Rep </w:t>
      </w:r>
      <w:r w:rsidRPr="0091485E">
        <w:rPr>
          <w:b/>
          <w:bCs/>
        </w:rPr>
        <w:t>9</w:t>
      </w:r>
      <w:r w:rsidRPr="0091485E">
        <w:t>:101–112.</w:t>
      </w:r>
    </w:p>
    <w:p w14:paraId="74606837" w14:textId="77777777" w:rsidR="0091485E" w:rsidRDefault="0091485E" w:rsidP="0091485E">
      <w:pPr>
        <w:pStyle w:val="ListParagraph"/>
        <w:numPr>
          <w:ilvl w:val="0"/>
          <w:numId w:val="6"/>
        </w:numPr>
        <w:rPr>
          <w:bCs/>
        </w:rPr>
      </w:pPr>
      <w:r w:rsidRPr="003847C9">
        <w:rPr>
          <w:bCs/>
        </w:rPr>
        <w:t>Khalsa</w:t>
      </w:r>
      <w:r>
        <w:rPr>
          <w:bCs/>
        </w:rPr>
        <w:t xml:space="preserve"> JH, </w:t>
      </w:r>
      <w:r w:rsidRPr="003847C9">
        <w:rPr>
          <w:bCs/>
        </w:rPr>
        <w:t>Bunt</w:t>
      </w:r>
      <w:r>
        <w:rPr>
          <w:bCs/>
        </w:rPr>
        <w:t xml:space="preserve"> G</w:t>
      </w:r>
      <w:r w:rsidRPr="003847C9">
        <w:rPr>
          <w:bCs/>
        </w:rPr>
        <w:t xml:space="preserve">, Blum </w:t>
      </w:r>
      <w:r>
        <w:rPr>
          <w:bCs/>
        </w:rPr>
        <w:t>K,</w:t>
      </w:r>
      <w:r w:rsidRPr="003847C9">
        <w:rPr>
          <w:bCs/>
        </w:rPr>
        <w:t xml:space="preserve"> </w:t>
      </w:r>
      <w:r>
        <w:rPr>
          <w:bCs/>
        </w:rPr>
        <w:t>Maggirwar</w:t>
      </w:r>
      <w:r w:rsidRPr="003847C9">
        <w:rPr>
          <w:bCs/>
        </w:rPr>
        <w:t xml:space="preserve"> </w:t>
      </w:r>
      <w:r>
        <w:rPr>
          <w:bCs/>
        </w:rPr>
        <w:t>SB,</w:t>
      </w:r>
      <w:r w:rsidRPr="003847C9">
        <w:rPr>
          <w:bCs/>
        </w:rPr>
        <w:t xml:space="preserve"> Galanter</w:t>
      </w:r>
      <w:r>
        <w:rPr>
          <w:bCs/>
        </w:rPr>
        <w:t xml:space="preserve"> M,</w:t>
      </w:r>
      <w:r w:rsidRPr="00A906CF">
        <w:rPr>
          <w:b/>
          <w:bCs/>
        </w:rPr>
        <w:t xml:space="preserve"> </w:t>
      </w:r>
      <w:r w:rsidRPr="007E5C2F">
        <w:rPr>
          <w:b/>
          <w:bCs/>
        </w:rPr>
        <w:t>Potenza MN</w:t>
      </w:r>
      <w:r>
        <w:rPr>
          <w:bCs/>
        </w:rPr>
        <w:t xml:space="preserve"> (2022)</w:t>
      </w:r>
      <w:r w:rsidRPr="003847C9">
        <w:rPr>
          <w:bCs/>
        </w:rPr>
        <w:t xml:space="preserve"> </w:t>
      </w:r>
      <w:r>
        <w:rPr>
          <w:bCs/>
        </w:rPr>
        <w:t xml:space="preserve">Review: </w:t>
      </w:r>
      <w:r w:rsidRPr="007E5C2F">
        <w:rPr>
          <w:bCs/>
        </w:rPr>
        <w:t>Cannabinoids as Medicin</w:t>
      </w:r>
      <w:r>
        <w:rPr>
          <w:bCs/>
        </w:rPr>
        <w:t xml:space="preserve">als. </w:t>
      </w:r>
      <w:r>
        <w:rPr>
          <w:bCs/>
          <w:i/>
          <w:iCs/>
        </w:rPr>
        <w:t xml:space="preserve">Curr Addict Rep </w:t>
      </w:r>
      <w:r w:rsidRPr="0091485E">
        <w:rPr>
          <w:b/>
        </w:rPr>
        <w:t>9:</w:t>
      </w:r>
      <w:r w:rsidRPr="0091485E">
        <w:rPr>
          <w:bCs/>
        </w:rPr>
        <w:t>630–646.</w:t>
      </w:r>
    </w:p>
    <w:p w14:paraId="1C8A2FEA" w14:textId="77777777" w:rsidR="009C4919" w:rsidRPr="00273DA0" w:rsidRDefault="009C4919" w:rsidP="009C4919">
      <w:pPr>
        <w:pStyle w:val="ListParagraph"/>
        <w:numPr>
          <w:ilvl w:val="0"/>
          <w:numId w:val="6"/>
        </w:numPr>
      </w:pPr>
      <w:r w:rsidRPr="0033661A">
        <w:rPr>
          <w:bCs/>
        </w:rPr>
        <w:t xml:space="preserve">Brandtner A, Antons S, </w:t>
      </w:r>
      <w:r>
        <w:rPr>
          <w:bCs/>
        </w:rPr>
        <w:t xml:space="preserve">Tang YY, </w:t>
      </w:r>
      <w:r w:rsidRPr="0033661A">
        <w:rPr>
          <w:b/>
          <w:bCs/>
        </w:rPr>
        <w:t>Potenza MN</w:t>
      </w:r>
      <w:r w:rsidRPr="0033661A">
        <w:rPr>
          <w:bCs/>
        </w:rPr>
        <w:t>, Blycker GR, King DL, Brand M</w:t>
      </w:r>
      <w:r>
        <w:rPr>
          <w:bCs/>
        </w:rPr>
        <w:t>,</w:t>
      </w:r>
      <w:r w:rsidRPr="000C7068">
        <w:rPr>
          <w:bCs/>
        </w:rPr>
        <w:t xml:space="preserve"> </w:t>
      </w:r>
      <w:r w:rsidRPr="0033661A">
        <w:rPr>
          <w:bCs/>
        </w:rPr>
        <w:t>Liebherr M (</w:t>
      </w:r>
      <w:r>
        <w:rPr>
          <w:bCs/>
        </w:rPr>
        <w:t>2022</w:t>
      </w:r>
      <w:r w:rsidRPr="0033661A">
        <w:rPr>
          <w:bCs/>
        </w:rPr>
        <w:t xml:space="preserve">) </w:t>
      </w:r>
      <w:r w:rsidRPr="009C4919">
        <w:rPr>
          <w:bCs/>
        </w:rPr>
        <w:t>A Preregistered, Systematic Review Considering Mindfulness-Based Interventions and Neurofeedback for Targeting Affective and Cognitive Processes in Behavioral Addictions</w:t>
      </w:r>
      <w:r w:rsidRPr="0033661A">
        <w:rPr>
          <w:bCs/>
        </w:rPr>
        <w:t>.</w:t>
      </w:r>
      <w:r>
        <w:rPr>
          <w:bCs/>
        </w:rPr>
        <w:t xml:space="preserve"> </w:t>
      </w:r>
      <w:r>
        <w:rPr>
          <w:bCs/>
          <w:i/>
        </w:rPr>
        <w:t xml:space="preserve">Clinical Psychology: Science and Practice </w:t>
      </w:r>
      <w:r>
        <w:rPr>
          <w:b/>
          <w:iCs/>
        </w:rPr>
        <w:t>4:</w:t>
      </w:r>
      <w:r>
        <w:rPr>
          <w:bCs/>
          <w:iCs/>
        </w:rPr>
        <w:t>379-392.</w:t>
      </w:r>
    </w:p>
    <w:p w14:paraId="6018B630" w14:textId="3D49C92D" w:rsidR="000D5238" w:rsidRPr="00EE4A2C" w:rsidRDefault="000D5238" w:rsidP="000D5238">
      <w:pPr>
        <w:numPr>
          <w:ilvl w:val="0"/>
          <w:numId w:val="6"/>
        </w:numPr>
        <w:rPr>
          <w:b/>
          <w:bCs/>
        </w:rPr>
      </w:pPr>
      <w:r w:rsidRPr="00EE4A2C">
        <w:rPr>
          <w:color w:val="131413"/>
        </w:rPr>
        <w:t>Greenberg</w:t>
      </w:r>
      <w:r>
        <w:rPr>
          <w:color w:val="131413"/>
        </w:rPr>
        <w:t xml:space="preserve"> NR</w:t>
      </w:r>
      <w:r w:rsidRPr="00EE4A2C">
        <w:rPr>
          <w:color w:val="131413"/>
        </w:rPr>
        <w:t>*, Farhadi</w:t>
      </w:r>
      <w:r>
        <w:rPr>
          <w:color w:val="131413"/>
        </w:rPr>
        <w:t xml:space="preserve"> F</w:t>
      </w:r>
      <w:r w:rsidRPr="00EE4A2C">
        <w:rPr>
          <w:color w:val="131413"/>
        </w:rPr>
        <w:t xml:space="preserve">*, Kazer </w:t>
      </w:r>
      <w:r>
        <w:rPr>
          <w:color w:val="131413"/>
        </w:rPr>
        <w:t>B</w:t>
      </w:r>
      <w:r w:rsidRPr="00EE4A2C">
        <w:rPr>
          <w:color w:val="131413"/>
        </w:rPr>
        <w:t xml:space="preserve">, </w:t>
      </w:r>
      <w:r w:rsidRPr="00EE4A2C">
        <w:rPr>
          <w:b/>
          <w:bCs/>
          <w:color w:val="131413"/>
        </w:rPr>
        <w:t>Potenza MN,</w:t>
      </w:r>
      <w:r>
        <w:rPr>
          <w:color w:val="131413"/>
        </w:rPr>
        <w:t xml:space="preserve"> </w:t>
      </w:r>
      <w:r w:rsidRPr="00EE4A2C">
        <w:rPr>
          <w:color w:val="131413"/>
        </w:rPr>
        <w:t>Angarita</w:t>
      </w:r>
      <w:r>
        <w:rPr>
          <w:color w:val="131413"/>
        </w:rPr>
        <w:t xml:space="preserve"> GA</w:t>
      </w:r>
      <w:r w:rsidRPr="00EE4A2C">
        <w:rPr>
          <w:color w:val="131413"/>
        </w:rPr>
        <w:t xml:space="preserve"> </w:t>
      </w:r>
      <w:r>
        <w:rPr>
          <w:color w:val="131413"/>
        </w:rPr>
        <w:t>(</w:t>
      </w:r>
      <w:r w:rsidR="009C4919">
        <w:rPr>
          <w:color w:val="131413"/>
        </w:rPr>
        <w:t>2022</w:t>
      </w:r>
      <w:r>
        <w:rPr>
          <w:color w:val="131413"/>
        </w:rPr>
        <w:t xml:space="preserve">) </w:t>
      </w:r>
      <w:r w:rsidRPr="00EE4A2C">
        <w:rPr>
          <w:color w:val="131413"/>
        </w:rPr>
        <w:t>Mechanistic Effects and Use of N-acetylcysteine in Substance Use Disorders</w:t>
      </w:r>
      <w:r>
        <w:rPr>
          <w:color w:val="131413"/>
        </w:rPr>
        <w:t xml:space="preserve">. </w:t>
      </w:r>
      <w:r>
        <w:rPr>
          <w:i/>
          <w:iCs/>
          <w:color w:val="131413"/>
        </w:rPr>
        <w:t xml:space="preserve">Curr Behav Neurosci Rep </w:t>
      </w:r>
      <w:r w:rsidRPr="000D5238">
        <w:rPr>
          <w:b/>
          <w:bCs/>
          <w:color w:val="131413"/>
        </w:rPr>
        <w:t>9:</w:t>
      </w:r>
      <w:r w:rsidRPr="000D5238">
        <w:rPr>
          <w:color w:val="131413"/>
        </w:rPr>
        <w:t>124–143</w:t>
      </w:r>
      <w:r w:rsidRPr="000D5238">
        <w:rPr>
          <w:i/>
          <w:iCs/>
          <w:color w:val="131413"/>
        </w:rPr>
        <w:t xml:space="preserve"> </w:t>
      </w:r>
      <w:r>
        <w:rPr>
          <w:color w:val="131413"/>
        </w:rPr>
        <w:t>* designates equal contributions</w:t>
      </w:r>
    </w:p>
    <w:p w14:paraId="67879ED3" w14:textId="77777777" w:rsidR="000D5238" w:rsidRPr="00EE4A2C" w:rsidRDefault="000D5238" w:rsidP="000D5238">
      <w:pPr>
        <w:numPr>
          <w:ilvl w:val="0"/>
          <w:numId w:val="6"/>
        </w:numPr>
        <w:rPr>
          <w:b/>
          <w:bCs/>
        </w:rPr>
      </w:pPr>
      <w:r w:rsidRPr="00EE4A2C">
        <w:rPr>
          <w:color w:val="131413"/>
        </w:rPr>
        <w:t>Greenberg</w:t>
      </w:r>
      <w:r>
        <w:rPr>
          <w:color w:val="131413"/>
        </w:rPr>
        <w:t xml:space="preserve"> NR</w:t>
      </w:r>
      <w:r w:rsidRPr="00EE4A2C">
        <w:rPr>
          <w:color w:val="131413"/>
        </w:rPr>
        <w:t>, Farhadi</w:t>
      </w:r>
      <w:r>
        <w:rPr>
          <w:color w:val="131413"/>
        </w:rPr>
        <w:t xml:space="preserve"> F</w:t>
      </w:r>
      <w:r w:rsidRPr="00EE4A2C">
        <w:rPr>
          <w:color w:val="131413"/>
        </w:rPr>
        <w:t xml:space="preserve">, Kazer </w:t>
      </w:r>
      <w:r>
        <w:rPr>
          <w:color w:val="131413"/>
        </w:rPr>
        <w:t>B</w:t>
      </w:r>
      <w:r w:rsidRPr="00EE4A2C">
        <w:rPr>
          <w:color w:val="131413"/>
        </w:rPr>
        <w:t xml:space="preserve">, </w:t>
      </w:r>
      <w:r w:rsidRPr="00EE4A2C">
        <w:rPr>
          <w:b/>
          <w:bCs/>
          <w:color w:val="131413"/>
        </w:rPr>
        <w:t>Potenza MN,</w:t>
      </w:r>
      <w:r>
        <w:rPr>
          <w:color w:val="131413"/>
        </w:rPr>
        <w:t xml:space="preserve"> </w:t>
      </w:r>
      <w:r w:rsidRPr="00EE4A2C">
        <w:rPr>
          <w:color w:val="131413"/>
        </w:rPr>
        <w:t>Angarita</w:t>
      </w:r>
      <w:r>
        <w:rPr>
          <w:color w:val="131413"/>
        </w:rPr>
        <w:t xml:space="preserve"> GA</w:t>
      </w:r>
      <w:r w:rsidRPr="00EE4A2C">
        <w:rPr>
          <w:color w:val="131413"/>
        </w:rPr>
        <w:t xml:space="preserve"> </w:t>
      </w:r>
      <w:r>
        <w:rPr>
          <w:color w:val="131413"/>
        </w:rPr>
        <w:t xml:space="preserve">(2022) </w:t>
      </w:r>
      <w:r w:rsidRPr="00EE4A2C">
        <w:rPr>
          <w:color w:val="131413"/>
        </w:rPr>
        <w:t>The Potential of N-acetyl Cysteine in Behavioral Addictions and Related Compulsive and Impulsive Behaviors and Disorders</w:t>
      </w:r>
      <w:r>
        <w:rPr>
          <w:color w:val="131413"/>
        </w:rPr>
        <w:t xml:space="preserve">. </w:t>
      </w:r>
      <w:r>
        <w:rPr>
          <w:i/>
          <w:iCs/>
          <w:color w:val="131413"/>
        </w:rPr>
        <w:t xml:space="preserve">Curr Addict Rep </w:t>
      </w:r>
      <w:r w:rsidRPr="000D5238">
        <w:rPr>
          <w:b/>
          <w:bCs/>
          <w:color w:val="131413"/>
        </w:rPr>
        <w:t>9:</w:t>
      </w:r>
      <w:r w:rsidRPr="000D5238">
        <w:rPr>
          <w:color w:val="131413"/>
        </w:rPr>
        <w:t>660–670.</w:t>
      </w:r>
    </w:p>
    <w:p w14:paraId="0738CDCB" w14:textId="2065F846" w:rsidR="00AD639C" w:rsidRPr="006808E4" w:rsidRDefault="00AD639C" w:rsidP="00AD639C">
      <w:pPr>
        <w:numPr>
          <w:ilvl w:val="0"/>
          <w:numId w:val="6"/>
        </w:numPr>
        <w:tabs>
          <w:tab w:val="left" w:pos="2790"/>
        </w:tabs>
      </w:pPr>
      <w:r w:rsidRPr="006808E4">
        <w:t>Tay</w:t>
      </w:r>
      <w:r>
        <w:t xml:space="preserve"> JBTW</w:t>
      </w:r>
      <w:r w:rsidRPr="006808E4">
        <w:t>, Zlakute</w:t>
      </w:r>
      <w:r>
        <w:t xml:space="preserve"> G</w:t>
      </w:r>
      <w:r w:rsidRPr="006808E4">
        <w:t>, Oteo</w:t>
      </w:r>
      <w:r>
        <w:t xml:space="preserve"> A</w:t>
      </w:r>
      <w:r w:rsidRPr="006808E4">
        <w:t>, Drietchel</w:t>
      </w:r>
      <w:r>
        <w:t xml:space="preserve"> H</w:t>
      </w:r>
      <w:r w:rsidRPr="006808E4">
        <w:t>, Ghosh</w:t>
      </w:r>
      <w:r>
        <w:t xml:space="preserve"> A</w:t>
      </w:r>
      <w:r w:rsidRPr="006808E4">
        <w:t xml:space="preserve">, </w:t>
      </w:r>
      <w:r w:rsidRPr="006808E4">
        <w:rPr>
          <w:b/>
          <w:bCs/>
        </w:rPr>
        <w:t>Potenza</w:t>
      </w:r>
      <w:r w:rsidRPr="000A210A">
        <w:rPr>
          <w:b/>
          <w:bCs/>
        </w:rPr>
        <w:t xml:space="preserve"> MN</w:t>
      </w:r>
      <w:r w:rsidRPr="006808E4">
        <w:rPr>
          <w:b/>
          <w:bCs/>
        </w:rPr>
        <w:t>,</w:t>
      </w:r>
      <w:r w:rsidRPr="006808E4">
        <w:t xml:space="preserve"> Ambekar</w:t>
      </w:r>
      <w:r>
        <w:t xml:space="preserve"> A</w:t>
      </w:r>
      <w:r w:rsidRPr="006808E4">
        <w:t>, Ekthiari</w:t>
      </w:r>
      <w:r>
        <w:t xml:space="preserve"> H</w:t>
      </w:r>
      <w:r w:rsidRPr="006808E4">
        <w:t>, Stein</w:t>
      </w:r>
      <w:r>
        <w:t xml:space="preserve"> D</w:t>
      </w:r>
      <w:r w:rsidRPr="006808E4">
        <w:t>, Khaz</w:t>
      </w:r>
      <w:r>
        <w:t>aa</w:t>
      </w:r>
      <w:r w:rsidRPr="006808E4">
        <w:t>l</w:t>
      </w:r>
      <w:r>
        <w:t xml:space="preserve"> Y</w:t>
      </w:r>
      <w:r w:rsidRPr="006808E4">
        <w:t>, Arugoniri</w:t>
      </w:r>
      <w:r>
        <w:t xml:space="preserve"> S</w:t>
      </w:r>
      <w:r w:rsidRPr="006808E4">
        <w:t>, Torrens</w:t>
      </w:r>
      <w:r>
        <w:t xml:space="preserve"> M</w:t>
      </w:r>
      <w:r w:rsidRPr="006808E4">
        <w:t>, Ferri</w:t>
      </w:r>
      <w:r>
        <w:t xml:space="preserve"> M</w:t>
      </w:r>
      <w:r w:rsidRPr="006808E4">
        <w:t>, Galea-Singer</w:t>
      </w:r>
      <w:r>
        <w:t xml:space="preserve"> S</w:t>
      </w:r>
      <w:r w:rsidRPr="006808E4">
        <w:t>, Baldacchino</w:t>
      </w:r>
      <w:r>
        <w:t xml:space="preserve"> A (2023)</w:t>
      </w:r>
      <w:r w:rsidRPr="00022CC8">
        <w:t xml:space="preserve"> </w:t>
      </w:r>
      <w:r w:rsidRPr="00BC63D2">
        <w:t xml:space="preserve">Key implementation factors in telemedicine-delivered medications for opioid use disorder: A scoping review informed by </w:t>
      </w:r>
      <w:r w:rsidR="000267B6">
        <w:t>N</w:t>
      </w:r>
      <w:r w:rsidR="004141CF">
        <w:t>ormalization</w:t>
      </w:r>
      <w:r w:rsidRPr="00BC63D2">
        <w:t xml:space="preserve"> process theory</w:t>
      </w:r>
      <w:r>
        <w:t>.</w:t>
      </w:r>
      <w:r w:rsidRPr="00022CC8">
        <w:t xml:space="preserve"> </w:t>
      </w:r>
      <w:r w:rsidRPr="006808E4">
        <w:rPr>
          <w:i/>
          <w:iCs/>
        </w:rPr>
        <w:t>Lancet Psychiatry</w:t>
      </w:r>
      <w:r>
        <w:rPr>
          <w:i/>
          <w:iCs/>
        </w:rPr>
        <w:t xml:space="preserve"> </w:t>
      </w:r>
      <w:r w:rsidRPr="00AD639C">
        <w:rPr>
          <w:b/>
          <w:bCs/>
        </w:rPr>
        <w:t>10:</w:t>
      </w:r>
      <w:r>
        <w:t>50-64.</w:t>
      </w:r>
    </w:p>
    <w:p w14:paraId="0FC532F3" w14:textId="77777777" w:rsidR="00A67C8B" w:rsidRPr="00E04943" w:rsidRDefault="00A67C8B" w:rsidP="00A67C8B">
      <w:pPr>
        <w:numPr>
          <w:ilvl w:val="0"/>
          <w:numId w:val="6"/>
        </w:numPr>
        <w:rPr>
          <w:b/>
          <w:bCs/>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(2023) </w:t>
      </w:r>
      <w:r w:rsidRPr="00E04943">
        <w:t>Potential Biological Markers and Treatment Implications for Binge Eating Disorder and Behavioral Addictions</w:t>
      </w:r>
      <w:r>
        <w:t xml:space="preserve">. </w:t>
      </w:r>
      <w:r>
        <w:rPr>
          <w:i/>
          <w:iCs/>
        </w:rPr>
        <w:t xml:space="preserve">Nutrients </w:t>
      </w:r>
      <w:r>
        <w:rPr>
          <w:b/>
          <w:bCs/>
        </w:rPr>
        <w:t>15:</w:t>
      </w:r>
      <w:r>
        <w:t>287.</w:t>
      </w:r>
    </w:p>
    <w:p w14:paraId="3CBFD1A3" w14:textId="77777777" w:rsidR="00493039" w:rsidRPr="00E04943" w:rsidRDefault="00493039" w:rsidP="00493039">
      <w:pPr>
        <w:numPr>
          <w:ilvl w:val="0"/>
          <w:numId w:val="6"/>
        </w:numPr>
        <w:rPr>
          <w:b/>
          <w:bCs/>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(2023) </w:t>
      </w:r>
      <w:r w:rsidRPr="00F6542E">
        <w:t>Features Linked to Treatment Outcomes in Behavioral Addictions</w:t>
      </w:r>
      <w:r>
        <w:t xml:space="preserve"> and Related Disorders. </w:t>
      </w:r>
      <w:r>
        <w:rPr>
          <w:i/>
          <w:iCs/>
        </w:rPr>
        <w:t xml:space="preserve">Int J Res Epi Public Health </w:t>
      </w:r>
      <w:r w:rsidRPr="00493039">
        <w:rPr>
          <w:b/>
          <w:bCs/>
        </w:rPr>
        <w:t>20(4):</w:t>
      </w:r>
      <w:r w:rsidRPr="00493039">
        <w:t>2873</w:t>
      </w:r>
      <w:r>
        <w:t>.</w:t>
      </w:r>
    </w:p>
    <w:p w14:paraId="750A2D7B" w14:textId="77777777" w:rsidR="00450133" w:rsidRPr="00BA1E5B" w:rsidRDefault="00450133" w:rsidP="00450133">
      <w:pPr>
        <w:numPr>
          <w:ilvl w:val="0"/>
          <w:numId w:val="6"/>
        </w:numPr>
        <w:rPr>
          <w:b/>
          <w:bCs/>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(2023) </w:t>
      </w:r>
      <w:r w:rsidRPr="00F30B8D">
        <w:rPr>
          <w:color w:val="131413"/>
        </w:rPr>
        <w:t>Independent Component Analysis for Internet Gaming Disorder</w:t>
      </w:r>
      <w:r>
        <w:rPr>
          <w:color w:val="131413"/>
        </w:rPr>
        <w:t>.</w:t>
      </w:r>
      <w:r w:rsidRPr="00F30B8D">
        <w:rPr>
          <w:color w:val="131413"/>
        </w:rPr>
        <w:t xml:space="preserve"> </w:t>
      </w:r>
      <w:r>
        <w:rPr>
          <w:i/>
          <w:iCs/>
          <w:color w:val="131413"/>
        </w:rPr>
        <w:t xml:space="preserve">Dialog Clin Neuroscience </w:t>
      </w:r>
      <w:r>
        <w:rPr>
          <w:b/>
          <w:bCs/>
          <w:color w:val="131413"/>
        </w:rPr>
        <w:t>25(1)</w:t>
      </w:r>
      <w:r w:rsidRPr="00450133">
        <w:rPr>
          <w:color w:val="131413"/>
        </w:rPr>
        <w:t>:14-23.</w:t>
      </w:r>
    </w:p>
    <w:p w14:paraId="74CA9447" w14:textId="77777777" w:rsidR="00700BD9" w:rsidRPr="00222F0E" w:rsidRDefault="00700BD9" w:rsidP="00700BD9">
      <w:pPr>
        <w:numPr>
          <w:ilvl w:val="0"/>
          <w:numId w:val="6"/>
        </w:numPr>
        <w:rPr>
          <w:b/>
          <w:bCs/>
        </w:rPr>
      </w:pPr>
      <w:r w:rsidRPr="001C53E0">
        <w:t>Bilderbeck</w:t>
      </w:r>
      <w:r>
        <w:t xml:space="preserve"> AC</w:t>
      </w:r>
      <w:r w:rsidRPr="001C53E0">
        <w:t>*, Coloma</w:t>
      </w:r>
      <w:r>
        <w:t xml:space="preserve"> PM</w:t>
      </w:r>
      <w:r w:rsidRPr="001C53E0">
        <w:t>*, Dawson</w:t>
      </w:r>
      <w:r>
        <w:t xml:space="preserve"> GR</w:t>
      </w:r>
      <w:r w:rsidRPr="001C53E0">
        <w:t>, Finlayson</w:t>
      </w:r>
      <w:r>
        <w:t xml:space="preserve"> AK</w:t>
      </w:r>
      <w:r w:rsidRPr="001C53E0">
        <w:t>, Malik</w:t>
      </w:r>
      <w:r>
        <w:t xml:space="preserve"> A</w:t>
      </w:r>
      <w:r w:rsidRPr="001C53E0">
        <w:t>, Post</w:t>
      </w:r>
      <w:r>
        <w:t xml:space="preserve"> A</w:t>
      </w:r>
      <w:r w:rsidRPr="001C53E0">
        <w:t>, Steiner</w:t>
      </w:r>
      <w:r>
        <w:t xml:space="preserve"> MA</w:t>
      </w:r>
      <w:r w:rsidRPr="001C53E0">
        <w:t xml:space="preserve">, </w:t>
      </w:r>
      <w:r w:rsidRPr="001C53E0">
        <w:rPr>
          <w:b/>
          <w:bCs/>
        </w:rPr>
        <w:t>Potenza MN</w:t>
      </w:r>
      <w:r w:rsidRPr="001C53E0">
        <w:t xml:space="preserve"> </w:t>
      </w:r>
      <w:r>
        <w:t xml:space="preserve">(2023) </w:t>
      </w:r>
      <w:r w:rsidRPr="001C53E0">
        <w:t xml:space="preserve">Experimental Medicine Approaches </w:t>
      </w:r>
      <w:r>
        <w:t>for the</w:t>
      </w:r>
      <w:r w:rsidRPr="001C53E0">
        <w:t xml:space="preserve"> Development of Novel Psychiatric Treatments Based on Orexin Receptor Modulation</w:t>
      </w:r>
      <w:r>
        <w:t xml:space="preserve">. </w:t>
      </w:r>
      <w:r w:rsidRPr="00222F0E">
        <w:rPr>
          <w:i/>
          <w:iCs/>
        </w:rPr>
        <w:t>Neurosci Biobehav Rev</w:t>
      </w:r>
      <w:r>
        <w:t xml:space="preserve"> </w:t>
      </w:r>
      <w:r>
        <w:rPr>
          <w:b/>
          <w:bCs/>
        </w:rPr>
        <w:t>147:</w:t>
      </w:r>
      <w:r>
        <w:t>105107 *designates equal contributions</w:t>
      </w:r>
    </w:p>
    <w:p w14:paraId="47F88BC8" w14:textId="77777777" w:rsidR="00700BD9" w:rsidRPr="00700BD9" w:rsidRDefault="00700BD9" w:rsidP="00700BD9">
      <w:pPr>
        <w:numPr>
          <w:ilvl w:val="0"/>
          <w:numId w:val="6"/>
        </w:numPr>
        <w:rPr>
          <w:i/>
          <w:iCs/>
          <w:lang w:bidi="en-US"/>
        </w:rPr>
      </w:pPr>
      <w:r w:rsidRPr="005C41AA">
        <w:rPr>
          <w:lang w:bidi="en-US"/>
        </w:rPr>
        <w:t>Mestre-Bach</w:t>
      </w:r>
      <w:r>
        <w:rPr>
          <w:lang w:bidi="en-US"/>
        </w:rPr>
        <w:t xml:space="preserve"> G</w:t>
      </w:r>
      <w:r w:rsidRPr="005C41AA">
        <w:rPr>
          <w:lang w:bidi="en-US"/>
        </w:rPr>
        <w:t xml:space="preserve">, </w:t>
      </w:r>
      <w:r w:rsidRPr="00AF294B">
        <w:rPr>
          <w:b/>
          <w:bCs/>
          <w:lang w:bidi="en-US"/>
        </w:rPr>
        <w:t>Potenza MN</w:t>
      </w:r>
      <w:r w:rsidRPr="005C41AA">
        <w:rPr>
          <w:lang w:bidi="en-US"/>
        </w:rPr>
        <w:t xml:space="preserve"> </w:t>
      </w:r>
      <w:r>
        <w:rPr>
          <w:lang w:bidi="en-US"/>
        </w:rPr>
        <w:t>(</w:t>
      </w:r>
      <w:r>
        <w:rPr>
          <w:color w:val="131413"/>
        </w:rPr>
        <w:t>2023</w:t>
      </w:r>
      <w:r>
        <w:rPr>
          <w:lang w:bidi="en-US"/>
        </w:rPr>
        <w:t xml:space="preserve">) Cyberchondria: A growing concern during the COVID-19 pandemic and a possible addictive disorder? </w:t>
      </w:r>
      <w:r w:rsidRPr="00BC63D2">
        <w:rPr>
          <w:i/>
          <w:iCs/>
          <w:lang w:bidi="en-US"/>
        </w:rPr>
        <w:t>Current Addiction Reports</w:t>
      </w:r>
      <w:r>
        <w:rPr>
          <w:i/>
          <w:iCs/>
          <w:lang w:bidi="en-US"/>
        </w:rPr>
        <w:t xml:space="preserve"> </w:t>
      </w:r>
      <w:r w:rsidRPr="00700BD9">
        <w:rPr>
          <w:b/>
          <w:bCs/>
          <w:lang w:bidi="en-US"/>
        </w:rPr>
        <w:t>10(1):</w:t>
      </w:r>
      <w:r w:rsidRPr="00700BD9">
        <w:rPr>
          <w:lang w:bidi="en-US"/>
        </w:rPr>
        <w:t>77-96</w:t>
      </w:r>
      <w:r>
        <w:rPr>
          <w:lang w:bidi="en-US"/>
        </w:rPr>
        <w:t>.</w:t>
      </w:r>
    </w:p>
    <w:p w14:paraId="2FFFCEAA" w14:textId="77777777" w:rsidR="00700BD9" w:rsidRPr="00700BD9" w:rsidRDefault="00700BD9" w:rsidP="00700BD9">
      <w:pPr>
        <w:pStyle w:val="ListParagraph"/>
        <w:numPr>
          <w:ilvl w:val="0"/>
          <w:numId w:val="6"/>
        </w:numPr>
        <w:rPr>
          <w:i/>
          <w:iCs/>
        </w:rPr>
      </w:pPr>
      <w:r>
        <w:t xml:space="preserve">Johnstone S, </w:t>
      </w:r>
      <w:r w:rsidRPr="00561A7C">
        <w:t xml:space="preserve">Dela Cruz </w:t>
      </w:r>
      <w:r>
        <w:t>A</w:t>
      </w:r>
      <w:r w:rsidRPr="00561A7C">
        <w:t xml:space="preserve">, Kalb </w:t>
      </w:r>
      <w:r>
        <w:t xml:space="preserve">N, </w:t>
      </w:r>
      <w:r w:rsidRPr="00561A7C">
        <w:t>Vir Tyagi</w:t>
      </w:r>
      <w:r>
        <w:t xml:space="preserve"> S,</w:t>
      </w:r>
      <w:r w:rsidRPr="00561A7C">
        <w:rPr>
          <w:b/>
          <w:bCs/>
        </w:rPr>
        <w:t xml:space="preserve"> </w:t>
      </w:r>
      <w:r>
        <w:rPr>
          <w:b/>
          <w:bCs/>
        </w:rPr>
        <w:t xml:space="preserve">Potenza MN, </w:t>
      </w:r>
      <w:r>
        <w:t xml:space="preserve">George TP (2023) </w:t>
      </w:r>
      <w:r w:rsidRPr="00561A7C">
        <w:t>A Systematic Review of Gender-Responsive and Integrated Substance Use Disorder Treatment Programs for Women with Co-Occurring Disorders</w:t>
      </w:r>
      <w:r>
        <w:t xml:space="preserve">. </w:t>
      </w:r>
      <w:r w:rsidRPr="00561A7C">
        <w:rPr>
          <w:i/>
          <w:iCs/>
        </w:rPr>
        <w:t>Am</w:t>
      </w:r>
      <w:r>
        <w:rPr>
          <w:i/>
          <w:iCs/>
        </w:rPr>
        <w:t xml:space="preserve"> J Drug Alcohol Abuse </w:t>
      </w:r>
      <w:r w:rsidRPr="00700BD9">
        <w:rPr>
          <w:b/>
          <w:bCs/>
        </w:rPr>
        <w:t>49(1):</w:t>
      </w:r>
      <w:r w:rsidRPr="00700BD9">
        <w:t>21-42.</w:t>
      </w:r>
    </w:p>
    <w:p w14:paraId="483D0B31" w14:textId="77777777" w:rsidR="00E25561" w:rsidRPr="005D2C88" w:rsidRDefault="00E25561" w:rsidP="00E25561">
      <w:pPr>
        <w:numPr>
          <w:ilvl w:val="0"/>
          <w:numId w:val="6"/>
        </w:numPr>
        <w:rPr>
          <w:b/>
          <w:bCs/>
        </w:rPr>
      </w:pPr>
      <w:r>
        <w:rPr>
          <w:color w:val="131413"/>
        </w:rPr>
        <w:t>Testa G,</w:t>
      </w:r>
      <w:r w:rsidRPr="001B021E">
        <w:rPr>
          <w:color w:val="131413"/>
        </w:rPr>
        <w:t xml:space="preserve"> Mestre-Bach</w:t>
      </w:r>
      <w:r>
        <w:rPr>
          <w:color w:val="131413"/>
          <w:vertAlign w:val="superscript"/>
        </w:rPr>
        <w:t xml:space="preserve"> </w:t>
      </w:r>
      <w:r>
        <w:rPr>
          <w:color w:val="131413"/>
        </w:rPr>
        <w:t xml:space="preserve">G, </w:t>
      </w:r>
      <w:r w:rsidRPr="005D2C88">
        <w:rPr>
          <w:color w:val="131413"/>
          <w:lang w:val="it-IT"/>
        </w:rPr>
        <w:t>Actis</w:t>
      </w:r>
      <w:r>
        <w:rPr>
          <w:color w:val="131413"/>
        </w:rPr>
        <w:t xml:space="preserve"> CC, </w:t>
      </w:r>
      <w:r w:rsidRPr="005C41AA">
        <w:rPr>
          <w:b/>
          <w:bCs/>
          <w:color w:val="131413"/>
        </w:rPr>
        <w:t>Potenza MN</w:t>
      </w:r>
      <w:r>
        <w:rPr>
          <w:color w:val="131413"/>
        </w:rPr>
        <w:t xml:space="preserve"> (2023) </w:t>
      </w:r>
      <w:r w:rsidRPr="005C41AA">
        <w:t>P</w:t>
      </w:r>
      <w:r>
        <w:t>roblematic p</w:t>
      </w:r>
      <w:r w:rsidRPr="005C41AA">
        <w:t xml:space="preserve">ornography use </w:t>
      </w:r>
      <w:r>
        <w:t xml:space="preserve">in adolescents: From prevention to intervention. </w:t>
      </w:r>
      <w:r>
        <w:rPr>
          <w:i/>
          <w:iCs/>
        </w:rPr>
        <w:t xml:space="preserve">Current Addiction Reports </w:t>
      </w:r>
      <w:r>
        <w:rPr>
          <w:b/>
          <w:bCs/>
        </w:rPr>
        <w:t>10:</w:t>
      </w:r>
      <w:r>
        <w:t>210-218.</w:t>
      </w:r>
    </w:p>
    <w:p w14:paraId="5EF614B3" w14:textId="59B25025" w:rsidR="00BB7F47" w:rsidRPr="00830342" w:rsidRDefault="00BB7F47" w:rsidP="00BB7F47">
      <w:pPr>
        <w:pStyle w:val="ListParagraph"/>
        <w:numPr>
          <w:ilvl w:val="0"/>
          <w:numId w:val="6"/>
        </w:numPr>
      </w:pPr>
      <w:r w:rsidRPr="00830342">
        <w:t>Castagn</w:t>
      </w:r>
      <w:r>
        <w:t xml:space="preserve">a PJ, </w:t>
      </w:r>
      <w:r w:rsidRPr="00830342">
        <w:t>Faradel</w:t>
      </w:r>
      <w:r>
        <w:t xml:space="preserve"> E, </w:t>
      </w:r>
      <w:r w:rsidRPr="00830342">
        <w:rPr>
          <w:b/>
          <w:bCs/>
        </w:rPr>
        <w:t>Potenza MN,</w:t>
      </w:r>
      <w:r>
        <w:t xml:space="preserve"> </w:t>
      </w:r>
      <w:r w:rsidRPr="00830342">
        <w:t>Crowle</w:t>
      </w:r>
      <w:r>
        <w:t xml:space="preserve">y MJ (2023) </w:t>
      </w:r>
      <w:r w:rsidRPr="00830342">
        <w:t>The current state-of-the-art in pharmacotherapy for pediatric generalized anxiety disorder</w:t>
      </w:r>
      <w:r>
        <w:t xml:space="preserve">. </w:t>
      </w:r>
      <w:r w:rsidRPr="00DE0138">
        <w:rPr>
          <w:bCs/>
          <w:i/>
        </w:rPr>
        <w:t>Expert Opinion in Pharmacotherapy</w:t>
      </w:r>
      <w:r>
        <w:rPr>
          <w:bCs/>
          <w:i/>
        </w:rPr>
        <w:t xml:space="preserve"> </w:t>
      </w:r>
      <w:r>
        <w:rPr>
          <w:b/>
          <w:iCs/>
        </w:rPr>
        <w:t>24(7):</w:t>
      </w:r>
      <w:r>
        <w:rPr>
          <w:bCs/>
          <w:iCs/>
        </w:rPr>
        <w:t>835-847.</w:t>
      </w:r>
    </w:p>
    <w:p w14:paraId="498398E5" w14:textId="77777777" w:rsidR="00907684" w:rsidRPr="00223F7A" w:rsidRDefault="00907684" w:rsidP="00907684">
      <w:pPr>
        <w:pStyle w:val="ListParagraph"/>
        <w:numPr>
          <w:ilvl w:val="0"/>
          <w:numId w:val="6"/>
        </w:numPr>
      </w:pPr>
      <w:r>
        <w:lastRenderedPageBreak/>
        <w:t>Mestre-Bach G</w:t>
      </w:r>
      <w:r w:rsidRPr="00223F7A">
        <w:t xml:space="preserve">, </w:t>
      </w:r>
      <w:r>
        <w:rPr>
          <w:lang w:val="es-ES"/>
        </w:rPr>
        <w:t>Fernandez-Aranda F,</w:t>
      </w:r>
      <w:r w:rsidRPr="00EC5E8F">
        <w:rPr>
          <w:lang w:val="es-ES"/>
        </w:rPr>
        <w:t xml:space="preserve"> J</w:t>
      </w:r>
      <w:r>
        <w:rPr>
          <w:lang w:val="es-ES"/>
        </w:rPr>
        <w:t>imenez-Murcia S,</w:t>
      </w:r>
      <w:r w:rsidRPr="00223F7A">
        <w:rPr>
          <w:b/>
        </w:rPr>
        <w:t xml:space="preserve"> Potenza MN </w:t>
      </w:r>
      <w:r w:rsidRPr="00223F7A">
        <w:t>(</w:t>
      </w:r>
      <w:r>
        <w:t>2023</w:t>
      </w:r>
      <w:r w:rsidRPr="00223F7A">
        <w:t xml:space="preserve">) </w:t>
      </w:r>
      <w:r w:rsidRPr="009C5FA4">
        <w:t>Co-occurring substance use and eating disorders</w:t>
      </w:r>
      <w:r w:rsidRPr="00223F7A">
        <w:t xml:space="preserve">. </w:t>
      </w:r>
      <w:r w:rsidRPr="00223F7A">
        <w:rPr>
          <w:i/>
        </w:rPr>
        <w:t>Psychiatric Times</w:t>
      </w:r>
      <w:r>
        <w:rPr>
          <w:i/>
        </w:rPr>
        <w:t xml:space="preserve"> </w:t>
      </w:r>
      <w:r>
        <w:rPr>
          <w:b/>
          <w:bCs/>
          <w:iCs/>
        </w:rPr>
        <w:t>40(4):</w:t>
      </w:r>
      <w:r>
        <w:rPr>
          <w:iCs/>
        </w:rPr>
        <w:t>18-20.</w:t>
      </w:r>
    </w:p>
    <w:p w14:paraId="25247E4B" w14:textId="77777777" w:rsidR="00424B3E" w:rsidRPr="00710B37" w:rsidRDefault="00424B3E" w:rsidP="00424B3E">
      <w:pPr>
        <w:pStyle w:val="ListParagraph"/>
        <w:numPr>
          <w:ilvl w:val="0"/>
          <w:numId w:val="6"/>
        </w:numPr>
      </w:pPr>
      <w:r w:rsidRPr="007C7BB8">
        <w:t>Valenciano-Mendoz</w:t>
      </w:r>
      <w:r>
        <w:t xml:space="preserve">a E, </w:t>
      </w:r>
      <w:r w:rsidRPr="007A6E76">
        <w:t>Mora-Mal</w:t>
      </w:r>
      <w:r>
        <w:t xml:space="preserve">tas B, Mestre-Bach G, </w:t>
      </w:r>
      <w:r w:rsidRPr="007A6E76">
        <w:t>Munguí</w:t>
      </w:r>
      <w:r>
        <w:t xml:space="preserve">a L, </w:t>
      </w:r>
      <w:r w:rsidRPr="007A6E76">
        <w:t>Richar</w:t>
      </w:r>
      <w:r>
        <w:t xml:space="preserve">d J, </w:t>
      </w:r>
      <w:r w:rsidRPr="007A6E76">
        <w:t>Derevensk</w:t>
      </w:r>
      <w:r>
        <w:t>y JL</w:t>
      </w:r>
      <w:r w:rsidRPr="007A6E76">
        <w:t xml:space="preserve">, </w:t>
      </w:r>
      <w:r w:rsidRPr="00AD430D">
        <w:rPr>
          <w:b/>
          <w:bCs/>
        </w:rPr>
        <w:t>Potenza MN</w:t>
      </w:r>
      <w:r>
        <w:t xml:space="preserve">, </w:t>
      </w:r>
      <w:r w:rsidRPr="007A6E76">
        <w:t>Jiménez-Murci</w:t>
      </w:r>
      <w:r>
        <w:t xml:space="preserve">a S (2023) </w:t>
      </w:r>
      <w:r w:rsidRPr="00AD430D">
        <w:t xml:space="preserve">Clinical Correlates of Sports </w:t>
      </w:r>
      <w:r w:rsidRPr="00710B37">
        <w:t xml:space="preserve">Betting: A Systematic Review. </w:t>
      </w:r>
      <w:r w:rsidRPr="00710B37">
        <w:rPr>
          <w:i/>
          <w:iCs/>
        </w:rPr>
        <w:t xml:space="preserve">J </w:t>
      </w:r>
      <w:r>
        <w:rPr>
          <w:i/>
          <w:iCs/>
        </w:rPr>
        <w:t>Gambling Stud</w:t>
      </w:r>
      <w:r w:rsidRPr="00424B3E">
        <w:t xml:space="preserve"> </w:t>
      </w:r>
      <w:r w:rsidRPr="00424B3E">
        <w:rPr>
          <w:b/>
          <w:bCs/>
        </w:rPr>
        <w:t>39:</w:t>
      </w:r>
      <w:r w:rsidRPr="00424B3E">
        <w:t>579–624.</w:t>
      </w:r>
    </w:p>
    <w:p w14:paraId="3C58A44F" w14:textId="77777777" w:rsidR="00E25561" w:rsidRPr="00661B06" w:rsidRDefault="00E25561" w:rsidP="00E25561">
      <w:pPr>
        <w:numPr>
          <w:ilvl w:val="0"/>
          <w:numId w:val="6"/>
        </w:numPr>
        <w:rPr>
          <w:b/>
          <w:bCs/>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(2023) </w:t>
      </w:r>
      <w:r w:rsidRPr="005C41AA">
        <w:t>Pornography use and the impact on partners and relationships</w:t>
      </w:r>
      <w:r>
        <w:t xml:space="preserve">. </w:t>
      </w:r>
      <w:r>
        <w:rPr>
          <w:i/>
          <w:iCs/>
        </w:rPr>
        <w:t xml:space="preserve">Current Addiction Reports </w:t>
      </w:r>
      <w:r>
        <w:rPr>
          <w:b/>
          <w:bCs/>
        </w:rPr>
        <w:t>10:</w:t>
      </w:r>
      <w:r w:rsidRPr="00E25561">
        <w:t>219-229.</w:t>
      </w:r>
    </w:p>
    <w:p w14:paraId="30CA524F" w14:textId="77777777" w:rsidR="00884677" w:rsidRDefault="00884677" w:rsidP="00884677">
      <w:pPr>
        <w:pStyle w:val="ListParagraph"/>
        <w:numPr>
          <w:ilvl w:val="0"/>
          <w:numId w:val="6"/>
        </w:numPr>
        <w:rPr>
          <w:i/>
        </w:rPr>
      </w:pPr>
      <w:r w:rsidRPr="00323CA6">
        <w:t>Elkholy</w:t>
      </w:r>
      <w:r>
        <w:t xml:space="preserve"> H</w:t>
      </w:r>
      <w:r w:rsidRPr="00323CA6">
        <w:t>*, Tay</w:t>
      </w:r>
      <w:r>
        <w:t xml:space="preserve"> J</w:t>
      </w:r>
      <w:r w:rsidRPr="00323CA6">
        <w:t>*, Arunogiri</w:t>
      </w:r>
      <w:r>
        <w:t xml:space="preserve"> S</w:t>
      </w:r>
      <w:r w:rsidRPr="00323CA6">
        <w:t>*, Asaad</w:t>
      </w:r>
      <w:r>
        <w:t xml:space="preserve"> MR</w:t>
      </w:r>
      <w:r w:rsidRPr="00323CA6">
        <w:t>, Baessler</w:t>
      </w:r>
      <w:r>
        <w:t xml:space="preserve"> F</w:t>
      </w:r>
      <w:r w:rsidRPr="00323CA6">
        <w:t>, Borghi</w:t>
      </w:r>
      <w:r>
        <w:t xml:space="preserve"> EN</w:t>
      </w:r>
      <w:r w:rsidRPr="00323CA6">
        <w:t>, Busse</w:t>
      </w:r>
      <w:r>
        <w:t xml:space="preserve"> A</w:t>
      </w:r>
      <w:r w:rsidRPr="00323CA6">
        <w:t xml:space="preserve">, Dave </w:t>
      </w:r>
      <w:r>
        <w:t>S</w:t>
      </w:r>
      <w:r w:rsidRPr="00323CA6">
        <w:t>, Ferri</w:t>
      </w:r>
      <w:r>
        <w:t xml:space="preserve"> M</w:t>
      </w:r>
      <w:r w:rsidRPr="00323CA6">
        <w:t>, Greene</w:t>
      </w:r>
      <w:r>
        <w:t xml:space="preserve"> C</w:t>
      </w:r>
      <w:r w:rsidRPr="00323CA6">
        <w:t>, Koob</w:t>
      </w:r>
      <w:r>
        <w:t xml:space="preserve"> G</w:t>
      </w:r>
      <w:r w:rsidRPr="00323CA6">
        <w:t>, Kouimtsidis</w:t>
      </w:r>
      <w:r>
        <w:t xml:space="preserve"> C</w:t>
      </w:r>
      <w:r w:rsidRPr="00323CA6">
        <w:t>, Krupchanka</w:t>
      </w:r>
      <w:r>
        <w:t xml:space="preserve"> D</w:t>
      </w:r>
      <w:r w:rsidRPr="00323CA6">
        <w:t>, Nikendei</w:t>
      </w:r>
      <w:r>
        <w:t xml:space="preserve"> C</w:t>
      </w:r>
      <w:r w:rsidRPr="00323CA6">
        <w:t>, Pipyrou</w:t>
      </w:r>
      <w:r>
        <w:t xml:space="preserve"> S</w:t>
      </w:r>
      <w:r w:rsidRPr="00323CA6">
        <w:t>, Poznyak</w:t>
      </w:r>
      <w:r>
        <w:t xml:space="preserve"> V</w:t>
      </w:r>
      <w:r w:rsidRPr="00323CA6">
        <w:t>, Volkow</w:t>
      </w:r>
      <w:r>
        <w:t xml:space="preserve"> ND</w:t>
      </w:r>
      <w:r w:rsidRPr="00323CA6">
        <w:t>, White</w:t>
      </w:r>
      <w:r>
        <w:t xml:space="preserve"> AM</w:t>
      </w:r>
      <w:r w:rsidRPr="00323CA6">
        <w:t>, Ezard</w:t>
      </w:r>
      <w:r>
        <w:t xml:space="preserve"> N^, </w:t>
      </w:r>
      <w:r>
        <w:rPr>
          <w:b/>
          <w:bCs/>
        </w:rPr>
        <w:t xml:space="preserve">Potenza MN^, </w:t>
      </w:r>
      <w:r>
        <w:t xml:space="preserve">Baldacchino AM^ (2023) </w:t>
      </w:r>
      <w:r w:rsidRPr="00C6692B">
        <w:t>Substance Use Disorder</w:t>
      </w:r>
      <w:r>
        <w:t>s</w:t>
      </w:r>
      <w:r w:rsidRPr="00C6692B">
        <w:t xml:space="preserve"> Among Forcibly Displaced Populations</w:t>
      </w:r>
      <w:r>
        <w:t xml:space="preserve">. </w:t>
      </w:r>
      <w:r>
        <w:rPr>
          <w:i/>
          <w:iCs/>
        </w:rPr>
        <w:t xml:space="preserve">Current Addiction Reports </w:t>
      </w:r>
      <w:r w:rsidRPr="00884677">
        <w:rPr>
          <w:b/>
          <w:bCs/>
        </w:rPr>
        <w:t>1</w:t>
      </w:r>
      <w:r>
        <w:rPr>
          <w:b/>
          <w:bCs/>
        </w:rPr>
        <w:t>0:</w:t>
      </w:r>
      <w:r w:rsidRPr="00884677">
        <w:t>341–352</w:t>
      </w:r>
      <w:r>
        <w:t>.</w:t>
      </w:r>
      <w:r w:rsidRPr="00884677">
        <w:rPr>
          <w:i/>
          <w:iCs/>
        </w:rPr>
        <w:t> </w:t>
      </w:r>
      <w:r>
        <w:rPr>
          <w:i/>
          <w:iCs/>
        </w:rPr>
        <w:t xml:space="preserve"> </w:t>
      </w:r>
      <w:r>
        <w:t xml:space="preserve">*^ denotes equal contributions </w:t>
      </w:r>
    </w:p>
    <w:p w14:paraId="48BC22F4" w14:textId="77777777" w:rsidR="00884677" w:rsidRPr="002B47FB" w:rsidRDefault="00884677" w:rsidP="00884677">
      <w:pPr>
        <w:numPr>
          <w:ilvl w:val="0"/>
          <w:numId w:val="6"/>
        </w:numPr>
        <w:rPr>
          <w:b/>
          <w:bCs/>
        </w:rPr>
      </w:pPr>
      <w:r w:rsidRPr="00F40171">
        <w:t>McCurdy</w:t>
      </w:r>
      <w:r>
        <w:t xml:space="preserve"> LY</w:t>
      </w:r>
      <w:r w:rsidRPr="00F40171">
        <w:t>, Loya</w:t>
      </w:r>
      <w:r>
        <w:t xml:space="preserve"> JM</w:t>
      </w:r>
      <w:r w:rsidRPr="00F40171">
        <w:t>, Hart-Derrick</w:t>
      </w:r>
      <w:r>
        <w:t xml:space="preserve"> V</w:t>
      </w:r>
      <w:r w:rsidRPr="00F40171">
        <w:t>, Young</w:t>
      </w:r>
      <w:r>
        <w:t xml:space="preserve"> GC</w:t>
      </w:r>
      <w:r w:rsidRPr="00F40171">
        <w:t>, Kiluk</w:t>
      </w:r>
      <w:r>
        <w:t xml:space="preserve"> BD</w:t>
      </w:r>
      <w:r w:rsidRPr="00F40171">
        <w:t xml:space="preserve">, </w:t>
      </w:r>
      <w:r w:rsidRPr="00F40171">
        <w:rPr>
          <w:b/>
          <w:bCs/>
        </w:rPr>
        <w:t>Potenza MN</w:t>
      </w:r>
      <w:r>
        <w:t xml:space="preserve"> (2023)</w:t>
      </w:r>
      <w:r w:rsidRPr="00F40171">
        <w:t xml:space="preserve"> Smartphone Apps for Problem Gambling</w:t>
      </w:r>
      <w:r w:rsidRPr="00270817">
        <w:t>: A Review of Content and Quality</w:t>
      </w:r>
      <w:r>
        <w:t xml:space="preserve">. </w:t>
      </w:r>
      <w:r>
        <w:rPr>
          <w:i/>
          <w:iCs/>
        </w:rPr>
        <w:t xml:space="preserve">Current Addict Rep </w:t>
      </w:r>
      <w:r w:rsidRPr="00884677">
        <w:rPr>
          <w:b/>
          <w:bCs/>
        </w:rPr>
        <w:t>1</w:t>
      </w:r>
      <w:r>
        <w:rPr>
          <w:b/>
          <w:bCs/>
        </w:rPr>
        <w:t>0:</w:t>
      </w:r>
      <w:r>
        <w:t>178-186.</w:t>
      </w:r>
    </w:p>
    <w:p w14:paraId="407922E9" w14:textId="73D6B7FC" w:rsidR="00421BAD" w:rsidRPr="00EF0097" w:rsidRDefault="00421BAD" w:rsidP="00421BAD">
      <w:pPr>
        <w:pStyle w:val="ListParagraph"/>
        <w:numPr>
          <w:ilvl w:val="0"/>
          <w:numId w:val="6"/>
        </w:numPr>
        <w:rPr>
          <w:bCs/>
          <w:color w:val="000000"/>
          <w:shd w:val="clear" w:color="auto" w:fill="FFFFFF"/>
        </w:rPr>
      </w:pPr>
      <w:r>
        <w:rPr>
          <w:bCs/>
          <w:color w:val="000000"/>
          <w:shd w:val="clear" w:color="auto" w:fill="FFFFFF"/>
        </w:rPr>
        <w:t xml:space="preserve">Mestre-Bach G, </w:t>
      </w:r>
      <w:r>
        <w:rPr>
          <w:b/>
          <w:color w:val="000000"/>
          <w:shd w:val="clear" w:color="auto" w:fill="FFFFFF"/>
        </w:rPr>
        <w:t xml:space="preserve">Potenza MN </w:t>
      </w:r>
      <w:r>
        <w:rPr>
          <w:bCs/>
          <w:color w:val="000000"/>
          <w:shd w:val="clear" w:color="auto" w:fill="FFFFFF"/>
        </w:rPr>
        <w:t>(</w:t>
      </w:r>
      <w:r w:rsidR="000815D8">
        <w:rPr>
          <w:bCs/>
          <w:color w:val="000000"/>
          <w:shd w:val="clear" w:color="auto" w:fill="FFFFFF"/>
        </w:rPr>
        <w:t>2023</w:t>
      </w:r>
      <w:r>
        <w:rPr>
          <w:bCs/>
          <w:color w:val="000000"/>
          <w:shd w:val="clear" w:color="auto" w:fill="FFFFFF"/>
        </w:rPr>
        <w:t xml:space="preserve">) </w:t>
      </w:r>
      <w:r w:rsidRPr="00EF0097">
        <w:rPr>
          <w:bCs/>
          <w:color w:val="000000"/>
          <w:shd w:val="clear" w:color="auto" w:fill="FFFFFF"/>
        </w:rPr>
        <w:t>Neural Mechanisms Linked to Treatment Outcomes and Recovery in Substance-related and Addictive Disorders</w:t>
      </w:r>
      <w:r>
        <w:rPr>
          <w:bCs/>
          <w:color w:val="000000"/>
          <w:shd w:val="clear" w:color="auto" w:fill="FFFFFF"/>
        </w:rPr>
        <w:t xml:space="preserve">. </w:t>
      </w:r>
      <w:r w:rsidRPr="00EF0097">
        <w:rPr>
          <w:i/>
          <w:iCs/>
          <w:color w:val="000000"/>
          <w:shd w:val="clear" w:color="auto" w:fill="FFFFFF"/>
        </w:rPr>
        <w:t>Dialogues in Clinical Neuroscience</w:t>
      </w:r>
      <w:r w:rsidR="000815D8">
        <w:rPr>
          <w:i/>
          <w:iCs/>
          <w:color w:val="000000"/>
          <w:shd w:val="clear" w:color="auto" w:fill="FFFFFF"/>
        </w:rPr>
        <w:t xml:space="preserve"> </w:t>
      </w:r>
      <w:r w:rsidR="000815D8">
        <w:rPr>
          <w:b/>
          <w:bCs/>
          <w:color w:val="000000"/>
          <w:shd w:val="clear" w:color="auto" w:fill="FFFFFF"/>
        </w:rPr>
        <w:t>25(1):</w:t>
      </w:r>
      <w:r w:rsidR="000815D8">
        <w:rPr>
          <w:color w:val="000000"/>
          <w:shd w:val="clear" w:color="auto" w:fill="FFFFFF"/>
        </w:rPr>
        <w:t>75-91.</w:t>
      </w:r>
    </w:p>
    <w:p w14:paraId="3858721A" w14:textId="77777777" w:rsidR="00C40068" w:rsidRPr="00096646" w:rsidRDefault="00C40068" w:rsidP="00C40068">
      <w:pPr>
        <w:numPr>
          <w:ilvl w:val="0"/>
          <w:numId w:val="6"/>
        </w:numPr>
        <w:rPr>
          <w:bCs/>
        </w:rPr>
      </w:pPr>
      <w:r w:rsidRPr="00096646">
        <w:rPr>
          <w:bCs/>
        </w:rPr>
        <w:t xml:space="preserve">Paulus </w:t>
      </w:r>
      <w:r>
        <w:rPr>
          <w:bCs/>
        </w:rPr>
        <w:t xml:space="preserve">M, </w:t>
      </w:r>
      <w:r w:rsidRPr="00096646">
        <w:rPr>
          <w:bCs/>
        </w:rPr>
        <w:t>Zhao</w:t>
      </w:r>
      <w:r>
        <w:rPr>
          <w:bCs/>
        </w:rPr>
        <w:t xml:space="preserve"> Y, </w:t>
      </w:r>
      <w:r w:rsidRPr="00096646">
        <w:rPr>
          <w:b/>
        </w:rPr>
        <w:t>Potenza MN</w:t>
      </w:r>
      <w:r>
        <w:rPr>
          <w:bCs/>
        </w:rPr>
        <w:t xml:space="preserve">, </w:t>
      </w:r>
      <w:r w:rsidRPr="00096646">
        <w:rPr>
          <w:bCs/>
        </w:rPr>
        <w:t xml:space="preserve">Aupperle </w:t>
      </w:r>
      <w:r>
        <w:rPr>
          <w:bCs/>
        </w:rPr>
        <w:t xml:space="preserve">R, </w:t>
      </w:r>
      <w:r w:rsidRPr="00096646">
        <w:rPr>
          <w:bCs/>
        </w:rPr>
        <w:t>Bagot</w:t>
      </w:r>
      <w:r>
        <w:rPr>
          <w:bCs/>
        </w:rPr>
        <w:t xml:space="preserve"> KS, </w:t>
      </w:r>
      <w:r w:rsidRPr="00096646">
        <w:rPr>
          <w:bCs/>
        </w:rPr>
        <w:t xml:space="preserve">Tapert </w:t>
      </w:r>
      <w:r>
        <w:rPr>
          <w:bCs/>
        </w:rPr>
        <w:t xml:space="preserve">SF (2023) </w:t>
      </w:r>
      <w:r w:rsidRPr="00096646">
        <w:rPr>
          <w:bCs/>
        </w:rPr>
        <w:t xml:space="preserve">Screen Media Activity in Youth: A Critical Review of Mental Health and Neuroscience Findings. </w:t>
      </w:r>
      <w:r>
        <w:rPr>
          <w:bCs/>
          <w:i/>
          <w:iCs/>
        </w:rPr>
        <w:t xml:space="preserve">J Mood Anxiety Dis </w:t>
      </w:r>
      <w:r>
        <w:rPr>
          <w:b/>
        </w:rPr>
        <w:t>3:</w:t>
      </w:r>
      <w:r>
        <w:rPr>
          <w:bCs/>
        </w:rPr>
        <w:t>100018.</w:t>
      </w:r>
    </w:p>
    <w:p w14:paraId="2B7EC685" w14:textId="77777777" w:rsidR="002D490E" w:rsidRPr="004638BC" w:rsidRDefault="002D490E" w:rsidP="002D490E">
      <w:pPr>
        <w:pStyle w:val="ListParagraph"/>
        <w:numPr>
          <w:ilvl w:val="0"/>
          <w:numId w:val="6"/>
        </w:numPr>
        <w:rPr>
          <w:bCs/>
          <w:i/>
          <w:iCs/>
        </w:rPr>
      </w:pPr>
      <w:r w:rsidRPr="007724B8">
        <w:rPr>
          <w:bCs/>
          <w:lang w:val="en-GB"/>
        </w:rPr>
        <w:t>Rafei</w:t>
      </w:r>
      <w:r>
        <w:rPr>
          <w:bCs/>
          <w:lang w:val="en-GB"/>
        </w:rPr>
        <w:t xml:space="preserve"> P</w:t>
      </w:r>
      <w:r w:rsidRPr="007724B8">
        <w:rPr>
          <w:bCs/>
          <w:lang w:val="en-GB"/>
        </w:rPr>
        <w:t>, Englund</w:t>
      </w:r>
      <w:r>
        <w:rPr>
          <w:bCs/>
          <w:lang w:val="en-GB"/>
        </w:rPr>
        <w:t xml:space="preserve"> A</w:t>
      </w:r>
      <w:r w:rsidRPr="007724B8">
        <w:rPr>
          <w:bCs/>
          <w:lang w:val="en-GB"/>
        </w:rPr>
        <w:t>, Lorenzetti</w:t>
      </w:r>
      <w:r>
        <w:rPr>
          <w:bCs/>
          <w:lang w:val="en-GB"/>
        </w:rPr>
        <w:t xml:space="preserve"> V</w:t>
      </w:r>
      <w:r w:rsidRPr="007724B8">
        <w:rPr>
          <w:bCs/>
          <w:lang w:val="en-GB"/>
        </w:rPr>
        <w:t>, Elkholy</w:t>
      </w:r>
      <w:r>
        <w:rPr>
          <w:bCs/>
          <w:lang w:val="en-GB"/>
        </w:rPr>
        <w:t xml:space="preserve"> H</w:t>
      </w:r>
      <w:r w:rsidRPr="007724B8">
        <w:rPr>
          <w:bCs/>
          <w:lang w:val="en-GB"/>
        </w:rPr>
        <w:t xml:space="preserve">, </w:t>
      </w:r>
      <w:r w:rsidRPr="007724B8">
        <w:rPr>
          <w:b/>
          <w:lang w:val="en-GB"/>
        </w:rPr>
        <w:t>Potenza MN</w:t>
      </w:r>
      <w:r w:rsidRPr="007724B8">
        <w:rPr>
          <w:bCs/>
          <w:lang w:val="en-GB"/>
        </w:rPr>
        <w:t>, Baldacchino</w:t>
      </w:r>
      <w:r>
        <w:rPr>
          <w:bCs/>
          <w:lang w:val="en-GB"/>
        </w:rPr>
        <w:t xml:space="preserve"> A (2023) </w:t>
      </w:r>
      <w:r w:rsidRPr="007724B8">
        <w:rPr>
          <w:bCs/>
          <w:lang w:val="en-GB"/>
        </w:rPr>
        <w:t>Trans</w:t>
      </w:r>
      <w:r w:rsidRPr="007724B8">
        <w:rPr>
          <w:bCs/>
          <w:lang w:val="en-AU"/>
        </w:rPr>
        <w:t xml:space="preserve">cultural Aspects of Cannabis Use: A Descriptive Overview of Cannabis Use </w:t>
      </w:r>
      <w:r>
        <w:rPr>
          <w:bCs/>
          <w:lang w:val="en-AU"/>
        </w:rPr>
        <w:t>A</w:t>
      </w:r>
      <w:r w:rsidRPr="007724B8">
        <w:rPr>
          <w:bCs/>
          <w:lang w:val="en-AU"/>
        </w:rPr>
        <w:t>cross Cultures</w:t>
      </w:r>
      <w:r>
        <w:rPr>
          <w:bCs/>
          <w:lang w:val="en-AU"/>
        </w:rPr>
        <w:t xml:space="preserve">. </w:t>
      </w:r>
      <w:r>
        <w:rPr>
          <w:bCs/>
          <w:i/>
          <w:iCs/>
          <w:lang w:val="en-AU"/>
        </w:rPr>
        <w:t xml:space="preserve">Current Addiction Reports </w:t>
      </w:r>
      <w:r w:rsidRPr="004638BC">
        <w:rPr>
          <w:b/>
          <w:bCs/>
        </w:rPr>
        <w:t>10</w:t>
      </w:r>
      <w:r>
        <w:rPr>
          <w:bCs/>
        </w:rPr>
        <w:t>:</w:t>
      </w:r>
      <w:r w:rsidRPr="004638BC">
        <w:rPr>
          <w:bCs/>
        </w:rPr>
        <w:t>458–471.</w:t>
      </w:r>
    </w:p>
    <w:p w14:paraId="54A721D1" w14:textId="77777777" w:rsidR="00CF64B4" w:rsidRPr="00B15925" w:rsidRDefault="00CF64B4" w:rsidP="00CF64B4">
      <w:pPr>
        <w:numPr>
          <w:ilvl w:val="0"/>
          <w:numId w:val="6"/>
        </w:numPr>
      </w:pPr>
      <w:r>
        <w:rPr>
          <w:bCs/>
        </w:rPr>
        <w:t xml:space="preserve">Brand M, </w:t>
      </w:r>
      <w:r>
        <w:rPr>
          <w:b/>
        </w:rPr>
        <w:t xml:space="preserve">Potenza MN </w:t>
      </w:r>
      <w:r>
        <w:rPr>
          <w:bCs/>
        </w:rPr>
        <w:t xml:space="preserve">(2023) </w:t>
      </w:r>
      <w:r w:rsidRPr="00B15925">
        <w:rPr>
          <w:bCs/>
        </w:rPr>
        <w:t>Behavioral addictions in the ICD-11: An important debate that is anticipated to continue for some time</w:t>
      </w:r>
      <w:r>
        <w:rPr>
          <w:bCs/>
        </w:rPr>
        <w:t xml:space="preserve">. </w:t>
      </w:r>
      <w:r>
        <w:rPr>
          <w:bCs/>
          <w:i/>
          <w:iCs/>
        </w:rPr>
        <w:t xml:space="preserve">J Behav Addict </w:t>
      </w:r>
      <w:r w:rsidRPr="00751321">
        <w:rPr>
          <w:b/>
        </w:rPr>
        <w:t>12(3):</w:t>
      </w:r>
      <w:r w:rsidRPr="00751321">
        <w:rPr>
          <w:bCs/>
        </w:rPr>
        <w:t>585-589.</w:t>
      </w:r>
    </w:p>
    <w:p w14:paraId="3F54A011" w14:textId="77777777" w:rsidR="00CF64B4" w:rsidRPr="00CF64B4" w:rsidRDefault="00CF64B4" w:rsidP="00CF64B4">
      <w:pPr>
        <w:pStyle w:val="ListParagraph"/>
        <w:numPr>
          <w:ilvl w:val="0"/>
          <w:numId w:val="6"/>
        </w:numPr>
        <w:jc w:val="both"/>
      </w:pPr>
      <w:r>
        <w:t xml:space="preserve">Morris III R, Moretta T, </w:t>
      </w:r>
      <w:r w:rsidRPr="009A510A">
        <w:rPr>
          <w:b/>
          <w:bCs/>
        </w:rPr>
        <w:t>Potenza MN</w:t>
      </w:r>
      <w:r>
        <w:t xml:space="preserve"> (2023) The psychobiology of problematic use of social media. </w:t>
      </w:r>
      <w:r>
        <w:rPr>
          <w:i/>
          <w:iCs/>
        </w:rPr>
        <w:t xml:space="preserve">Current Behavioral Neuroscience Reports </w:t>
      </w:r>
      <w:r w:rsidRPr="00751321">
        <w:rPr>
          <w:b/>
          <w:bCs/>
        </w:rPr>
        <w:t>10:</w:t>
      </w:r>
      <w:r w:rsidRPr="00751321">
        <w:t>65–74.</w:t>
      </w:r>
    </w:p>
    <w:p w14:paraId="3BDF8468" w14:textId="77777777" w:rsidR="005A325A" w:rsidRPr="005A325A" w:rsidRDefault="005A325A" w:rsidP="005A325A">
      <w:pPr>
        <w:numPr>
          <w:ilvl w:val="0"/>
          <w:numId w:val="6"/>
        </w:numPr>
      </w:pPr>
      <w:r>
        <w:rPr>
          <w:bCs/>
        </w:rPr>
        <w:t xml:space="preserve">Mestre-Bach G, </w:t>
      </w:r>
      <w:r>
        <w:rPr>
          <w:b/>
        </w:rPr>
        <w:t xml:space="preserve">Potenza MN </w:t>
      </w:r>
      <w:r w:rsidRPr="003331F9">
        <w:rPr>
          <w:bCs/>
        </w:rPr>
        <w:t>(</w:t>
      </w:r>
      <w:r>
        <w:rPr>
          <w:bCs/>
        </w:rPr>
        <w:t>2023)</w:t>
      </w:r>
      <w:r>
        <w:rPr>
          <w:b/>
        </w:rPr>
        <w:t xml:space="preserve"> </w:t>
      </w:r>
      <w:r w:rsidRPr="002B0235">
        <w:rPr>
          <w:bCs/>
        </w:rPr>
        <w:t>Loneliness, Pornography Use, Problematic Pornography Use, and Compulsive Sexual Behavior</w:t>
      </w:r>
      <w:r>
        <w:rPr>
          <w:bCs/>
        </w:rPr>
        <w:t xml:space="preserve">. </w:t>
      </w:r>
      <w:r>
        <w:rPr>
          <w:bCs/>
          <w:i/>
          <w:iCs/>
        </w:rPr>
        <w:t xml:space="preserve">Current Addiction Reports </w:t>
      </w:r>
      <w:r w:rsidRPr="00751321">
        <w:rPr>
          <w:b/>
          <w:bCs/>
        </w:rPr>
        <w:t>10</w:t>
      </w:r>
      <w:r w:rsidRPr="00751321">
        <w:rPr>
          <w:bCs/>
        </w:rPr>
        <w:t>:664–676</w:t>
      </w:r>
      <w:r>
        <w:rPr>
          <w:bCs/>
        </w:rPr>
        <w:t>.</w:t>
      </w:r>
    </w:p>
    <w:p w14:paraId="2628DFAC" w14:textId="77777777" w:rsidR="005A325A" w:rsidRPr="00AB2ED8" w:rsidRDefault="005A325A" w:rsidP="005A325A">
      <w:pPr>
        <w:pStyle w:val="ListParagraph"/>
        <w:numPr>
          <w:ilvl w:val="0"/>
          <w:numId w:val="6"/>
        </w:numPr>
        <w:rPr>
          <w:b/>
        </w:rPr>
      </w:pPr>
      <w:r>
        <w:rPr>
          <w:b/>
        </w:rPr>
        <w:t xml:space="preserve">Potenza MN </w:t>
      </w:r>
      <w:r w:rsidRPr="002B0235">
        <w:rPr>
          <w:bCs/>
        </w:rPr>
        <w:t>(</w:t>
      </w:r>
      <w:r>
        <w:rPr>
          <w:bCs/>
        </w:rPr>
        <w:t>2023</w:t>
      </w:r>
      <w:r w:rsidRPr="002B0235">
        <w:rPr>
          <w:bCs/>
        </w:rPr>
        <w:t>)</w:t>
      </w:r>
      <w:r>
        <w:rPr>
          <w:b/>
        </w:rPr>
        <w:t xml:space="preserve"> </w:t>
      </w:r>
      <w:r>
        <w:rPr>
          <w:bCs/>
        </w:rPr>
        <w:t xml:space="preserve">What are the problems with substance use? </w:t>
      </w:r>
      <w:r>
        <w:rPr>
          <w:bCs/>
          <w:i/>
          <w:iCs/>
        </w:rPr>
        <w:t xml:space="preserve">Biol Psychiatry </w:t>
      </w:r>
      <w:r>
        <w:rPr>
          <w:b/>
        </w:rPr>
        <w:t>94(11):</w:t>
      </w:r>
      <w:r>
        <w:rPr>
          <w:bCs/>
        </w:rPr>
        <w:t>839-841.</w:t>
      </w:r>
    </w:p>
    <w:p w14:paraId="2284BB9F" w14:textId="0B53165F" w:rsidR="00CD7269" w:rsidRPr="00DB6ABF" w:rsidRDefault="00CD7269" w:rsidP="00DB6ABF">
      <w:pPr>
        <w:numPr>
          <w:ilvl w:val="0"/>
          <w:numId w:val="6"/>
        </w:numPr>
        <w:rPr>
          <w:i/>
          <w:iCs/>
          <w:color w:val="131413"/>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w:t>
      </w:r>
      <w:r w:rsidR="00DB6ABF">
        <w:rPr>
          <w:color w:val="131413"/>
        </w:rPr>
        <w:t>2023</w:t>
      </w:r>
      <w:r>
        <w:rPr>
          <w:color w:val="131413"/>
        </w:rPr>
        <w:t xml:space="preserve">) </w:t>
      </w:r>
      <w:r w:rsidRPr="0053615D">
        <w:rPr>
          <w:color w:val="131413"/>
        </w:rPr>
        <w:t>Neurobiology of internet gaming disorder: Can we achieve the promise of translating neurobiological understandings into clinical and public health advances?</w:t>
      </w:r>
      <w:r>
        <w:rPr>
          <w:color w:val="131413"/>
        </w:rPr>
        <w:t xml:space="preserve"> </w:t>
      </w:r>
      <w:r>
        <w:rPr>
          <w:i/>
          <w:iCs/>
          <w:color w:val="131413"/>
        </w:rPr>
        <w:t>Can J Addiction</w:t>
      </w:r>
      <w:r w:rsidR="00DB6ABF">
        <w:rPr>
          <w:i/>
          <w:iCs/>
          <w:color w:val="131413"/>
        </w:rPr>
        <w:t xml:space="preserve"> </w:t>
      </w:r>
      <w:r w:rsidR="00DB6ABF" w:rsidRPr="00DB6ABF">
        <w:rPr>
          <w:b/>
          <w:bCs/>
          <w:color w:val="131413"/>
        </w:rPr>
        <w:t>14(3):</w:t>
      </w:r>
      <w:r w:rsidR="00DB6ABF" w:rsidRPr="00DB6ABF">
        <w:rPr>
          <w:color w:val="131413"/>
        </w:rPr>
        <w:t>7-17.</w:t>
      </w:r>
    </w:p>
    <w:p w14:paraId="5A378969" w14:textId="77777777" w:rsidR="00801673" w:rsidRPr="003A3563" w:rsidRDefault="00801673" w:rsidP="00801673">
      <w:pPr>
        <w:numPr>
          <w:ilvl w:val="0"/>
          <w:numId w:val="6"/>
        </w:numPr>
      </w:pPr>
      <w:r>
        <w:t xml:space="preserve">Zhornitsky S, Oliva HNP, Jayne L, Allsop ASA, Kaye AP, </w:t>
      </w:r>
      <w:r w:rsidRPr="00540AD6">
        <w:rPr>
          <w:b/>
          <w:bCs/>
        </w:rPr>
        <w:t>Potenza MN</w:t>
      </w:r>
      <w:r>
        <w:t xml:space="preserve">, Angarita GA (2023) Changes in Synaptic Density After Administration of Ketamine or Psychedelics: A Systematic Scoping Review. </w:t>
      </w:r>
      <w:r w:rsidRPr="00583990">
        <w:rPr>
          <w:i/>
          <w:iCs/>
        </w:rPr>
        <w:t>Frontiers in Psychiatry</w:t>
      </w:r>
      <w:r w:rsidRPr="00801673">
        <w:rPr>
          <w:rFonts w:ascii="Segoe UI" w:hAnsi="Segoe UI" w:cs="Segoe UI"/>
          <w:color w:val="5B616B"/>
          <w:shd w:val="clear" w:color="auto" w:fill="FFFFFF"/>
        </w:rPr>
        <w:t xml:space="preserve"> </w:t>
      </w:r>
      <w:r w:rsidRPr="00EB7549">
        <w:rPr>
          <w:b/>
          <w:bCs/>
        </w:rPr>
        <w:t>14:</w:t>
      </w:r>
      <w:r w:rsidRPr="00EB7549">
        <w:t>1197890.</w:t>
      </w:r>
    </w:p>
    <w:p w14:paraId="3113826B" w14:textId="77777777" w:rsidR="00637BB1" w:rsidRPr="00A70E31" w:rsidRDefault="00637BB1" w:rsidP="00637BB1">
      <w:pPr>
        <w:pStyle w:val="ListParagraph"/>
        <w:numPr>
          <w:ilvl w:val="0"/>
          <w:numId w:val="6"/>
        </w:numPr>
        <w:rPr>
          <w:rFonts w:eastAsia="SimSun"/>
          <w:i/>
          <w:iCs/>
          <w:color w:val="0E101A"/>
        </w:rPr>
      </w:pPr>
      <w:r w:rsidRPr="00710B37">
        <w:rPr>
          <w:rStyle w:val="Strong"/>
          <w:rFonts w:eastAsia="SimSun"/>
          <w:b w:val="0"/>
          <w:bCs w:val="0"/>
          <w:color w:val="0E101A"/>
        </w:rPr>
        <w:t xml:space="preserve">Dong </w:t>
      </w:r>
      <w:r>
        <w:rPr>
          <w:rStyle w:val="Strong"/>
          <w:rFonts w:eastAsia="SimSun"/>
          <w:b w:val="0"/>
          <w:bCs w:val="0"/>
          <w:color w:val="0E101A"/>
        </w:rPr>
        <w:t>GH</w:t>
      </w:r>
      <w:r w:rsidRPr="00710B37">
        <w:rPr>
          <w:rStyle w:val="Strong"/>
          <w:rFonts w:eastAsia="SimSun"/>
          <w:b w:val="0"/>
          <w:bCs w:val="0"/>
          <w:color w:val="0E101A"/>
        </w:rPr>
        <w:t xml:space="preserve">, Dai </w:t>
      </w:r>
      <w:r>
        <w:rPr>
          <w:rStyle w:val="Strong"/>
          <w:rFonts w:eastAsia="SimSun"/>
          <w:b w:val="0"/>
          <w:bCs w:val="0"/>
          <w:color w:val="0E101A"/>
        </w:rPr>
        <w:t>J</w:t>
      </w:r>
      <w:r w:rsidRPr="00710B37">
        <w:rPr>
          <w:rStyle w:val="Strong"/>
          <w:rFonts w:eastAsia="SimSun"/>
          <w:b w:val="0"/>
          <w:bCs w:val="0"/>
          <w:color w:val="0E101A"/>
        </w:rPr>
        <w:t xml:space="preserve">, </w:t>
      </w:r>
      <w:r w:rsidRPr="00710B37">
        <w:rPr>
          <w:rStyle w:val="Strong"/>
          <w:rFonts w:eastAsia="SimSun"/>
          <w:color w:val="0E101A"/>
        </w:rPr>
        <w:t>Potenza MN</w:t>
      </w:r>
      <w:r>
        <w:rPr>
          <w:rStyle w:val="Strong"/>
          <w:rFonts w:eastAsia="SimSun"/>
          <w:b w:val="0"/>
          <w:bCs w:val="0"/>
          <w:color w:val="0E101A"/>
        </w:rPr>
        <w:t xml:space="preserve"> (2024)</w:t>
      </w:r>
      <w:r w:rsidRPr="00710B37">
        <w:rPr>
          <w:rStyle w:val="Strong"/>
          <w:rFonts w:eastAsia="SimSun"/>
          <w:b w:val="0"/>
          <w:bCs w:val="0"/>
          <w:color w:val="0E101A"/>
        </w:rPr>
        <w:t xml:space="preserve"> Ten years of research on the treatments of internet gaming disorder: a scoping review and directions for future research</w:t>
      </w:r>
      <w:r>
        <w:rPr>
          <w:rStyle w:val="Strong"/>
          <w:rFonts w:eastAsia="SimSun"/>
          <w:b w:val="0"/>
          <w:bCs w:val="0"/>
          <w:color w:val="0E101A"/>
        </w:rPr>
        <w:t xml:space="preserve">. </w:t>
      </w:r>
      <w:r>
        <w:rPr>
          <w:rStyle w:val="Strong"/>
          <w:rFonts w:eastAsia="SimSun"/>
          <w:b w:val="0"/>
          <w:bCs w:val="0"/>
          <w:i/>
          <w:iCs/>
          <w:color w:val="0E101A"/>
        </w:rPr>
        <w:t xml:space="preserve">J Behav Addict </w:t>
      </w:r>
      <w:r w:rsidRPr="00A70E31">
        <w:rPr>
          <w:rFonts w:eastAsia="SimSun"/>
          <w:b/>
          <w:bCs/>
          <w:color w:val="0E101A"/>
        </w:rPr>
        <w:t>13(1):</w:t>
      </w:r>
      <w:r w:rsidRPr="00A70E31">
        <w:rPr>
          <w:rFonts w:eastAsia="SimSun"/>
          <w:color w:val="0E101A"/>
        </w:rPr>
        <w:t>51-65</w:t>
      </w:r>
      <w:r>
        <w:rPr>
          <w:rFonts w:eastAsia="SimSun"/>
          <w:i/>
          <w:iCs/>
          <w:color w:val="0E101A"/>
        </w:rPr>
        <w:t>.</w:t>
      </w:r>
    </w:p>
    <w:p w14:paraId="6BE4F081" w14:textId="77777777" w:rsidR="00637BB1" w:rsidRPr="00A70E31" w:rsidRDefault="00637BB1" w:rsidP="00637BB1">
      <w:pPr>
        <w:numPr>
          <w:ilvl w:val="0"/>
          <w:numId w:val="6"/>
        </w:numPr>
        <w:rPr>
          <w:i/>
          <w:iCs/>
        </w:rPr>
      </w:pPr>
      <w:r>
        <w:t>Mestre-Bach G</w:t>
      </w:r>
      <w:r w:rsidRPr="00223F7A">
        <w:t xml:space="preserve">, </w:t>
      </w:r>
      <w:r w:rsidRPr="00223F7A">
        <w:rPr>
          <w:b/>
        </w:rPr>
        <w:t xml:space="preserve">Potenza MN </w:t>
      </w:r>
      <w:r w:rsidRPr="00223F7A">
        <w:t>(</w:t>
      </w:r>
      <w:r>
        <w:t>2024</w:t>
      </w:r>
      <w:r w:rsidRPr="00223F7A">
        <w:t xml:space="preserve">) </w:t>
      </w:r>
      <w:r w:rsidRPr="00471F99">
        <w:t xml:space="preserve">A Current Understanding of Compulsive Sexual Behavior Disorder and Co-occurring </w:t>
      </w:r>
      <w:r>
        <w:t>Conditions</w:t>
      </w:r>
      <w:r w:rsidRPr="00471F99">
        <w:t xml:space="preserve">: What Clinicians </w:t>
      </w:r>
      <w:r>
        <w:t>Should</w:t>
      </w:r>
      <w:r w:rsidRPr="00471F99">
        <w:t xml:space="preserve"> Know</w:t>
      </w:r>
      <w:r>
        <w:t xml:space="preserve"> </w:t>
      </w:r>
      <w:r w:rsidRPr="00885A94">
        <w:t>About Pharmacological Options</w:t>
      </w:r>
      <w:r>
        <w:t xml:space="preserve">. </w:t>
      </w:r>
      <w:r w:rsidRPr="00471F99">
        <w:rPr>
          <w:i/>
          <w:iCs/>
        </w:rPr>
        <w:t>CNS Drugs</w:t>
      </w:r>
      <w:r>
        <w:rPr>
          <w:i/>
          <w:iCs/>
        </w:rPr>
        <w:t xml:space="preserve"> </w:t>
      </w:r>
      <w:r w:rsidRPr="00A70E31">
        <w:rPr>
          <w:b/>
          <w:bCs/>
        </w:rPr>
        <w:t>38(4):</w:t>
      </w:r>
      <w:r w:rsidRPr="00A70E31">
        <w:t>255-265.</w:t>
      </w:r>
    </w:p>
    <w:p w14:paraId="48DF16E8" w14:textId="77777777" w:rsidR="00637BB1" w:rsidRPr="00A70E31" w:rsidRDefault="00637BB1" w:rsidP="00637BB1">
      <w:pPr>
        <w:numPr>
          <w:ilvl w:val="0"/>
          <w:numId w:val="6"/>
        </w:numPr>
        <w:rPr>
          <w:i/>
          <w:iCs/>
        </w:rPr>
      </w:pPr>
      <w:r>
        <w:lastRenderedPageBreak/>
        <w:t>Mestre-Bach G</w:t>
      </w:r>
      <w:r w:rsidRPr="00223F7A">
        <w:t xml:space="preserve">, </w:t>
      </w:r>
      <w:r w:rsidRPr="00223F7A">
        <w:rPr>
          <w:b/>
        </w:rPr>
        <w:t xml:space="preserve">Potenza MN </w:t>
      </w:r>
      <w:r w:rsidRPr="00223F7A">
        <w:t>(</w:t>
      </w:r>
      <w:r>
        <w:t>2024</w:t>
      </w:r>
      <w:r w:rsidRPr="00223F7A">
        <w:t xml:space="preserve">) </w:t>
      </w:r>
      <w:r w:rsidRPr="00885A94">
        <w:t>Pharmacological management of gambling disorder: An update of the literature</w:t>
      </w:r>
      <w:r>
        <w:t xml:space="preserve">. </w:t>
      </w:r>
      <w:r w:rsidRPr="00885A94">
        <w:rPr>
          <w:i/>
          <w:iCs/>
        </w:rPr>
        <w:t>Expert Review of Neurotherapeutics</w:t>
      </w:r>
      <w:r>
        <w:rPr>
          <w:i/>
          <w:iCs/>
        </w:rPr>
        <w:t xml:space="preserve"> </w:t>
      </w:r>
      <w:r w:rsidRPr="00A70E31">
        <w:rPr>
          <w:b/>
          <w:bCs/>
        </w:rPr>
        <w:t>24(4):</w:t>
      </w:r>
      <w:r w:rsidRPr="00A70E31">
        <w:t>391-407.</w:t>
      </w:r>
    </w:p>
    <w:p w14:paraId="57A507B1" w14:textId="77777777" w:rsidR="00637BB1" w:rsidRPr="00A70E31" w:rsidRDefault="00637BB1" w:rsidP="00637BB1">
      <w:pPr>
        <w:pStyle w:val="ListParagraph"/>
        <w:numPr>
          <w:ilvl w:val="0"/>
          <w:numId w:val="6"/>
        </w:numPr>
        <w:rPr>
          <w:i/>
          <w:iCs/>
          <w:color w:val="131413"/>
        </w:rPr>
      </w:pPr>
      <w:r w:rsidRPr="00C06C81">
        <w:rPr>
          <w:color w:val="333333"/>
        </w:rPr>
        <w:t>Addiction Cue-Reactivity Initiative (ACRI) Network</w:t>
      </w:r>
      <w:r>
        <w:rPr>
          <w:color w:val="333333"/>
        </w:rPr>
        <w:t xml:space="preserve">; </w:t>
      </w:r>
      <w:r w:rsidRPr="009A4353">
        <w:rPr>
          <w:color w:val="333333"/>
        </w:rPr>
        <w:t xml:space="preserve">Sangchooli </w:t>
      </w:r>
      <w:r>
        <w:rPr>
          <w:color w:val="333333"/>
        </w:rPr>
        <w:t>A</w:t>
      </w:r>
      <w:r w:rsidRPr="009A4353">
        <w:rPr>
          <w:color w:val="333333"/>
        </w:rPr>
        <w:t xml:space="preserve">, Zare-Bidoky </w:t>
      </w:r>
      <w:r>
        <w:rPr>
          <w:color w:val="333333"/>
        </w:rPr>
        <w:t>M</w:t>
      </w:r>
      <w:r w:rsidRPr="009A4353">
        <w:rPr>
          <w:color w:val="333333"/>
        </w:rPr>
        <w:t xml:space="preserve">, Fathi Jouzdani </w:t>
      </w:r>
      <w:r>
        <w:rPr>
          <w:color w:val="333333"/>
        </w:rPr>
        <w:t>A</w:t>
      </w:r>
      <w:r w:rsidRPr="009A4353">
        <w:rPr>
          <w:color w:val="333333"/>
        </w:rPr>
        <w:t xml:space="preserve">, Schacht </w:t>
      </w:r>
      <w:r>
        <w:rPr>
          <w:color w:val="333333"/>
        </w:rPr>
        <w:t>J</w:t>
      </w:r>
      <w:r w:rsidRPr="009A4353">
        <w:rPr>
          <w:color w:val="333333"/>
        </w:rPr>
        <w:t xml:space="preserve">, Bjork </w:t>
      </w:r>
      <w:r>
        <w:rPr>
          <w:color w:val="333333"/>
        </w:rPr>
        <w:t>JM</w:t>
      </w:r>
      <w:r w:rsidRPr="009A4353">
        <w:rPr>
          <w:color w:val="333333"/>
        </w:rPr>
        <w:t xml:space="preserve">, Claus </w:t>
      </w:r>
      <w:r>
        <w:rPr>
          <w:color w:val="333333"/>
        </w:rPr>
        <w:t>ED</w:t>
      </w:r>
      <w:r w:rsidRPr="009A4353">
        <w:rPr>
          <w:color w:val="333333"/>
        </w:rPr>
        <w:t xml:space="preserve">, Prisciandaro </w:t>
      </w:r>
      <w:r>
        <w:rPr>
          <w:color w:val="333333"/>
        </w:rPr>
        <w:t>JJ</w:t>
      </w:r>
      <w:r w:rsidRPr="009A4353">
        <w:rPr>
          <w:color w:val="333333"/>
        </w:rPr>
        <w:t xml:space="preserve">, Wilson </w:t>
      </w:r>
      <w:r>
        <w:rPr>
          <w:color w:val="333333"/>
        </w:rPr>
        <w:t>SJ</w:t>
      </w:r>
      <w:r w:rsidRPr="009A4353">
        <w:rPr>
          <w:color w:val="333333"/>
        </w:rPr>
        <w:t xml:space="preserve">, Wüstenberg </w:t>
      </w:r>
      <w:r>
        <w:rPr>
          <w:color w:val="333333"/>
        </w:rPr>
        <w:t>T</w:t>
      </w:r>
      <w:r w:rsidRPr="009A4353">
        <w:rPr>
          <w:color w:val="333333"/>
        </w:rPr>
        <w:t xml:space="preserve">, Potvin </w:t>
      </w:r>
      <w:r>
        <w:rPr>
          <w:color w:val="333333"/>
        </w:rPr>
        <w:t>S</w:t>
      </w:r>
      <w:r w:rsidRPr="009A4353">
        <w:rPr>
          <w:color w:val="333333"/>
        </w:rPr>
        <w:t xml:space="preserve">, Ahmadi </w:t>
      </w:r>
      <w:r>
        <w:rPr>
          <w:color w:val="333333"/>
        </w:rPr>
        <w:t>P</w:t>
      </w:r>
      <w:r w:rsidRPr="009A4353">
        <w:rPr>
          <w:color w:val="333333"/>
        </w:rPr>
        <w:t xml:space="preserve">, Bach </w:t>
      </w:r>
      <w:r>
        <w:rPr>
          <w:color w:val="333333"/>
        </w:rPr>
        <w:t>P</w:t>
      </w:r>
      <w:r w:rsidRPr="009A4353">
        <w:rPr>
          <w:color w:val="333333"/>
        </w:rPr>
        <w:t xml:space="preserve">, Baldacchino </w:t>
      </w:r>
      <w:r>
        <w:rPr>
          <w:color w:val="333333"/>
        </w:rPr>
        <w:t>A</w:t>
      </w:r>
      <w:r w:rsidRPr="009A4353">
        <w:rPr>
          <w:color w:val="333333"/>
        </w:rPr>
        <w:t xml:space="preserve">, Beck </w:t>
      </w:r>
      <w:r>
        <w:rPr>
          <w:color w:val="333333"/>
        </w:rPr>
        <w:t>A</w:t>
      </w:r>
      <w:r w:rsidRPr="009A4353">
        <w:rPr>
          <w:color w:val="333333"/>
        </w:rPr>
        <w:t xml:space="preserve">, Brady </w:t>
      </w:r>
      <w:r>
        <w:rPr>
          <w:color w:val="333333"/>
        </w:rPr>
        <w:t>KT</w:t>
      </w:r>
      <w:r w:rsidRPr="009A4353">
        <w:rPr>
          <w:color w:val="333333"/>
        </w:rPr>
        <w:t xml:space="preserve">, Brewer </w:t>
      </w:r>
      <w:r>
        <w:rPr>
          <w:color w:val="333333"/>
        </w:rPr>
        <w:t>JA</w:t>
      </w:r>
      <w:r w:rsidRPr="009A4353">
        <w:rPr>
          <w:color w:val="333333"/>
        </w:rPr>
        <w:t xml:space="preserve">, Childress </w:t>
      </w:r>
      <w:r>
        <w:rPr>
          <w:color w:val="333333"/>
        </w:rPr>
        <w:t>AR</w:t>
      </w:r>
      <w:r w:rsidRPr="009A4353">
        <w:rPr>
          <w:color w:val="333333"/>
        </w:rPr>
        <w:t xml:space="preserve">, Courtney </w:t>
      </w:r>
      <w:r>
        <w:rPr>
          <w:color w:val="333333"/>
        </w:rPr>
        <w:t>KE</w:t>
      </w:r>
      <w:r w:rsidRPr="009A4353">
        <w:rPr>
          <w:color w:val="333333"/>
        </w:rPr>
        <w:t xml:space="preserve">, Ebrahimi </w:t>
      </w:r>
      <w:r>
        <w:rPr>
          <w:color w:val="333333"/>
        </w:rPr>
        <w:t>M</w:t>
      </w:r>
      <w:r w:rsidRPr="009A4353">
        <w:rPr>
          <w:color w:val="333333"/>
        </w:rPr>
        <w:t xml:space="preserve">, Filbey </w:t>
      </w:r>
      <w:r>
        <w:rPr>
          <w:color w:val="333333"/>
        </w:rPr>
        <w:t>FM</w:t>
      </w:r>
      <w:r w:rsidRPr="009A4353">
        <w:rPr>
          <w:color w:val="333333"/>
        </w:rPr>
        <w:t xml:space="preserve">, Garavan </w:t>
      </w:r>
      <w:r>
        <w:rPr>
          <w:color w:val="333333"/>
        </w:rPr>
        <w:t>H</w:t>
      </w:r>
      <w:r w:rsidRPr="009A4353">
        <w:rPr>
          <w:color w:val="333333"/>
        </w:rPr>
        <w:t xml:space="preserve">, Ghahremani </w:t>
      </w:r>
      <w:r>
        <w:rPr>
          <w:color w:val="333333"/>
        </w:rPr>
        <w:t>DG</w:t>
      </w:r>
      <w:r w:rsidRPr="009A4353">
        <w:rPr>
          <w:color w:val="333333"/>
        </w:rPr>
        <w:t xml:space="preserve">, Goldstein </w:t>
      </w:r>
      <w:r>
        <w:rPr>
          <w:color w:val="333333"/>
        </w:rPr>
        <w:t>RZ</w:t>
      </w:r>
      <w:r w:rsidRPr="009A4353">
        <w:rPr>
          <w:color w:val="333333"/>
        </w:rPr>
        <w:t xml:space="preserve">, Goudriaan </w:t>
      </w:r>
      <w:r>
        <w:rPr>
          <w:color w:val="333333"/>
        </w:rPr>
        <w:t>AE</w:t>
      </w:r>
      <w:r w:rsidRPr="009A4353">
        <w:rPr>
          <w:color w:val="333333"/>
        </w:rPr>
        <w:t xml:space="preserve">, Grodin </w:t>
      </w:r>
      <w:r>
        <w:rPr>
          <w:color w:val="333333"/>
        </w:rPr>
        <w:t>EN</w:t>
      </w:r>
      <w:r w:rsidRPr="009A4353">
        <w:rPr>
          <w:color w:val="333333"/>
        </w:rPr>
        <w:t xml:space="preserve">, Hanlon </w:t>
      </w:r>
      <w:r>
        <w:rPr>
          <w:color w:val="333333"/>
        </w:rPr>
        <w:t>CA</w:t>
      </w:r>
      <w:r w:rsidRPr="009A4353">
        <w:rPr>
          <w:color w:val="333333"/>
        </w:rPr>
        <w:t xml:space="preserve">, Haugg </w:t>
      </w:r>
      <w:r>
        <w:rPr>
          <w:color w:val="333333"/>
        </w:rPr>
        <w:t>A</w:t>
      </w:r>
      <w:r w:rsidRPr="009A4353">
        <w:rPr>
          <w:color w:val="333333"/>
        </w:rPr>
        <w:t xml:space="preserve">, Heilig </w:t>
      </w:r>
      <w:r>
        <w:rPr>
          <w:color w:val="333333"/>
        </w:rPr>
        <w:t>M</w:t>
      </w:r>
      <w:r w:rsidRPr="009A4353">
        <w:rPr>
          <w:color w:val="333333"/>
        </w:rPr>
        <w:t xml:space="preserve">, Heinz </w:t>
      </w:r>
      <w:r>
        <w:rPr>
          <w:color w:val="333333"/>
        </w:rPr>
        <w:t>A</w:t>
      </w:r>
      <w:r w:rsidRPr="009A4353">
        <w:rPr>
          <w:color w:val="333333"/>
        </w:rPr>
        <w:t xml:space="preserve">, Holczer </w:t>
      </w:r>
      <w:r>
        <w:rPr>
          <w:color w:val="333333"/>
        </w:rPr>
        <w:t>A</w:t>
      </w:r>
      <w:r w:rsidRPr="009A4353">
        <w:rPr>
          <w:color w:val="333333"/>
        </w:rPr>
        <w:t xml:space="preserve">, Van Holst </w:t>
      </w:r>
      <w:r>
        <w:rPr>
          <w:color w:val="333333"/>
        </w:rPr>
        <w:t>RJ</w:t>
      </w:r>
      <w:r w:rsidRPr="009A4353">
        <w:rPr>
          <w:color w:val="333333"/>
        </w:rPr>
        <w:t xml:space="preserve">, Joseph </w:t>
      </w:r>
      <w:r>
        <w:rPr>
          <w:color w:val="333333"/>
        </w:rPr>
        <w:t>JE</w:t>
      </w:r>
      <w:r w:rsidRPr="009A4353">
        <w:rPr>
          <w:color w:val="333333"/>
        </w:rPr>
        <w:t xml:space="preserve">, Juliano </w:t>
      </w:r>
      <w:r>
        <w:rPr>
          <w:color w:val="333333"/>
        </w:rPr>
        <w:t>AC</w:t>
      </w:r>
      <w:r w:rsidRPr="009A4353">
        <w:rPr>
          <w:color w:val="333333"/>
        </w:rPr>
        <w:t>, Kaufman</w:t>
      </w:r>
      <w:r>
        <w:rPr>
          <w:color w:val="333333"/>
        </w:rPr>
        <w:t xml:space="preserve"> MJ</w:t>
      </w:r>
      <w:r w:rsidRPr="009A4353">
        <w:rPr>
          <w:color w:val="333333"/>
        </w:rPr>
        <w:t xml:space="preserve">, Kiefer </w:t>
      </w:r>
      <w:r>
        <w:rPr>
          <w:color w:val="333333"/>
        </w:rPr>
        <w:t>F</w:t>
      </w:r>
      <w:r w:rsidRPr="009A4353">
        <w:rPr>
          <w:color w:val="333333"/>
        </w:rPr>
        <w:t xml:space="preserve">, Khojasteh Zonoozi </w:t>
      </w:r>
      <w:r>
        <w:rPr>
          <w:color w:val="333333"/>
        </w:rPr>
        <w:t>A</w:t>
      </w:r>
      <w:r w:rsidRPr="009A4353">
        <w:rPr>
          <w:color w:val="333333"/>
        </w:rPr>
        <w:t xml:space="preserve">, Kuplicki </w:t>
      </w:r>
      <w:r>
        <w:rPr>
          <w:color w:val="333333"/>
        </w:rPr>
        <w:t>RT</w:t>
      </w:r>
      <w:r w:rsidRPr="009A4353">
        <w:rPr>
          <w:color w:val="333333"/>
        </w:rPr>
        <w:t xml:space="preserve">, Leyton </w:t>
      </w:r>
      <w:r>
        <w:rPr>
          <w:color w:val="333333"/>
        </w:rPr>
        <w:t>M</w:t>
      </w:r>
      <w:r w:rsidRPr="009A4353">
        <w:rPr>
          <w:color w:val="333333"/>
        </w:rPr>
        <w:t xml:space="preserve">, London </w:t>
      </w:r>
      <w:r>
        <w:rPr>
          <w:color w:val="333333"/>
        </w:rPr>
        <w:t>ED</w:t>
      </w:r>
      <w:r w:rsidRPr="009A4353">
        <w:rPr>
          <w:color w:val="333333"/>
        </w:rPr>
        <w:t xml:space="preserve">, Mackey </w:t>
      </w:r>
      <w:r>
        <w:rPr>
          <w:color w:val="333333"/>
        </w:rPr>
        <w:t>S</w:t>
      </w:r>
      <w:r w:rsidRPr="009A4353">
        <w:rPr>
          <w:color w:val="333333"/>
        </w:rPr>
        <w:t xml:space="preserve">, McClernon </w:t>
      </w:r>
      <w:r>
        <w:rPr>
          <w:color w:val="333333"/>
        </w:rPr>
        <w:t>FJ</w:t>
      </w:r>
      <w:r w:rsidRPr="009A4353">
        <w:rPr>
          <w:color w:val="333333"/>
        </w:rPr>
        <w:t xml:space="preserve">, Mellick </w:t>
      </w:r>
      <w:r>
        <w:rPr>
          <w:color w:val="333333"/>
        </w:rPr>
        <w:t>WH</w:t>
      </w:r>
      <w:r w:rsidRPr="009A4353">
        <w:rPr>
          <w:color w:val="333333"/>
        </w:rPr>
        <w:t xml:space="preserve">, Morley </w:t>
      </w:r>
      <w:r>
        <w:rPr>
          <w:color w:val="333333"/>
        </w:rPr>
        <w:t>K</w:t>
      </w:r>
      <w:r w:rsidRPr="009A4353">
        <w:rPr>
          <w:color w:val="333333"/>
        </w:rPr>
        <w:t xml:space="preserve">, Noori </w:t>
      </w:r>
      <w:r>
        <w:rPr>
          <w:color w:val="333333"/>
        </w:rPr>
        <w:t>HR</w:t>
      </w:r>
      <w:r w:rsidRPr="009A4353">
        <w:rPr>
          <w:color w:val="333333"/>
        </w:rPr>
        <w:t xml:space="preserve">, Ali Oghabian </w:t>
      </w:r>
      <w:r>
        <w:rPr>
          <w:color w:val="333333"/>
        </w:rPr>
        <w:t>M</w:t>
      </w:r>
      <w:r w:rsidRPr="009A4353">
        <w:rPr>
          <w:color w:val="333333"/>
        </w:rPr>
        <w:t xml:space="preserve">, Oliver </w:t>
      </w:r>
      <w:r>
        <w:rPr>
          <w:color w:val="333333"/>
        </w:rPr>
        <w:t>JA</w:t>
      </w:r>
      <w:r w:rsidRPr="009A4353">
        <w:rPr>
          <w:color w:val="333333"/>
        </w:rPr>
        <w:t xml:space="preserve">, Owens </w:t>
      </w:r>
      <w:r>
        <w:rPr>
          <w:color w:val="333333"/>
        </w:rPr>
        <w:t>M</w:t>
      </w:r>
      <w:r w:rsidRPr="009A4353">
        <w:rPr>
          <w:color w:val="333333"/>
        </w:rPr>
        <w:t xml:space="preserve">, Paulus </w:t>
      </w:r>
      <w:r>
        <w:rPr>
          <w:color w:val="333333"/>
        </w:rPr>
        <w:t>MP</w:t>
      </w:r>
      <w:r w:rsidRPr="009A4353">
        <w:rPr>
          <w:color w:val="333333"/>
        </w:rPr>
        <w:t xml:space="preserve">, Perini </w:t>
      </w:r>
      <w:r>
        <w:rPr>
          <w:color w:val="333333"/>
        </w:rPr>
        <w:t>I</w:t>
      </w:r>
      <w:r w:rsidRPr="009A4353">
        <w:rPr>
          <w:color w:val="333333"/>
        </w:rPr>
        <w:t xml:space="preserve">, Rafei </w:t>
      </w:r>
      <w:r>
        <w:rPr>
          <w:color w:val="333333"/>
        </w:rPr>
        <w:t>P</w:t>
      </w:r>
      <w:r w:rsidRPr="009A4353">
        <w:rPr>
          <w:color w:val="333333"/>
        </w:rPr>
        <w:t xml:space="preserve">, Ray </w:t>
      </w:r>
      <w:r>
        <w:rPr>
          <w:color w:val="333333"/>
        </w:rPr>
        <w:t>LA</w:t>
      </w:r>
      <w:r w:rsidRPr="009A4353">
        <w:rPr>
          <w:color w:val="333333"/>
        </w:rPr>
        <w:t xml:space="preserve">, Sinha </w:t>
      </w:r>
      <w:r>
        <w:rPr>
          <w:color w:val="333333"/>
        </w:rPr>
        <w:t>R</w:t>
      </w:r>
      <w:r w:rsidRPr="009A4353">
        <w:rPr>
          <w:color w:val="333333"/>
        </w:rPr>
        <w:t xml:space="preserve">, Smolka </w:t>
      </w:r>
      <w:r>
        <w:rPr>
          <w:color w:val="333333"/>
        </w:rPr>
        <w:t>MN</w:t>
      </w:r>
      <w:r w:rsidRPr="009A4353">
        <w:rPr>
          <w:color w:val="333333"/>
        </w:rPr>
        <w:t xml:space="preserve">, Soleimani </w:t>
      </w:r>
      <w:r>
        <w:rPr>
          <w:color w:val="333333"/>
        </w:rPr>
        <w:t>G</w:t>
      </w:r>
      <w:r w:rsidRPr="009A4353">
        <w:rPr>
          <w:color w:val="333333"/>
        </w:rPr>
        <w:t xml:space="preserve">, Spanagel </w:t>
      </w:r>
      <w:r>
        <w:rPr>
          <w:color w:val="333333"/>
        </w:rPr>
        <w:t>R</w:t>
      </w:r>
      <w:r w:rsidRPr="009A4353">
        <w:rPr>
          <w:color w:val="333333"/>
        </w:rPr>
        <w:t xml:space="preserve">, Steele </w:t>
      </w:r>
      <w:r>
        <w:rPr>
          <w:color w:val="333333"/>
        </w:rPr>
        <w:t>VR</w:t>
      </w:r>
      <w:r w:rsidRPr="009A4353">
        <w:rPr>
          <w:color w:val="333333"/>
        </w:rPr>
        <w:t xml:space="preserve">, Tapert </w:t>
      </w:r>
      <w:r>
        <w:rPr>
          <w:color w:val="333333"/>
        </w:rPr>
        <w:t>SF</w:t>
      </w:r>
      <w:r w:rsidRPr="009A4353">
        <w:rPr>
          <w:color w:val="333333"/>
        </w:rPr>
        <w:t xml:space="preserve">, Vollstädt-Klein </w:t>
      </w:r>
      <w:r>
        <w:rPr>
          <w:color w:val="333333"/>
        </w:rPr>
        <w:t>S</w:t>
      </w:r>
      <w:r w:rsidRPr="009A4353">
        <w:rPr>
          <w:color w:val="333333"/>
        </w:rPr>
        <w:t xml:space="preserve">, Wetherill </w:t>
      </w:r>
      <w:r>
        <w:rPr>
          <w:color w:val="333333"/>
        </w:rPr>
        <w:t>RR</w:t>
      </w:r>
      <w:r w:rsidRPr="009A4353">
        <w:rPr>
          <w:color w:val="333333"/>
        </w:rPr>
        <w:t xml:space="preserve">, Witkiewitz </w:t>
      </w:r>
      <w:r>
        <w:rPr>
          <w:color w:val="333333"/>
        </w:rPr>
        <w:t>K</w:t>
      </w:r>
      <w:r w:rsidRPr="009A4353">
        <w:rPr>
          <w:color w:val="333333"/>
        </w:rPr>
        <w:t>,</w:t>
      </w:r>
      <w:r>
        <w:rPr>
          <w:color w:val="333333"/>
        </w:rPr>
        <w:t xml:space="preserve"> </w:t>
      </w:r>
      <w:r w:rsidRPr="009A4353">
        <w:rPr>
          <w:color w:val="333333"/>
        </w:rPr>
        <w:t xml:space="preserve">Yuan </w:t>
      </w:r>
      <w:r>
        <w:rPr>
          <w:color w:val="333333"/>
        </w:rPr>
        <w:t>K</w:t>
      </w:r>
      <w:r w:rsidRPr="009A4353">
        <w:rPr>
          <w:color w:val="333333"/>
        </w:rPr>
        <w:t xml:space="preserve">, Zhang </w:t>
      </w:r>
      <w:r>
        <w:rPr>
          <w:color w:val="333333"/>
        </w:rPr>
        <w:t>X</w:t>
      </w:r>
      <w:r w:rsidRPr="009A4353">
        <w:rPr>
          <w:color w:val="333333"/>
        </w:rPr>
        <w:t xml:space="preserve">, </w:t>
      </w:r>
      <w:r>
        <w:rPr>
          <w:color w:val="333333"/>
        </w:rPr>
        <w:t>V</w:t>
      </w:r>
      <w:r w:rsidRPr="009A4353">
        <w:rPr>
          <w:color w:val="333333"/>
        </w:rPr>
        <w:t xml:space="preserve">erdejo-Garcia </w:t>
      </w:r>
      <w:r>
        <w:rPr>
          <w:color w:val="333333"/>
        </w:rPr>
        <w:t>A</w:t>
      </w:r>
      <w:r w:rsidRPr="009A4353">
        <w:rPr>
          <w:color w:val="333333"/>
        </w:rPr>
        <w:t xml:space="preserve">, Potenza </w:t>
      </w:r>
      <w:r>
        <w:rPr>
          <w:color w:val="333333"/>
        </w:rPr>
        <w:t>MN</w:t>
      </w:r>
      <w:r w:rsidRPr="009A4353">
        <w:rPr>
          <w:color w:val="333333"/>
        </w:rPr>
        <w:t xml:space="preserve">, Janes </w:t>
      </w:r>
      <w:r>
        <w:rPr>
          <w:color w:val="333333"/>
        </w:rPr>
        <w:t>AC</w:t>
      </w:r>
      <w:r w:rsidRPr="009A4353">
        <w:rPr>
          <w:color w:val="333333"/>
        </w:rPr>
        <w:t xml:space="preserve">, Kober </w:t>
      </w:r>
      <w:r>
        <w:rPr>
          <w:color w:val="333333"/>
        </w:rPr>
        <w:t>H</w:t>
      </w:r>
      <w:r w:rsidRPr="009A4353">
        <w:rPr>
          <w:color w:val="333333"/>
        </w:rPr>
        <w:t xml:space="preserve">, Zilverstand </w:t>
      </w:r>
      <w:r>
        <w:rPr>
          <w:color w:val="333333"/>
        </w:rPr>
        <w:t>A</w:t>
      </w:r>
      <w:r w:rsidRPr="009A4353">
        <w:rPr>
          <w:color w:val="333333"/>
        </w:rPr>
        <w:t xml:space="preserve">, Ekhtiari </w:t>
      </w:r>
      <w:r>
        <w:rPr>
          <w:color w:val="333333"/>
        </w:rPr>
        <w:t>H</w:t>
      </w:r>
      <w:r w:rsidRPr="00C06C81">
        <w:rPr>
          <w:color w:val="131413"/>
        </w:rPr>
        <w:t xml:space="preserve"> </w:t>
      </w:r>
      <w:r w:rsidRPr="00E32D9B">
        <w:rPr>
          <w:color w:val="131413"/>
        </w:rPr>
        <w:t>(</w:t>
      </w:r>
      <w:r>
        <w:rPr>
          <w:color w:val="131413"/>
        </w:rPr>
        <w:t>2024</w:t>
      </w:r>
      <w:r w:rsidRPr="00E32D9B">
        <w:rPr>
          <w:color w:val="131413"/>
        </w:rPr>
        <w:t xml:space="preserve">) Parameter Space and Potential for Biomarker Development in 25 Years of fMRI Drug Cue Reactivity: A Systematic Review. </w:t>
      </w:r>
      <w:r w:rsidRPr="00E32D9B">
        <w:rPr>
          <w:i/>
          <w:iCs/>
          <w:color w:val="131413"/>
        </w:rPr>
        <w:t>JAMA Psychiatry</w:t>
      </w:r>
      <w:r>
        <w:rPr>
          <w:i/>
          <w:iCs/>
          <w:color w:val="131413"/>
        </w:rPr>
        <w:t xml:space="preserve"> </w:t>
      </w:r>
      <w:r w:rsidRPr="00A70E31">
        <w:rPr>
          <w:b/>
          <w:bCs/>
          <w:color w:val="131413"/>
        </w:rPr>
        <w:t>81(4):</w:t>
      </w:r>
      <w:r w:rsidRPr="00A70E31">
        <w:rPr>
          <w:color w:val="131413"/>
        </w:rPr>
        <w:t>414-425.</w:t>
      </w:r>
    </w:p>
    <w:p w14:paraId="3424BB93" w14:textId="77777777" w:rsidR="00637BB1" w:rsidRPr="00A70E31" w:rsidRDefault="00637BB1" w:rsidP="00637BB1">
      <w:pPr>
        <w:pStyle w:val="ListParagraph"/>
        <w:numPr>
          <w:ilvl w:val="0"/>
          <w:numId w:val="6"/>
        </w:numPr>
        <w:rPr>
          <w:bCs/>
          <w:i/>
          <w:iCs/>
          <w:color w:val="000000"/>
          <w:shd w:val="clear" w:color="auto" w:fill="FFFFFF"/>
        </w:rPr>
      </w:pPr>
      <w:r w:rsidRPr="00885A94">
        <w:rPr>
          <w:bCs/>
          <w:color w:val="000000"/>
          <w:shd w:val="clear" w:color="auto" w:fill="FFFFFF"/>
        </w:rPr>
        <w:t>Bőthe</w:t>
      </w:r>
      <w:r>
        <w:rPr>
          <w:bCs/>
          <w:color w:val="000000"/>
          <w:shd w:val="clear" w:color="auto" w:fill="FFFFFF"/>
        </w:rPr>
        <w:t xml:space="preserve"> B</w:t>
      </w:r>
      <w:r w:rsidRPr="00885A94">
        <w:rPr>
          <w:bCs/>
          <w:color w:val="000000"/>
          <w:shd w:val="clear" w:color="auto" w:fill="FFFFFF"/>
        </w:rPr>
        <w:t xml:space="preserve">, </w:t>
      </w:r>
      <w:r w:rsidRPr="00CF6BAC">
        <w:rPr>
          <w:b/>
          <w:color w:val="000000"/>
          <w:shd w:val="clear" w:color="auto" w:fill="FFFFFF"/>
        </w:rPr>
        <w:t>Potenza MN</w:t>
      </w:r>
      <w:r>
        <w:rPr>
          <w:b/>
          <w:color w:val="000000"/>
          <w:shd w:val="clear" w:color="auto" w:fill="FFFFFF"/>
        </w:rPr>
        <w:t>,</w:t>
      </w:r>
      <w:r>
        <w:rPr>
          <w:bCs/>
          <w:color w:val="000000"/>
          <w:shd w:val="clear" w:color="auto" w:fill="FFFFFF"/>
        </w:rPr>
        <w:t xml:space="preserve"> </w:t>
      </w:r>
      <w:r w:rsidRPr="00885A94">
        <w:rPr>
          <w:bCs/>
          <w:color w:val="000000"/>
          <w:shd w:val="clear" w:color="auto" w:fill="FFFFFF"/>
        </w:rPr>
        <w:t>Demetrovics</w:t>
      </w:r>
      <w:r>
        <w:rPr>
          <w:bCs/>
          <w:color w:val="000000"/>
          <w:shd w:val="clear" w:color="auto" w:fill="FFFFFF"/>
        </w:rPr>
        <w:t xml:space="preserve"> Z (2024) </w:t>
      </w:r>
      <w:r w:rsidRPr="00885A94">
        <w:rPr>
          <w:bCs/>
          <w:color w:val="000000"/>
          <w:shd w:val="clear" w:color="auto" w:fill="FFFFFF"/>
        </w:rPr>
        <w:t>Debates on Compulsive Sexual Behavior Disorder: A Call for Global and Interdisciplinary Perspectives.</w:t>
      </w:r>
      <w:r>
        <w:rPr>
          <w:bCs/>
          <w:color w:val="000000"/>
          <w:shd w:val="clear" w:color="auto" w:fill="FFFFFF"/>
        </w:rPr>
        <w:t xml:space="preserve"> </w:t>
      </w:r>
      <w:r>
        <w:rPr>
          <w:bCs/>
          <w:i/>
          <w:iCs/>
          <w:color w:val="000000"/>
          <w:shd w:val="clear" w:color="auto" w:fill="FFFFFF"/>
        </w:rPr>
        <w:t xml:space="preserve">Arch Sex Behav </w:t>
      </w:r>
      <w:r w:rsidRPr="00A70E31">
        <w:rPr>
          <w:b/>
          <w:color w:val="000000"/>
          <w:shd w:val="clear" w:color="auto" w:fill="FFFFFF"/>
        </w:rPr>
        <w:t>53(4):</w:t>
      </w:r>
      <w:r w:rsidRPr="00A70E31">
        <w:rPr>
          <w:bCs/>
          <w:color w:val="000000"/>
          <w:shd w:val="clear" w:color="auto" w:fill="FFFFFF"/>
        </w:rPr>
        <w:t>1215-1220.</w:t>
      </w:r>
    </w:p>
    <w:p w14:paraId="4A8AC382" w14:textId="77777777" w:rsidR="001251C9" w:rsidRPr="003331F9" w:rsidRDefault="001251C9" w:rsidP="001251C9">
      <w:pPr>
        <w:pStyle w:val="ListParagraph"/>
        <w:numPr>
          <w:ilvl w:val="0"/>
          <w:numId w:val="6"/>
        </w:numPr>
        <w:rPr>
          <w:b/>
        </w:rPr>
      </w:pPr>
      <w:r w:rsidRPr="001B021E">
        <w:rPr>
          <w:color w:val="131413"/>
        </w:rPr>
        <w:t>Mestre-Bach</w:t>
      </w:r>
      <w:r>
        <w:rPr>
          <w:color w:val="131413"/>
          <w:vertAlign w:val="superscript"/>
        </w:rPr>
        <w:t xml:space="preserve"> </w:t>
      </w:r>
      <w:r>
        <w:rPr>
          <w:color w:val="131413"/>
        </w:rPr>
        <w:t>G,</w:t>
      </w:r>
      <w:r w:rsidRPr="001B021E">
        <w:rPr>
          <w:color w:val="131413"/>
        </w:rPr>
        <w:t xml:space="preserve"> </w:t>
      </w:r>
      <w:r w:rsidRPr="005C41AA">
        <w:rPr>
          <w:b/>
          <w:bCs/>
          <w:color w:val="131413"/>
        </w:rPr>
        <w:t>Potenza MN</w:t>
      </w:r>
      <w:r>
        <w:rPr>
          <w:color w:val="131413"/>
        </w:rPr>
        <w:t xml:space="preserve"> (2024) </w:t>
      </w:r>
      <w:r w:rsidRPr="004141CF">
        <w:rPr>
          <w:bCs/>
          <w:color w:val="000000"/>
          <w:shd w:val="clear" w:color="auto" w:fill="FFFFFF"/>
        </w:rPr>
        <w:t>Inhibitory Control in Gambling Disorder, Internet Gaming Disorder and Compulsive Sexual Behavior Disorder/Problematic Pornography Use: A Review of the Last 5 Years</w:t>
      </w:r>
      <w:r>
        <w:rPr>
          <w:bCs/>
          <w:color w:val="000000"/>
          <w:shd w:val="clear" w:color="auto" w:fill="FFFFFF"/>
        </w:rPr>
        <w:t xml:space="preserve">. </w:t>
      </w:r>
      <w:r>
        <w:rPr>
          <w:i/>
          <w:iCs/>
        </w:rPr>
        <w:t>Current Behavioral Neuroscience Reports</w:t>
      </w:r>
      <w:r w:rsidRPr="004141CF">
        <w:rPr>
          <w:bCs/>
          <w:color w:val="000000"/>
          <w:shd w:val="clear" w:color="auto" w:fill="FFFFFF"/>
        </w:rPr>
        <w:t xml:space="preserve"> </w:t>
      </w:r>
      <w:r>
        <w:rPr>
          <w:b/>
          <w:color w:val="000000"/>
          <w:shd w:val="clear" w:color="auto" w:fill="FFFFFF"/>
        </w:rPr>
        <w:t>11:</w:t>
      </w:r>
      <w:r>
        <w:rPr>
          <w:bCs/>
          <w:color w:val="000000"/>
          <w:shd w:val="clear" w:color="auto" w:fill="FFFFFF"/>
        </w:rPr>
        <w:t>64-77.</w:t>
      </w:r>
    </w:p>
    <w:p w14:paraId="3D595066" w14:textId="77777777" w:rsidR="001251C9" w:rsidRPr="007F0AFB" w:rsidRDefault="001251C9" w:rsidP="001251C9">
      <w:pPr>
        <w:numPr>
          <w:ilvl w:val="0"/>
          <w:numId w:val="6"/>
        </w:numPr>
        <w:rPr>
          <w:color w:val="131413"/>
        </w:rPr>
      </w:pPr>
      <w:r w:rsidRPr="007F0AFB">
        <w:rPr>
          <w:color w:val="131413"/>
        </w:rPr>
        <w:t>Hutton</w:t>
      </w:r>
      <w:r>
        <w:rPr>
          <w:color w:val="131413"/>
        </w:rPr>
        <w:t xml:space="preserve"> JS</w:t>
      </w:r>
      <w:r w:rsidRPr="007F0AFB">
        <w:rPr>
          <w:color w:val="131413"/>
        </w:rPr>
        <w:t>, Taylor Piotrowski</w:t>
      </w:r>
      <w:r>
        <w:rPr>
          <w:color w:val="131413"/>
        </w:rPr>
        <w:t xml:space="preserve"> J</w:t>
      </w:r>
      <w:r w:rsidRPr="007F0AFB">
        <w:rPr>
          <w:color w:val="131413"/>
        </w:rPr>
        <w:t>, Bagot</w:t>
      </w:r>
      <w:r>
        <w:rPr>
          <w:color w:val="131413"/>
        </w:rPr>
        <w:t xml:space="preserve"> K</w:t>
      </w:r>
      <w:r w:rsidRPr="007F0AFB">
        <w:rPr>
          <w:color w:val="131413"/>
        </w:rPr>
        <w:t>, Blumberg</w:t>
      </w:r>
      <w:r>
        <w:rPr>
          <w:color w:val="131413"/>
        </w:rPr>
        <w:t xml:space="preserve"> F</w:t>
      </w:r>
      <w:r w:rsidRPr="007F0AFB">
        <w:rPr>
          <w:color w:val="131413"/>
        </w:rPr>
        <w:t>, Canli</w:t>
      </w:r>
      <w:r>
        <w:rPr>
          <w:color w:val="131413"/>
        </w:rPr>
        <w:t xml:space="preserve"> T</w:t>
      </w:r>
      <w:r w:rsidRPr="007F0AFB">
        <w:rPr>
          <w:color w:val="131413"/>
        </w:rPr>
        <w:t>, Chein</w:t>
      </w:r>
      <w:r>
        <w:rPr>
          <w:color w:val="131413"/>
        </w:rPr>
        <w:t xml:space="preserve"> J</w:t>
      </w:r>
      <w:r w:rsidRPr="007F0AFB">
        <w:rPr>
          <w:color w:val="131413"/>
        </w:rPr>
        <w:t>, Christakis</w:t>
      </w:r>
      <w:r>
        <w:rPr>
          <w:color w:val="131413"/>
        </w:rPr>
        <w:t xml:space="preserve"> DA</w:t>
      </w:r>
      <w:r w:rsidRPr="007F0AFB">
        <w:rPr>
          <w:color w:val="131413"/>
        </w:rPr>
        <w:t>, Grafman</w:t>
      </w:r>
      <w:r>
        <w:rPr>
          <w:color w:val="131413"/>
        </w:rPr>
        <w:t xml:space="preserve"> J</w:t>
      </w:r>
      <w:r w:rsidRPr="007F0AFB">
        <w:rPr>
          <w:color w:val="131413"/>
        </w:rPr>
        <w:t xml:space="preserve">, Griffin </w:t>
      </w:r>
      <w:r>
        <w:rPr>
          <w:color w:val="131413"/>
        </w:rPr>
        <w:t>JA</w:t>
      </w:r>
      <w:r w:rsidRPr="007F0AFB">
        <w:rPr>
          <w:color w:val="131413"/>
        </w:rPr>
        <w:t>, Hummer</w:t>
      </w:r>
      <w:r>
        <w:rPr>
          <w:color w:val="131413"/>
        </w:rPr>
        <w:t xml:space="preserve"> T</w:t>
      </w:r>
      <w:r w:rsidRPr="007F0AFB">
        <w:rPr>
          <w:color w:val="131413"/>
        </w:rPr>
        <w:t>, Kuss</w:t>
      </w:r>
      <w:r>
        <w:rPr>
          <w:color w:val="131413"/>
        </w:rPr>
        <w:t xml:space="preserve"> </w:t>
      </w:r>
      <w:r w:rsidRPr="007F0AFB">
        <w:rPr>
          <w:color w:val="131413"/>
        </w:rPr>
        <w:t xml:space="preserve">D, Lerner </w:t>
      </w:r>
      <w:r>
        <w:rPr>
          <w:color w:val="131413"/>
        </w:rPr>
        <w:t>M</w:t>
      </w:r>
      <w:r w:rsidRPr="007F0AFB">
        <w:rPr>
          <w:color w:val="131413"/>
        </w:rPr>
        <w:t xml:space="preserve">, Marcovitch </w:t>
      </w:r>
      <w:r>
        <w:rPr>
          <w:color w:val="131413"/>
        </w:rPr>
        <w:t>S</w:t>
      </w:r>
      <w:r w:rsidRPr="007F0AFB">
        <w:rPr>
          <w:color w:val="131413"/>
        </w:rPr>
        <w:t>, Paulus M</w:t>
      </w:r>
      <w:r>
        <w:rPr>
          <w:color w:val="131413"/>
        </w:rPr>
        <w:t>P</w:t>
      </w:r>
      <w:r w:rsidRPr="007F0AFB">
        <w:rPr>
          <w:color w:val="131413"/>
        </w:rPr>
        <w:t xml:space="preserve">, Perlman </w:t>
      </w:r>
      <w:r>
        <w:rPr>
          <w:color w:val="131413"/>
        </w:rPr>
        <w:t>G</w:t>
      </w:r>
      <w:r w:rsidRPr="007F0AFB">
        <w:rPr>
          <w:color w:val="131413"/>
        </w:rPr>
        <w:t xml:space="preserve">, Romeo </w:t>
      </w:r>
      <w:r>
        <w:rPr>
          <w:color w:val="131413"/>
        </w:rPr>
        <w:t>R</w:t>
      </w:r>
      <w:r w:rsidRPr="007F0AFB">
        <w:rPr>
          <w:color w:val="131413"/>
        </w:rPr>
        <w:t xml:space="preserve">, Thomason </w:t>
      </w:r>
      <w:r>
        <w:rPr>
          <w:color w:val="131413"/>
        </w:rPr>
        <w:t>ME</w:t>
      </w:r>
      <w:r w:rsidRPr="007F0AFB">
        <w:rPr>
          <w:color w:val="131413"/>
        </w:rPr>
        <w:t>, Turel</w:t>
      </w:r>
      <w:r>
        <w:rPr>
          <w:color w:val="131413"/>
        </w:rPr>
        <w:t xml:space="preserve"> O</w:t>
      </w:r>
      <w:r w:rsidRPr="007F0AFB">
        <w:rPr>
          <w:color w:val="131413"/>
        </w:rPr>
        <w:t>, Weinstein</w:t>
      </w:r>
      <w:r>
        <w:rPr>
          <w:color w:val="131413"/>
        </w:rPr>
        <w:t xml:space="preserve"> A</w:t>
      </w:r>
      <w:r w:rsidRPr="007F0AFB">
        <w:rPr>
          <w:color w:val="131413"/>
        </w:rPr>
        <w:t>, West</w:t>
      </w:r>
      <w:r>
        <w:rPr>
          <w:color w:val="131413"/>
        </w:rPr>
        <w:t xml:space="preserve"> G</w:t>
      </w:r>
      <w:r w:rsidRPr="007F0AFB">
        <w:rPr>
          <w:color w:val="131413"/>
        </w:rPr>
        <w:t xml:space="preserve">, </w:t>
      </w:r>
      <w:r>
        <w:rPr>
          <w:color w:val="131413"/>
        </w:rPr>
        <w:t>H</w:t>
      </w:r>
      <w:r w:rsidRPr="007F0AFB">
        <w:rPr>
          <w:color w:val="131413"/>
        </w:rPr>
        <w:t>urst-Della Pietra</w:t>
      </w:r>
      <w:r>
        <w:rPr>
          <w:color w:val="131413"/>
        </w:rPr>
        <w:t xml:space="preserve"> P</w:t>
      </w:r>
      <w:r w:rsidRPr="007F0AFB">
        <w:rPr>
          <w:color w:val="131413"/>
        </w:rPr>
        <w:t xml:space="preserve">, </w:t>
      </w:r>
      <w:r w:rsidRPr="007F0AFB">
        <w:rPr>
          <w:b/>
          <w:bCs/>
          <w:color w:val="131413"/>
        </w:rPr>
        <w:t>Potenza MN</w:t>
      </w:r>
      <w:r>
        <w:rPr>
          <w:color w:val="131413"/>
        </w:rPr>
        <w:t xml:space="preserve"> (2024) </w:t>
      </w:r>
      <w:r w:rsidRPr="007F0AFB">
        <w:rPr>
          <w:color w:val="131413"/>
        </w:rPr>
        <w:t>Digital Media and Developing Brains: Concerns and Opportunities</w:t>
      </w:r>
      <w:r>
        <w:rPr>
          <w:color w:val="131413"/>
        </w:rPr>
        <w:t xml:space="preserve">. </w:t>
      </w:r>
      <w:r>
        <w:rPr>
          <w:i/>
          <w:iCs/>
          <w:color w:val="131413"/>
        </w:rPr>
        <w:t xml:space="preserve">Current Addiction Reports </w:t>
      </w:r>
      <w:r>
        <w:rPr>
          <w:b/>
          <w:bCs/>
          <w:color w:val="131413"/>
        </w:rPr>
        <w:t>11:</w:t>
      </w:r>
      <w:r w:rsidRPr="00CA2539">
        <w:rPr>
          <w:color w:val="131413"/>
        </w:rPr>
        <w:t>287-298.</w:t>
      </w:r>
    </w:p>
    <w:p w14:paraId="26C25C3A" w14:textId="77777777" w:rsidR="001251C9" w:rsidRPr="00CD0DB7" w:rsidRDefault="001251C9" w:rsidP="001251C9">
      <w:pPr>
        <w:numPr>
          <w:ilvl w:val="0"/>
          <w:numId w:val="6"/>
        </w:numPr>
      </w:pPr>
      <w:r w:rsidRPr="00CD0DB7">
        <w:t>Liu</w:t>
      </w:r>
      <w:r>
        <w:t xml:space="preserve"> L</w:t>
      </w:r>
      <w:r w:rsidRPr="00CD0DB7">
        <w:t>, Yao</w:t>
      </w:r>
      <w:r>
        <w:t xml:space="preserve"> YW</w:t>
      </w:r>
      <w:r w:rsidRPr="00CD0DB7">
        <w:t>, Fang</w:t>
      </w:r>
      <w:r>
        <w:t xml:space="preserve"> XY</w:t>
      </w:r>
      <w:r w:rsidRPr="00CD0DB7">
        <w:t>, Xu</w:t>
      </w:r>
      <w:r>
        <w:t xml:space="preserve"> LX</w:t>
      </w:r>
      <w:r w:rsidRPr="00CD0DB7">
        <w:t>, Zhang</w:t>
      </w:r>
      <w:r>
        <w:t xml:space="preserve"> JT, </w:t>
      </w:r>
      <w:r w:rsidRPr="00EC7472">
        <w:rPr>
          <w:b/>
          <w:bCs/>
        </w:rPr>
        <w:t>Potenza MN</w:t>
      </w:r>
      <w:r>
        <w:t xml:space="preserve"> (2024) </w:t>
      </w:r>
      <w:r w:rsidRPr="00CD0DB7">
        <w:t>Compulsivity-related behavioral features of</w:t>
      </w:r>
      <w:r w:rsidRPr="00CD0DB7">
        <w:rPr>
          <w:rFonts w:hint="eastAsia"/>
        </w:rPr>
        <w:t xml:space="preserve"> </w:t>
      </w:r>
      <w:r w:rsidRPr="00CD0DB7">
        <w:t xml:space="preserve">problematic usage of the internet: </w:t>
      </w:r>
      <w:r>
        <w:t xml:space="preserve">a scoping review of </w:t>
      </w:r>
      <w:r w:rsidRPr="00CD0DB7">
        <w:t>paradigms, progress, and perspectives</w:t>
      </w:r>
      <w:r>
        <w:t xml:space="preserve">. </w:t>
      </w:r>
      <w:r>
        <w:rPr>
          <w:i/>
          <w:iCs/>
        </w:rPr>
        <w:t xml:space="preserve">J Behav Addict </w:t>
      </w:r>
      <w:r w:rsidRPr="00CA2539">
        <w:rPr>
          <w:b/>
          <w:bCs/>
        </w:rPr>
        <w:t>13(2):</w:t>
      </w:r>
      <w:r w:rsidRPr="00CA2539">
        <w:t>429-449.</w:t>
      </w:r>
    </w:p>
    <w:p w14:paraId="315F7057" w14:textId="77777777" w:rsidR="00801673" w:rsidRPr="003B2375" w:rsidRDefault="00801673" w:rsidP="00801673">
      <w:pPr>
        <w:pStyle w:val="ListParagraph"/>
        <w:numPr>
          <w:ilvl w:val="0"/>
          <w:numId w:val="6"/>
        </w:numPr>
        <w:rPr>
          <w:b/>
        </w:rPr>
      </w:pPr>
      <w:r w:rsidRPr="003B2375">
        <w:rPr>
          <w:bCs/>
          <w:color w:val="000000"/>
          <w:shd w:val="clear" w:color="auto" w:fill="FFFFFF"/>
        </w:rPr>
        <w:t>Martin RCB,</w:t>
      </w:r>
      <w:r w:rsidRPr="003B2375">
        <w:rPr>
          <w:bCs/>
          <w:color w:val="000000"/>
          <w:shd w:val="clear" w:color="auto" w:fill="FFFFFF"/>
          <w:vertAlign w:val="superscript"/>
        </w:rPr>
        <w:t xml:space="preserve"> </w:t>
      </w:r>
      <w:r w:rsidRPr="003B2375">
        <w:rPr>
          <w:bCs/>
          <w:color w:val="000000"/>
          <w:shd w:val="clear" w:color="auto" w:fill="FFFFFF"/>
        </w:rPr>
        <w:t xml:space="preserve">Sandoval IK, Mayes LC, </w:t>
      </w:r>
      <w:r w:rsidRPr="003B2375">
        <w:rPr>
          <w:b/>
          <w:bCs/>
          <w:color w:val="000000"/>
          <w:shd w:val="clear" w:color="auto" w:fill="FFFFFF"/>
        </w:rPr>
        <w:t>Potenza MN</w:t>
      </w:r>
      <w:r w:rsidRPr="003B2375">
        <w:rPr>
          <w:bCs/>
          <w:color w:val="000000"/>
          <w:shd w:val="clear" w:color="auto" w:fill="FFFFFF"/>
        </w:rPr>
        <w:t>, Krishnan-Sarin S,</w:t>
      </w:r>
      <w:r w:rsidRPr="003B2375">
        <w:rPr>
          <w:bCs/>
          <w:color w:val="000000"/>
          <w:shd w:val="clear" w:color="auto" w:fill="FFFFFF"/>
          <w:vertAlign w:val="superscript"/>
        </w:rPr>
        <w:t xml:space="preserve"> </w:t>
      </w:r>
      <w:r w:rsidRPr="003B2375">
        <w:rPr>
          <w:bCs/>
          <w:color w:val="000000"/>
          <w:shd w:val="clear" w:color="auto" w:fill="FFFFFF"/>
        </w:rPr>
        <w:t>Rutherford HJV (</w:t>
      </w:r>
      <w:r>
        <w:rPr>
          <w:bCs/>
          <w:color w:val="000000"/>
          <w:shd w:val="clear" w:color="auto" w:fill="FFFFFF"/>
        </w:rPr>
        <w:t>2024</w:t>
      </w:r>
      <w:r w:rsidRPr="003B2375">
        <w:rPr>
          <w:bCs/>
          <w:color w:val="000000"/>
          <w:shd w:val="clear" w:color="auto" w:fill="FFFFFF"/>
        </w:rPr>
        <w:t xml:space="preserve">) </w:t>
      </w:r>
      <w:r w:rsidRPr="008D537D">
        <w:rPr>
          <w:color w:val="000000" w:themeColor="text1"/>
        </w:rPr>
        <w:t>Parental Tobacco-Smoking: Potential Effects on Caregiving in the Perinatal and Early Infancy Periods</w:t>
      </w:r>
      <w:r w:rsidRPr="003B2375">
        <w:rPr>
          <w:color w:val="000000" w:themeColor="text1"/>
        </w:rPr>
        <w:t>.</w:t>
      </w:r>
      <w:r>
        <w:rPr>
          <w:color w:val="000000" w:themeColor="text1"/>
        </w:rPr>
        <w:t xml:space="preserve"> </w:t>
      </w:r>
      <w:r>
        <w:rPr>
          <w:i/>
          <w:color w:val="000000" w:themeColor="text1"/>
        </w:rPr>
        <w:t xml:space="preserve">Journal of Child and Family Studies </w:t>
      </w:r>
      <w:r w:rsidRPr="00EB7549">
        <w:rPr>
          <w:b/>
          <w:bCs/>
          <w:color w:val="000000" w:themeColor="text1"/>
        </w:rPr>
        <w:t>33(8):</w:t>
      </w:r>
      <w:r w:rsidRPr="00EB7549">
        <w:rPr>
          <w:color w:val="000000" w:themeColor="text1"/>
        </w:rPr>
        <w:t>2583–2595</w:t>
      </w:r>
      <w:r>
        <w:rPr>
          <w:color w:val="000000" w:themeColor="text1"/>
        </w:rPr>
        <w:t>.</w:t>
      </w:r>
    </w:p>
    <w:p w14:paraId="4CDB6F09" w14:textId="77777777" w:rsidR="00801673" w:rsidRPr="00E32D9B" w:rsidRDefault="00801673" w:rsidP="00801673">
      <w:pPr>
        <w:pStyle w:val="ListParagraph"/>
        <w:numPr>
          <w:ilvl w:val="0"/>
          <w:numId w:val="6"/>
        </w:numPr>
      </w:pPr>
      <w:r w:rsidRPr="00FD2C18">
        <w:t>Kanabar</w:t>
      </w:r>
      <w:r>
        <w:t xml:space="preserve"> M, </w:t>
      </w:r>
      <w:r w:rsidRPr="00FD2C18">
        <w:t>Kathiresan P; Elkholy</w:t>
      </w:r>
      <w:r>
        <w:t xml:space="preserve"> </w:t>
      </w:r>
      <w:r w:rsidRPr="00FD2C18">
        <w:t>H</w:t>
      </w:r>
      <w:r>
        <w:t xml:space="preserve">, </w:t>
      </w:r>
      <w:r w:rsidRPr="00FD2C18">
        <w:t>Khojasteh</w:t>
      </w:r>
      <w:r>
        <w:t xml:space="preserve"> A,</w:t>
      </w:r>
      <w:r w:rsidRPr="00FD2C18">
        <w:t xml:space="preserve"> Orsolini</w:t>
      </w:r>
      <w:r>
        <w:t xml:space="preserve"> L, </w:t>
      </w:r>
      <w:r w:rsidRPr="00FD2C18">
        <w:t>Long</w:t>
      </w:r>
      <w:r>
        <w:t xml:space="preserve"> J, </w:t>
      </w:r>
      <w:r w:rsidRPr="00FD2C18">
        <w:t>Farokhnia M</w:t>
      </w:r>
      <w:r>
        <w:t>,</w:t>
      </w:r>
      <w:r w:rsidRPr="00FD2C18">
        <w:t xml:space="preserve"> Bhad</w:t>
      </w:r>
      <w:r>
        <w:t xml:space="preserve"> R</w:t>
      </w:r>
      <w:r w:rsidRPr="00FD2C18">
        <w:t>, Butner J</w:t>
      </w:r>
      <w:r>
        <w:t>,</w:t>
      </w:r>
      <w:r w:rsidRPr="00FD2C18">
        <w:t xml:space="preserve"> Fonseca</w:t>
      </w:r>
      <w:r>
        <w:t xml:space="preserve"> F</w:t>
      </w:r>
      <w:r w:rsidRPr="00FD2C18">
        <w:t>, Phan</w:t>
      </w:r>
      <w:r>
        <w:t xml:space="preserve"> V, </w:t>
      </w:r>
      <w:r w:rsidRPr="00FD2C18">
        <w:t>Achab S</w:t>
      </w:r>
      <w:r>
        <w:t>,</w:t>
      </w:r>
      <w:r w:rsidRPr="00FD2C18">
        <w:t xml:space="preserve"> </w:t>
      </w:r>
      <w:r w:rsidRPr="009A6EAE">
        <w:rPr>
          <w:b/>
          <w:bCs/>
        </w:rPr>
        <w:t>Potenza MN</w:t>
      </w:r>
      <w:r>
        <w:rPr>
          <w:b/>
          <w:bCs/>
        </w:rPr>
        <w:t xml:space="preserve"> </w:t>
      </w:r>
      <w:r>
        <w:t>(2024)</w:t>
      </w:r>
      <w:r>
        <w:rPr>
          <w:b/>
          <w:bCs/>
        </w:rPr>
        <w:t xml:space="preserve"> </w:t>
      </w:r>
      <w:r w:rsidRPr="00E32D9B">
        <w:rPr>
          <w:bCs/>
          <w:color w:val="000000"/>
          <w:shd w:val="clear" w:color="auto" w:fill="FFFFFF"/>
        </w:rPr>
        <w:t xml:space="preserve">Spirituality </w:t>
      </w:r>
      <w:r>
        <w:rPr>
          <w:bCs/>
          <w:color w:val="000000"/>
          <w:shd w:val="clear" w:color="auto" w:fill="FFFFFF"/>
        </w:rPr>
        <w:t>and</w:t>
      </w:r>
      <w:r w:rsidRPr="00E32D9B">
        <w:rPr>
          <w:bCs/>
          <w:color w:val="000000"/>
          <w:shd w:val="clear" w:color="auto" w:fill="FFFFFF"/>
        </w:rPr>
        <w:t xml:space="preserve"> Behavioral Addictions</w:t>
      </w:r>
      <w:r>
        <w:rPr>
          <w:bCs/>
          <w:color w:val="000000"/>
          <w:shd w:val="clear" w:color="auto" w:fill="FFFFFF"/>
        </w:rPr>
        <w:t>: A Narrtive Review</w:t>
      </w:r>
      <w:r w:rsidRPr="00E32D9B">
        <w:rPr>
          <w:bCs/>
          <w:color w:val="000000"/>
          <w:shd w:val="clear" w:color="auto" w:fill="FFFFFF"/>
        </w:rPr>
        <w:t xml:space="preserve">. </w:t>
      </w:r>
      <w:r w:rsidRPr="00E32D9B">
        <w:rPr>
          <w:bCs/>
          <w:i/>
          <w:iCs/>
          <w:color w:val="000000"/>
          <w:shd w:val="clear" w:color="auto" w:fill="FFFFFF"/>
        </w:rPr>
        <w:t>BJP</w:t>
      </w:r>
      <w:r>
        <w:rPr>
          <w:bCs/>
          <w:i/>
          <w:iCs/>
          <w:color w:val="000000"/>
          <w:shd w:val="clear" w:color="auto" w:fill="FFFFFF"/>
        </w:rPr>
        <w:t>sych</w:t>
      </w:r>
      <w:r w:rsidRPr="00E32D9B">
        <w:rPr>
          <w:bCs/>
          <w:i/>
          <w:iCs/>
          <w:color w:val="000000"/>
          <w:shd w:val="clear" w:color="auto" w:fill="FFFFFF"/>
        </w:rPr>
        <w:t xml:space="preserve"> Int</w:t>
      </w:r>
      <w:r>
        <w:rPr>
          <w:bCs/>
          <w:i/>
          <w:iCs/>
          <w:color w:val="000000"/>
          <w:shd w:val="clear" w:color="auto" w:fill="FFFFFF"/>
        </w:rPr>
        <w:t xml:space="preserve"> </w:t>
      </w:r>
      <w:r w:rsidRPr="00EB7549">
        <w:rPr>
          <w:b/>
          <w:color w:val="000000"/>
          <w:shd w:val="clear" w:color="auto" w:fill="FFFFFF"/>
        </w:rPr>
        <w:t>21(3):</w:t>
      </w:r>
      <w:r>
        <w:rPr>
          <w:bCs/>
          <w:color w:val="000000"/>
          <w:shd w:val="clear" w:color="auto" w:fill="FFFFFF"/>
        </w:rPr>
        <w:t>59-61.</w:t>
      </w:r>
    </w:p>
    <w:p w14:paraId="45CDCC08" w14:textId="77777777" w:rsidR="00801673" w:rsidRPr="00DB6ABF" w:rsidRDefault="00801673" w:rsidP="00801673">
      <w:pPr>
        <w:numPr>
          <w:ilvl w:val="0"/>
          <w:numId w:val="6"/>
        </w:numPr>
        <w:rPr>
          <w:rtl/>
        </w:rPr>
      </w:pPr>
      <w:r w:rsidRPr="00BB7848">
        <w:t xml:space="preserve">Kitaneha </w:t>
      </w:r>
      <w:r>
        <w:t>R*,</w:t>
      </w:r>
      <w:r w:rsidRPr="00BB7848">
        <w:t xml:space="preserve"> Jalilian-Khave</w:t>
      </w:r>
      <w:r>
        <w:t xml:space="preserve"> L*</w:t>
      </w:r>
      <w:r w:rsidRPr="00BB7848">
        <w:t>, Baht Ysrayl</w:t>
      </w:r>
      <w:r>
        <w:t xml:space="preserve"> R</w:t>
      </w:r>
      <w:r w:rsidRPr="00BB7848">
        <w:t>, Borelli</w:t>
      </w:r>
      <w:r>
        <w:t xml:space="preserve"> </w:t>
      </w:r>
      <w:r w:rsidRPr="00BB7848">
        <w:t>A</w:t>
      </w:r>
      <w:r>
        <w:t>,</w:t>
      </w:r>
      <w:r w:rsidRPr="00BB7848">
        <w:t xml:space="preserve"> Funaro M</w:t>
      </w:r>
      <w:r>
        <w:t>C</w:t>
      </w:r>
      <w:r w:rsidRPr="00BB7848">
        <w:t xml:space="preserve">, </w:t>
      </w:r>
      <w:r w:rsidRPr="00DB6ABF">
        <w:rPr>
          <w:b/>
          <w:bCs/>
        </w:rPr>
        <w:t>Potenza MN</w:t>
      </w:r>
      <w:r w:rsidRPr="00BB7848">
        <w:t xml:space="preserve">, Angarita </w:t>
      </w:r>
      <w:r>
        <w:t xml:space="preserve">GA (2024) </w:t>
      </w:r>
      <w:r w:rsidRPr="00885A94">
        <w:t xml:space="preserve">The relationship between </w:t>
      </w:r>
      <w:r>
        <w:t>v</w:t>
      </w:r>
      <w:r w:rsidRPr="00885A94">
        <w:t>itamin D and the development and treatment of attention-deficit hyperactivity disorder: an overview of systematic reviews</w:t>
      </w:r>
      <w:r>
        <w:t xml:space="preserve">. </w:t>
      </w:r>
      <w:r>
        <w:rPr>
          <w:i/>
          <w:iCs/>
        </w:rPr>
        <w:t xml:space="preserve">Current Behavioral Neuroscience Reports </w:t>
      </w:r>
      <w:r w:rsidRPr="00EB7549">
        <w:rPr>
          <w:b/>
          <w:bCs/>
        </w:rPr>
        <w:t>11:</w:t>
      </w:r>
      <w:r>
        <w:t>164-181.</w:t>
      </w:r>
      <w:r>
        <w:rPr>
          <w:i/>
          <w:iCs/>
        </w:rPr>
        <w:t xml:space="preserve"> </w:t>
      </w:r>
      <w:r>
        <w:t>* denotes equal contributions</w:t>
      </w:r>
    </w:p>
    <w:p w14:paraId="05723B0E" w14:textId="77777777" w:rsidR="00A527F7" w:rsidRPr="00DB6ABF" w:rsidRDefault="00A527F7" w:rsidP="00A527F7">
      <w:pPr>
        <w:numPr>
          <w:ilvl w:val="0"/>
          <w:numId w:val="6"/>
        </w:numPr>
        <w:rPr>
          <w:rtl/>
        </w:rPr>
      </w:pPr>
      <w:r w:rsidRPr="00BB7848">
        <w:t>Jalilian-Khave</w:t>
      </w:r>
      <w:r>
        <w:t xml:space="preserve"> L</w:t>
      </w:r>
      <w:r w:rsidRPr="00BB7848">
        <w:t xml:space="preserve">, Kitaneha </w:t>
      </w:r>
      <w:r>
        <w:t>R,</w:t>
      </w:r>
      <w:r w:rsidRPr="00BB7848">
        <w:t xml:space="preserve"> Baht Ysrayl</w:t>
      </w:r>
      <w:r>
        <w:t xml:space="preserve"> R</w:t>
      </w:r>
      <w:r w:rsidRPr="00BB7848">
        <w:t>, Borelli</w:t>
      </w:r>
      <w:r>
        <w:t xml:space="preserve"> </w:t>
      </w:r>
      <w:r w:rsidRPr="00BB7848">
        <w:t>A</w:t>
      </w:r>
      <w:r>
        <w:t>,</w:t>
      </w:r>
      <w:r w:rsidRPr="00BB7848">
        <w:t xml:space="preserve"> Funaro M</w:t>
      </w:r>
      <w:r>
        <w:t>C</w:t>
      </w:r>
      <w:r w:rsidRPr="00BB7848">
        <w:t xml:space="preserve">, </w:t>
      </w:r>
      <w:r w:rsidRPr="00DB6ABF">
        <w:rPr>
          <w:b/>
          <w:bCs/>
        </w:rPr>
        <w:t>Potenza MN</w:t>
      </w:r>
      <w:r w:rsidRPr="00BB7848">
        <w:t xml:space="preserve">, Angarita </w:t>
      </w:r>
      <w:r>
        <w:t xml:space="preserve">GA (2025) </w:t>
      </w:r>
      <w:r w:rsidRPr="00DB6ABF">
        <w:t xml:space="preserve">Potential roles for vitamin D in preventing and treating </w:t>
      </w:r>
      <w:r>
        <w:t xml:space="preserve">impulse control disorders, </w:t>
      </w:r>
      <w:r w:rsidRPr="00DB6ABF">
        <w:t>behavioral addictions and substance use disorders: a scoping review</w:t>
      </w:r>
      <w:r>
        <w:t xml:space="preserve">. </w:t>
      </w:r>
      <w:r>
        <w:rPr>
          <w:i/>
          <w:iCs/>
        </w:rPr>
        <w:t xml:space="preserve">Addiction Neuroscience </w:t>
      </w:r>
      <w:r>
        <w:rPr>
          <w:b/>
          <w:bCs/>
        </w:rPr>
        <w:t>14:</w:t>
      </w:r>
      <w:r w:rsidRPr="00E462AC">
        <w:t>100190.</w:t>
      </w:r>
    </w:p>
    <w:p w14:paraId="387C2443" w14:textId="542ADB0A" w:rsidR="00D969F7" w:rsidRPr="007E5C2F" w:rsidRDefault="00D969F7" w:rsidP="00D969F7">
      <w:pPr>
        <w:pStyle w:val="ListParagraph"/>
        <w:numPr>
          <w:ilvl w:val="0"/>
          <w:numId w:val="6"/>
        </w:numPr>
        <w:rPr>
          <w:b/>
        </w:rPr>
      </w:pPr>
      <w:r>
        <w:rPr>
          <w:bCs/>
          <w:color w:val="000000"/>
          <w:shd w:val="clear" w:color="auto" w:fill="FFFFFF"/>
        </w:rPr>
        <w:t>Tanha AF</w:t>
      </w:r>
      <w:r w:rsidRPr="00724FBF">
        <w:rPr>
          <w:bCs/>
          <w:color w:val="000000"/>
          <w:shd w:val="clear" w:color="auto" w:fill="FFFFFF"/>
        </w:rPr>
        <w:t xml:space="preserve">, </w:t>
      </w:r>
      <w:r>
        <w:rPr>
          <w:bCs/>
          <w:color w:val="000000"/>
          <w:shd w:val="clear" w:color="auto" w:fill="FFFFFF"/>
        </w:rPr>
        <w:t>Sheba NH</w:t>
      </w:r>
      <w:r w:rsidRPr="00724FBF">
        <w:rPr>
          <w:bCs/>
          <w:color w:val="000000"/>
          <w:shd w:val="clear" w:color="auto" w:fill="FFFFFF"/>
        </w:rPr>
        <w:t xml:space="preserve">, </w:t>
      </w:r>
      <w:r>
        <w:rPr>
          <w:bCs/>
          <w:color w:val="000000"/>
          <w:shd w:val="clear" w:color="auto" w:fill="FFFFFF"/>
        </w:rPr>
        <w:t>Islam MS</w:t>
      </w:r>
      <w:r w:rsidRPr="00724FBF">
        <w:rPr>
          <w:bCs/>
          <w:color w:val="000000"/>
          <w:shd w:val="clear" w:color="auto" w:fill="FFFFFF"/>
        </w:rPr>
        <w:t xml:space="preserve">, </w:t>
      </w:r>
      <w:r w:rsidRPr="007E5C2F">
        <w:rPr>
          <w:b/>
          <w:bCs/>
          <w:color w:val="000000"/>
          <w:shd w:val="clear" w:color="auto" w:fill="FFFFFF"/>
        </w:rPr>
        <w:t>Potenza MN</w:t>
      </w:r>
      <w:r w:rsidRPr="00724FBF">
        <w:rPr>
          <w:bCs/>
          <w:color w:val="000000"/>
          <w:shd w:val="clear" w:color="auto" w:fill="FFFFFF"/>
        </w:rPr>
        <w:t xml:space="preserve">, </w:t>
      </w:r>
      <w:r>
        <w:rPr>
          <w:bCs/>
          <w:color w:val="000000"/>
          <w:shd w:val="clear" w:color="auto" w:fill="FFFFFF"/>
        </w:rPr>
        <w:t>Islam MR</w:t>
      </w:r>
      <w:r w:rsidRPr="00724FBF">
        <w:rPr>
          <w:bCs/>
          <w:color w:val="000000"/>
          <w:shd w:val="clear" w:color="auto" w:fill="FFFFFF"/>
        </w:rPr>
        <w:t xml:space="preserve"> </w:t>
      </w:r>
      <w:r>
        <w:rPr>
          <w:bCs/>
          <w:color w:val="000000"/>
          <w:shd w:val="clear" w:color="auto" w:fill="FFFFFF"/>
        </w:rPr>
        <w:t xml:space="preserve">(in press) </w:t>
      </w:r>
      <w:r w:rsidR="000E4848" w:rsidRPr="000E4848">
        <w:rPr>
          <w:bCs/>
          <w:color w:val="000000"/>
          <w:shd w:val="clear" w:color="auto" w:fill="FFFFFF"/>
        </w:rPr>
        <w:t>A review of common mental health problems in the general population during the COVID-19 pandemic in South Asia</w:t>
      </w:r>
      <w:r>
        <w:rPr>
          <w:bCs/>
          <w:color w:val="000000"/>
          <w:shd w:val="clear" w:color="auto" w:fill="FFFFFF"/>
        </w:rPr>
        <w:t xml:space="preserve">. </w:t>
      </w:r>
      <w:r>
        <w:rPr>
          <w:bCs/>
          <w:i/>
          <w:color w:val="000000"/>
          <w:shd w:val="clear" w:color="auto" w:fill="FFFFFF"/>
        </w:rPr>
        <w:t>Current Psychology</w:t>
      </w:r>
      <w:r w:rsidRPr="0017079F">
        <w:rPr>
          <w:bCs/>
          <w:color w:val="000000"/>
          <w:shd w:val="clear" w:color="auto" w:fill="FFFFFF"/>
        </w:rPr>
        <w:t xml:space="preserve"> </w:t>
      </w:r>
    </w:p>
    <w:p w14:paraId="5C1F3635" w14:textId="77777777" w:rsidR="00B20164" w:rsidRPr="0065700D" w:rsidRDefault="00B20164" w:rsidP="00B20164">
      <w:pPr>
        <w:pStyle w:val="ListParagraph"/>
        <w:numPr>
          <w:ilvl w:val="0"/>
          <w:numId w:val="6"/>
        </w:numPr>
        <w:rPr>
          <w:bCs/>
          <w:color w:val="000000"/>
          <w:shd w:val="clear" w:color="auto" w:fill="FFFFFF"/>
        </w:rPr>
      </w:pPr>
      <w:r w:rsidRPr="00885A94">
        <w:rPr>
          <w:bCs/>
          <w:color w:val="000000"/>
          <w:shd w:val="clear" w:color="auto" w:fill="FFFFFF"/>
        </w:rPr>
        <w:lastRenderedPageBreak/>
        <w:t>Brand</w:t>
      </w:r>
      <w:r>
        <w:rPr>
          <w:bCs/>
          <w:color w:val="000000"/>
          <w:shd w:val="clear" w:color="auto" w:fill="FFFFFF"/>
        </w:rPr>
        <w:t xml:space="preserve"> M</w:t>
      </w:r>
      <w:r w:rsidRPr="00885A94">
        <w:rPr>
          <w:bCs/>
          <w:color w:val="000000"/>
          <w:shd w:val="clear" w:color="auto" w:fill="FFFFFF"/>
        </w:rPr>
        <w:t>, Antons</w:t>
      </w:r>
      <w:r>
        <w:rPr>
          <w:bCs/>
          <w:color w:val="000000"/>
          <w:shd w:val="clear" w:color="auto" w:fill="FFFFFF"/>
        </w:rPr>
        <w:t xml:space="preserve"> S</w:t>
      </w:r>
      <w:r w:rsidRPr="00885A94">
        <w:rPr>
          <w:bCs/>
          <w:color w:val="000000"/>
          <w:shd w:val="clear" w:color="auto" w:fill="FFFFFF"/>
        </w:rPr>
        <w:t>, Bőthe</w:t>
      </w:r>
      <w:r>
        <w:rPr>
          <w:bCs/>
          <w:color w:val="000000"/>
          <w:shd w:val="clear" w:color="auto" w:fill="FFFFFF"/>
        </w:rPr>
        <w:t xml:space="preserve"> B</w:t>
      </w:r>
      <w:r w:rsidRPr="00885A94">
        <w:rPr>
          <w:bCs/>
          <w:color w:val="000000"/>
          <w:shd w:val="clear" w:color="auto" w:fill="FFFFFF"/>
        </w:rPr>
        <w:t>, Demetrovics</w:t>
      </w:r>
      <w:r>
        <w:rPr>
          <w:bCs/>
          <w:color w:val="000000"/>
          <w:shd w:val="clear" w:color="auto" w:fill="FFFFFF"/>
        </w:rPr>
        <w:t xml:space="preserve"> Z</w:t>
      </w:r>
      <w:r w:rsidRPr="00885A94">
        <w:rPr>
          <w:bCs/>
          <w:color w:val="000000"/>
          <w:shd w:val="clear" w:color="auto" w:fill="FFFFFF"/>
        </w:rPr>
        <w:t>,</w:t>
      </w:r>
      <w:r>
        <w:rPr>
          <w:bCs/>
          <w:color w:val="000000"/>
          <w:shd w:val="clear" w:color="auto" w:fill="FFFFFF"/>
        </w:rPr>
        <w:t xml:space="preserve"> </w:t>
      </w:r>
      <w:r w:rsidRPr="0065700D">
        <w:rPr>
          <w:bCs/>
          <w:color w:val="000000"/>
          <w:shd w:val="clear" w:color="auto" w:fill="FFFFFF"/>
        </w:rPr>
        <w:t>Fineberg</w:t>
      </w:r>
      <w:r>
        <w:rPr>
          <w:bCs/>
          <w:color w:val="000000"/>
          <w:shd w:val="clear" w:color="auto" w:fill="FFFFFF"/>
        </w:rPr>
        <w:t xml:space="preserve"> NA</w:t>
      </w:r>
      <w:r w:rsidRPr="0065700D">
        <w:rPr>
          <w:bCs/>
          <w:color w:val="000000"/>
          <w:shd w:val="clear" w:color="auto" w:fill="FFFFFF"/>
        </w:rPr>
        <w:t>, Jimenez Murcia</w:t>
      </w:r>
      <w:r>
        <w:rPr>
          <w:bCs/>
          <w:color w:val="000000"/>
          <w:shd w:val="clear" w:color="auto" w:fill="FFFFFF"/>
        </w:rPr>
        <w:t xml:space="preserve"> S, </w:t>
      </w:r>
      <w:r w:rsidRPr="0065700D">
        <w:rPr>
          <w:bCs/>
          <w:color w:val="000000"/>
          <w:shd w:val="clear" w:color="auto" w:fill="FFFFFF"/>
        </w:rPr>
        <w:t>King</w:t>
      </w:r>
      <w:r>
        <w:rPr>
          <w:bCs/>
          <w:color w:val="000000"/>
          <w:shd w:val="clear" w:color="auto" w:fill="FFFFFF"/>
        </w:rPr>
        <w:t xml:space="preserve"> DL</w:t>
      </w:r>
      <w:r w:rsidRPr="0065700D">
        <w:rPr>
          <w:bCs/>
          <w:color w:val="000000"/>
          <w:shd w:val="clear" w:color="auto" w:fill="FFFFFF"/>
        </w:rPr>
        <w:t>,</w:t>
      </w:r>
    </w:p>
    <w:p w14:paraId="346F6606" w14:textId="77777777" w:rsidR="00B20164" w:rsidRPr="0065700D" w:rsidRDefault="00B20164" w:rsidP="00B20164">
      <w:pPr>
        <w:pStyle w:val="ListParagraph"/>
        <w:ind w:left="460"/>
        <w:rPr>
          <w:bCs/>
          <w:color w:val="000000"/>
          <w:shd w:val="clear" w:color="auto" w:fill="FFFFFF"/>
        </w:rPr>
      </w:pPr>
      <w:r w:rsidRPr="00885A94">
        <w:rPr>
          <w:bCs/>
          <w:color w:val="000000"/>
          <w:shd w:val="clear" w:color="auto" w:fill="FFFFFF"/>
        </w:rPr>
        <w:t>Mestre-Bach</w:t>
      </w:r>
      <w:r>
        <w:rPr>
          <w:bCs/>
          <w:color w:val="000000"/>
          <w:shd w:val="clear" w:color="auto" w:fill="FFFFFF"/>
        </w:rPr>
        <w:t xml:space="preserve"> G</w:t>
      </w:r>
      <w:r w:rsidRPr="00885A94">
        <w:rPr>
          <w:bCs/>
          <w:color w:val="000000"/>
          <w:shd w:val="clear" w:color="auto" w:fill="FFFFFF"/>
        </w:rPr>
        <w:t>, Moretta</w:t>
      </w:r>
      <w:r>
        <w:rPr>
          <w:bCs/>
          <w:color w:val="000000"/>
          <w:shd w:val="clear" w:color="auto" w:fill="FFFFFF"/>
        </w:rPr>
        <w:t xml:space="preserve"> T</w:t>
      </w:r>
      <w:r w:rsidRPr="00885A94">
        <w:rPr>
          <w:bCs/>
          <w:color w:val="000000"/>
          <w:shd w:val="clear" w:color="auto" w:fill="FFFFFF"/>
        </w:rPr>
        <w:t>, Müller</w:t>
      </w:r>
      <w:r>
        <w:rPr>
          <w:bCs/>
          <w:color w:val="000000"/>
          <w:shd w:val="clear" w:color="auto" w:fill="FFFFFF"/>
        </w:rPr>
        <w:t xml:space="preserve"> A</w:t>
      </w:r>
      <w:r w:rsidRPr="00885A94">
        <w:rPr>
          <w:bCs/>
          <w:color w:val="000000"/>
          <w:shd w:val="clear" w:color="auto" w:fill="FFFFFF"/>
        </w:rPr>
        <w:t>, Wegmann</w:t>
      </w:r>
      <w:r>
        <w:rPr>
          <w:bCs/>
          <w:color w:val="000000"/>
          <w:shd w:val="clear" w:color="auto" w:fill="FFFFFF"/>
        </w:rPr>
        <w:t xml:space="preserve"> E</w:t>
      </w:r>
      <w:r w:rsidRPr="00885A94">
        <w:rPr>
          <w:bCs/>
          <w:color w:val="000000"/>
          <w:shd w:val="clear" w:color="auto" w:fill="FFFFFF"/>
        </w:rPr>
        <w:t xml:space="preserve">, </w:t>
      </w:r>
      <w:r w:rsidRPr="0065700D">
        <w:rPr>
          <w:b/>
          <w:color w:val="000000"/>
          <w:shd w:val="clear" w:color="auto" w:fill="FFFFFF"/>
        </w:rPr>
        <w:t>Potenza MN</w:t>
      </w:r>
      <w:r>
        <w:rPr>
          <w:bCs/>
          <w:color w:val="000000"/>
          <w:shd w:val="clear" w:color="auto" w:fill="FFFFFF"/>
        </w:rPr>
        <w:t xml:space="preserve"> (in press)</w:t>
      </w:r>
      <w:r w:rsidRPr="0065700D">
        <w:rPr>
          <w:bCs/>
          <w:color w:val="000000"/>
          <w:shd w:val="clear" w:color="auto" w:fill="FFFFFF"/>
        </w:rPr>
        <w:t xml:space="preserve"> Current advances in behavioral addictions: From Fundamental research to clinical practice. </w:t>
      </w:r>
      <w:r w:rsidRPr="0065700D">
        <w:rPr>
          <w:bCs/>
          <w:i/>
          <w:iCs/>
          <w:color w:val="000000"/>
          <w:shd w:val="clear" w:color="auto" w:fill="FFFFFF"/>
        </w:rPr>
        <w:t>Am J Psychiatry</w:t>
      </w:r>
    </w:p>
    <w:p w14:paraId="4425E58D" w14:textId="2A038720" w:rsidR="00BC645B" w:rsidRPr="003B2375" w:rsidRDefault="00BC645B" w:rsidP="009755B4">
      <w:pPr>
        <w:pStyle w:val="ListParagraph"/>
        <w:numPr>
          <w:ilvl w:val="0"/>
          <w:numId w:val="6"/>
        </w:numPr>
        <w:rPr>
          <w:b/>
        </w:rPr>
      </w:pPr>
      <w:r>
        <w:t xml:space="preserve">Pulido-Saavedra A, Borelli A, Kitaneh R, Alrafayia M, Jalilian-Khave L, Funaro MC, </w:t>
      </w:r>
      <w:r w:rsidRPr="00BD574F">
        <w:rPr>
          <w:b/>
          <w:bCs/>
        </w:rPr>
        <w:t>Potenza MN</w:t>
      </w:r>
      <w:r>
        <w:t xml:space="preserve">, Angarita GA (in press) </w:t>
      </w:r>
      <w:r w:rsidRPr="00C76235">
        <w:t>The Potential of Non-psychedelic 5-HT2A Agents in the Treatment of Substance Use Disorders: A Narrative Review of the Clinical Literature</w:t>
      </w:r>
      <w:r>
        <w:t xml:space="preserve">. </w:t>
      </w:r>
      <w:r w:rsidRPr="00853DAC">
        <w:rPr>
          <w:i/>
          <w:iCs/>
        </w:rPr>
        <w:t>Expert Opinion On Pharmacotherapy</w:t>
      </w:r>
    </w:p>
    <w:p w14:paraId="3C413C64" w14:textId="182EE3EA" w:rsidR="00DF7A48" w:rsidRPr="00DF079C" w:rsidRDefault="00DF7A48" w:rsidP="004241EC">
      <w:pPr>
        <w:numPr>
          <w:ilvl w:val="0"/>
          <w:numId w:val="6"/>
        </w:numPr>
      </w:pPr>
      <w:r>
        <w:t>Mestre-Bach G</w:t>
      </w:r>
      <w:r w:rsidRPr="00223F7A">
        <w:t xml:space="preserve">, </w:t>
      </w:r>
      <w:r w:rsidRPr="00223F7A">
        <w:rPr>
          <w:b/>
        </w:rPr>
        <w:t xml:space="preserve">Potenza MN </w:t>
      </w:r>
      <w:r w:rsidRPr="00223F7A">
        <w:t>(</w:t>
      </w:r>
      <w:r>
        <w:t>in press</w:t>
      </w:r>
      <w:r w:rsidRPr="00223F7A">
        <w:t xml:space="preserve">) </w:t>
      </w:r>
      <w:r w:rsidR="004241EC" w:rsidRPr="004241EC">
        <w:t>Pornography, problematic pornography use, and infidelity</w:t>
      </w:r>
      <w:r>
        <w:t xml:space="preserve">. </w:t>
      </w:r>
      <w:r w:rsidR="004241EC">
        <w:rPr>
          <w:i/>
          <w:iCs/>
          <w:color w:val="131413"/>
        </w:rPr>
        <w:t>Current Addiction Reports</w:t>
      </w:r>
    </w:p>
    <w:p w14:paraId="6268DF72" w14:textId="77777777" w:rsidR="00125647" w:rsidRPr="00223F7A" w:rsidRDefault="00125647">
      <w:pPr>
        <w:tabs>
          <w:tab w:val="left" w:pos="1800"/>
        </w:tabs>
        <w:rPr>
          <w:b/>
        </w:rPr>
      </w:pPr>
    </w:p>
    <w:p w14:paraId="6C5111DF" w14:textId="77777777" w:rsidR="00125647" w:rsidRPr="00223F7A" w:rsidRDefault="00125647">
      <w:pPr>
        <w:tabs>
          <w:tab w:val="left" w:pos="450"/>
        </w:tabs>
        <w:rPr>
          <w:b/>
        </w:rPr>
      </w:pPr>
      <w:r w:rsidRPr="00223F7A">
        <w:rPr>
          <w:b/>
        </w:rPr>
        <w:t>C)</w:t>
      </w:r>
      <w:r w:rsidRPr="00223F7A">
        <w:rPr>
          <w:b/>
        </w:rPr>
        <w:tab/>
        <w:t>CASE REPORTS, TECHNICAL NOTES, LETTERS:</w:t>
      </w:r>
    </w:p>
    <w:p w14:paraId="7D2782B5" w14:textId="77777777" w:rsidR="00125647" w:rsidRPr="00223F7A" w:rsidRDefault="00125647" w:rsidP="00125647">
      <w:pPr>
        <w:numPr>
          <w:ilvl w:val="0"/>
          <w:numId w:val="7"/>
        </w:numPr>
        <w:tabs>
          <w:tab w:val="clear" w:pos="440"/>
          <w:tab w:val="left" w:pos="450"/>
          <w:tab w:val="left" w:pos="1800"/>
        </w:tabs>
      </w:pPr>
      <w:r w:rsidRPr="00223F7A">
        <w:rPr>
          <w:b/>
        </w:rPr>
        <w:t>Potenza M</w:t>
      </w:r>
      <w:r w:rsidRPr="00223F7A">
        <w:t xml:space="preserve">, Verhoeff P, Weiss E (1996) A Role for Comic Books in Development [letter]. </w:t>
      </w:r>
      <w:r w:rsidRPr="00223F7A">
        <w:rPr>
          <w:i/>
        </w:rPr>
        <w:t xml:space="preserve">J Amer Acad Child and Adol Psychiatry </w:t>
      </w:r>
      <w:r w:rsidRPr="00223F7A">
        <w:rPr>
          <w:b/>
        </w:rPr>
        <w:t xml:space="preserve">35: </w:t>
      </w:r>
      <w:r w:rsidRPr="00223F7A">
        <w:t>1573-1574.</w:t>
      </w:r>
    </w:p>
    <w:p w14:paraId="6FCE4CC4" w14:textId="77777777" w:rsidR="00125647" w:rsidRPr="00223F7A" w:rsidRDefault="00125647" w:rsidP="00125647">
      <w:pPr>
        <w:numPr>
          <w:ilvl w:val="0"/>
          <w:numId w:val="7"/>
        </w:numPr>
        <w:tabs>
          <w:tab w:val="clear" w:pos="440"/>
          <w:tab w:val="left" w:pos="450"/>
          <w:tab w:val="left" w:pos="1800"/>
        </w:tabs>
      </w:pPr>
      <w:r w:rsidRPr="00223F7A">
        <w:t xml:space="preserve">Longhurst J, </w:t>
      </w:r>
      <w:r w:rsidRPr="00223F7A">
        <w:rPr>
          <w:b/>
        </w:rPr>
        <w:t>Potenza MN</w:t>
      </w:r>
      <w:r w:rsidRPr="00223F7A">
        <w:t xml:space="preserve">, McDougle CJ (1997) Autism [letter]. </w:t>
      </w:r>
      <w:r w:rsidRPr="00223F7A">
        <w:rPr>
          <w:i/>
        </w:rPr>
        <w:t xml:space="preserve">New Eng J Med </w:t>
      </w:r>
      <w:r w:rsidRPr="00223F7A">
        <w:rPr>
          <w:b/>
        </w:rPr>
        <w:t>337:</w:t>
      </w:r>
      <w:r w:rsidRPr="00223F7A">
        <w:t xml:space="preserve"> 1555-1556.</w:t>
      </w:r>
    </w:p>
    <w:p w14:paraId="5863F483" w14:textId="77777777" w:rsidR="00125647" w:rsidRPr="00223F7A" w:rsidRDefault="00125647" w:rsidP="00125647">
      <w:pPr>
        <w:numPr>
          <w:ilvl w:val="0"/>
          <w:numId w:val="7"/>
        </w:numPr>
        <w:tabs>
          <w:tab w:val="clear" w:pos="440"/>
          <w:tab w:val="left" w:pos="450"/>
          <w:tab w:val="left" w:pos="1800"/>
        </w:tabs>
      </w:pPr>
      <w:r w:rsidRPr="00223F7A">
        <w:rPr>
          <w:b/>
        </w:rPr>
        <w:t>Potenza MN</w:t>
      </w:r>
      <w:r w:rsidRPr="00223F7A">
        <w:t xml:space="preserve">, Wasylink S, Epperson CN, McDougle CJ (1998) Olanzapine Augmentation of Fluoxetine in the Treatment of Trichotillomania [letter]. </w:t>
      </w:r>
      <w:r w:rsidRPr="00223F7A">
        <w:rPr>
          <w:i/>
        </w:rPr>
        <w:t>Am J Psychiatry</w:t>
      </w:r>
      <w:r w:rsidRPr="00223F7A">
        <w:t xml:space="preserve"> </w:t>
      </w:r>
      <w:r w:rsidRPr="00223F7A">
        <w:rPr>
          <w:b/>
        </w:rPr>
        <w:t xml:space="preserve">155: </w:t>
      </w:r>
      <w:r w:rsidRPr="00223F7A">
        <w:t>1299-1300.</w:t>
      </w:r>
    </w:p>
    <w:p w14:paraId="0DA8226E" w14:textId="77777777" w:rsidR="00125647" w:rsidRPr="00223F7A" w:rsidRDefault="00125647" w:rsidP="00125647">
      <w:pPr>
        <w:numPr>
          <w:ilvl w:val="0"/>
          <w:numId w:val="7"/>
        </w:numPr>
        <w:tabs>
          <w:tab w:val="clear" w:pos="440"/>
          <w:tab w:val="left" w:pos="450"/>
          <w:tab w:val="left" w:pos="1800"/>
        </w:tabs>
      </w:pPr>
      <w:r w:rsidRPr="00223F7A">
        <w:rPr>
          <w:b/>
        </w:rPr>
        <w:t>Potenza MN</w:t>
      </w:r>
      <w:r w:rsidRPr="00223F7A">
        <w:t xml:space="preserve">, Wasylink S, Longhurst JG, Epperson CN, McDougle CJ (1998) Olanzapine Augmentation of Fluoxetine in the Treatment of Refractory Obsessive-Compulsive Disorder [letter]. </w:t>
      </w:r>
      <w:r w:rsidRPr="00223F7A">
        <w:rPr>
          <w:i/>
        </w:rPr>
        <w:t>J Clin Psychopharmacol</w:t>
      </w:r>
      <w:r w:rsidRPr="00223F7A">
        <w:t xml:space="preserve"> </w:t>
      </w:r>
      <w:r w:rsidRPr="00223F7A">
        <w:rPr>
          <w:b/>
        </w:rPr>
        <w:t>18(5):</w:t>
      </w:r>
      <w:r w:rsidRPr="00223F7A">
        <w:t xml:space="preserve"> 422-423.</w:t>
      </w:r>
    </w:p>
    <w:p w14:paraId="063D8B77" w14:textId="77777777" w:rsidR="00125647" w:rsidRPr="00223F7A" w:rsidRDefault="00125647" w:rsidP="00125647">
      <w:pPr>
        <w:numPr>
          <w:ilvl w:val="0"/>
          <w:numId w:val="7"/>
        </w:numPr>
        <w:tabs>
          <w:tab w:val="clear" w:pos="440"/>
          <w:tab w:val="left" w:pos="450"/>
          <w:tab w:val="left" w:pos="1800"/>
        </w:tabs>
      </w:pPr>
      <w:r w:rsidRPr="00223F7A">
        <w:rPr>
          <w:b/>
        </w:rPr>
        <w:t>Potenza MN</w:t>
      </w:r>
      <w:r w:rsidRPr="00223F7A">
        <w:t xml:space="preserve">, McDougle CJ (1998) Letter To the Editor (Reply to Autism) [letter]. </w:t>
      </w:r>
      <w:r w:rsidRPr="00223F7A">
        <w:rPr>
          <w:i/>
        </w:rPr>
        <w:t xml:space="preserve">CNS Spectrums </w:t>
      </w:r>
      <w:r w:rsidRPr="00223F7A">
        <w:rPr>
          <w:b/>
        </w:rPr>
        <w:t>3(9):</w:t>
      </w:r>
      <w:r w:rsidRPr="00223F7A">
        <w:t xml:space="preserve"> 22.</w:t>
      </w:r>
    </w:p>
    <w:p w14:paraId="021BFBDF" w14:textId="77777777" w:rsidR="00125647" w:rsidRPr="00223F7A" w:rsidRDefault="00125647" w:rsidP="00125647">
      <w:pPr>
        <w:numPr>
          <w:ilvl w:val="0"/>
          <w:numId w:val="7"/>
        </w:numPr>
        <w:tabs>
          <w:tab w:val="clear" w:pos="440"/>
          <w:tab w:val="left" w:pos="450"/>
          <w:tab w:val="left" w:pos="1800"/>
        </w:tabs>
      </w:pPr>
      <w:r w:rsidRPr="00223F7A">
        <w:t xml:space="preserve">Chambers RA, </w:t>
      </w:r>
      <w:r w:rsidRPr="00223F7A">
        <w:rPr>
          <w:b/>
        </w:rPr>
        <w:t>Potenza MN</w:t>
      </w:r>
      <w:r w:rsidRPr="00223F7A">
        <w:t xml:space="preserve"> (2001) Schizophrenia and Pathological Gambling [letter]. </w:t>
      </w:r>
      <w:r w:rsidRPr="00223F7A">
        <w:rPr>
          <w:i/>
        </w:rPr>
        <w:t xml:space="preserve">Am J Psychiatry </w:t>
      </w:r>
      <w:r w:rsidRPr="00223F7A">
        <w:rPr>
          <w:b/>
        </w:rPr>
        <w:t>158:</w:t>
      </w:r>
      <w:r w:rsidRPr="00223F7A">
        <w:t>497-498.</w:t>
      </w:r>
    </w:p>
    <w:p w14:paraId="069A50DD" w14:textId="77777777" w:rsidR="00125647" w:rsidRPr="00223F7A" w:rsidRDefault="00125647" w:rsidP="00125647">
      <w:pPr>
        <w:numPr>
          <w:ilvl w:val="0"/>
          <w:numId w:val="7"/>
        </w:numPr>
        <w:tabs>
          <w:tab w:val="clear" w:pos="440"/>
          <w:tab w:val="left" w:pos="450"/>
          <w:tab w:val="left" w:pos="1800"/>
        </w:tabs>
        <w:rPr>
          <w:b/>
        </w:rPr>
      </w:pPr>
      <w:r w:rsidRPr="00223F7A">
        <w:rPr>
          <w:b/>
        </w:rPr>
        <w:t>Potenza MN</w:t>
      </w:r>
      <w:r w:rsidRPr="00223F7A">
        <w:t xml:space="preserve">, McDougle CJ (2001) Reply to Comments on "Olanzapine Treatment of Children, Adolescents, and Adults With Pervasive Developmental Disorders: An Open-Label Pilot Study" [letter]. </w:t>
      </w:r>
      <w:r w:rsidRPr="00223F7A">
        <w:rPr>
          <w:i/>
        </w:rPr>
        <w:t>J Clin Psychopharmacol</w:t>
      </w:r>
      <w:r w:rsidRPr="00223F7A">
        <w:rPr>
          <w:b/>
        </w:rPr>
        <w:t xml:space="preserve"> 21:</w:t>
      </w:r>
      <w:r w:rsidRPr="00223F7A">
        <w:t xml:space="preserve"> 246-247.</w:t>
      </w:r>
    </w:p>
    <w:p w14:paraId="691CE043" w14:textId="77777777" w:rsidR="00125647" w:rsidRPr="00223F7A" w:rsidRDefault="00125647" w:rsidP="00125647">
      <w:pPr>
        <w:numPr>
          <w:ilvl w:val="0"/>
          <w:numId w:val="7"/>
        </w:numPr>
        <w:tabs>
          <w:tab w:val="clear" w:pos="440"/>
          <w:tab w:val="left" w:pos="450"/>
          <w:tab w:val="left" w:pos="1800"/>
        </w:tabs>
        <w:rPr>
          <w:b/>
        </w:rPr>
      </w:pPr>
      <w:r w:rsidRPr="00223F7A">
        <w:t xml:space="preserve">George TS, </w:t>
      </w:r>
      <w:r w:rsidRPr="00223F7A">
        <w:rPr>
          <w:b/>
        </w:rPr>
        <w:t>Potenza MN</w:t>
      </w:r>
      <w:r w:rsidRPr="00223F7A">
        <w:t xml:space="preserve">, Degen K, Sernyak M, Woods S, McDougle CJ (2002) Acute Tryptophan Depletion in Schizophrenic Patients Chronically Maintained on Clozapine [letter]. </w:t>
      </w:r>
      <w:r w:rsidRPr="00223F7A">
        <w:rPr>
          <w:i/>
        </w:rPr>
        <w:t xml:space="preserve"> Arch Gen Psychiatry </w:t>
      </w:r>
      <w:r w:rsidRPr="00223F7A">
        <w:rPr>
          <w:b/>
        </w:rPr>
        <w:t>59:</w:t>
      </w:r>
      <w:r w:rsidRPr="00223F7A">
        <w:t xml:space="preserve"> 291-292.</w:t>
      </w:r>
    </w:p>
    <w:p w14:paraId="13D46118" w14:textId="77777777" w:rsidR="00125647" w:rsidRPr="00223F7A" w:rsidRDefault="00125647" w:rsidP="00125647">
      <w:pPr>
        <w:numPr>
          <w:ilvl w:val="0"/>
          <w:numId w:val="7"/>
        </w:numPr>
        <w:tabs>
          <w:tab w:val="clear" w:pos="440"/>
          <w:tab w:val="left" w:pos="450"/>
          <w:tab w:val="left" w:pos="1800"/>
        </w:tabs>
        <w:rPr>
          <w:b/>
        </w:rPr>
      </w:pPr>
      <w:r w:rsidRPr="00223F7A">
        <w:t xml:space="preserve">Desai RA, Maciejewski PK, Dausey DJ, Caldarone BJ, </w:t>
      </w:r>
      <w:r w:rsidRPr="00223F7A">
        <w:rPr>
          <w:b/>
        </w:rPr>
        <w:t>Potenza MN</w:t>
      </w:r>
      <w:r w:rsidRPr="00223F7A">
        <w:t xml:space="preserve"> (2005) Clarification of Health Correlates of Recreational Gambling in Older Adults [letter]. </w:t>
      </w:r>
      <w:r w:rsidRPr="00223F7A">
        <w:rPr>
          <w:i/>
        </w:rPr>
        <w:t xml:space="preserve">Am J Psychiatry </w:t>
      </w:r>
      <w:r w:rsidRPr="00223F7A">
        <w:rPr>
          <w:b/>
        </w:rPr>
        <w:t xml:space="preserve">162: </w:t>
      </w:r>
      <w:r w:rsidRPr="00223F7A">
        <w:t>1227-1228.</w:t>
      </w:r>
    </w:p>
    <w:p w14:paraId="559D9C73" w14:textId="77777777" w:rsidR="00125647" w:rsidRPr="00223F7A" w:rsidRDefault="00125647" w:rsidP="00125647">
      <w:pPr>
        <w:numPr>
          <w:ilvl w:val="0"/>
          <w:numId w:val="7"/>
        </w:numPr>
        <w:tabs>
          <w:tab w:val="clear" w:pos="440"/>
          <w:tab w:val="left" w:pos="450"/>
          <w:tab w:val="left" w:pos="1800"/>
        </w:tabs>
        <w:rPr>
          <w:b/>
        </w:rPr>
      </w:pPr>
      <w:r w:rsidRPr="00223F7A">
        <w:rPr>
          <w:b/>
        </w:rPr>
        <w:t>Potenza, MN</w:t>
      </w:r>
      <w:r w:rsidRPr="00223F7A">
        <w:t xml:space="preserve"> (2007) Identifying and treating pathological gambling and other impulse control disorders. </w:t>
      </w:r>
      <w:r w:rsidRPr="00223F7A">
        <w:rPr>
          <w:i/>
        </w:rPr>
        <w:t xml:space="preserve">Clin Psychiatry News </w:t>
      </w:r>
      <w:r w:rsidRPr="00223F7A">
        <w:t>February, 2007 p 22.</w:t>
      </w:r>
    </w:p>
    <w:p w14:paraId="1A87D39A" w14:textId="77777777" w:rsidR="00125647" w:rsidRPr="00223F7A" w:rsidRDefault="00125647" w:rsidP="00125647">
      <w:pPr>
        <w:numPr>
          <w:ilvl w:val="0"/>
          <w:numId w:val="7"/>
        </w:numPr>
      </w:pPr>
      <w:r w:rsidRPr="00223F7A">
        <w:t xml:space="preserve">Brewer JA, Smith JT, Bowen S, Marlatt GA, </w:t>
      </w:r>
      <w:r w:rsidRPr="00223F7A">
        <w:rPr>
          <w:b/>
        </w:rPr>
        <w:t>Potenza MN</w:t>
      </w:r>
      <w:r w:rsidRPr="00223F7A">
        <w:t xml:space="preserve"> (2010) Response to commentaries. </w:t>
      </w:r>
      <w:r w:rsidRPr="00223F7A">
        <w:rPr>
          <w:i/>
        </w:rPr>
        <w:t xml:space="preserve">Addiction </w:t>
      </w:r>
      <w:r w:rsidRPr="00223F7A">
        <w:rPr>
          <w:b/>
        </w:rPr>
        <w:t xml:space="preserve">105: </w:t>
      </w:r>
      <w:r w:rsidRPr="00223F7A">
        <w:t>1709-1710.</w:t>
      </w:r>
    </w:p>
    <w:p w14:paraId="67CD7D08" w14:textId="77777777" w:rsidR="00FD4EA4" w:rsidRPr="00223F7A" w:rsidRDefault="00FD4EA4" w:rsidP="00FD4EA4">
      <w:pPr>
        <w:numPr>
          <w:ilvl w:val="0"/>
          <w:numId w:val="7"/>
        </w:numPr>
      </w:pPr>
      <w:r w:rsidRPr="00223F7A">
        <w:rPr>
          <w:b/>
        </w:rPr>
        <w:t>Potenza MN</w:t>
      </w:r>
      <w:r w:rsidRPr="00223F7A">
        <w:t xml:space="preserve"> (2011) Technologies, adolescence, and impulse control behaviors and addictions. </w:t>
      </w:r>
      <w:r w:rsidRPr="00223F7A">
        <w:rPr>
          <w:i/>
        </w:rPr>
        <w:t xml:space="preserve">J Clin Psychiatry </w:t>
      </w:r>
      <w:r w:rsidRPr="00223F7A">
        <w:t>(blog section)</w:t>
      </w:r>
    </w:p>
    <w:p w14:paraId="51427DB0" w14:textId="77777777" w:rsidR="00125647" w:rsidRPr="00223F7A" w:rsidRDefault="00125647" w:rsidP="00125647">
      <w:pPr>
        <w:numPr>
          <w:ilvl w:val="0"/>
          <w:numId w:val="7"/>
        </w:numPr>
      </w:pPr>
      <w:r w:rsidRPr="00223F7A">
        <w:t xml:space="preserve">Weintraub D, Koester J, Sohr M, </w:t>
      </w:r>
      <w:r w:rsidRPr="00223F7A">
        <w:rPr>
          <w:b/>
        </w:rPr>
        <w:t>Potenza MN</w:t>
      </w:r>
      <w:r w:rsidRPr="00223F7A">
        <w:t>, Siderowf AD,</w:t>
      </w:r>
      <w:r w:rsidRPr="00223F7A">
        <w:rPr>
          <w:vertAlign w:val="superscript"/>
        </w:rPr>
        <w:t xml:space="preserve"> </w:t>
      </w:r>
      <w:r w:rsidRPr="00223F7A">
        <w:t xml:space="preserve">Stacy, MA, Voon V, Whetteckey J, Wunderlich GR, Lang AE (in press) Response to Grossett and colleagues. </w:t>
      </w:r>
      <w:r w:rsidRPr="00223F7A">
        <w:rPr>
          <w:i/>
        </w:rPr>
        <w:t>Ann Neurol</w:t>
      </w:r>
    </w:p>
    <w:p w14:paraId="7EDCA459" w14:textId="4F85F9DE" w:rsidR="00C8541E" w:rsidRPr="00223F7A" w:rsidRDefault="00125647" w:rsidP="00C8541E">
      <w:pPr>
        <w:numPr>
          <w:ilvl w:val="0"/>
          <w:numId w:val="7"/>
        </w:numPr>
      </w:pPr>
      <w:r w:rsidRPr="00223F7A">
        <w:t xml:space="preserve">Gearhardt AN, Grilo CM, DiLeone RJ, Brownell KD, </w:t>
      </w:r>
      <w:r w:rsidRPr="00223F7A">
        <w:rPr>
          <w:b/>
        </w:rPr>
        <w:t xml:space="preserve">Potenza MN </w:t>
      </w:r>
      <w:r w:rsidRPr="00223F7A">
        <w:t>(</w:t>
      </w:r>
      <w:r w:rsidR="006503F4">
        <w:t>2011</w:t>
      </w:r>
      <w:r w:rsidRPr="00223F7A">
        <w:t xml:space="preserve">) </w:t>
      </w:r>
      <w:r w:rsidR="00C31830">
        <w:t>Important next steps in evaluating food’s addictive potential</w:t>
      </w:r>
      <w:r w:rsidRPr="00223F7A">
        <w:t xml:space="preserve">. </w:t>
      </w:r>
      <w:r w:rsidRPr="00223F7A">
        <w:rPr>
          <w:i/>
        </w:rPr>
        <w:t>Addiction</w:t>
      </w:r>
      <w:r w:rsidR="006503F4">
        <w:rPr>
          <w:i/>
        </w:rPr>
        <w:t xml:space="preserve"> </w:t>
      </w:r>
      <w:r w:rsidR="006503F4">
        <w:rPr>
          <w:b/>
        </w:rPr>
        <w:t>106(7):</w:t>
      </w:r>
      <w:r w:rsidR="006503F4">
        <w:t>1219-1220.</w:t>
      </w:r>
    </w:p>
    <w:p w14:paraId="7199DB3F" w14:textId="77777777" w:rsidR="007933F6" w:rsidRPr="00223F7A" w:rsidRDefault="007933F6" w:rsidP="007933F6">
      <w:pPr>
        <w:numPr>
          <w:ilvl w:val="0"/>
          <w:numId w:val="7"/>
        </w:numPr>
        <w:rPr>
          <w:b/>
        </w:rPr>
      </w:pPr>
      <w:r w:rsidRPr="00223F7A">
        <w:lastRenderedPageBreak/>
        <w:t xml:space="preserve">Avena NM, Gearhardt AN, Gold MS, Wang G-J, </w:t>
      </w:r>
      <w:r w:rsidRPr="00223F7A">
        <w:rPr>
          <w:b/>
        </w:rPr>
        <w:t xml:space="preserve">Potenza MN </w:t>
      </w:r>
      <w:r w:rsidRPr="00223F7A">
        <w:t xml:space="preserve">(2012) Tossing the baby out with the bath water after a brief rinse?  The potential downside of dismissing food addiction based on limited data. </w:t>
      </w:r>
      <w:r w:rsidRPr="00223F7A">
        <w:rPr>
          <w:i/>
        </w:rPr>
        <w:t xml:space="preserve">Nat Rev Neurosci </w:t>
      </w:r>
      <w:r w:rsidRPr="00223F7A">
        <w:rPr>
          <w:b/>
        </w:rPr>
        <w:t>13:</w:t>
      </w:r>
      <w:r w:rsidRPr="00223F7A">
        <w:t>514.</w:t>
      </w:r>
    </w:p>
    <w:p w14:paraId="367CF5E6" w14:textId="4A051EF2" w:rsidR="007933F6" w:rsidRPr="00223F7A" w:rsidRDefault="007933F6" w:rsidP="007933F6">
      <w:pPr>
        <w:numPr>
          <w:ilvl w:val="0"/>
          <w:numId w:val="7"/>
        </w:numPr>
        <w:rPr>
          <w:b/>
        </w:rPr>
      </w:pPr>
      <w:r w:rsidRPr="00223F7A">
        <w:rPr>
          <w:lang w:val="en-CA"/>
        </w:rPr>
        <w:t xml:space="preserve">Balodis IM, Kober H, Worhunsky PD, Stevens MC, Pearlson GD, </w:t>
      </w:r>
      <w:r w:rsidRPr="00223F7A">
        <w:rPr>
          <w:b/>
          <w:lang w:val="en-CA"/>
        </w:rPr>
        <w:t>Potenza MN</w:t>
      </w:r>
      <w:r w:rsidRPr="00223F7A">
        <w:rPr>
          <w:lang w:val="en-CA"/>
        </w:rPr>
        <w:t xml:space="preserve"> (2012). Attending to striatal ups and downs in addictions. </w:t>
      </w:r>
      <w:r w:rsidRPr="00223F7A">
        <w:rPr>
          <w:i/>
          <w:lang w:val="en-CA"/>
        </w:rPr>
        <w:t xml:space="preserve">Biological Psychiatry </w:t>
      </w:r>
      <w:r w:rsidRPr="00223F7A">
        <w:rPr>
          <w:b/>
          <w:lang w:val="en-CA"/>
        </w:rPr>
        <w:t xml:space="preserve">72: </w:t>
      </w:r>
      <w:r w:rsidRPr="00223F7A">
        <w:rPr>
          <w:lang w:val="en-CA"/>
        </w:rPr>
        <w:t>e25-26.</w:t>
      </w:r>
      <w:r w:rsidR="009C55E4" w:rsidRPr="00223F7A">
        <w:rPr>
          <w:lang w:val="en-CA"/>
        </w:rPr>
        <w:t xml:space="preserve"> (PMC3708490)</w:t>
      </w:r>
    </w:p>
    <w:p w14:paraId="4B3A3155" w14:textId="1C3FA685" w:rsidR="006170BD" w:rsidRPr="00223F7A" w:rsidRDefault="0058293F" w:rsidP="006170BD">
      <w:pPr>
        <w:numPr>
          <w:ilvl w:val="0"/>
          <w:numId w:val="7"/>
        </w:numPr>
        <w:rPr>
          <w:b/>
        </w:rPr>
      </w:pPr>
      <w:r w:rsidRPr="00223F7A">
        <w:rPr>
          <w:b/>
        </w:rPr>
        <w:t>Potenza MN</w:t>
      </w:r>
      <w:r w:rsidRPr="00223F7A">
        <w:t xml:space="preserve">, Brody A (2013) Distinguishing D2/D3 dopaminergic contributions to addictions: Commentary on Boileau et al. </w:t>
      </w:r>
      <w:r w:rsidRPr="00223F7A">
        <w:rPr>
          <w:i/>
        </w:rPr>
        <w:t xml:space="preserve"> Addiction </w:t>
      </w:r>
      <w:r w:rsidRPr="00223F7A">
        <w:rPr>
          <w:b/>
        </w:rPr>
        <w:t>108:</w:t>
      </w:r>
      <w:r w:rsidRPr="00223F7A">
        <w:t>964-965.</w:t>
      </w:r>
      <w:r w:rsidR="000476A6" w:rsidRPr="00223F7A">
        <w:t xml:space="preserve"> (PMC3732166)</w:t>
      </w:r>
    </w:p>
    <w:p w14:paraId="2B97FB0C" w14:textId="3118F08C" w:rsidR="00E706EB" w:rsidRPr="00223F7A" w:rsidRDefault="00E706EB" w:rsidP="00E706EB">
      <w:pPr>
        <w:numPr>
          <w:ilvl w:val="0"/>
          <w:numId w:val="7"/>
        </w:numPr>
        <w:rPr>
          <w:b/>
        </w:rPr>
      </w:pPr>
      <w:r w:rsidRPr="00223F7A">
        <w:rPr>
          <w:b/>
        </w:rPr>
        <w:t>Potenza MN</w:t>
      </w:r>
      <w:r w:rsidRPr="00223F7A">
        <w:t xml:space="preserve"> (2013) Book Review: “Neuroimaging in Addictions”. </w:t>
      </w:r>
      <w:r w:rsidRPr="00223F7A">
        <w:rPr>
          <w:i/>
        </w:rPr>
        <w:t xml:space="preserve"> Am J Addiction </w:t>
      </w:r>
      <w:r w:rsidRPr="00223F7A">
        <w:rPr>
          <w:b/>
        </w:rPr>
        <w:t xml:space="preserve">22: </w:t>
      </w:r>
      <w:r w:rsidRPr="00223F7A">
        <w:t>303-304.</w:t>
      </w:r>
    </w:p>
    <w:p w14:paraId="4B941B96" w14:textId="24D1011B" w:rsidR="006170BD" w:rsidRPr="00223F7A" w:rsidRDefault="006170BD" w:rsidP="006170BD">
      <w:pPr>
        <w:numPr>
          <w:ilvl w:val="0"/>
          <w:numId w:val="7"/>
        </w:numPr>
        <w:rPr>
          <w:b/>
        </w:rPr>
      </w:pPr>
      <w:r w:rsidRPr="00223F7A">
        <w:t xml:space="preserve">Avena NM, </w:t>
      </w:r>
      <w:r w:rsidRPr="00223F7A">
        <w:rPr>
          <w:b/>
        </w:rPr>
        <w:t xml:space="preserve">Potenza MN, </w:t>
      </w:r>
      <w:r w:rsidRPr="00223F7A">
        <w:t>Gold MS (</w:t>
      </w:r>
      <w:r w:rsidR="00E706EB" w:rsidRPr="00223F7A">
        <w:t>2015</w:t>
      </w:r>
      <w:r w:rsidRPr="00223F7A">
        <w:t xml:space="preserve">) Sugar: Why Are We Consuming So Much Despite Knowing Too Much Can Harm Us? </w:t>
      </w:r>
      <w:r w:rsidRPr="00223F7A">
        <w:rPr>
          <w:i/>
        </w:rPr>
        <w:t>JAMA</w:t>
      </w:r>
      <w:r w:rsidR="009C1B66" w:rsidRPr="00223F7A">
        <w:rPr>
          <w:i/>
        </w:rPr>
        <w:t xml:space="preserve"> Int Med</w:t>
      </w:r>
      <w:r w:rsidR="00E706EB" w:rsidRPr="00223F7A">
        <w:rPr>
          <w:i/>
        </w:rPr>
        <w:t xml:space="preserve"> </w:t>
      </w:r>
      <w:r w:rsidR="00E706EB" w:rsidRPr="00223F7A">
        <w:rPr>
          <w:b/>
        </w:rPr>
        <w:t xml:space="preserve">175: </w:t>
      </w:r>
      <w:r w:rsidR="00E706EB" w:rsidRPr="00223F7A">
        <w:t>145-146.</w:t>
      </w:r>
    </w:p>
    <w:p w14:paraId="0F956886" w14:textId="6CE8B5BF" w:rsidR="00E706EB" w:rsidRPr="00223F7A" w:rsidRDefault="00E706EB" w:rsidP="00E706EB">
      <w:pPr>
        <w:pStyle w:val="ListParagraph"/>
        <w:numPr>
          <w:ilvl w:val="0"/>
          <w:numId w:val="7"/>
        </w:numPr>
      </w:pPr>
      <w:r w:rsidRPr="00223F7A">
        <w:rPr>
          <w:b/>
        </w:rPr>
        <w:t xml:space="preserve">Potenza MN </w:t>
      </w:r>
      <w:r w:rsidRPr="00223F7A">
        <w:t xml:space="preserve">(2015) </w:t>
      </w:r>
      <w:r w:rsidR="00974086" w:rsidRPr="00223F7A">
        <w:t>Behavioural</w:t>
      </w:r>
      <w:r w:rsidRPr="00223F7A">
        <w:t xml:space="preserve"> Addictions</w:t>
      </w:r>
      <w:r w:rsidR="00974086" w:rsidRPr="00223F7A">
        <w:t xml:space="preserve"> Matter</w:t>
      </w:r>
      <w:r w:rsidRPr="00223F7A">
        <w:t xml:space="preserve">. </w:t>
      </w:r>
      <w:r w:rsidRPr="00223F7A">
        <w:rPr>
          <w:i/>
        </w:rPr>
        <w:t xml:space="preserve">Nature </w:t>
      </w:r>
      <w:r w:rsidRPr="00223F7A">
        <w:rPr>
          <w:b/>
        </w:rPr>
        <w:t xml:space="preserve">522: </w:t>
      </w:r>
      <w:r w:rsidR="00AA7804" w:rsidRPr="00223F7A">
        <w:t>S62</w:t>
      </w:r>
      <w:r w:rsidRPr="00223F7A">
        <w:t>.</w:t>
      </w:r>
    </w:p>
    <w:p w14:paraId="488A5A00" w14:textId="73E9CAE7" w:rsidR="00696121" w:rsidRPr="00223F7A" w:rsidRDefault="00696121" w:rsidP="00696121">
      <w:pPr>
        <w:pStyle w:val="ListParagraph"/>
        <w:numPr>
          <w:ilvl w:val="0"/>
          <w:numId w:val="7"/>
        </w:numPr>
      </w:pPr>
      <w:r w:rsidRPr="00223F7A">
        <w:rPr>
          <w:b/>
        </w:rPr>
        <w:t xml:space="preserve">Potenza MN </w:t>
      </w:r>
      <w:r w:rsidRPr="00223F7A">
        <w:t>(</w:t>
      </w:r>
      <w:r w:rsidR="00A56F83" w:rsidRPr="00223F7A">
        <w:t>2015</w:t>
      </w:r>
      <w:r w:rsidRPr="00223F7A">
        <w:t xml:space="preserve">) Defining and Classifying Non-substance or Behavioral Addictions. </w:t>
      </w:r>
      <w:r w:rsidR="00A56F83" w:rsidRPr="00223F7A">
        <w:t xml:space="preserve">Commentary On: Are We Overpathologizing Everyday Life? A Tenable Blueprint for Behavioral Addiction Research. </w:t>
      </w:r>
      <w:r w:rsidRPr="00223F7A">
        <w:rPr>
          <w:i/>
        </w:rPr>
        <w:t>J Behav Addict</w:t>
      </w:r>
      <w:r w:rsidR="00A56F83" w:rsidRPr="00223F7A">
        <w:rPr>
          <w:i/>
        </w:rPr>
        <w:t xml:space="preserve"> </w:t>
      </w:r>
      <w:r w:rsidR="00A56F83" w:rsidRPr="00223F7A">
        <w:rPr>
          <w:b/>
        </w:rPr>
        <w:t>4(3):</w:t>
      </w:r>
      <w:r w:rsidR="00A56F83" w:rsidRPr="00223F7A">
        <w:t>139-141.</w:t>
      </w:r>
    </w:p>
    <w:p w14:paraId="1CA84574" w14:textId="61404E02" w:rsidR="00345C4F" w:rsidRPr="00223F7A" w:rsidRDefault="00346943" w:rsidP="00345C4F">
      <w:pPr>
        <w:pStyle w:val="ListParagraph"/>
        <w:numPr>
          <w:ilvl w:val="0"/>
          <w:numId w:val="7"/>
        </w:numPr>
      </w:pPr>
      <w:r w:rsidRPr="00223F7A">
        <w:t xml:space="preserve">Kraus SW, Meshberg-Cohen S, Martino S, Quinones LJ, </w:t>
      </w:r>
      <w:r w:rsidRPr="00223F7A">
        <w:rPr>
          <w:b/>
        </w:rPr>
        <w:t xml:space="preserve">Potenza MN </w:t>
      </w:r>
      <w:r w:rsidRPr="00223F7A">
        <w:t>(</w:t>
      </w:r>
      <w:r w:rsidR="00BD57C6" w:rsidRPr="00223F7A">
        <w:t>2015</w:t>
      </w:r>
      <w:r w:rsidRPr="00223F7A">
        <w:t xml:space="preserve">) Treatment of compulsive pornography use with naltrexone: a case report. </w:t>
      </w:r>
      <w:r w:rsidRPr="00223F7A">
        <w:rPr>
          <w:i/>
        </w:rPr>
        <w:t>Am J Psychiatry</w:t>
      </w:r>
      <w:r w:rsidR="00BD57C6" w:rsidRPr="00223F7A">
        <w:rPr>
          <w:i/>
        </w:rPr>
        <w:t xml:space="preserve"> </w:t>
      </w:r>
      <w:r w:rsidR="00BD57C6" w:rsidRPr="00223F7A">
        <w:rPr>
          <w:b/>
        </w:rPr>
        <w:t>172(12):</w:t>
      </w:r>
      <w:r w:rsidR="00BD57C6" w:rsidRPr="00223F7A">
        <w:t>1260-1261.</w:t>
      </w:r>
    </w:p>
    <w:p w14:paraId="5319CE3B" w14:textId="4F818CC5" w:rsidR="00770A43" w:rsidRDefault="00810674" w:rsidP="00770A43">
      <w:pPr>
        <w:pStyle w:val="ListParagraph"/>
        <w:numPr>
          <w:ilvl w:val="0"/>
          <w:numId w:val="7"/>
        </w:numPr>
      </w:pPr>
      <w:r w:rsidRPr="00223F7A">
        <w:t xml:space="preserve">Gola M, </w:t>
      </w:r>
      <w:r w:rsidRPr="00223F7A">
        <w:rPr>
          <w:b/>
        </w:rPr>
        <w:t xml:space="preserve">Potenza MN </w:t>
      </w:r>
      <w:r w:rsidR="00FC572D" w:rsidRPr="00223F7A">
        <w:t>(</w:t>
      </w:r>
      <w:r w:rsidR="00E21315" w:rsidRPr="00223F7A">
        <w:t>2016</w:t>
      </w:r>
      <w:r w:rsidRPr="00223F7A">
        <w:t xml:space="preserve">) </w:t>
      </w:r>
      <w:r w:rsidRPr="00223F7A">
        <w:rPr>
          <w:rFonts w:eastAsia="Times"/>
          <w:sz w:val="23"/>
          <w:szCs w:val="23"/>
        </w:rPr>
        <w:t xml:space="preserve">Paroxetine Treatment of Problematic Pornography Use: A Case Series. </w:t>
      </w:r>
      <w:r w:rsidRPr="00223F7A">
        <w:rPr>
          <w:i/>
        </w:rPr>
        <w:t>J Behav Addiction</w:t>
      </w:r>
      <w:r w:rsidR="00E21315" w:rsidRPr="00223F7A">
        <w:rPr>
          <w:i/>
        </w:rPr>
        <w:t xml:space="preserve"> </w:t>
      </w:r>
      <w:r w:rsidR="00E21315" w:rsidRPr="00223F7A">
        <w:rPr>
          <w:b/>
        </w:rPr>
        <w:t>5(3):</w:t>
      </w:r>
      <w:r w:rsidR="00E21315" w:rsidRPr="00223F7A">
        <w:t>529-32. *Not a result of NIH funding</w:t>
      </w:r>
    </w:p>
    <w:p w14:paraId="7F79FA11" w14:textId="282FDEC2" w:rsidR="0070049B" w:rsidRPr="00770A43" w:rsidRDefault="0070049B" w:rsidP="00770A43">
      <w:pPr>
        <w:pStyle w:val="ListParagraph"/>
        <w:numPr>
          <w:ilvl w:val="0"/>
          <w:numId w:val="7"/>
        </w:numPr>
      </w:pPr>
      <w:r w:rsidRPr="00223F7A">
        <w:t xml:space="preserve">Kraus SW, Voon V, Kor A, </w:t>
      </w:r>
      <w:r w:rsidRPr="00770A43">
        <w:rPr>
          <w:b/>
        </w:rPr>
        <w:t xml:space="preserve">Potenza MN </w:t>
      </w:r>
      <w:r w:rsidRPr="00223F7A">
        <w:t>(</w:t>
      </w:r>
      <w:r w:rsidR="00E21315" w:rsidRPr="00223F7A">
        <w:t>2016</w:t>
      </w:r>
      <w:r w:rsidRPr="00223F7A">
        <w:t xml:space="preserve">) Searching for clarity in muddy water: Future considerations for classifying compulsive sexual behavior as an addiction. </w:t>
      </w:r>
      <w:r w:rsidR="00770A43" w:rsidRPr="00770A43">
        <w:rPr>
          <w:i/>
        </w:rPr>
        <w:t>Addiction</w:t>
      </w:r>
      <w:r w:rsidR="00E21315" w:rsidRPr="00770A43">
        <w:rPr>
          <w:i/>
        </w:rPr>
        <w:t xml:space="preserve"> </w:t>
      </w:r>
      <w:r w:rsidR="00770A43" w:rsidRPr="00770A43">
        <w:rPr>
          <w:b/>
        </w:rPr>
        <w:t>111(12):</w:t>
      </w:r>
      <w:r w:rsidR="00770A43" w:rsidRPr="00770A43">
        <w:rPr>
          <w:rFonts w:cs="Arial"/>
          <w:color w:val="000000"/>
          <w:shd w:val="clear" w:color="auto" w:fill="FFFFFF"/>
        </w:rPr>
        <w:t>2097-2106</w:t>
      </w:r>
      <w:r w:rsidR="00770A43" w:rsidRPr="00770A43">
        <w:t>.</w:t>
      </w:r>
    </w:p>
    <w:p w14:paraId="33D8E370" w14:textId="3E0C686B" w:rsidR="00DE6E7F" w:rsidRPr="00DE6E7F" w:rsidRDefault="000B70D1" w:rsidP="00DE6E7F">
      <w:pPr>
        <w:pStyle w:val="ListParagraph"/>
        <w:numPr>
          <w:ilvl w:val="0"/>
          <w:numId w:val="7"/>
        </w:numPr>
      </w:pPr>
      <w:r w:rsidRPr="00223F7A">
        <w:t>Mann K, Fauth-</w:t>
      </w:r>
      <w:r w:rsidRPr="00223F7A">
        <w:rPr>
          <w:color w:val="000000"/>
          <w:lang w:eastAsia="de-DE"/>
        </w:rPr>
        <w:t xml:space="preserve">Bühler, Higuchi S, </w:t>
      </w:r>
      <w:r w:rsidR="00D531C9" w:rsidRPr="00223F7A">
        <w:rPr>
          <w:b/>
          <w:color w:val="000000"/>
          <w:lang w:eastAsia="de-DE"/>
        </w:rPr>
        <w:t xml:space="preserve">Potenza MN, </w:t>
      </w:r>
      <w:r w:rsidR="00D531C9" w:rsidRPr="00223F7A">
        <w:rPr>
          <w:color w:val="000000"/>
          <w:lang w:eastAsia="de-DE"/>
        </w:rPr>
        <w:t>S</w:t>
      </w:r>
      <w:r w:rsidRPr="00223F7A">
        <w:rPr>
          <w:color w:val="000000"/>
          <w:lang w:eastAsia="de-DE"/>
        </w:rPr>
        <w:t>aunders JB (</w:t>
      </w:r>
      <w:r w:rsidR="00C56DC3">
        <w:rPr>
          <w:color w:val="000000"/>
          <w:lang w:eastAsia="de-DE"/>
        </w:rPr>
        <w:t>2016</w:t>
      </w:r>
      <w:r w:rsidRPr="00223F7A">
        <w:rPr>
          <w:color w:val="000000"/>
          <w:lang w:eastAsia="de-DE"/>
        </w:rPr>
        <w:t>) Pathological gambling: a behavioral addiction.</w:t>
      </w:r>
      <w:r w:rsidR="00D531C9" w:rsidRPr="00223F7A">
        <w:rPr>
          <w:color w:val="000000"/>
          <w:lang w:eastAsia="de-DE"/>
        </w:rPr>
        <w:t xml:space="preserve"> </w:t>
      </w:r>
      <w:r w:rsidR="00D531C9" w:rsidRPr="00223F7A">
        <w:rPr>
          <w:i/>
          <w:color w:val="000000"/>
          <w:lang w:eastAsia="de-DE"/>
        </w:rPr>
        <w:t>World Psychiatry</w:t>
      </w:r>
      <w:r w:rsidR="00C56DC3">
        <w:rPr>
          <w:i/>
          <w:color w:val="000000"/>
          <w:lang w:eastAsia="de-DE"/>
        </w:rPr>
        <w:t xml:space="preserve"> </w:t>
      </w:r>
      <w:r w:rsidR="00C56DC3">
        <w:rPr>
          <w:b/>
          <w:color w:val="000000"/>
          <w:lang w:eastAsia="de-DE"/>
        </w:rPr>
        <w:t>15(3):</w:t>
      </w:r>
      <w:r w:rsidR="00C56DC3">
        <w:rPr>
          <w:color w:val="000000"/>
          <w:lang w:eastAsia="de-DE"/>
        </w:rPr>
        <w:t>297-298.</w:t>
      </w:r>
    </w:p>
    <w:p w14:paraId="68316777" w14:textId="56FBFA72" w:rsidR="00DE6E7F" w:rsidRPr="00C743CE" w:rsidRDefault="00DE6E7F" w:rsidP="00DE6E7F">
      <w:pPr>
        <w:pStyle w:val="ListParagraph"/>
        <w:numPr>
          <w:ilvl w:val="0"/>
          <w:numId w:val="7"/>
        </w:numPr>
      </w:pPr>
      <w:r>
        <w:t xml:space="preserve">Yao YW*, </w:t>
      </w:r>
      <w:r w:rsidRPr="00DE6E7F">
        <w:rPr>
          <w:b/>
        </w:rPr>
        <w:t>Potenza MN</w:t>
      </w:r>
      <w:r>
        <w:rPr>
          <w:b/>
        </w:rPr>
        <w:t>*</w:t>
      </w:r>
      <w:r w:rsidRPr="00DE6E7F">
        <w:t xml:space="preserve">, </w:t>
      </w:r>
      <w:r>
        <w:t>Zhang JT* (</w:t>
      </w:r>
      <w:r w:rsidR="00C56DC3">
        <w:t>2017</w:t>
      </w:r>
      <w:r>
        <w:t xml:space="preserve">) Internet Gaming Disorder Within the DSM-5 Framework and With an Eye Toward ICD-11. </w:t>
      </w:r>
      <w:r>
        <w:rPr>
          <w:i/>
        </w:rPr>
        <w:t>Am J Psychiatry</w:t>
      </w:r>
      <w:r w:rsidR="00505DB8">
        <w:rPr>
          <w:i/>
        </w:rPr>
        <w:t xml:space="preserve"> </w:t>
      </w:r>
      <w:r w:rsidR="00C56DC3">
        <w:rPr>
          <w:b/>
        </w:rPr>
        <w:t>174(5):</w:t>
      </w:r>
      <w:r w:rsidR="00C56DC3">
        <w:t xml:space="preserve">486-487. </w:t>
      </w:r>
      <w:r w:rsidR="00505DB8" w:rsidRPr="00223F7A">
        <w:rPr>
          <w:rFonts w:cs="Times"/>
        </w:rPr>
        <w:t>*authors contributed equally to the generation of the manuscript</w:t>
      </w:r>
    </w:p>
    <w:p w14:paraId="3A8BEB3D" w14:textId="77777777" w:rsidR="006D7F4E" w:rsidRDefault="006D7F4E" w:rsidP="006D7F4E">
      <w:pPr>
        <w:pStyle w:val="ListParagraph"/>
        <w:numPr>
          <w:ilvl w:val="0"/>
          <w:numId w:val="7"/>
        </w:numPr>
      </w:pPr>
      <w:r>
        <w:rPr>
          <w:b/>
        </w:rPr>
        <w:t>Potenza MN</w:t>
      </w:r>
      <w:r>
        <w:t>, Higuchi S, Brand M</w:t>
      </w:r>
      <w:r>
        <w:rPr>
          <w:b/>
        </w:rPr>
        <w:t xml:space="preserve"> </w:t>
      </w:r>
      <w:r>
        <w:t xml:space="preserve">(2018) Call for research into a wider range of behavioural addictions. </w:t>
      </w:r>
      <w:r>
        <w:rPr>
          <w:i/>
        </w:rPr>
        <w:t xml:space="preserve">Nature </w:t>
      </w:r>
      <w:r w:rsidRPr="006D7F4E">
        <w:rPr>
          <w:b/>
        </w:rPr>
        <w:t>555:</w:t>
      </w:r>
      <w:r>
        <w:t>30.</w:t>
      </w:r>
    </w:p>
    <w:p w14:paraId="29A45062" w14:textId="4747D971" w:rsidR="00C56DC3" w:rsidRPr="00C56DC3" w:rsidRDefault="00C743CE" w:rsidP="00C56DC3">
      <w:pPr>
        <w:pStyle w:val="ListParagraph"/>
        <w:numPr>
          <w:ilvl w:val="0"/>
          <w:numId w:val="7"/>
        </w:numPr>
      </w:pPr>
      <w:r w:rsidRPr="00223F7A">
        <w:rPr>
          <w:b/>
        </w:rPr>
        <w:t>Potenza MN</w:t>
      </w:r>
      <w:r w:rsidRPr="00223F7A">
        <w:t xml:space="preserve">, </w:t>
      </w:r>
      <w:r>
        <w:t xml:space="preserve">Gola M, </w:t>
      </w:r>
      <w:r w:rsidRPr="00223F7A">
        <w:t>Voon V, Kor A, Kraus SW (</w:t>
      </w:r>
      <w:r w:rsidR="00C56DC3">
        <w:t>2017</w:t>
      </w:r>
      <w:r w:rsidRPr="00223F7A">
        <w:t>)</w:t>
      </w:r>
      <w:r>
        <w:t xml:space="preserve"> Is excessive sexual behaviour also an addictive disorder?</w:t>
      </w:r>
      <w:r w:rsidRPr="00FB1CD8">
        <w:rPr>
          <w:i/>
        </w:rPr>
        <w:t xml:space="preserve"> </w:t>
      </w:r>
      <w:r>
        <w:rPr>
          <w:i/>
        </w:rPr>
        <w:t>Lancet Psychiatry</w:t>
      </w:r>
      <w:r w:rsidR="00C56DC3">
        <w:rPr>
          <w:i/>
        </w:rPr>
        <w:t xml:space="preserve"> </w:t>
      </w:r>
      <w:r w:rsidR="00C56DC3">
        <w:rPr>
          <w:b/>
        </w:rPr>
        <w:t>4(9):</w:t>
      </w:r>
      <w:r w:rsidR="00C56DC3">
        <w:t>663-664.</w:t>
      </w:r>
    </w:p>
    <w:p w14:paraId="186D1C09" w14:textId="02BE7AD0" w:rsidR="005C3031" w:rsidRPr="00513F5C" w:rsidRDefault="005C3031" w:rsidP="005C3031">
      <w:pPr>
        <w:pStyle w:val="ListParagraph"/>
        <w:numPr>
          <w:ilvl w:val="0"/>
          <w:numId w:val="7"/>
        </w:numPr>
      </w:pPr>
      <w:r>
        <w:t xml:space="preserve">Gola M, </w:t>
      </w:r>
      <w:r w:rsidRPr="00223F7A">
        <w:rPr>
          <w:b/>
        </w:rPr>
        <w:t>Potenza MN</w:t>
      </w:r>
      <w:r>
        <w:t xml:space="preserve"> (2018) </w:t>
      </w:r>
      <w:r w:rsidRPr="00094859">
        <w:rPr>
          <w:rFonts w:ascii="-webkit-standard" w:hAnsi="-webkit-standard"/>
          <w:color w:val="000000"/>
        </w:rPr>
        <w:t xml:space="preserve">The Proof of the Pudding Is in the Tasting: Data Are Needed to Test Models and Hypotheses Related to Compulsive Sexual Behaviors. </w:t>
      </w:r>
      <w:r w:rsidRPr="00094859">
        <w:rPr>
          <w:rFonts w:ascii="-webkit-standard" w:hAnsi="-webkit-standard"/>
          <w:i/>
          <w:color w:val="000000"/>
        </w:rPr>
        <w:t>Arch Sex Behav</w:t>
      </w:r>
      <w:r>
        <w:rPr>
          <w:rFonts w:ascii="-webkit-standard" w:hAnsi="-webkit-standard"/>
          <w:i/>
          <w:color w:val="000000"/>
        </w:rPr>
        <w:t xml:space="preserve"> </w:t>
      </w:r>
      <w:r>
        <w:rPr>
          <w:rFonts w:ascii="-webkit-standard" w:hAnsi="-webkit-standard"/>
          <w:b/>
          <w:color w:val="000000"/>
        </w:rPr>
        <w:t>47:</w:t>
      </w:r>
      <w:r w:rsidRPr="005C3031">
        <w:rPr>
          <w:rFonts w:ascii="-webkit-standard" w:hAnsi="-webkit-standard"/>
          <w:color w:val="000000"/>
        </w:rPr>
        <w:t>1323-1325.</w:t>
      </w:r>
    </w:p>
    <w:p w14:paraId="1192193A" w14:textId="77777777" w:rsidR="003059C1" w:rsidRPr="00513F5C" w:rsidRDefault="003059C1" w:rsidP="003059C1">
      <w:pPr>
        <w:pStyle w:val="ListParagraph"/>
        <w:numPr>
          <w:ilvl w:val="0"/>
          <w:numId w:val="7"/>
        </w:numPr>
      </w:pPr>
      <w:r>
        <w:rPr>
          <w:shd w:val="clear" w:color="auto" w:fill="FFFFFF"/>
        </w:rPr>
        <w:t xml:space="preserve">Weinstock J, (with co-signers Bechara A, Black DW, Buchanan TW, Campos MD, Cunningham-Williams R, Dixon MR, Fong TW, Ginley MK, Grant JE, Ledgerwood DM, Najavits LM, Martens MP, Neighbors C, Nower L, </w:t>
      </w:r>
      <w:r>
        <w:rPr>
          <w:b/>
          <w:shd w:val="clear" w:color="auto" w:fill="FFFFFF"/>
        </w:rPr>
        <w:t xml:space="preserve">Potenza </w:t>
      </w:r>
      <w:r w:rsidRPr="00513F5C">
        <w:rPr>
          <w:b/>
          <w:shd w:val="clear" w:color="auto" w:fill="FFFFFF"/>
        </w:rPr>
        <w:t>MN</w:t>
      </w:r>
      <w:r>
        <w:rPr>
          <w:shd w:val="clear" w:color="auto" w:fill="FFFFFF"/>
        </w:rPr>
        <w:t xml:space="preserve">, Rash CR, Reid RC, Rosenthal RJ, Rugle L, Sacco P, Scherrer J, Shaffer HJ, Stinchfield RD, Weatherly JN, Whelan JP, Wilson A, Wulfert E.) (2018) </w:t>
      </w:r>
      <w:r w:rsidRPr="00513F5C">
        <w:rPr>
          <w:shd w:val="clear" w:color="auto" w:fill="FFFFFF"/>
        </w:rPr>
        <w:t>Call to Action for Gambling Disorder in the United States</w:t>
      </w:r>
      <w:r>
        <w:rPr>
          <w:shd w:val="clear" w:color="auto" w:fill="FFFFFF"/>
        </w:rPr>
        <w:t xml:space="preserve">. </w:t>
      </w:r>
      <w:r>
        <w:rPr>
          <w:i/>
          <w:shd w:val="clear" w:color="auto" w:fill="FFFFFF"/>
        </w:rPr>
        <w:t xml:space="preserve">Addiction </w:t>
      </w:r>
      <w:r>
        <w:rPr>
          <w:b/>
          <w:shd w:val="clear" w:color="auto" w:fill="FFFFFF"/>
        </w:rPr>
        <w:t>113:</w:t>
      </w:r>
      <w:r w:rsidRPr="005C3031">
        <w:rPr>
          <w:shd w:val="clear" w:color="auto" w:fill="FFFFFF"/>
        </w:rPr>
        <w:t>1155-1158.</w:t>
      </w:r>
    </w:p>
    <w:p w14:paraId="0E3E84B2" w14:textId="57C2F513" w:rsidR="00C56DC3" w:rsidRPr="00094859" w:rsidRDefault="00C56DC3" w:rsidP="00C56DC3">
      <w:pPr>
        <w:pStyle w:val="ListParagraph"/>
        <w:numPr>
          <w:ilvl w:val="0"/>
          <w:numId w:val="7"/>
        </w:numPr>
      </w:pPr>
      <w:r>
        <w:t xml:space="preserve">Schulte EM, </w:t>
      </w:r>
      <w:r>
        <w:rPr>
          <w:b/>
        </w:rPr>
        <w:t xml:space="preserve">Potenza MN, </w:t>
      </w:r>
      <w:r>
        <w:t xml:space="preserve">Gearhardt AN </w:t>
      </w:r>
      <w:r w:rsidR="00205DE4">
        <w:t>(2018</w:t>
      </w:r>
      <w:r>
        <w:t xml:space="preserve">) </w:t>
      </w:r>
      <w:r w:rsidRPr="00C56DC3">
        <w:t xml:space="preserve">How much does the </w:t>
      </w:r>
      <w:r w:rsidRPr="00094859">
        <w:t xml:space="preserve">Addiction-Like eating Behaviour Scale add to the debate regarding food versus eating addictions? </w:t>
      </w:r>
      <w:r w:rsidRPr="00094859">
        <w:rPr>
          <w:i/>
        </w:rPr>
        <w:t>Int J Obesity</w:t>
      </w:r>
      <w:r w:rsidR="00205DE4">
        <w:rPr>
          <w:i/>
        </w:rPr>
        <w:t xml:space="preserve"> </w:t>
      </w:r>
      <w:r w:rsidR="00205DE4">
        <w:rPr>
          <w:b/>
        </w:rPr>
        <w:t>42(4):</w:t>
      </w:r>
      <w:r w:rsidR="00205DE4">
        <w:t>946.</w:t>
      </w:r>
    </w:p>
    <w:p w14:paraId="53044795" w14:textId="5F46DFD9" w:rsidR="00A75774" w:rsidRPr="0027772A" w:rsidRDefault="00A75774" w:rsidP="00A75774">
      <w:pPr>
        <w:pStyle w:val="ListParagraph"/>
        <w:numPr>
          <w:ilvl w:val="0"/>
          <w:numId w:val="7"/>
        </w:numPr>
      </w:pPr>
      <w:r>
        <w:rPr>
          <w:b/>
        </w:rPr>
        <w:lastRenderedPageBreak/>
        <w:t xml:space="preserve">Potenza MN </w:t>
      </w:r>
      <w:r>
        <w:t>(</w:t>
      </w:r>
      <w:r w:rsidR="00205DE4">
        <w:t>2018</w:t>
      </w:r>
      <w:r>
        <w:t xml:space="preserve">) </w:t>
      </w:r>
      <w:r w:rsidRPr="003A431A">
        <w:t xml:space="preserve">Do gaming disorder and hazardous gaming belong in ICD-11? Considerations regarding </w:t>
      </w:r>
      <w:r>
        <w:t xml:space="preserve">the death of a hospitalized patient that was reported to have occurred while </w:t>
      </w:r>
      <w:r w:rsidRPr="003A431A">
        <w:t xml:space="preserve">a </w:t>
      </w:r>
      <w:r w:rsidR="005C3031">
        <w:t>care pro</w:t>
      </w:r>
      <w:r>
        <w:t xml:space="preserve">vider was gaming. </w:t>
      </w:r>
      <w:r>
        <w:rPr>
          <w:i/>
        </w:rPr>
        <w:t>J Behav Addict</w:t>
      </w:r>
      <w:r w:rsidR="00205DE4">
        <w:rPr>
          <w:i/>
        </w:rPr>
        <w:t xml:space="preserve"> </w:t>
      </w:r>
      <w:r w:rsidR="00205DE4">
        <w:rPr>
          <w:b/>
        </w:rPr>
        <w:t>7(2):</w:t>
      </w:r>
      <w:r w:rsidR="00205DE4">
        <w:t>206-207.</w:t>
      </w:r>
    </w:p>
    <w:p w14:paraId="610EE6F0" w14:textId="31B0C2BE" w:rsidR="00EF1085" w:rsidRPr="0027772A" w:rsidRDefault="00EF1085" w:rsidP="00EF1085">
      <w:pPr>
        <w:pStyle w:val="ListParagraph"/>
        <w:numPr>
          <w:ilvl w:val="0"/>
          <w:numId w:val="7"/>
        </w:numPr>
      </w:pPr>
      <w:r>
        <w:t xml:space="preserve">Gola M, </w:t>
      </w:r>
      <w:r w:rsidRPr="0027772A">
        <w:rPr>
          <w:b/>
        </w:rPr>
        <w:t>Potenza MN</w:t>
      </w:r>
      <w:r>
        <w:t xml:space="preserve"> (</w:t>
      </w:r>
      <w:r w:rsidR="00185225">
        <w:t>2018</w:t>
      </w:r>
      <w:r>
        <w:t xml:space="preserve">) </w:t>
      </w:r>
      <w:r w:rsidR="001B76F9">
        <w:t>P</w:t>
      </w:r>
      <w:r w:rsidR="001B76F9" w:rsidRPr="0027772A">
        <w:t>romoting educational, classification, treatment and policy initiatives</w:t>
      </w:r>
      <w:r w:rsidR="001B76F9">
        <w:t>: Commentary on Kraus et al.’s “</w:t>
      </w:r>
      <w:r w:rsidRPr="0027772A">
        <w:t>Compulsive sexual behaviour disorder in the ICD-11</w:t>
      </w:r>
      <w:r w:rsidR="001B76F9">
        <w:t>”</w:t>
      </w:r>
      <w:r w:rsidRPr="0027772A">
        <w:rPr>
          <w:rFonts w:ascii="-webkit-standard" w:hAnsi="-webkit-standard"/>
          <w:color w:val="000000"/>
        </w:rPr>
        <w:t xml:space="preserve">. </w:t>
      </w:r>
      <w:r>
        <w:rPr>
          <w:i/>
        </w:rPr>
        <w:t>J Behav Addict</w:t>
      </w:r>
      <w:r w:rsidR="00185225">
        <w:rPr>
          <w:i/>
        </w:rPr>
        <w:t xml:space="preserve"> </w:t>
      </w:r>
      <w:r w:rsidR="00185225">
        <w:rPr>
          <w:b/>
        </w:rPr>
        <w:t>7(2):</w:t>
      </w:r>
      <w:r w:rsidR="00185225">
        <w:t>208-210.</w:t>
      </w:r>
    </w:p>
    <w:p w14:paraId="6C7CD0BB" w14:textId="2FB46D6B" w:rsidR="00104868" w:rsidRPr="00104868" w:rsidRDefault="00BE0CDF" w:rsidP="00104868">
      <w:pPr>
        <w:pStyle w:val="ListParagraph"/>
        <w:numPr>
          <w:ilvl w:val="0"/>
          <w:numId w:val="7"/>
        </w:numPr>
        <w:rPr>
          <w:rStyle w:val="CommentReference"/>
          <w:b/>
          <w:sz w:val="24"/>
          <w:szCs w:val="24"/>
        </w:rPr>
      </w:pPr>
      <w:r>
        <w:t xml:space="preserve">Stein DJ, </w:t>
      </w:r>
      <w:r w:rsidRPr="00C32721">
        <w:rPr>
          <w:rFonts w:cstheme="minorHAnsi"/>
        </w:rPr>
        <w:t>Billieux</w:t>
      </w:r>
      <w:r>
        <w:rPr>
          <w:rFonts w:cstheme="minorHAnsi"/>
        </w:rPr>
        <w:t xml:space="preserve"> J, </w:t>
      </w:r>
      <w:r>
        <w:t xml:space="preserve">Bowden-Jones H, Grant JE, Fineberg N, Higuchi S, Mann K, Matsunaga H, </w:t>
      </w:r>
      <w:r w:rsidRPr="00C32721">
        <w:rPr>
          <w:b/>
        </w:rPr>
        <w:t>Potenza MN</w:t>
      </w:r>
      <w:r>
        <w:t xml:space="preserve">, Veale D, Saunders JB, Reed G, Poznyak V </w:t>
      </w:r>
      <w:r w:rsidRPr="00C32721">
        <w:rPr>
          <w:rStyle w:val="CommentReference"/>
          <w:sz w:val="24"/>
          <w:szCs w:val="24"/>
        </w:rPr>
        <w:t>(</w:t>
      </w:r>
      <w:r w:rsidR="00185225">
        <w:rPr>
          <w:rStyle w:val="CommentReference"/>
          <w:sz w:val="24"/>
          <w:szCs w:val="24"/>
        </w:rPr>
        <w:t>2018</w:t>
      </w:r>
      <w:r w:rsidRPr="00C32721">
        <w:rPr>
          <w:rStyle w:val="CommentReference"/>
          <w:sz w:val="24"/>
          <w:szCs w:val="24"/>
        </w:rPr>
        <w:t>) Balancing validity, utility, and publi</w:t>
      </w:r>
      <w:r>
        <w:rPr>
          <w:rStyle w:val="CommentReference"/>
          <w:sz w:val="24"/>
          <w:szCs w:val="24"/>
        </w:rPr>
        <w:t>c health considerations in disor</w:t>
      </w:r>
      <w:r w:rsidRPr="00C32721">
        <w:rPr>
          <w:rStyle w:val="CommentReference"/>
          <w:sz w:val="24"/>
          <w:szCs w:val="24"/>
        </w:rPr>
        <w:t xml:space="preserve">ders due to addictive behaviours. </w:t>
      </w:r>
      <w:r w:rsidRPr="00C32721">
        <w:rPr>
          <w:rStyle w:val="CommentReference"/>
          <w:i/>
          <w:sz w:val="24"/>
          <w:szCs w:val="24"/>
        </w:rPr>
        <w:t>World Psychiatry</w:t>
      </w:r>
      <w:r w:rsidR="00185225">
        <w:rPr>
          <w:rStyle w:val="CommentReference"/>
          <w:i/>
          <w:sz w:val="24"/>
          <w:szCs w:val="24"/>
        </w:rPr>
        <w:t xml:space="preserve"> </w:t>
      </w:r>
      <w:r w:rsidR="00185225">
        <w:rPr>
          <w:rStyle w:val="CommentReference"/>
          <w:b/>
          <w:sz w:val="24"/>
          <w:szCs w:val="24"/>
        </w:rPr>
        <w:t>17(3):</w:t>
      </w:r>
      <w:r w:rsidR="00185225">
        <w:rPr>
          <w:rStyle w:val="CommentReference"/>
          <w:sz w:val="24"/>
          <w:szCs w:val="24"/>
        </w:rPr>
        <w:t>363-364.</w:t>
      </w:r>
    </w:p>
    <w:p w14:paraId="3EA9E6FE" w14:textId="3931DE99" w:rsidR="000B1D6A" w:rsidRPr="000B1D6A" w:rsidRDefault="00104868" w:rsidP="000B1D6A">
      <w:pPr>
        <w:pStyle w:val="ListParagraph"/>
        <w:numPr>
          <w:ilvl w:val="0"/>
          <w:numId w:val="7"/>
        </w:numPr>
      </w:pPr>
      <w:r>
        <w:t xml:space="preserve">Castro-Calvo J, Ballester-Arnal R, </w:t>
      </w:r>
      <w:r w:rsidRPr="00C32721">
        <w:rPr>
          <w:b/>
        </w:rPr>
        <w:t>Potenza MN</w:t>
      </w:r>
      <w:r>
        <w:t xml:space="preserve">, King DL, </w:t>
      </w:r>
      <w:r w:rsidRPr="00C32721">
        <w:rPr>
          <w:rFonts w:cstheme="minorHAnsi"/>
        </w:rPr>
        <w:t>Billieux</w:t>
      </w:r>
      <w:r>
        <w:rPr>
          <w:rFonts w:cstheme="minorHAnsi"/>
        </w:rPr>
        <w:t xml:space="preserve"> J </w:t>
      </w:r>
      <w:r w:rsidRPr="00C32721">
        <w:rPr>
          <w:rStyle w:val="CommentReference"/>
          <w:sz w:val="24"/>
          <w:szCs w:val="24"/>
        </w:rPr>
        <w:t>(</w:t>
      </w:r>
      <w:r w:rsidR="0039759E">
        <w:rPr>
          <w:rStyle w:val="CommentReference"/>
          <w:sz w:val="24"/>
          <w:szCs w:val="24"/>
        </w:rPr>
        <w:t>2018</w:t>
      </w:r>
      <w:r w:rsidRPr="00C32721">
        <w:rPr>
          <w:rStyle w:val="CommentReference"/>
          <w:sz w:val="24"/>
          <w:szCs w:val="24"/>
        </w:rPr>
        <w:t xml:space="preserve">) </w:t>
      </w:r>
      <w:r w:rsidRPr="00104868">
        <w:t>Does “forced abstinence” from gaming lead to pornography use? Insight from an April 2018 crash of Fortnite’s servers</w:t>
      </w:r>
      <w:r>
        <w:t xml:space="preserve">. </w:t>
      </w:r>
      <w:r w:rsidR="00225CAF">
        <w:rPr>
          <w:i/>
        </w:rPr>
        <w:t>J Behav Addict</w:t>
      </w:r>
      <w:r w:rsidR="0039759E">
        <w:rPr>
          <w:i/>
        </w:rPr>
        <w:t xml:space="preserve"> </w:t>
      </w:r>
      <w:r w:rsidR="0039759E" w:rsidRPr="0039759E">
        <w:rPr>
          <w:b/>
        </w:rPr>
        <w:t>7(</w:t>
      </w:r>
      <w:r w:rsidR="0039759E">
        <w:rPr>
          <w:b/>
        </w:rPr>
        <w:t>3)</w:t>
      </w:r>
      <w:r w:rsidR="0039759E">
        <w:t>:501-502.</w:t>
      </w:r>
    </w:p>
    <w:p w14:paraId="43133285" w14:textId="04368DCC" w:rsidR="00A72949" w:rsidRDefault="00336B50" w:rsidP="00A72949">
      <w:pPr>
        <w:pStyle w:val="ListParagraph"/>
        <w:numPr>
          <w:ilvl w:val="0"/>
          <w:numId w:val="7"/>
        </w:numPr>
        <w:rPr>
          <w:rFonts w:cs="Arial"/>
        </w:rPr>
      </w:pPr>
      <w:r w:rsidRPr="00C31D53">
        <w:rPr>
          <w:rFonts w:cs="Arial"/>
        </w:rPr>
        <w:t>King DL, Gaming Industry Response Consortium (including</w:t>
      </w:r>
      <w:r w:rsidRPr="00C31D53">
        <w:rPr>
          <w:rFonts w:cs="Arial"/>
          <w:b/>
        </w:rPr>
        <w:t xml:space="preserve"> Potenza, MN</w:t>
      </w:r>
      <w:r w:rsidRPr="00C31D53">
        <w:rPr>
          <w:rFonts w:cs="Arial"/>
        </w:rPr>
        <w:t xml:space="preserve">) </w:t>
      </w:r>
      <w:r w:rsidRPr="00C31D53">
        <w:rPr>
          <w:rFonts w:cs="Arial"/>
          <w:lang w:val="en-GB"/>
        </w:rPr>
        <w:t xml:space="preserve">(2018) </w:t>
      </w:r>
      <w:r w:rsidRPr="00C31D53">
        <w:rPr>
          <w:rFonts w:cs="Arial"/>
        </w:rPr>
        <w:t xml:space="preserve">Comment on the global gaming industry’s opposition to ICD-11 gaming disorder: A corporate strategy to disregard evidence and deflect social responsibility? </w:t>
      </w:r>
      <w:r w:rsidRPr="00C31D53">
        <w:rPr>
          <w:rFonts w:cs="Arial"/>
          <w:i/>
        </w:rPr>
        <w:t xml:space="preserve">Addiction </w:t>
      </w:r>
      <w:r w:rsidRPr="00C31D53">
        <w:rPr>
          <w:rFonts w:cs="Arial"/>
          <w:b/>
        </w:rPr>
        <w:t>113(11)</w:t>
      </w:r>
      <w:r w:rsidRPr="00C31D53">
        <w:rPr>
          <w:rFonts w:cs="Arial"/>
        </w:rPr>
        <w:t>:2145-2146</w:t>
      </w:r>
      <w:r>
        <w:rPr>
          <w:rFonts w:cs="Arial"/>
        </w:rPr>
        <w:t>.</w:t>
      </w:r>
    </w:p>
    <w:p w14:paraId="7F0DD44D" w14:textId="77777777" w:rsidR="00257658" w:rsidRDefault="00855EB7" w:rsidP="00257658">
      <w:pPr>
        <w:pStyle w:val="ListParagraph"/>
        <w:numPr>
          <w:ilvl w:val="0"/>
          <w:numId w:val="7"/>
        </w:numPr>
        <w:rPr>
          <w:rFonts w:cs="Arial"/>
        </w:rPr>
      </w:pPr>
      <w:r>
        <w:rPr>
          <w:rFonts w:cs="Arial"/>
        </w:rPr>
        <w:t xml:space="preserve">Brand M, </w:t>
      </w:r>
      <w:r w:rsidRPr="00855EB7">
        <w:rPr>
          <w:rFonts w:cs="Arial"/>
          <w:b/>
        </w:rPr>
        <w:t>Potenza MN</w:t>
      </w:r>
      <w:r>
        <w:rPr>
          <w:rFonts w:cs="Arial"/>
          <w:b/>
        </w:rPr>
        <w:t xml:space="preserve"> </w:t>
      </w:r>
      <w:r>
        <w:rPr>
          <w:rFonts w:cs="Arial"/>
        </w:rPr>
        <w:t>(</w:t>
      </w:r>
      <w:r w:rsidR="009D0DDC">
        <w:rPr>
          <w:rFonts w:cs="Arial"/>
        </w:rPr>
        <w:t>2019</w:t>
      </w:r>
      <w:r>
        <w:rPr>
          <w:rFonts w:cs="Arial"/>
        </w:rPr>
        <w:t xml:space="preserve">) </w:t>
      </w:r>
      <w:r w:rsidRPr="00855EB7">
        <w:rPr>
          <w:rFonts w:cs="Arial"/>
        </w:rPr>
        <w:t>In memory of Dr. Kimberly S. Young: The story of a pioneer</w:t>
      </w:r>
      <w:r>
        <w:rPr>
          <w:rFonts w:cs="Arial"/>
        </w:rPr>
        <w:t xml:space="preserve">. </w:t>
      </w:r>
      <w:r>
        <w:rPr>
          <w:rFonts w:cs="Arial"/>
          <w:i/>
        </w:rPr>
        <w:t>J Behav Addict</w:t>
      </w:r>
      <w:r w:rsidR="009D0DDC">
        <w:rPr>
          <w:rFonts w:cs="Arial"/>
          <w:i/>
        </w:rPr>
        <w:t xml:space="preserve"> </w:t>
      </w:r>
      <w:r w:rsidR="009D0DDC">
        <w:rPr>
          <w:rFonts w:cs="Arial"/>
          <w:b/>
        </w:rPr>
        <w:t>8(1):</w:t>
      </w:r>
      <w:r w:rsidR="00A05165">
        <w:rPr>
          <w:rFonts w:cs="Arial"/>
        </w:rPr>
        <w:t>1-2.</w:t>
      </w:r>
    </w:p>
    <w:p w14:paraId="4284D941" w14:textId="4D224C6E" w:rsidR="00D33B69" w:rsidRPr="00027BB1" w:rsidRDefault="00D33B69" w:rsidP="00D33B69">
      <w:pPr>
        <w:numPr>
          <w:ilvl w:val="0"/>
          <w:numId w:val="7"/>
        </w:numPr>
      </w:pPr>
      <w:r w:rsidRPr="00027BB1">
        <w:t>Mestre-Bac</w:t>
      </w:r>
      <w:r>
        <w:t>h G</w:t>
      </w:r>
      <w:r w:rsidRPr="00027BB1">
        <w:t>, Blycke</w:t>
      </w:r>
      <w:r>
        <w:t>r GR</w:t>
      </w:r>
      <w:r w:rsidRPr="00027BB1">
        <w:t xml:space="preserve">, </w:t>
      </w:r>
      <w:r w:rsidRPr="00027BB1">
        <w:rPr>
          <w:b/>
        </w:rPr>
        <w:t>Potenza MN</w:t>
      </w:r>
      <w:r>
        <w:t xml:space="preserve"> (</w:t>
      </w:r>
      <w:r w:rsidR="00D41990">
        <w:t>2020</w:t>
      </w:r>
      <w:r>
        <w:t xml:space="preserve">) </w:t>
      </w:r>
      <w:r w:rsidRPr="00027BB1">
        <w:t>Pornography use in the setting of the COVID-19 pandemic</w:t>
      </w:r>
      <w:r>
        <w:t xml:space="preserve">. </w:t>
      </w:r>
      <w:r>
        <w:rPr>
          <w:i/>
        </w:rPr>
        <w:t>J Behav Addict</w:t>
      </w:r>
      <w:r w:rsidR="00D41990">
        <w:rPr>
          <w:i/>
        </w:rPr>
        <w:t xml:space="preserve"> </w:t>
      </w:r>
      <w:r w:rsidR="00D41990">
        <w:rPr>
          <w:b/>
        </w:rPr>
        <w:t>9(2):</w:t>
      </w:r>
      <w:r w:rsidR="00D41990">
        <w:t>181-183.</w:t>
      </w:r>
    </w:p>
    <w:p w14:paraId="24830B94" w14:textId="2AC01E15" w:rsidR="00EB06C9" w:rsidRPr="00EB06C9" w:rsidRDefault="00D33B69" w:rsidP="00EB06C9">
      <w:pPr>
        <w:numPr>
          <w:ilvl w:val="0"/>
          <w:numId w:val="7"/>
        </w:numPr>
      </w:pPr>
      <w:r>
        <w:t xml:space="preserve">King DL, Delfabbro PH, Billieux J, </w:t>
      </w:r>
      <w:r w:rsidRPr="00DA205C">
        <w:rPr>
          <w:b/>
        </w:rPr>
        <w:t>Potenza MN</w:t>
      </w:r>
      <w:r>
        <w:t xml:space="preserve"> (</w:t>
      </w:r>
      <w:r w:rsidR="00D41990">
        <w:t>2020</w:t>
      </w:r>
      <w:r>
        <w:t xml:space="preserve">) </w:t>
      </w:r>
      <w:r w:rsidRPr="00913F33">
        <w:t>Problematic online gaming and the COVID-19 pandemic</w:t>
      </w:r>
      <w:r>
        <w:t xml:space="preserve">. </w:t>
      </w:r>
      <w:r>
        <w:rPr>
          <w:i/>
        </w:rPr>
        <w:t>J Behav Addict</w:t>
      </w:r>
      <w:r w:rsidR="00D41990">
        <w:rPr>
          <w:i/>
        </w:rPr>
        <w:t xml:space="preserve"> </w:t>
      </w:r>
      <w:r w:rsidR="00D41990">
        <w:rPr>
          <w:b/>
        </w:rPr>
        <w:t>9(2):</w:t>
      </w:r>
      <w:r w:rsidR="00D41990">
        <w:t>184-186.</w:t>
      </w:r>
    </w:p>
    <w:p w14:paraId="76754F57" w14:textId="77777777" w:rsidR="00DF1DF1" w:rsidRDefault="00867002" w:rsidP="00DF1DF1">
      <w:pPr>
        <w:numPr>
          <w:ilvl w:val="0"/>
          <w:numId w:val="7"/>
        </w:numPr>
        <w:rPr>
          <w:b/>
          <w:bCs/>
        </w:rPr>
      </w:pPr>
      <w:r>
        <w:t xml:space="preserve">Mellis AM, Kelly BC, </w:t>
      </w:r>
      <w:r>
        <w:rPr>
          <w:b/>
        </w:rPr>
        <w:t xml:space="preserve">Potenza </w:t>
      </w:r>
      <w:r w:rsidRPr="002A2DA0">
        <w:rPr>
          <w:b/>
        </w:rPr>
        <w:t>MN,</w:t>
      </w:r>
      <w:r>
        <w:t xml:space="preserve"> Hulsey J (2021) </w:t>
      </w:r>
      <w:r w:rsidRPr="00867002">
        <w:rPr>
          <w:bCs/>
        </w:rPr>
        <w:t>Trust in a COVID-19 vaccine among people with substance use disorders</w:t>
      </w:r>
      <w:r w:rsidRPr="00867002">
        <w:rPr>
          <w:lang w:val="en"/>
        </w:rPr>
        <w:t xml:space="preserve">. </w:t>
      </w:r>
      <w:r w:rsidRPr="00867002">
        <w:rPr>
          <w:i/>
          <w:lang w:val="en"/>
        </w:rPr>
        <w:t xml:space="preserve">Drug Alcohol Depend </w:t>
      </w:r>
      <w:r w:rsidRPr="00867002">
        <w:rPr>
          <w:b/>
          <w:lang w:val="en"/>
        </w:rPr>
        <w:t>220:</w:t>
      </w:r>
      <w:r w:rsidRPr="00867002">
        <w:rPr>
          <w:lang w:val="en"/>
        </w:rPr>
        <w:t>108519.</w:t>
      </w:r>
    </w:p>
    <w:p w14:paraId="3F4AF152" w14:textId="4AAD6420" w:rsidR="001D0B26" w:rsidRPr="00DF1DF1" w:rsidRDefault="001D0B26" w:rsidP="00DF1DF1">
      <w:pPr>
        <w:numPr>
          <w:ilvl w:val="0"/>
          <w:numId w:val="7"/>
        </w:numPr>
        <w:rPr>
          <w:b/>
          <w:bCs/>
        </w:rPr>
      </w:pPr>
      <w:r>
        <w:t>Islam M</w:t>
      </w:r>
      <w:r w:rsidR="00456433">
        <w:t>S</w:t>
      </w:r>
      <w:r>
        <w:t xml:space="preserve">, </w:t>
      </w:r>
      <w:r w:rsidRPr="00DF1DF1">
        <w:rPr>
          <w:b/>
        </w:rPr>
        <w:t>Potenza MN</w:t>
      </w:r>
      <w:r>
        <w:t>, van Os J (</w:t>
      </w:r>
      <w:r w:rsidR="00DF1DF1">
        <w:t>2021</w:t>
      </w:r>
      <w:r>
        <w:t>)</w:t>
      </w:r>
      <w:r w:rsidRPr="00FB7760">
        <w:t xml:space="preserve"> </w:t>
      </w:r>
      <w:r w:rsidRPr="003E7BAB">
        <w:t>Posttraumatic stress disorder during the COVID-19 pandemic: Upcoming challenges in Bangladesh and preventive strategies</w:t>
      </w:r>
      <w:r>
        <w:t xml:space="preserve">. </w:t>
      </w:r>
      <w:r w:rsidRPr="00DF1DF1">
        <w:rPr>
          <w:i/>
        </w:rPr>
        <w:t>Int J Soc Psychiatry</w:t>
      </w:r>
      <w:r w:rsidR="00DF1DF1" w:rsidRPr="00DF1DF1">
        <w:rPr>
          <w:i/>
        </w:rPr>
        <w:t xml:space="preserve"> </w:t>
      </w:r>
      <w:r w:rsidR="00DF1DF1" w:rsidRPr="00DF1DF1">
        <w:rPr>
          <w:b/>
        </w:rPr>
        <w:t>67(2):</w:t>
      </w:r>
      <w:r w:rsidR="00DF1DF1" w:rsidRPr="00DF1DF1">
        <w:t>205-206</w:t>
      </w:r>
      <w:r w:rsidR="00DF1DF1">
        <w:t>.</w:t>
      </w:r>
    </w:p>
    <w:p w14:paraId="108D430A" w14:textId="77777777" w:rsidR="00C7341C" w:rsidRPr="00DF70D5" w:rsidRDefault="00C7341C" w:rsidP="00C7341C">
      <w:pPr>
        <w:pStyle w:val="ListParagraph"/>
        <w:numPr>
          <w:ilvl w:val="0"/>
          <w:numId w:val="7"/>
        </w:numPr>
        <w:jc w:val="both"/>
      </w:pPr>
      <w:r>
        <w:t xml:space="preserve">Mellis AM, </w:t>
      </w:r>
      <w:r>
        <w:rPr>
          <w:b/>
        </w:rPr>
        <w:t xml:space="preserve">Potenza </w:t>
      </w:r>
      <w:r w:rsidRPr="002A2DA0">
        <w:rPr>
          <w:b/>
        </w:rPr>
        <w:t>MN,</w:t>
      </w:r>
      <w:r>
        <w:t xml:space="preserve"> Hulsey J (2022) </w:t>
      </w:r>
      <w:r w:rsidRPr="00510E10">
        <w:t>Factors associated with drug overdoses during the COVID-19 pandemic</w:t>
      </w:r>
      <w:r>
        <w:t xml:space="preserve">. </w:t>
      </w:r>
      <w:r>
        <w:rPr>
          <w:i/>
        </w:rPr>
        <w:t xml:space="preserve">J Addict Med </w:t>
      </w:r>
      <w:r w:rsidRPr="002B282F">
        <w:rPr>
          <w:b/>
          <w:bCs/>
          <w:iCs/>
        </w:rPr>
        <w:t>16(1):</w:t>
      </w:r>
      <w:r w:rsidRPr="002B282F">
        <w:rPr>
          <w:iCs/>
        </w:rPr>
        <w:t>e67-e69</w:t>
      </w:r>
      <w:r>
        <w:rPr>
          <w:iCs/>
        </w:rPr>
        <w:t>.</w:t>
      </w:r>
    </w:p>
    <w:p w14:paraId="165182FE" w14:textId="77777777" w:rsidR="00C7341C" w:rsidRPr="00DF1DF1" w:rsidRDefault="00C7341C" w:rsidP="00C7341C">
      <w:pPr>
        <w:numPr>
          <w:ilvl w:val="0"/>
          <w:numId w:val="7"/>
        </w:numPr>
      </w:pPr>
      <w:r>
        <w:t xml:space="preserve">Carragher N, </w:t>
      </w:r>
      <w:r w:rsidRPr="009F30F7">
        <w:t>Billieux</w:t>
      </w:r>
      <w:r>
        <w:t xml:space="preserve"> J, Bowden-Jones H, Achab S, </w:t>
      </w:r>
      <w:r>
        <w:rPr>
          <w:b/>
        </w:rPr>
        <w:t>Potenza MN</w:t>
      </w:r>
      <w:r>
        <w:t xml:space="preserve">, Rumpf HJ, Long J, Demetrovics Z, Gentile D, Hodgins D, Aricak O, Baigent M, Gandin C, </w:t>
      </w:r>
      <w:r w:rsidRPr="009D4BF0">
        <w:t>Rahimi-Movaghar</w:t>
      </w:r>
      <w:r>
        <w:t xml:space="preserve"> A, Scafato E, </w:t>
      </w:r>
      <w:r w:rsidRPr="009D4BF0">
        <w:t>Assanangkornchai</w:t>
      </w:r>
      <w:r>
        <w:t xml:space="preserve"> S, Siste K, Hao W, King D, Babor T, Higuchi S, Poznyak V (2022) </w:t>
      </w:r>
      <w:r>
        <w:rPr>
          <w:bCs/>
          <w:lang w:val="en-GB"/>
        </w:rPr>
        <w:t>Brief o</w:t>
      </w:r>
      <w:r w:rsidRPr="00DF1DF1">
        <w:rPr>
          <w:bCs/>
          <w:lang w:val="en-GB"/>
        </w:rPr>
        <w:t xml:space="preserve">verview of the WHO Collaborative Project on the Development of New International Screening and Diagnostic Instruments for Gaming Disorder and Gambling Disorder. </w:t>
      </w:r>
      <w:r w:rsidRPr="00DF1DF1">
        <w:rPr>
          <w:bCs/>
          <w:i/>
          <w:lang w:val="en-GB"/>
        </w:rPr>
        <w:t>Addiction</w:t>
      </w:r>
      <w:r>
        <w:rPr>
          <w:bCs/>
          <w:i/>
          <w:lang w:val="en-GB"/>
        </w:rPr>
        <w:t xml:space="preserve"> </w:t>
      </w:r>
      <w:r w:rsidRPr="002B282F">
        <w:rPr>
          <w:b/>
          <w:iCs/>
          <w:lang w:val="en-GB"/>
        </w:rPr>
        <w:t>117(7):</w:t>
      </w:r>
      <w:r w:rsidRPr="002B282F">
        <w:rPr>
          <w:bCs/>
          <w:iCs/>
          <w:lang w:val="en-GB"/>
        </w:rPr>
        <w:t>2119-2121.</w:t>
      </w:r>
    </w:p>
    <w:p w14:paraId="6E500169" w14:textId="231CCBA7" w:rsidR="002B0235" w:rsidRPr="0080309B" w:rsidRDefault="002B0235" w:rsidP="00691E1D">
      <w:pPr>
        <w:numPr>
          <w:ilvl w:val="0"/>
          <w:numId w:val="7"/>
        </w:numPr>
      </w:pPr>
      <w:r w:rsidRPr="002B0235">
        <w:t xml:space="preserve">Antons S, Yip SW, Lacadie CM, Dadashkarimi J, Scheinost D, Brand M, </w:t>
      </w:r>
      <w:r w:rsidRPr="002B0235">
        <w:rPr>
          <w:b/>
          <w:bCs/>
        </w:rPr>
        <w:t>Potenza MN</w:t>
      </w:r>
      <w:r w:rsidRPr="002B0235">
        <w:t xml:space="preserve"> (</w:t>
      </w:r>
      <w:r w:rsidR="0080309B">
        <w:t>2024</w:t>
      </w:r>
      <w:r w:rsidRPr="002B0235">
        <w:t xml:space="preserve">) </w:t>
      </w:r>
      <w:r w:rsidR="0003160F" w:rsidRPr="0003160F">
        <w:t>Prediction of craving across studies: A commentary on conceptual and methodological considerations when using data-driven methods</w:t>
      </w:r>
      <w:r>
        <w:t xml:space="preserve">. </w:t>
      </w:r>
      <w:r w:rsidR="005A325A">
        <w:rPr>
          <w:i/>
          <w:iCs/>
        </w:rPr>
        <w:t>J Behav Addict</w:t>
      </w:r>
      <w:r w:rsidR="0080309B">
        <w:rPr>
          <w:i/>
          <w:iCs/>
        </w:rPr>
        <w:t xml:space="preserve"> </w:t>
      </w:r>
      <w:r w:rsidR="0080309B" w:rsidRPr="00BD574F">
        <w:rPr>
          <w:b/>
          <w:bCs/>
        </w:rPr>
        <w:t>13(3):</w:t>
      </w:r>
      <w:r w:rsidR="0080309B" w:rsidRPr="00BD574F">
        <w:t>695-701.</w:t>
      </w:r>
    </w:p>
    <w:p w14:paraId="4B797A7E" w14:textId="5036E3CF" w:rsidR="00C22A23" w:rsidRDefault="00C22A23" w:rsidP="00C22A23">
      <w:pPr>
        <w:numPr>
          <w:ilvl w:val="0"/>
          <w:numId w:val="7"/>
        </w:numPr>
      </w:pPr>
      <w:r>
        <w:t xml:space="preserve">Fineberg NA, Demetrovics Z, </w:t>
      </w:r>
      <w:r w:rsidRPr="00BD574F">
        <w:rPr>
          <w:b/>
          <w:bCs/>
        </w:rPr>
        <w:t>Potenza MN</w:t>
      </w:r>
      <w:r>
        <w:t>, Mestre-Bach G, Ekhtiari H, Roman-Urrestarazu A, Achab S, Kattau T, Sale J, Bowden-Jones H, Babor TF, Kidron B, Stein DJ (</w:t>
      </w:r>
      <w:r w:rsidR="00A527F7">
        <w:t>2025</w:t>
      </w:r>
      <w:r>
        <w:t xml:space="preserve">) Global action on problematic usage of the internet: Announcing a Lancet Psychiatry Commission. </w:t>
      </w:r>
      <w:r w:rsidRPr="00C22A23">
        <w:rPr>
          <w:i/>
          <w:iCs/>
        </w:rPr>
        <w:t>Lancet Psychiatry</w:t>
      </w:r>
      <w:r>
        <w:t xml:space="preserve"> </w:t>
      </w:r>
      <w:r w:rsidR="00A527F7">
        <w:rPr>
          <w:b/>
          <w:bCs/>
        </w:rPr>
        <w:t>12(1):</w:t>
      </w:r>
      <w:r w:rsidR="00A527F7">
        <w:t>11-13.</w:t>
      </w:r>
    </w:p>
    <w:p w14:paraId="4A3D3048" w14:textId="7C1EFA69" w:rsidR="00DF70D5" w:rsidRPr="00EB06C9" w:rsidRDefault="00DF70D5" w:rsidP="00C22A23">
      <w:pPr>
        <w:numPr>
          <w:ilvl w:val="0"/>
          <w:numId w:val="7"/>
        </w:numPr>
      </w:pPr>
      <w:r>
        <w:t xml:space="preserve">Wang X, Chen S, Liu T, </w:t>
      </w:r>
      <w:r w:rsidRPr="00691E1D">
        <w:rPr>
          <w:b/>
        </w:rPr>
        <w:t xml:space="preserve">Potenza MN </w:t>
      </w:r>
      <w:r>
        <w:t xml:space="preserve">(submitted) </w:t>
      </w:r>
      <w:r w:rsidRPr="00691E1D">
        <w:rPr>
          <w:bCs/>
        </w:rPr>
        <w:t xml:space="preserve">Understanding stigmatizing attitudes related to COVID-19 and a need for developing anti-stigmatizing approaches. </w:t>
      </w:r>
    </w:p>
    <w:p w14:paraId="0F910A1A" w14:textId="30D9A5C6" w:rsidR="00DF70D5" w:rsidRPr="00DF70D5" w:rsidRDefault="00DF70D5" w:rsidP="00DF70D5">
      <w:pPr>
        <w:numPr>
          <w:ilvl w:val="0"/>
          <w:numId w:val="7"/>
        </w:numPr>
        <w:rPr>
          <w:b/>
        </w:rPr>
      </w:pPr>
      <w:r w:rsidRPr="00410DC0">
        <w:lastRenderedPageBreak/>
        <w:t xml:space="preserve">Liss TB, Schepis TS, Reynolds B, Cavallo DA, McFetridge A, Smith A, Duhig AM, Babuscio T, </w:t>
      </w:r>
      <w:r w:rsidRPr="00410DC0">
        <w:rPr>
          <w:b/>
        </w:rPr>
        <w:t>Potenza MN</w:t>
      </w:r>
      <w:r>
        <w:t>, Krishnan-Sarin S (submitted)</w:t>
      </w:r>
      <w:r w:rsidRPr="00410DC0">
        <w:t xml:space="preserve"> Impulsivity in adolescent smokers and non-smokers. </w:t>
      </w:r>
      <w:r w:rsidRPr="00410DC0">
        <w:rPr>
          <w:i/>
        </w:rPr>
        <w:t>Ann Clin Psychiatry</w:t>
      </w:r>
    </w:p>
    <w:p w14:paraId="1BAA483D" w14:textId="77777777" w:rsidR="00125647" w:rsidRPr="00223F7A" w:rsidRDefault="00125647">
      <w:pPr>
        <w:tabs>
          <w:tab w:val="left" w:pos="1800"/>
        </w:tabs>
        <w:rPr>
          <w:b/>
        </w:rPr>
      </w:pPr>
      <w:bookmarkStart w:id="13" w:name="_hcfsn8dd2dw4" w:colFirst="0" w:colLast="0"/>
      <w:bookmarkEnd w:id="13"/>
    </w:p>
    <w:p w14:paraId="6EA20E2B" w14:textId="77777777" w:rsidR="00125647" w:rsidRPr="00223F7A" w:rsidRDefault="00125647">
      <w:pPr>
        <w:tabs>
          <w:tab w:val="left" w:pos="1800"/>
        </w:tabs>
        <w:rPr>
          <w:b/>
        </w:rPr>
      </w:pPr>
      <w:r w:rsidRPr="00223F7A">
        <w:rPr>
          <w:b/>
        </w:rPr>
        <w:t>D) EDITORIALS, CHAPTERS, BOOKS:</w:t>
      </w:r>
    </w:p>
    <w:p w14:paraId="5A0688CC" w14:textId="77777777" w:rsidR="00125647" w:rsidRPr="00223F7A" w:rsidRDefault="00125647">
      <w:pPr>
        <w:tabs>
          <w:tab w:val="left" w:pos="1800"/>
        </w:tabs>
        <w:rPr>
          <w:b/>
        </w:rPr>
      </w:pPr>
    </w:p>
    <w:p w14:paraId="47BAD9A5" w14:textId="77777777" w:rsidR="00125647" w:rsidRPr="00223F7A" w:rsidRDefault="00125647">
      <w:pPr>
        <w:numPr>
          <w:ilvl w:val="0"/>
          <w:numId w:val="11"/>
        </w:numPr>
      </w:pPr>
      <w:r w:rsidRPr="00223F7A">
        <w:t xml:space="preserve">McDougle CJ, </w:t>
      </w:r>
      <w:r w:rsidRPr="00223F7A">
        <w:rPr>
          <w:b/>
        </w:rPr>
        <w:t>Potenza MN</w:t>
      </w:r>
      <w:r w:rsidRPr="00223F7A">
        <w:t xml:space="preserve"> (1998) Atypical Neuroleptics in Obsessive-Compulsive Disorder. </w:t>
      </w:r>
      <w:r w:rsidRPr="00223F7A">
        <w:rPr>
          <w:i/>
        </w:rPr>
        <w:t xml:space="preserve">International Drug Therapy Newsletter </w:t>
      </w:r>
      <w:r w:rsidRPr="00223F7A">
        <w:rPr>
          <w:b/>
        </w:rPr>
        <w:t>33(6):</w:t>
      </w:r>
      <w:r w:rsidRPr="00223F7A">
        <w:t xml:space="preserve"> 21-24.</w:t>
      </w:r>
    </w:p>
    <w:p w14:paraId="663C591E" w14:textId="77777777" w:rsidR="00125647" w:rsidRPr="00223F7A" w:rsidRDefault="00125647">
      <w:pPr>
        <w:numPr>
          <w:ilvl w:val="0"/>
          <w:numId w:val="11"/>
        </w:numPr>
      </w:pPr>
      <w:r w:rsidRPr="00223F7A">
        <w:t xml:space="preserve">McDougle CJ, </w:t>
      </w:r>
      <w:r w:rsidRPr="00223F7A">
        <w:rPr>
          <w:b/>
        </w:rPr>
        <w:t>Potenza MN</w:t>
      </w:r>
      <w:r w:rsidRPr="00223F7A">
        <w:t xml:space="preserve"> (1998) Use of Typical Neuroleptics in OCD and Psychotic Disorders. </w:t>
      </w:r>
      <w:r w:rsidRPr="00223F7A">
        <w:rPr>
          <w:i/>
        </w:rPr>
        <w:t xml:space="preserve">International Drug Therapy Newsletter </w:t>
      </w:r>
      <w:r w:rsidRPr="00223F7A">
        <w:rPr>
          <w:b/>
        </w:rPr>
        <w:t>33(7):</w:t>
      </w:r>
      <w:r w:rsidRPr="00223F7A">
        <w:t xml:space="preserve"> 25-28.</w:t>
      </w:r>
    </w:p>
    <w:p w14:paraId="3433CD5C" w14:textId="77777777" w:rsidR="00125647" w:rsidRPr="00223F7A" w:rsidRDefault="00125647">
      <w:pPr>
        <w:numPr>
          <w:ilvl w:val="0"/>
          <w:numId w:val="11"/>
        </w:numPr>
      </w:pPr>
      <w:r w:rsidRPr="00223F7A">
        <w:rPr>
          <w:b/>
        </w:rPr>
        <w:t>Potenza MN</w:t>
      </w:r>
      <w:r w:rsidRPr="00223F7A">
        <w:t xml:space="preserve">, Wexler BE (2001) Magnetic Resonance Imaging Used to Study Urges in Pathological Gamblers. </w:t>
      </w:r>
      <w:r w:rsidRPr="00223F7A">
        <w:rPr>
          <w:i/>
        </w:rPr>
        <w:t>Report on Problem Gambling</w:t>
      </w:r>
      <w:r w:rsidRPr="00223F7A">
        <w:rPr>
          <w:b/>
        </w:rPr>
        <w:t xml:space="preserve"> December/January:</w:t>
      </w:r>
      <w:r w:rsidRPr="00223F7A">
        <w:t xml:space="preserve"> 45-46.</w:t>
      </w:r>
    </w:p>
    <w:p w14:paraId="425A06C2" w14:textId="77777777" w:rsidR="00125647" w:rsidRPr="00223F7A" w:rsidRDefault="00125647">
      <w:pPr>
        <w:numPr>
          <w:ilvl w:val="0"/>
          <w:numId w:val="11"/>
        </w:numPr>
      </w:pPr>
      <w:r w:rsidRPr="00223F7A">
        <w:rPr>
          <w:b/>
        </w:rPr>
        <w:t xml:space="preserve">Potenza MN </w:t>
      </w:r>
      <w:r w:rsidRPr="00223F7A">
        <w:t xml:space="preserve">(2001) Pathological gambling: A present problem from the past. </w:t>
      </w:r>
      <w:r w:rsidRPr="00223F7A">
        <w:rPr>
          <w:i/>
        </w:rPr>
        <w:t xml:space="preserve">Psychiatric Times </w:t>
      </w:r>
      <w:r w:rsidRPr="00223F7A">
        <w:t>(on line exclusive)</w:t>
      </w:r>
      <w:r w:rsidRPr="00223F7A">
        <w:rPr>
          <w:i/>
        </w:rPr>
        <w:t>.</w:t>
      </w:r>
      <w:r w:rsidRPr="00223F7A">
        <w:t xml:space="preserve"> </w:t>
      </w:r>
      <w:hyperlink r:id="rId12" w:history="1">
        <w:r w:rsidRPr="00223F7A">
          <w:rPr>
            <w:rStyle w:val="Hyperlink"/>
          </w:rPr>
          <w:t>www.psychiatrictimes.com/srpg.html</w:t>
        </w:r>
      </w:hyperlink>
      <w:r w:rsidRPr="00223F7A">
        <w:t xml:space="preserve"> Accessed November 1, 2001.</w:t>
      </w:r>
    </w:p>
    <w:p w14:paraId="12C20D22" w14:textId="411DE46D" w:rsidR="00125647" w:rsidRPr="00223F7A" w:rsidRDefault="00125647">
      <w:pPr>
        <w:numPr>
          <w:ilvl w:val="0"/>
          <w:numId w:val="11"/>
        </w:numPr>
      </w:pPr>
      <w:r w:rsidRPr="00223F7A">
        <w:rPr>
          <w:b/>
        </w:rPr>
        <w:t xml:space="preserve">Potenza MN, </w:t>
      </w:r>
      <w:r w:rsidRPr="00223F7A">
        <w:t xml:space="preserve">Wilber MK (2001) Neuroimaging studies of pathological gambling and substance dependence. </w:t>
      </w:r>
      <w:r w:rsidRPr="00223F7A">
        <w:rPr>
          <w:i/>
        </w:rPr>
        <w:t xml:space="preserve">Psychiatric Times </w:t>
      </w:r>
      <w:r w:rsidRPr="00223F7A">
        <w:rPr>
          <w:b/>
        </w:rPr>
        <w:t>18(10)</w:t>
      </w:r>
      <w:r w:rsidRPr="00223F7A">
        <w:t>: 58-64.</w:t>
      </w:r>
    </w:p>
    <w:p w14:paraId="397E7DDC" w14:textId="77777777" w:rsidR="00125647" w:rsidRPr="00223F7A" w:rsidRDefault="00125647">
      <w:pPr>
        <w:numPr>
          <w:ilvl w:val="0"/>
          <w:numId w:val="11"/>
        </w:numPr>
      </w:pPr>
      <w:r w:rsidRPr="00223F7A">
        <w:rPr>
          <w:b/>
        </w:rPr>
        <w:t>Potenza MN</w:t>
      </w:r>
      <w:r w:rsidRPr="00223F7A">
        <w:t xml:space="preserve">, Hollander E (2002) Pathological Gambling and Impulse Control Disorders. in </w:t>
      </w:r>
      <w:r w:rsidRPr="00223F7A">
        <w:rPr>
          <w:i/>
        </w:rPr>
        <w:t>Neuropsychopharmacology: The 5th Generation of Progress.</w:t>
      </w:r>
      <w:r w:rsidRPr="00223F7A">
        <w:t xml:space="preserve"> ed. by C Nemeroff, J Coyle, D Charney, K Davis. Lippincott, Williams and Wilkens. Baltimore, MD. p 1725-1741.</w:t>
      </w:r>
    </w:p>
    <w:p w14:paraId="44AF36B7" w14:textId="77777777" w:rsidR="00125647" w:rsidRPr="00223F7A" w:rsidRDefault="00125647">
      <w:pPr>
        <w:numPr>
          <w:ilvl w:val="0"/>
          <w:numId w:val="11"/>
        </w:numPr>
      </w:pPr>
      <w:r w:rsidRPr="00223F7A">
        <w:t xml:space="preserve">Chambers RA, </w:t>
      </w:r>
      <w:r w:rsidRPr="00223F7A">
        <w:rPr>
          <w:b/>
        </w:rPr>
        <w:t xml:space="preserve">Potenza MN </w:t>
      </w:r>
      <w:r w:rsidRPr="00223F7A">
        <w:t xml:space="preserve">(2003) Impulse Control Disorders. In </w:t>
      </w:r>
      <w:r w:rsidRPr="00223F7A">
        <w:rPr>
          <w:i/>
        </w:rPr>
        <w:t>Encyclopedia of the Neurological Sciences</w:t>
      </w:r>
      <w:r w:rsidRPr="00223F7A">
        <w:t xml:space="preserve"> ed. by MJ Aminoff, RB Daroff. Academic Press, San Diego, CA. Vol 2, p. 642-646.</w:t>
      </w:r>
    </w:p>
    <w:p w14:paraId="10D2E380" w14:textId="77777777" w:rsidR="00125647" w:rsidRPr="00223F7A" w:rsidRDefault="00125647">
      <w:pPr>
        <w:numPr>
          <w:ilvl w:val="0"/>
          <w:numId w:val="11"/>
        </w:numPr>
      </w:pPr>
      <w:r w:rsidRPr="00223F7A">
        <w:rPr>
          <w:b/>
        </w:rPr>
        <w:t xml:space="preserve">Potenza MN </w:t>
      </w:r>
      <w:r w:rsidRPr="00223F7A">
        <w:t xml:space="preserve">(2003) Pathological gambling - clinical aspects and neurobiology. In </w:t>
      </w:r>
      <w:r w:rsidRPr="00223F7A">
        <w:rPr>
          <w:i/>
        </w:rPr>
        <w:t>Medical Handbook of Psychiatry</w:t>
      </w:r>
      <w:r w:rsidRPr="00223F7A">
        <w:t xml:space="preserve"> ed. by J Soares, S Gershon p 683-700.</w:t>
      </w:r>
    </w:p>
    <w:p w14:paraId="056E50E3" w14:textId="77777777" w:rsidR="00125647" w:rsidRPr="00223F7A" w:rsidRDefault="00125647">
      <w:pPr>
        <w:numPr>
          <w:ilvl w:val="0"/>
          <w:numId w:val="11"/>
        </w:numPr>
      </w:pPr>
      <w:r w:rsidRPr="00223F7A">
        <w:rPr>
          <w:b/>
        </w:rPr>
        <w:t>Potenza MN</w:t>
      </w:r>
      <w:r w:rsidRPr="00223F7A">
        <w:t xml:space="preserve"> (2003) A perspective on adolescent gambling: Relationship to other risk behaviors and implications for prevention strategies in </w:t>
      </w:r>
      <w:r w:rsidRPr="00223F7A">
        <w:rPr>
          <w:i/>
        </w:rPr>
        <w:t xml:space="preserve">Adolescent Risk Behaviors </w:t>
      </w:r>
      <w:r w:rsidRPr="00223F7A">
        <w:t>ed. by D Romer. Sage Publishers, Thousand Oaks, CA p. 247-255.</w:t>
      </w:r>
    </w:p>
    <w:p w14:paraId="7421CE75" w14:textId="77777777" w:rsidR="00125647" w:rsidRPr="00223F7A" w:rsidRDefault="00125647">
      <w:pPr>
        <w:numPr>
          <w:ilvl w:val="0"/>
          <w:numId w:val="11"/>
        </w:numPr>
      </w:pPr>
      <w:r w:rsidRPr="00223F7A">
        <w:t xml:space="preserve">McDougle CJ, Posey D, </w:t>
      </w:r>
      <w:r w:rsidRPr="00223F7A">
        <w:rPr>
          <w:b/>
        </w:rPr>
        <w:t>Potenza MN</w:t>
      </w:r>
      <w:r w:rsidRPr="00223F7A">
        <w:t xml:space="preserve"> (2003) Neurobiology of Serotonin Function in Autism. in </w:t>
      </w:r>
      <w:r w:rsidRPr="00223F7A">
        <w:rPr>
          <w:i/>
        </w:rPr>
        <w:t>Autism Spectrum Disorder: Practical Management</w:t>
      </w:r>
      <w:r w:rsidRPr="00223F7A">
        <w:t xml:space="preserve"> ed. by Hollander E, Delaney K. Marcel Dekker, Inc. New York, NY. p. 199-220.</w:t>
      </w:r>
    </w:p>
    <w:p w14:paraId="4FFA4EF8" w14:textId="77777777" w:rsidR="00125647" w:rsidRPr="00223F7A" w:rsidRDefault="00125647">
      <w:pPr>
        <w:numPr>
          <w:ilvl w:val="0"/>
          <w:numId w:val="11"/>
        </w:numPr>
      </w:pPr>
      <w:r w:rsidRPr="00223F7A">
        <w:t xml:space="preserve">Grant JE, </w:t>
      </w:r>
      <w:r w:rsidRPr="00223F7A">
        <w:rPr>
          <w:b/>
        </w:rPr>
        <w:t xml:space="preserve">Potenza MN </w:t>
      </w:r>
      <w:r w:rsidRPr="00223F7A">
        <w:t xml:space="preserve">(eds) (2004) </w:t>
      </w:r>
      <w:r w:rsidRPr="00223F7A">
        <w:rPr>
          <w:i/>
        </w:rPr>
        <w:t>Pathological Gambling: A Clinical Guide to Treatment.</w:t>
      </w:r>
      <w:r w:rsidRPr="00223F7A">
        <w:t xml:space="preserve"> American Psychiatric Press, Inc. Washington, DC</w:t>
      </w:r>
    </w:p>
    <w:p w14:paraId="50B472A9" w14:textId="77777777" w:rsidR="00125647" w:rsidRPr="00223F7A" w:rsidRDefault="00125647">
      <w:pPr>
        <w:numPr>
          <w:ilvl w:val="0"/>
          <w:numId w:val="11"/>
        </w:numPr>
      </w:pPr>
      <w:r w:rsidRPr="00223F7A">
        <w:rPr>
          <w:b/>
        </w:rPr>
        <w:t>Potenza MN</w:t>
      </w:r>
      <w:r w:rsidRPr="00223F7A">
        <w:t xml:space="preserve">, Griffiths MD (2004) Prevention Efforts Targeting </w:t>
      </w:r>
      <w:r w:rsidRPr="00223F7A">
        <w:rPr>
          <w:color w:val="000000"/>
        </w:rPr>
        <w:t xml:space="preserve">Adult Problem and Pathological Gambling. In </w:t>
      </w:r>
      <w:r w:rsidRPr="00223F7A">
        <w:rPr>
          <w:i/>
        </w:rPr>
        <w:t>Pathological Gambling: A Clinical Guide to Treatment.</w:t>
      </w:r>
      <w:r w:rsidRPr="00223F7A">
        <w:t xml:space="preserve">  Ed. by Grant JE, </w:t>
      </w:r>
      <w:r w:rsidRPr="00223F7A">
        <w:rPr>
          <w:b/>
        </w:rPr>
        <w:t xml:space="preserve">Potenza MN </w:t>
      </w:r>
      <w:r w:rsidRPr="00223F7A">
        <w:t>American Psychiatric Press, Inc. Washington, DC p. 145-158.</w:t>
      </w:r>
    </w:p>
    <w:p w14:paraId="359F8CD2" w14:textId="77777777" w:rsidR="00125647" w:rsidRPr="00223F7A" w:rsidRDefault="00125647">
      <w:pPr>
        <w:numPr>
          <w:ilvl w:val="0"/>
          <w:numId w:val="11"/>
        </w:numPr>
        <w:rPr>
          <w:b/>
        </w:rPr>
      </w:pPr>
      <w:r w:rsidRPr="00223F7A">
        <w:t xml:space="preserve">Shah KR, </w:t>
      </w:r>
      <w:r w:rsidRPr="00223F7A">
        <w:rPr>
          <w:b/>
        </w:rPr>
        <w:t>Potenza MN</w:t>
      </w:r>
      <w:r w:rsidRPr="00223F7A">
        <w:t>, Eisen SA (2004) Biological Basis for</w:t>
      </w:r>
      <w:r w:rsidRPr="00223F7A">
        <w:rPr>
          <w:color w:val="000000"/>
        </w:rPr>
        <w:t xml:space="preserve"> Pathological Gambling. In </w:t>
      </w:r>
      <w:r w:rsidRPr="00223F7A">
        <w:rPr>
          <w:i/>
        </w:rPr>
        <w:t>Pathological Gambling: A Clinical Guide to Treatment.</w:t>
      </w:r>
      <w:r w:rsidRPr="00223F7A">
        <w:t xml:space="preserve">  Ed. by Grant JE, </w:t>
      </w:r>
      <w:r w:rsidRPr="00223F7A">
        <w:rPr>
          <w:b/>
        </w:rPr>
        <w:t xml:space="preserve">Potenza MN </w:t>
      </w:r>
      <w:r w:rsidRPr="00223F7A">
        <w:t>American Psychiatric Press, Inc. Washington, DC p. 127-144.</w:t>
      </w:r>
    </w:p>
    <w:p w14:paraId="44EA1C72" w14:textId="77777777" w:rsidR="00125647" w:rsidRPr="00223F7A" w:rsidRDefault="00125647">
      <w:pPr>
        <w:numPr>
          <w:ilvl w:val="0"/>
          <w:numId w:val="11"/>
        </w:numPr>
        <w:rPr>
          <w:b/>
        </w:rPr>
      </w:pPr>
      <w:r w:rsidRPr="00223F7A">
        <w:t xml:space="preserve">Grant JE, Chambers RA, </w:t>
      </w:r>
      <w:r w:rsidRPr="00223F7A">
        <w:rPr>
          <w:b/>
        </w:rPr>
        <w:t>Potenza MN</w:t>
      </w:r>
      <w:r w:rsidRPr="00223F7A">
        <w:t xml:space="preserve"> (2004) Adolescent Problem Gambling: Neurodevelopment and Pharmacological Treatment. In </w:t>
      </w:r>
      <w:r w:rsidRPr="00223F7A">
        <w:rPr>
          <w:i/>
        </w:rPr>
        <w:t xml:space="preserve">Youth Gambling problems: A contemporary perspective. </w:t>
      </w:r>
      <w:r w:rsidRPr="00223F7A">
        <w:t>Ed. by Derevensky JL, Gupta R</w:t>
      </w:r>
      <w:r w:rsidRPr="00223F7A">
        <w:rPr>
          <w:b/>
        </w:rPr>
        <w:t xml:space="preserve"> </w:t>
      </w:r>
      <w:r w:rsidRPr="00223F7A">
        <w:t>Kluwer/Plenum New York, NY p 81-98.</w:t>
      </w:r>
    </w:p>
    <w:p w14:paraId="6452182E" w14:textId="77777777" w:rsidR="00125647" w:rsidRPr="00223F7A" w:rsidRDefault="00125647">
      <w:pPr>
        <w:numPr>
          <w:ilvl w:val="0"/>
          <w:numId w:val="11"/>
        </w:numPr>
      </w:pPr>
      <w:r w:rsidRPr="00223F7A">
        <w:rPr>
          <w:b/>
        </w:rPr>
        <w:t xml:space="preserve">Potenza, MN </w:t>
      </w:r>
      <w:r w:rsidRPr="00223F7A">
        <w:t xml:space="preserve">(2005) Mining for gold: On gold standards, gambling behaviors, and gambling disorders. The BASIS 1(3): 3-5. </w:t>
      </w:r>
      <w:hyperlink r:id="rId13" w:history="1">
        <w:r w:rsidRPr="00223F7A">
          <w:rPr>
            <w:rStyle w:val="Hyperlink"/>
          </w:rPr>
          <w:t>http://www.basisonline.org/backissues/2005/vol10pdf/editorialmarch22005.pdf</w:t>
        </w:r>
      </w:hyperlink>
    </w:p>
    <w:p w14:paraId="3C768397" w14:textId="77777777" w:rsidR="00125647" w:rsidRPr="00223F7A" w:rsidRDefault="00125647">
      <w:pPr>
        <w:numPr>
          <w:ilvl w:val="0"/>
          <w:numId w:val="11"/>
        </w:numPr>
      </w:pPr>
      <w:r w:rsidRPr="00223F7A">
        <w:lastRenderedPageBreak/>
        <w:t xml:space="preserve">Grant JE, </w:t>
      </w:r>
      <w:r w:rsidRPr="00223F7A">
        <w:rPr>
          <w:b/>
        </w:rPr>
        <w:t>Potenza MN</w:t>
      </w:r>
      <w:r w:rsidRPr="00223F7A">
        <w:t xml:space="preserve"> (2005) Pathological Gambling and Other “Behavioral” Addictions. In </w:t>
      </w:r>
      <w:r w:rsidRPr="00223F7A">
        <w:rPr>
          <w:i/>
        </w:rPr>
        <w:t xml:space="preserve">Clinical Textbook of Addictive Disorders. </w:t>
      </w:r>
      <w:r w:rsidRPr="00223F7A">
        <w:t>3</w:t>
      </w:r>
      <w:r w:rsidRPr="00223F7A">
        <w:rPr>
          <w:vertAlign w:val="superscript"/>
        </w:rPr>
        <w:t>rd</w:t>
      </w:r>
      <w:r w:rsidRPr="00223F7A">
        <w:t xml:space="preserve"> Ed., Ed. by Frances RJ, Miller SI, Mack A. Guilford Press, New York, NY p 303-320.</w:t>
      </w:r>
    </w:p>
    <w:p w14:paraId="29A2FA65" w14:textId="77777777" w:rsidR="00125647" w:rsidRPr="00223F7A" w:rsidRDefault="00125647" w:rsidP="00125647">
      <w:pPr>
        <w:numPr>
          <w:ilvl w:val="0"/>
          <w:numId w:val="11"/>
        </w:numPr>
      </w:pPr>
      <w:r w:rsidRPr="00223F7A">
        <w:t xml:space="preserve">Bickel WK, </w:t>
      </w:r>
      <w:r w:rsidRPr="00223F7A">
        <w:rPr>
          <w:b/>
        </w:rPr>
        <w:t xml:space="preserve">Potenza MN </w:t>
      </w:r>
      <w:r w:rsidRPr="00223F7A">
        <w:t xml:space="preserve">(2006) “The Forest and The Trees: Addiction as a Complex Self-Organizing System” in </w:t>
      </w:r>
      <w:r w:rsidRPr="00223F7A">
        <w:rPr>
          <w:i/>
          <w:color w:val="000000"/>
        </w:rPr>
        <w:t>Rethinking Substance Abuse: What the Science Shows, and What We Should Do About It</w:t>
      </w:r>
      <w:r w:rsidRPr="00223F7A">
        <w:rPr>
          <w:color w:val="000000"/>
        </w:rPr>
        <w:t xml:space="preserve">  Ed by Miller WR, Carroll KM Guilford Press p 8-21.</w:t>
      </w:r>
    </w:p>
    <w:p w14:paraId="6C6CB38E" w14:textId="77777777" w:rsidR="00125647" w:rsidRPr="00223F7A" w:rsidRDefault="00125647" w:rsidP="00125647">
      <w:pPr>
        <w:numPr>
          <w:ilvl w:val="0"/>
          <w:numId w:val="11"/>
        </w:numPr>
      </w:pPr>
      <w:r w:rsidRPr="00223F7A">
        <w:t xml:space="preserve">Grant JE, </w:t>
      </w:r>
      <w:r w:rsidRPr="00223F7A">
        <w:rPr>
          <w:b/>
        </w:rPr>
        <w:t xml:space="preserve">Potenza MN </w:t>
      </w:r>
      <w:r w:rsidRPr="00223F7A">
        <w:t xml:space="preserve">(eds) (2006) </w:t>
      </w:r>
      <w:r w:rsidRPr="00223F7A">
        <w:rPr>
          <w:i/>
        </w:rPr>
        <w:t>A Clinical Text of Men’s Mental Health.</w:t>
      </w:r>
      <w:r w:rsidRPr="00223F7A">
        <w:t xml:space="preserve"> American Psychiatric Press, Inc. Washington, DC</w:t>
      </w:r>
    </w:p>
    <w:p w14:paraId="213137A3" w14:textId="77777777" w:rsidR="00125647" w:rsidRPr="00223F7A" w:rsidRDefault="00125647">
      <w:pPr>
        <w:numPr>
          <w:ilvl w:val="0"/>
          <w:numId w:val="11"/>
        </w:numPr>
      </w:pPr>
      <w:r w:rsidRPr="00223F7A">
        <w:t xml:space="preserve">Grant JE, </w:t>
      </w:r>
      <w:r w:rsidRPr="00223F7A">
        <w:rPr>
          <w:b/>
        </w:rPr>
        <w:t xml:space="preserve">Potenza MN </w:t>
      </w:r>
      <w:r w:rsidRPr="00223F7A">
        <w:t xml:space="preserve">(2006) “Impulse Control Disorders” in </w:t>
      </w:r>
      <w:r w:rsidRPr="00223F7A">
        <w:rPr>
          <w:i/>
        </w:rPr>
        <w:t>A Clinical Text of Men’s Mental Health.</w:t>
      </w:r>
      <w:r w:rsidRPr="00223F7A">
        <w:t xml:space="preserve"> Ed. by Grant JE, </w:t>
      </w:r>
      <w:r w:rsidRPr="00223F7A">
        <w:rPr>
          <w:b/>
        </w:rPr>
        <w:t xml:space="preserve">Potenza MN </w:t>
      </w:r>
      <w:r w:rsidRPr="00223F7A">
        <w:t>American Psychiatric Press, Inc. Washington, DC p 205-231</w:t>
      </w:r>
    </w:p>
    <w:p w14:paraId="7830352A" w14:textId="77777777" w:rsidR="00125647" w:rsidRPr="00223F7A" w:rsidRDefault="00125647">
      <w:pPr>
        <w:numPr>
          <w:ilvl w:val="0"/>
          <w:numId w:val="11"/>
        </w:numPr>
        <w:rPr>
          <w:b/>
        </w:rPr>
      </w:pPr>
      <w:bookmarkStart w:id="14" w:name="OLE_LINK7"/>
      <w:r w:rsidRPr="00223F7A">
        <w:rPr>
          <w:b/>
        </w:rPr>
        <w:t xml:space="preserve">Potenza MN </w:t>
      </w:r>
      <w:r w:rsidRPr="00223F7A">
        <w:t xml:space="preserve">(2007) To do or not to do?  The complexities of addiction, motivation, self-control and impulsivity. </w:t>
      </w:r>
      <w:r w:rsidRPr="00223F7A">
        <w:rPr>
          <w:i/>
        </w:rPr>
        <w:t xml:space="preserve">Am J Psychiatry </w:t>
      </w:r>
      <w:r w:rsidRPr="00223F7A">
        <w:rPr>
          <w:b/>
        </w:rPr>
        <w:t>164</w:t>
      </w:r>
      <w:r w:rsidRPr="00223F7A">
        <w:t>:4-6</w:t>
      </w:r>
    </w:p>
    <w:p w14:paraId="6C747B00" w14:textId="77777777" w:rsidR="00125647" w:rsidRPr="00223F7A" w:rsidRDefault="00125647" w:rsidP="00125647">
      <w:pPr>
        <w:numPr>
          <w:ilvl w:val="0"/>
          <w:numId w:val="11"/>
        </w:numPr>
      </w:pPr>
      <w:r w:rsidRPr="00223F7A">
        <w:rPr>
          <w:b/>
        </w:rPr>
        <w:t>Potenza MN</w:t>
      </w:r>
      <w:r w:rsidRPr="00223F7A">
        <w:t xml:space="preserve"> (2007) </w:t>
      </w:r>
      <w:r w:rsidRPr="00223F7A">
        <w:rPr>
          <w:color w:val="000000"/>
        </w:rPr>
        <w:t xml:space="preserve">Should Addictive Disorders Include Non-Substance-Related Conditions? </w:t>
      </w:r>
      <w:r w:rsidRPr="00223F7A">
        <w:t xml:space="preserve">in </w:t>
      </w:r>
      <w:r w:rsidRPr="00223F7A">
        <w:rPr>
          <w:i/>
        </w:rPr>
        <w:t>Diagnostic Issues in Substance Use Disorders:  Refining the Research Agenda for DSM-V</w:t>
      </w:r>
      <w:r w:rsidRPr="00223F7A">
        <w:t>.  Edited by Saunders JB, Schuckit MA, Sirovatka PJ, Regier DA.  Washington, DC, American Psychiatric Association. p 251-268.</w:t>
      </w:r>
    </w:p>
    <w:p w14:paraId="4B9F9AD2" w14:textId="77777777" w:rsidR="00125647" w:rsidRPr="00223F7A" w:rsidRDefault="00125647">
      <w:pPr>
        <w:numPr>
          <w:ilvl w:val="0"/>
          <w:numId w:val="11"/>
        </w:numPr>
      </w:pPr>
      <w:r w:rsidRPr="00223F7A">
        <w:t xml:space="preserve">Grant JE, </w:t>
      </w:r>
      <w:r w:rsidRPr="00223F7A">
        <w:rPr>
          <w:b/>
        </w:rPr>
        <w:t>Potenza MN</w:t>
      </w:r>
      <w:r w:rsidRPr="00223F7A">
        <w:t xml:space="preserve"> (2007) “Treatments for Pathological Gambling and Other Impulse Control Disorders” in </w:t>
      </w:r>
      <w:r w:rsidRPr="00223F7A">
        <w:rPr>
          <w:i/>
        </w:rPr>
        <w:t>A Guide to Treatments That Work</w:t>
      </w:r>
      <w:r w:rsidRPr="00223F7A">
        <w:t xml:space="preserve"> Ed by Nathan P, Gorman JM Oxford University Press p 561-578.</w:t>
      </w:r>
    </w:p>
    <w:p w14:paraId="450352D0" w14:textId="77777777" w:rsidR="00125647" w:rsidRPr="00223F7A" w:rsidRDefault="00125647" w:rsidP="00125647">
      <w:pPr>
        <w:numPr>
          <w:ilvl w:val="0"/>
          <w:numId w:val="11"/>
        </w:numPr>
        <w:tabs>
          <w:tab w:val="left" w:pos="1800"/>
        </w:tabs>
      </w:pPr>
      <w:r w:rsidRPr="00223F7A">
        <w:t xml:space="preserve">Grant JE, </w:t>
      </w:r>
      <w:r w:rsidRPr="00223F7A">
        <w:rPr>
          <w:b/>
        </w:rPr>
        <w:t xml:space="preserve">Potenza MN </w:t>
      </w:r>
      <w:r w:rsidRPr="00223F7A">
        <w:t xml:space="preserve">(2007) Commentary: Illegal behaviors and pathological gambling. </w:t>
      </w:r>
      <w:r w:rsidRPr="00223F7A">
        <w:rPr>
          <w:i/>
        </w:rPr>
        <w:t>J Am Acad Psychiatry Law</w:t>
      </w:r>
      <w:r w:rsidRPr="00223F7A">
        <w:t xml:space="preserve"> </w:t>
      </w:r>
      <w:r w:rsidRPr="00223F7A">
        <w:rPr>
          <w:b/>
        </w:rPr>
        <w:t>35:</w:t>
      </w:r>
      <w:r w:rsidRPr="00223F7A">
        <w:t>302-305.</w:t>
      </w:r>
    </w:p>
    <w:p w14:paraId="2B8CDE50" w14:textId="77777777" w:rsidR="00125647" w:rsidRPr="00223F7A" w:rsidRDefault="00125647" w:rsidP="00125647">
      <w:pPr>
        <w:numPr>
          <w:ilvl w:val="0"/>
          <w:numId w:val="11"/>
        </w:numPr>
        <w:tabs>
          <w:tab w:val="left" w:pos="1800"/>
        </w:tabs>
      </w:pPr>
      <w:r w:rsidRPr="00223F7A">
        <w:rPr>
          <w:b/>
        </w:rPr>
        <w:t xml:space="preserve">Potenza MN </w:t>
      </w:r>
      <w:r w:rsidRPr="00223F7A">
        <w:t xml:space="preserve">(2007) Impulsivity and compulsivity in pathological gambling and obsessive-compulsive disorder. </w:t>
      </w:r>
      <w:r w:rsidRPr="00223F7A">
        <w:rPr>
          <w:i/>
        </w:rPr>
        <w:t>Rev Brasileria de Psiquiatria</w:t>
      </w:r>
      <w:r w:rsidRPr="00223F7A">
        <w:t xml:space="preserve"> </w:t>
      </w:r>
      <w:r w:rsidRPr="00223F7A">
        <w:rPr>
          <w:b/>
        </w:rPr>
        <w:t>29:</w:t>
      </w:r>
      <w:r w:rsidRPr="00223F7A">
        <w:t>105-106.</w:t>
      </w:r>
    </w:p>
    <w:p w14:paraId="56397A5A" w14:textId="77777777" w:rsidR="00125647" w:rsidRPr="00223F7A" w:rsidRDefault="00125647" w:rsidP="00125647">
      <w:pPr>
        <w:numPr>
          <w:ilvl w:val="0"/>
          <w:numId w:val="11"/>
        </w:numPr>
      </w:pPr>
      <w:r w:rsidRPr="00223F7A">
        <w:t xml:space="preserve">Brewer JA, Grant JE, </w:t>
      </w:r>
      <w:r w:rsidRPr="00223F7A">
        <w:rPr>
          <w:b/>
        </w:rPr>
        <w:t xml:space="preserve">Potenza MN </w:t>
      </w:r>
      <w:r w:rsidRPr="00223F7A">
        <w:t xml:space="preserve">(2007) “Biological Substrates” in </w:t>
      </w:r>
      <w:r w:rsidRPr="00223F7A">
        <w:rPr>
          <w:i/>
        </w:rPr>
        <w:t>Research and Measurement Issues in Gambling Studies</w:t>
      </w:r>
      <w:r w:rsidRPr="00223F7A">
        <w:t xml:space="preserve"> ed Smith G, Hodgins D, Williams R. Elsevier San Diego, CA p. 345-371.</w:t>
      </w:r>
    </w:p>
    <w:p w14:paraId="7617BFFC" w14:textId="77777777" w:rsidR="00125647" w:rsidRPr="00223F7A" w:rsidRDefault="00125647">
      <w:pPr>
        <w:numPr>
          <w:ilvl w:val="0"/>
          <w:numId w:val="11"/>
        </w:numPr>
      </w:pPr>
      <w:r w:rsidRPr="00223F7A">
        <w:t xml:space="preserve">Grant JE, Kim SW, </w:t>
      </w:r>
      <w:r w:rsidRPr="00223F7A">
        <w:rPr>
          <w:b/>
        </w:rPr>
        <w:t>Potenza MN</w:t>
      </w:r>
      <w:r w:rsidRPr="00223F7A">
        <w:t xml:space="preserve"> (2008) “Psychopharmacological Management of Pathological Gambling” in </w:t>
      </w:r>
      <w:r w:rsidRPr="00223F7A">
        <w:rPr>
          <w:i/>
        </w:rPr>
        <w:t xml:space="preserve">In the Pursuit of Winning </w:t>
      </w:r>
      <w:r w:rsidRPr="00223F7A">
        <w:t>Ed by Zangenah M, Blazszynski A, Turner N. Springer Press p. 199-210</w:t>
      </w:r>
    </w:p>
    <w:bookmarkEnd w:id="14"/>
    <w:p w14:paraId="082D18F7" w14:textId="77777777" w:rsidR="00125647" w:rsidRPr="00223F7A" w:rsidRDefault="00125647">
      <w:pPr>
        <w:numPr>
          <w:ilvl w:val="0"/>
          <w:numId w:val="11"/>
        </w:numPr>
      </w:pPr>
      <w:r w:rsidRPr="00223F7A">
        <w:t xml:space="preserve">Brewer JA, </w:t>
      </w:r>
      <w:r w:rsidRPr="00223F7A">
        <w:rPr>
          <w:b/>
        </w:rPr>
        <w:t xml:space="preserve">Potenza MN </w:t>
      </w:r>
      <w:r w:rsidRPr="00223F7A">
        <w:t xml:space="preserve">(2008) “Substance Abuse and Dependence” in Larry R. Squire, Editor-in-Chief, </w:t>
      </w:r>
      <w:r w:rsidRPr="00223F7A">
        <w:rPr>
          <w:i/>
        </w:rPr>
        <w:t>Encyclopedia of Neuroscience</w:t>
      </w:r>
      <w:r w:rsidRPr="00223F7A">
        <w:t>, Elsevier, Oxford, UK. p. 591-597.</w:t>
      </w:r>
    </w:p>
    <w:p w14:paraId="45237D4B" w14:textId="77777777" w:rsidR="00125647" w:rsidRPr="00223F7A" w:rsidRDefault="00125647" w:rsidP="00125647">
      <w:pPr>
        <w:numPr>
          <w:ilvl w:val="0"/>
          <w:numId w:val="11"/>
        </w:numPr>
        <w:tabs>
          <w:tab w:val="left" w:pos="1800"/>
        </w:tabs>
      </w:pPr>
      <w:r w:rsidRPr="00223F7A">
        <w:t>Williams WA, Grant JE, Winstanley CA,</w:t>
      </w:r>
      <w:r w:rsidRPr="00223F7A">
        <w:rPr>
          <w:b/>
        </w:rPr>
        <w:t xml:space="preserve"> Potenza MN </w:t>
      </w:r>
      <w:r w:rsidRPr="00223F7A">
        <w:t xml:space="preserve">(2008) “Current concepts in the classification, treatment and modeling of pathological gambling and other impulse control disorders” in </w:t>
      </w:r>
      <w:r w:rsidRPr="00223F7A">
        <w:rPr>
          <w:i/>
        </w:rPr>
        <w:t xml:space="preserve">Animal and Translational Models of Behavioral Disorders, Volume 3. </w:t>
      </w:r>
      <w:r w:rsidRPr="00223F7A">
        <w:t>ed RA McArthur, F Borsini. Elsevier, San Diego, CA p 317-357.</w:t>
      </w:r>
    </w:p>
    <w:p w14:paraId="7D8A7D9C" w14:textId="6FC8C57A" w:rsidR="00125647" w:rsidRPr="00223F7A" w:rsidRDefault="00125647" w:rsidP="00125647">
      <w:pPr>
        <w:numPr>
          <w:ilvl w:val="0"/>
          <w:numId w:val="11"/>
        </w:numPr>
        <w:tabs>
          <w:tab w:val="left" w:pos="1800"/>
        </w:tabs>
      </w:pPr>
      <w:r w:rsidRPr="00223F7A">
        <w:rPr>
          <w:b/>
        </w:rPr>
        <w:t xml:space="preserve">Potenza MN </w:t>
      </w:r>
      <w:r w:rsidRPr="00223F7A">
        <w:t xml:space="preserve">(2009) Non-substance and substance addictions. </w:t>
      </w:r>
      <w:r w:rsidRPr="00223F7A">
        <w:rPr>
          <w:i/>
        </w:rPr>
        <w:t>Addiction</w:t>
      </w:r>
      <w:r w:rsidRPr="00223F7A">
        <w:t xml:space="preserve"> </w:t>
      </w:r>
      <w:r w:rsidRPr="00223F7A">
        <w:rPr>
          <w:b/>
        </w:rPr>
        <w:t>104:</w:t>
      </w:r>
      <w:r w:rsidRPr="00223F7A">
        <w:t>1016-1017.</w:t>
      </w:r>
      <w:r w:rsidR="005B5D06" w:rsidRPr="00223F7A">
        <w:t xml:space="preserve"> (PMC2865686)</w:t>
      </w:r>
    </w:p>
    <w:p w14:paraId="4501C1EF" w14:textId="77777777" w:rsidR="00125647" w:rsidRPr="00223F7A" w:rsidRDefault="00125647" w:rsidP="00125647">
      <w:pPr>
        <w:numPr>
          <w:ilvl w:val="0"/>
          <w:numId w:val="11"/>
        </w:numPr>
        <w:tabs>
          <w:tab w:val="left" w:pos="1800"/>
        </w:tabs>
      </w:pPr>
      <w:r w:rsidRPr="00223F7A">
        <w:t xml:space="preserve">Lynch WJ, </w:t>
      </w:r>
      <w:r w:rsidRPr="00223F7A">
        <w:rPr>
          <w:b/>
        </w:rPr>
        <w:t>Potenza MN</w:t>
      </w:r>
      <w:r w:rsidRPr="00223F7A">
        <w:t xml:space="preserve">, Cosgrove KP, Mazure CM (2009) “Sex differences in vulnerability to stimulant abuse: a translational perspective” in </w:t>
      </w:r>
      <w:r w:rsidRPr="00223F7A">
        <w:rPr>
          <w:i/>
        </w:rPr>
        <w:t>Women and Addiction</w:t>
      </w:r>
      <w:r w:rsidRPr="00223F7A">
        <w:t xml:space="preserve"> ed Brady K, Back S, &amp; Greenfield.  Guilford Press, New York, NY p 407-420.</w:t>
      </w:r>
    </w:p>
    <w:p w14:paraId="6F79B5D4" w14:textId="77777777" w:rsidR="00125647" w:rsidRPr="00223F7A" w:rsidRDefault="00125647" w:rsidP="00125647">
      <w:pPr>
        <w:numPr>
          <w:ilvl w:val="0"/>
          <w:numId w:val="11"/>
        </w:numPr>
        <w:tabs>
          <w:tab w:val="left" w:pos="1800"/>
        </w:tabs>
      </w:pPr>
      <w:r w:rsidRPr="00223F7A">
        <w:rPr>
          <w:b/>
        </w:rPr>
        <w:t>Potenza MN (</w:t>
      </w:r>
      <w:r w:rsidRPr="00223F7A">
        <w:t xml:space="preserve">2008) Understanding Gambling, Impulsivity, and Decision-Making: Self-report and Behavioral Considerations. </w:t>
      </w:r>
      <w:r w:rsidRPr="00223F7A">
        <w:rPr>
          <w:i/>
        </w:rPr>
        <w:t xml:space="preserve">Anal Gambling Behav </w:t>
      </w:r>
      <w:r w:rsidRPr="00223F7A">
        <w:rPr>
          <w:b/>
        </w:rPr>
        <w:t>2:</w:t>
      </w:r>
      <w:r w:rsidRPr="00223F7A">
        <w:t>73-77</w:t>
      </w:r>
    </w:p>
    <w:p w14:paraId="387FB57C" w14:textId="77777777" w:rsidR="00F3787A" w:rsidRPr="00223F7A" w:rsidRDefault="00F3787A" w:rsidP="00F3787A">
      <w:pPr>
        <w:numPr>
          <w:ilvl w:val="0"/>
          <w:numId w:val="11"/>
        </w:numPr>
        <w:tabs>
          <w:tab w:val="left" w:pos="1800"/>
        </w:tabs>
      </w:pPr>
      <w:r w:rsidRPr="00223F7A">
        <w:t xml:space="preserve">Bellegarde JD, </w:t>
      </w:r>
      <w:r w:rsidRPr="00223F7A">
        <w:rPr>
          <w:b/>
        </w:rPr>
        <w:t xml:space="preserve">Potenza MN </w:t>
      </w:r>
      <w:r w:rsidRPr="00223F7A">
        <w:t xml:space="preserve">(2008) “Pathological gambling” in </w:t>
      </w:r>
      <w:r w:rsidRPr="00223F7A">
        <w:rPr>
          <w:i/>
        </w:rPr>
        <w:t>McGraw-Hill Yearbook of Science and Technology</w:t>
      </w:r>
      <w:r w:rsidRPr="00223F7A">
        <w:t xml:space="preserve"> McGraw-Hill, Inc. </w:t>
      </w:r>
    </w:p>
    <w:p w14:paraId="2B417536" w14:textId="77777777" w:rsidR="00125647" w:rsidRPr="00223F7A" w:rsidRDefault="00125647" w:rsidP="00125647">
      <w:pPr>
        <w:numPr>
          <w:ilvl w:val="0"/>
          <w:numId w:val="11"/>
        </w:numPr>
        <w:tabs>
          <w:tab w:val="left" w:pos="1800"/>
        </w:tabs>
      </w:pPr>
      <w:r w:rsidRPr="00223F7A">
        <w:lastRenderedPageBreak/>
        <w:t xml:space="preserve">Lejuez CW, </w:t>
      </w:r>
      <w:r w:rsidRPr="00223F7A">
        <w:rPr>
          <w:b/>
        </w:rPr>
        <w:t xml:space="preserve">Potenza MN </w:t>
      </w:r>
      <w:r w:rsidRPr="00223F7A">
        <w:t xml:space="preserve">(2008) Expanding the range of vulnerabilities to pathological gambling: A consideration of over-fast discounting processes. </w:t>
      </w:r>
      <w:r w:rsidRPr="00223F7A">
        <w:rPr>
          <w:i/>
        </w:rPr>
        <w:t xml:space="preserve">Behav Brain Sci </w:t>
      </w:r>
      <w:r w:rsidRPr="00223F7A">
        <w:rPr>
          <w:b/>
        </w:rPr>
        <w:t>31:</w:t>
      </w:r>
      <w:r w:rsidRPr="00223F7A">
        <w:t>452-453.</w:t>
      </w:r>
    </w:p>
    <w:p w14:paraId="093A6160" w14:textId="77777777" w:rsidR="00125647" w:rsidRPr="00223F7A" w:rsidRDefault="00125647" w:rsidP="00125647">
      <w:pPr>
        <w:numPr>
          <w:ilvl w:val="0"/>
          <w:numId w:val="11"/>
        </w:numPr>
        <w:tabs>
          <w:tab w:val="left" w:pos="1800"/>
        </w:tabs>
      </w:pPr>
      <w:r w:rsidRPr="00223F7A">
        <w:rPr>
          <w:b/>
        </w:rPr>
        <w:t xml:space="preserve">Potenza MN </w:t>
      </w:r>
      <w:r w:rsidRPr="00223F7A">
        <w:t xml:space="preserve">(2009) “A Neuropsychiatric Perspective on Gambling and Morality” in </w:t>
      </w:r>
      <w:r w:rsidRPr="00223F7A">
        <w:rPr>
          <w:i/>
        </w:rPr>
        <w:t>Gambling: Mapping the American Moral Landscape</w:t>
      </w:r>
      <w:r w:rsidRPr="00223F7A">
        <w:t xml:space="preserve"> ed by Wolfe A, Owens E. Baylor University Press, Waco, TX p175-192.</w:t>
      </w:r>
    </w:p>
    <w:p w14:paraId="1FB661AA" w14:textId="77777777" w:rsidR="00125647" w:rsidRPr="00223F7A" w:rsidRDefault="00125647" w:rsidP="00125647">
      <w:pPr>
        <w:numPr>
          <w:ilvl w:val="0"/>
          <w:numId w:val="11"/>
        </w:numPr>
        <w:tabs>
          <w:tab w:val="left" w:pos="1800"/>
        </w:tabs>
      </w:pPr>
      <w:r w:rsidRPr="00223F7A">
        <w:t xml:space="preserve">Grant JE, Odlaug BL, </w:t>
      </w:r>
      <w:r w:rsidRPr="00223F7A">
        <w:rPr>
          <w:b/>
        </w:rPr>
        <w:t>Potenza MN</w:t>
      </w:r>
      <w:r w:rsidRPr="00223F7A">
        <w:t xml:space="preserve"> (2009) “Pathological gambling: clinical characteristics and treatment” in </w:t>
      </w:r>
      <w:r w:rsidRPr="00223F7A">
        <w:rPr>
          <w:i/>
        </w:rPr>
        <w:t>Principles of Addiction Medicine, 4</w:t>
      </w:r>
      <w:r w:rsidRPr="00223F7A">
        <w:rPr>
          <w:i/>
          <w:vertAlign w:val="superscript"/>
        </w:rPr>
        <w:t>th</w:t>
      </w:r>
      <w:r w:rsidRPr="00223F7A">
        <w:rPr>
          <w:i/>
        </w:rPr>
        <w:t xml:space="preserve"> Edition </w:t>
      </w:r>
      <w:r w:rsidRPr="00223F7A">
        <w:t>ed Riess, Fiellin, Miller, Saitz. Wolters Kluwer, New York p 509-517.</w:t>
      </w:r>
    </w:p>
    <w:p w14:paraId="32CD7CAB" w14:textId="77777777" w:rsidR="00125647" w:rsidRPr="00223F7A" w:rsidRDefault="00125647" w:rsidP="00125647">
      <w:pPr>
        <w:numPr>
          <w:ilvl w:val="0"/>
          <w:numId w:val="11"/>
        </w:numPr>
        <w:tabs>
          <w:tab w:val="left" w:pos="1800"/>
        </w:tabs>
      </w:pPr>
      <w:r w:rsidRPr="00223F7A">
        <w:t>Yip SW,</w:t>
      </w:r>
      <w:r w:rsidRPr="00223F7A">
        <w:rPr>
          <w:b/>
        </w:rPr>
        <w:t xml:space="preserve"> Potenza MN </w:t>
      </w:r>
      <w:r w:rsidRPr="00223F7A">
        <w:t xml:space="preserve">(2009) “Understanding ‘behavioral’ addictions: insights from research” in </w:t>
      </w:r>
      <w:r w:rsidRPr="00223F7A">
        <w:rPr>
          <w:i/>
        </w:rPr>
        <w:t>Principles of Addiction Medicine, 4</w:t>
      </w:r>
      <w:r w:rsidRPr="00223F7A">
        <w:rPr>
          <w:i/>
          <w:vertAlign w:val="superscript"/>
        </w:rPr>
        <w:t>th</w:t>
      </w:r>
      <w:r w:rsidRPr="00223F7A">
        <w:rPr>
          <w:i/>
        </w:rPr>
        <w:t xml:space="preserve"> Edition </w:t>
      </w:r>
      <w:r w:rsidRPr="00223F7A">
        <w:t>ed Riess, Fiellin, Miller, Saitz. Wolters Kluwer, New York p 45-63.</w:t>
      </w:r>
    </w:p>
    <w:p w14:paraId="103471A8" w14:textId="77777777" w:rsidR="00125647" w:rsidRPr="00223F7A" w:rsidRDefault="00125647" w:rsidP="00125647">
      <w:pPr>
        <w:numPr>
          <w:ilvl w:val="0"/>
          <w:numId w:val="11"/>
        </w:numPr>
        <w:tabs>
          <w:tab w:val="left" w:pos="1800"/>
        </w:tabs>
      </w:pPr>
      <w:r w:rsidRPr="00223F7A">
        <w:t>Grant JE,</w:t>
      </w:r>
      <w:r w:rsidRPr="00223F7A">
        <w:rPr>
          <w:b/>
        </w:rPr>
        <w:t xml:space="preserve"> Potenza MN </w:t>
      </w:r>
      <w:r w:rsidRPr="00223F7A">
        <w:t xml:space="preserve">(eds) (2009) </w:t>
      </w:r>
      <w:r w:rsidRPr="00223F7A">
        <w:rPr>
          <w:i/>
        </w:rPr>
        <w:t>Young Adult Mental Health.</w:t>
      </w:r>
      <w:r w:rsidRPr="00223F7A">
        <w:t xml:space="preserve"> Oxford University Press. New York, NY</w:t>
      </w:r>
    </w:p>
    <w:p w14:paraId="46F90316" w14:textId="77777777" w:rsidR="00125647" w:rsidRPr="00223F7A" w:rsidRDefault="00125647" w:rsidP="00125647">
      <w:pPr>
        <w:numPr>
          <w:ilvl w:val="0"/>
          <w:numId w:val="11"/>
        </w:numPr>
        <w:tabs>
          <w:tab w:val="left" w:pos="1800"/>
        </w:tabs>
      </w:pPr>
      <w:r w:rsidRPr="00223F7A">
        <w:t>Grant JE,</w:t>
      </w:r>
      <w:r w:rsidRPr="00223F7A">
        <w:rPr>
          <w:b/>
        </w:rPr>
        <w:t xml:space="preserve"> Potenza MN </w:t>
      </w:r>
      <w:r w:rsidRPr="00223F7A">
        <w:t xml:space="preserve">(2009) Introduction in </w:t>
      </w:r>
      <w:r w:rsidRPr="00223F7A">
        <w:rPr>
          <w:i/>
        </w:rPr>
        <w:t>Young Adult Mental Health.</w:t>
      </w:r>
      <w:r w:rsidRPr="00223F7A">
        <w:t xml:space="preserve"> Ed Grant JE, </w:t>
      </w:r>
      <w:r w:rsidRPr="00223F7A">
        <w:rPr>
          <w:b/>
        </w:rPr>
        <w:t xml:space="preserve">Potenza MN. </w:t>
      </w:r>
      <w:r w:rsidRPr="00223F7A">
        <w:t>Oxford University Press. New York, NY p 3-4</w:t>
      </w:r>
    </w:p>
    <w:p w14:paraId="59F840A7" w14:textId="77777777" w:rsidR="00125647" w:rsidRPr="00223F7A" w:rsidRDefault="00125647" w:rsidP="00125647">
      <w:pPr>
        <w:numPr>
          <w:ilvl w:val="0"/>
          <w:numId w:val="11"/>
        </w:numPr>
        <w:tabs>
          <w:tab w:val="left" w:pos="1800"/>
        </w:tabs>
      </w:pPr>
      <w:r w:rsidRPr="00223F7A">
        <w:t>Grant JE,</w:t>
      </w:r>
      <w:r w:rsidRPr="00223F7A">
        <w:rPr>
          <w:b/>
        </w:rPr>
        <w:t xml:space="preserve"> Potenza MN </w:t>
      </w:r>
      <w:r w:rsidRPr="00223F7A">
        <w:t xml:space="preserve">(2009) “Impulse Control Disorders” in </w:t>
      </w:r>
      <w:r w:rsidRPr="00223F7A">
        <w:rPr>
          <w:i/>
        </w:rPr>
        <w:t>Young Adult Mental Health.</w:t>
      </w:r>
      <w:r w:rsidRPr="00223F7A">
        <w:t xml:space="preserve"> Ed Grant JE, </w:t>
      </w:r>
      <w:r w:rsidRPr="00223F7A">
        <w:rPr>
          <w:b/>
        </w:rPr>
        <w:t xml:space="preserve">Potenza MN. </w:t>
      </w:r>
      <w:r w:rsidRPr="00223F7A">
        <w:t>Oxford University Press. New York, NY p 335-351</w:t>
      </w:r>
    </w:p>
    <w:p w14:paraId="23D52275" w14:textId="77777777" w:rsidR="00125647" w:rsidRPr="00223F7A" w:rsidRDefault="00125647" w:rsidP="00125647">
      <w:pPr>
        <w:numPr>
          <w:ilvl w:val="0"/>
          <w:numId w:val="11"/>
        </w:numPr>
        <w:tabs>
          <w:tab w:val="left" w:pos="1800"/>
        </w:tabs>
      </w:pPr>
      <w:r w:rsidRPr="00223F7A">
        <w:t xml:space="preserve">Yip SW, </w:t>
      </w:r>
      <w:r w:rsidRPr="00223F7A">
        <w:rPr>
          <w:b/>
        </w:rPr>
        <w:t xml:space="preserve">Potenza MN </w:t>
      </w:r>
      <w:r w:rsidRPr="00223F7A">
        <w:t xml:space="preserve">(2009) “National Gambling Impact Study Commission” in </w:t>
      </w:r>
      <w:r w:rsidRPr="00223F7A">
        <w:rPr>
          <w:i/>
        </w:rPr>
        <w:t xml:space="preserve">Encyclopedia of Substance Abuse Prevention, Treatment and Recovery. </w:t>
      </w:r>
      <w:r w:rsidRPr="00223F7A">
        <w:t>ed GL Fisher, NA Roget. Sage Publishers, Thousand Oaks, CA</w:t>
      </w:r>
    </w:p>
    <w:p w14:paraId="4297A989" w14:textId="6A2AAEF2" w:rsidR="00125647" w:rsidRPr="00223F7A" w:rsidRDefault="00125647" w:rsidP="00125647">
      <w:pPr>
        <w:numPr>
          <w:ilvl w:val="0"/>
          <w:numId w:val="11"/>
        </w:numPr>
        <w:tabs>
          <w:tab w:val="left" w:pos="1800"/>
        </w:tabs>
      </w:pPr>
      <w:r w:rsidRPr="00223F7A">
        <w:rPr>
          <w:b/>
        </w:rPr>
        <w:t>Potenza MN</w:t>
      </w:r>
      <w:r w:rsidRPr="00223F7A">
        <w:t xml:space="preserve">, Taylor JR (2009) Found in Translation: Understanding Impulsivity and Related Constructs Through Integrative Preclinical and Clinical Research. </w:t>
      </w:r>
      <w:r w:rsidRPr="00223F7A">
        <w:rPr>
          <w:i/>
        </w:rPr>
        <w:t xml:space="preserve">Biol Psychiatry </w:t>
      </w:r>
      <w:r w:rsidRPr="00223F7A">
        <w:rPr>
          <w:b/>
        </w:rPr>
        <w:t>66:</w:t>
      </w:r>
      <w:r w:rsidRPr="00223F7A">
        <w:t>714-716.</w:t>
      </w:r>
      <w:r w:rsidR="00701DA8" w:rsidRPr="00223F7A">
        <w:t xml:space="preserve"> (PMC2801557)</w:t>
      </w:r>
    </w:p>
    <w:p w14:paraId="4F4FCE1A" w14:textId="044CD841" w:rsidR="00125647" w:rsidRPr="00223F7A" w:rsidRDefault="00125647" w:rsidP="00125647">
      <w:pPr>
        <w:numPr>
          <w:ilvl w:val="0"/>
          <w:numId w:val="11"/>
        </w:numPr>
        <w:tabs>
          <w:tab w:val="left" w:pos="1800"/>
        </w:tabs>
      </w:pPr>
      <w:r w:rsidRPr="00223F7A">
        <w:rPr>
          <w:b/>
        </w:rPr>
        <w:t xml:space="preserve">Potenza MN </w:t>
      </w:r>
      <w:r w:rsidRPr="00223F7A">
        <w:t>(2009) The Importance of Animal Models of Decision-Making, Gambling and Related Behaviors: Implications for Translational Research in Addiction</w:t>
      </w:r>
      <w:r w:rsidRPr="00223F7A">
        <w:rPr>
          <w:color w:val="000000"/>
        </w:rPr>
        <w:t xml:space="preserve">. </w:t>
      </w:r>
      <w:r w:rsidRPr="00223F7A">
        <w:rPr>
          <w:i/>
          <w:color w:val="000000"/>
        </w:rPr>
        <w:t xml:space="preserve">Neuropsychopharmacol </w:t>
      </w:r>
      <w:r w:rsidRPr="00223F7A">
        <w:rPr>
          <w:b/>
          <w:color w:val="000000"/>
        </w:rPr>
        <w:t>34:</w:t>
      </w:r>
      <w:r w:rsidRPr="00223F7A">
        <w:rPr>
          <w:color w:val="000000"/>
        </w:rPr>
        <w:t>2623-2624.</w:t>
      </w:r>
      <w:r w:rsidR="005B5D06" w:rsidRPr="00223F7A">
        <w:rPr>
          <w:color w:val="000000"/>
        </w:rPr>
        <w:t xml:space="preserve"> (PMC2871541)</w:t>
      </w:r>
    </w:p>
    <w:p w14:paraId="689B0111" w14:textId="77777777" w:rsidR="00F3787A" w:rsidRPr="00223F7A" w:rsidRDefault="00F3787A" w:rsidP="00F3787A">
      <w:pPr>
        <w:numPr>
          <w:ilvl w:val="0"/>
          <w:numId w:val="11"/>
        </w:numPr>
        <w:tabs>
          <w:tab w:val="left" w:pos="1800"/>
        </w:tabs>
      </w:pPr>
      <w:r w:rsidRPr="00223F7A">
        <w:rPr>
          <w:b/>
        </w:rPr>
        <w:t xml:space="preserve">Potenza MN </w:t>
      </w:r>
      <w:r w:rsidRPr="00223F7A">
        <w:t xml:space="preserve">(2009) “Impulsivity and Addictions” in </w:t>
      </w:r>
      <w:r w:rsidRPr="00223F7A">
        <w:rPr>
          <w:i/>
        </w:rPr>
        <w:t xml:space="preserve">Encyclopedia of Substance Abuse Prevention, Treatment and Recovery. </w:t>
      </w:r>
      <w:r w:rsidRPr="00223F7A">
        <w:t>3</w:t>
      </w:r>
      <w:r w:rsidRPr="00223F7A">
        <w:rPr>
          <w:vertAlign w:val="superscript"/>
        </w:rPr>
        <w:t>rd</w:t>
      </w:r>
      <w:r w:rsidRPr="00223F7A">
        <w:t xml:space="preserve"> ed H Kranzler, P Korsmeyer. Gale, Macmillan Reference USA, Farmington Hills, MI</w:t>
      </w:r>
    </w:p>
    <w:p w14:paraId="1D84E6FC" w14:textId="77777777" w:rsidR="00F3787A" w:rsidRPr="00223F7A" w:rsidRDefault="00F3787A" w:rsidP="00F3787A">
      <w:pPr>
        <w:numPr>
          <w:ilvl w:val="0"/>
          <w:numId w:val="11"/>
        </w:numPr>
        <w:tabs>
          <w:tab w:val="left" w:pos="1800"/>
        </w:tabs>
      </w:pPr>
      <w:r w:rsidRPr="00223F7A">
        <w:rPr>
          <w:b/>
        </w:rPr>
        <w:t xml:space="preserve">Potenza MN </w:t>
      </w:r>
      <w:r w:rsidRPr="00223F7A">
        <w:t xml:space="preserve">(2009) “Compulsions” in </w:t>
      </w:r>
      <w:r w:rsidRPr="00223F7A">
        <w:rPr>
          <w:i/>
        </w:rPr>
        <w:t xml:space="preserve">Encyclopedia of Substance Abuse Prevention, Treatment and Recovery. </w:t>
      </w:r>
      <w:r w:rsidRPr="00223F7A">
        <w:t>3</w:t>
      </w:r>
      <w:r w:rsidRPr="00223F7A">
        <w:rPr>
          <w:vertAlign w:val="superscript"/>
        </w:rPr>
        <w:t>rd</w:t>
      </w:r>
      <w:r w:rsidRPr="00223F7A">
        <w:t xml:space="preserve"> ed H Kranzler, P Korsmeyer. Gale, Macmillan Reference USA, Farmington Hills, MI</w:t>
      </w:r>
    </w:p>
    <w:p w14:paraId="0E9E040D" w14:textId="77777777" w:rsidR="00F3787A" w:rsidRPr="00223F7A" w:rsidRDefault="00F3787A" w:rsidP="00F3787A">
      <w:pPr>
        <w:numPr>
          <w:ilvl w:val="0"/>
          <w:numId w:val="11"/>
        </w:numPr>
        <w:tabs>
          <w:tab w:val="left" w:pos="1800"/>
        </w:tabs>
      </w:pPr>
      <w:r w:rsidRPr="00223F7A">
        <w:t>Williams WA,</w:t>
      </w:r>
      <w:r w:rsidRPr="00223F7A">
        <w:rPr>
          <w:b/>
        </w:rPr>
        <w:t xml:space="preserve"> Potenza MN </w:t>
      </w:r>
      <w:r w:rsidRPr="00223F7A">
        <w:t xml:space="preserve">(2009) “Pathological Gambling as an Addiction” in </w:t>
      </w:r>
      <w:r w:rsidRPr="00223F7A">
        <w:rPr>
          <w:i/>
        </w:rPr>
        <w:t xml:space="preserve">Encyclopedia of Substance Abuse Prevention, Treatment and Recovery. </w:t>
      </w:r>
      <w:r w:rsidRPr="00223F7A">
        <w:t>3</w:t>
      </w:r>
      <w:r w:rsidRPr="00223F7A">
        <w:rPr>
          <w:vertAlign w:val="superscript"/>
        </w:rPr>
        <w:t>rd</w:t>
      </w:r>
      <w:r w:rsidRPr="00223F7A">
        <w:t xml:space="preserve"> ed H Kranzler, P Korsmeyer. Gale, Macmillan Reference USA, Farmington Hills, MI</w:t>
      </w:r>
    </w:p>
    <w:p w14:paraId="5F0E2A88" w14:textId="77777777" w:rsidR="00F3787A" w:rsidRPr="00223F7A" w:rsidRDefault="00F3787A" w:rsidP="00F3787A">
      <w:pPr>
        <w:numPr>
          <w:ilvl w:val="0"/>
          <w:numId w:val="11"/>
        </w:numPr>
        <w:tabs>
          <w:tab w:val="left" w:pos="1800"/>
        </w:tabs>
      </w:pPr>
      <w:r w:rsidRPr="00223F7A">
        <w:t>Grant JE,</w:t>
      </w:r>
      <w:r w:rsidRPr="00223F7A">
        <w:rPr>
          <w:b/>
        </w:rPr>
        <w:t xml:space="preserve"> Potenza MN </w:t>
      </w:r>
      <w:r w:rsidRPr="00223F7A">
        <w:t xml:space="preserve">(2009) “Assessing Pathological Gambling” in </w:t>
      </w:r>
      <w:r w:rsidRPr="00223F7A">
        <w:rPr>
          <w:i/>
        </w:rPr>
        <w:t xml:space="preserve">Encyclopedia of Substance Abuse Prevention, Treatment and Recovery. </w:t>
      </w:r>
      <w:r w:rsidRPr="00223F7A">
        <w:t>3</w:t>
      </w:r>
      <w:r w:rsidRPr="00223F7A">
        <w:rPr>
          <w:vertAlign w:val="superscript"/>
        </w:rPr>
        <w:t>rd</w:t>
      </w:r>
      <w:r w:rsidRPr="00223F7A">
        <w:t xml:space="preserve"> ed H Kranzler, P Korsmeyer. Gale, Macmillan Reference USA, Farmington Hills, MI</w:t>
      </w:r>
    </w:p>
    <w:p w14:paraId="43A29369" w14:textId="77777777" w:rsidR="00125647" w:rsidRPr="00223F7A" w:rsidRDefault="00125647" w:rsidP="00125647">
      <w:pPr>
        <w:numPr>
          <w:ilvl w:val="0"/>
          <w:numId w:val="11"/>
        </w:numPr>
        <w:tabs>
          <w:tab w:val="left" w:pos="1800"/>
        </w:tabs>
      </w:pPr>
      <w:r w:rsidRPr="00223F7A">
        <w:t xml:space="preserve">Bellegarde JD, </w:t>
      </w:r>
      <w:r w:rsidRPr="00223F7A">
        <w:rPr>
          <w:b/>
        </w:rPr>
        <w:t xml:space="preserve">Potenza MN </w:t>
      </w:r>
      <w:r w:rsidRPr="00223F7A">
        <w:t xml:space="preserve">(2010) “Neurobiology of pathological gambling” in </w:t>
      </w:r>
      <w:r w:rsidRPr="00223F7A">
        <w:rPr>
          <w:i/>
        </w:rPr>
        <w:t xml:space="preserve">What is Addiction? </w:t>
      </w:r>
      <w:r w:rsidRPr="00223F7A">
        <w:t>ed D Ross, H Kincaid, P Collins. MIT Press, Cambridge, MA p 27-52.</w:t>
      </w:r>
    </w:p>
    <w:p w14:paraId="4EFE066D" w14:textId="77777777" w:rsidR="00125647" w:rsidRPr="00223F7A" w:rsidRDefault="00125647" w:rsidP="00125647">
      <w:pPr>
        <w:numPr>
          <w:ilvl w:val="0"/>
          <w:numId w:val="11"/>
        </w:numPr>
        <w:tabs>
          <w:tab w:val="left" w:pos="1800"/>
        </w:tabs>
      </w:pPr>
      <w:r w:rsidRPr="00223F7A">
        <w:t xml:space="preserve">Liu T, </w:t>
      </w:r>
      <w:r w:rsidRPr="00223F7A">
        <w:rPr>
          <w:b/>
        </w:rPr>
        <w:t xml:space="preserve">Potenza MN </w:t>
      </w:r>
      <w:r w:rsidRPr="00223F7A">
        <w:t xml:space="preserve">(2010) “Problematic Internet Use” in </w:t>
      </w:r>
      <w:r w:rsidRPr="00223F7A">
        <w:rPr>
          <w:i/>
        </w:rPr>
        <w:t xml:space="preserve">Impulse Control Disorders: A Clinical Guide </w:t>
      </w:r>
      <w:r w:rsidRPr="00223F7A">
        <w:t>ed E Aboujaoude, L Koran. Cambridge Press, New York, NY p 167-181.</w:t>
      </w:r>
    </w:p>
    <w:p w14:paraId="024950EE" w14:textId="02867147" w:rsidR="00125647" w:rsidRPr="00223F7A" w:rsidRDefault="00125647" w:rsidP="00125647">
      <w:pPr>
        <w:numPr>
          <w:ilvl w:val="0"/>
          <w:numId w:val="11"/>
        </w:numPr>
        <w:tabs>
          <w:tab w:val="left" w:pos="1800"/>
        </w:tabs>
        <w:rPr>
          <w:color w:val="000000"/>
        </w:rPr>
      </w:pPr>
      <w:r w:rsidRPr="00223F7A">
        <w:rPr>
          <w:b/>
        </w:rPr>
        <w:t xml:space="preserve">Potenza MN </w:t>
      </w:r>
      <w:r w:rsidRPr="00223F7A">
        <w:t>(2010) What Integrated Interdisciplinary and Translational Research May Tell Us About Addiction</w:t>
      </w:r>
      <w:r w:rsidRPr="00223F7A">
        <w:rPr>
          <w:color w:val="000000"/>
        </w:rPr>
        <w:t xml:space="preserve">. </w:t>
      </w:r>
      <w:r w:rsidRPr="00223F7A">
        <w:rPr>
          <w:i/>
          <w:color w:val="000000"/>
        </w:rPr>
        <w:t xml:space="preserve">Addiction </w:t>
      </w:r>
      <w:r w:rsidRPr="00223F7A">
        <w:rPr>
          <w:b/>
          <w:color w:val="000000"/>
        </w:rPr>
        <w:t>105:</w:t>
      </w:r>
      <w:r w:rsidRPr="00223F7A">
        <w:rPr>
          <w:color w:val="000000"/>
        </w:rPr>
        <w:t>792-793.</w:t>
      </w:r>
      <w:r w:rsidR="00701DA8" w:rsidRPr="00223F7A">
        <w:rPr>
          <w:color w:val="000000"/>
        </w:rPr>
        <w:t xml:space="preserve"> (PMC2858351)</w:t>
      </w:r>
    </w:p>
    <w:p w14:paraId="51B258F5" w14:textId="7AB471D4" w:rsidR="00125647" w:rsidRPr="00223F7A" w:rsidRDefault="00125647" w:rsidP="00125647">
      <w:pPr>
        <w:numPr>
          <w:ilvl w:val="0"/>
          <w:numId w:val="11"/>
        </w:numPr>
        <w:tabs>
          <w:tab w:val="left" w:pos="1800"/>
        </w:tabs>
        <w:rPr>
          <w:color w:val="000000"/>
        </w:rPr>
      </w:pPr>
      <w:r w:rsidRPr="00223F7A">
        <w:rPr>
          <w:b/>
        </w:rPr>
        <w:t>Potenza MN</w:t>
      </w:r>
      <w:r w:rsidRPr="00223F7A">
        <w:t>, de Wit H</w:t>
      </w:r>
      <w:r w:rsidRPr="00223F7A">
        <w:rPr>
          <w:b/>
        </w:rPr>
        <w:t xml:space="preserve"> </w:t>
      </w:r>
      <w:r w:rsidRPr="00223F7A">
        <w:t>(2010) Control yourself: Alcohol and impulsivity</w:t>
      </w:r>
      <w:r w:rsidRPr="00223F7A">
        <w:rPr>
          <w:color w:val="000000"/>
        </w:rPr>
        <w:t xml:space="preserve">. </w:t>
      </w:r>
      <w:r w:rsidRPr="00223F7A">
        <w:rPr>
          <w:i/>
          <w:color w:val="000000"/>
        </w:rPr>
        <w:t>Alc Clin Expt Res</w:t>
      </w:r>
      <w:r w:rsidRPr="00223F7A">
        <w:rPr>
          <w:color w:val="000000"/>
        </w:rPr>
        <w:t xml:space="preserve"> </w:t>
      </w:r>
      <w:r w:rsidRPr="00223F7A">
        <w:rPr>
          <w:b/>
          <w:color w:val="000000"/>
        </w:rPr>
        <w:t>34:</w:t>
      </w:r>
      <w:r w:rsidRPr="00223F7A">
        <w:rPr>
          <w:color w:val="000000"/>
        </w:rPr>
        <w:t>1-3</w:t>
      </w:r>
      <w:r w:rsidR="00701DA8" w:rsidRPr="00223F7A">
        <w:rPr>
          <w:color w:val="000000"/>
        </w:rPr>
        <w:t xml:space="preserve"> (PMC3822522)</w:t>
      </w:r>
    </w:p>
    <w:p w14:paraId="420B8613" w14:textId="77777777" w:rsidR="00125647" w:rsidRPr="00223F7A" w:rsidRDefault="00125647" w:rsidP="00125647">
      <w:pPr>
        <w:numPr>
          <w:ilvl w:val="0"/>
          <w:numId w:val="11"/>
        </w:numPr>
        <w:tabs>
          <w:tab w:val="left" w:pos="1800"/>
        </w:tabs>
      </w:pPr>
      <w:r w:rsidRPr="00223F7A">
        <w:lastRenderedPageBreak/>
        <w:t>Liu T,</w:t>
      </w:r>
      <w:r w:rsidRPr="00223F7A">
        <w:rPr>
          <w:b/>
        </w:rPr>
        <w:t xml:space="preserve"> Potenza MN </w:t>
      </w:r>
      <w:r w:rsidRPr="00223F7A">
        <w:t xml:space="preserve">(2010) “Problematic Internet use.” in George Koob, Editor-in-Chief, </w:t>
      </w:r>
      <w:r w:rsidRPr="00223F7A">
        <w:rPr>
          <w:i/>
        </w:rPr>
        <w:t>Encyclopedia of Neuroscience</w:t>
      </w:r>
      <w:r w:rsidRPr="00223F7A">
        <w:t>, Elsevier, Oxford, UK.</w:t>
      </w:r>
    </w:p>
    <w:p w14:paraId="4F2353EE" w14:textId="77777777" w:rsidR="00125647" w:rsidRPr="00223F7A" w:rsidRDefault="00125647" w:rsidP="00125647">
      <w:pPr>
        <w:numPr>
          <w:ilvl w:val="0"/>
          <w:numId w:val="11"/>
        </w:numPr>
        <w:tabs>
          <w:tab w:val="left" w:pos="1800"/>
        </w:tabs>
      </w:pPr>
      <w:r w:rsidRPr="00223F7A">
        <w:t>Williams WA,</w:t>
      </w:r>
      <w:r w:rsidRPr="00223F7A">
        <w:rPr>
          <w:b/>
        </w:rPr>
        <w:t xml:space="preserve"> Potenza MN </w:t>
      </w:r>
      <w:r w:rsidRPr="00223F7A">
        <w:t xml:space="preserve">(2010) “Pathological gambling.” in George Koob, Editor-in-Chief, </w:t>
      </w:r>
      <w:r w:rsidRPr="00223F7A">
        <w:rPr>
          <w:i/>
        </w:rPr>
        <w:t>Encyclopedia of Neuroscience</w:t>
      </w:r>
      <w:r w:rsidRPr="00223F7A">
        <w:t>, Elsevier, Oxford, UK.</w:t>
      </w:r>
    </w:p>
    <w:p w14:paraId="1957A0D0" w14:textId="77777777" w:rsidR="00125647" w:rsidRPr="00223F7A" w:rsidRDefault="00125647" w:rsidP="00125647">
      <w:pPr>
        <w:numPr>
          <w:ilvl w:val="0"/>
          <w:numId w:val="11"/>
        </w:numPr>
        <w:tabs>
          <w:tab w:val="left" w:pos="1800"/>
        </w:tabs>
      </w:pPr>
      <w:r w:rsidRPr="00223F7A">
        <w:t>Stankovic A,</w:t>
      </w:r>
      <w:r w:rsidRPr="00223F7A">
        <w:rPr>
          <w:b/>
        </w:rPr>
        <w:t xml:space="preserve"> Potenza MN </w:t>
      </w:r>
      <w:r w:rsidRPr="00223F7A">
        <w:t xml:space="preserve">(2010) “Obesity and binge eating disorder.” in George Koob, Editor-in-Chief, </w:t>
      </w:r>
      <w:r w:rsidRPr="00223F7A">
        <w:rPr>
          <w:i/>
        </w:rPr>
        <w:t>Encyclopedia of Neuroscience</w:t>
      </w:r>
      <w:r w:rsidRPr="00223F7A">
        <w:t>, Elsevier, Oxford, UK.</w:t>
      </w:r>
    </w:p>
    <w:p w14:paraId="51C10CC0" w14:textId="77777777" w:rsidR="00125647" w:rsidRPr="00223F7A" w:rsidRDefault="00125647" w:rsidP="00125647">
      <w:pPr>
        <w:numPr>
          <w:ilvl w:val="0"/>
          <w:numId w:val="11"/>
        </w:numPr>
        <w:tabs>
          <w:tab w:val="left" w:pos="1800"/>
        </w:tabs>
      </w:pPr>
      <w:r w:rsidRPr="00223F7A">
        <w:t xml:space="preserve">Section editor (on impulse control disorders) for the </w:t>
      </w:r>
      <w:r w:rsidRPr="00223F7A">
        <w:rPr>
          <w:i/>
        </w:rPr>
        <w:t>Encyclopedia of Behavioral Neuroscience</w:t>
      </w:r>
      <w:r w:rsidRPr="00223F7A">
        <w:t>, Elsevier, Oxford, UK.</w:t>
      </w:r>
    </w:p>
    <w:p w14:paraId="7612FCA3" w14:textId="77777777" w:rsidR="00125647" w:rsidRPr="00223F7A" w:rsidRDefault="00125647" w:rsidP="00125647">
      <w:pPr>
        <w:numPr>
          <w:ilvl w:val="0"/>
          <w:numId w:val="11"/>
        </w:numPr>
      </w:pPr>
      <w:r w:rsidRPr="00223F7A">
        <w:rPr>
          <w:b/>
        </w:rPr>
        <w:t xml:space="preserve">Potenza MN </w:t>
      </w:r>
      <w:r w:rsidRPr="00223F7A">
        <w:t xml:space="preserve">(2010) “The neurobiology of pathological gambling and drug addiction: an overview and new findings.” in </w:t>
      </w:r>
      <w:r w:rsidRPr="00223F7A">
        <w:rPr>
          <w:i/>
        </w:rPr>
        <w:t>Neurobiology of Addictions: New Vistas.</w:t>
      </w:r>
      <w:r w:rsidRPr="00223F7A">
        <w:t xml:space="preserve"> ed TW Robbins, B Everitt, D Nutt. Oxford University Press, Oxford, UK. p 119-134.</w:t>
      </w:r>
    </w:p>
    <w:p w14:paraId="5172DFB7" w14:textId="77777777" w:rsidR="00125647" w:rsidRPr="00223F7A" w:rsidRDefault="00125647" w:rsidP="00125647">
      <w:pPr>
        <w:numPr>
          <w:ilvl w:val="0"/>
          <w:numId w:val="11"/>
        </w:numPr>
        <w:tabs>
          <w:tab w:val="left" w:pos="1800"/>
        </w:tabs>
      </w:pPr>
      <w:r w:rsidRPr="00223F7A">
        <w:t>Grant JE,</w:t>
      </w:r>
      <w:r w:rsidRPr="00223F7A">
        <w:rPr>
          <w:b/>
        </w:rPr>
        <w:t xml:space="preserve"> Potenza MN </w:t>
      </w:r>
      <w:r w:rsidRPr="00223F7A">
        <w:t>(ed)</w:t>
      </w:r>
      <w:r w:rsidRPr="00223F7A">
        <w:rPr>
          <w:b/>
        </w:rPr>
        <w:t xml:space="preserve"> </w:t>
      </w:r>
      <w:r w:rsidRPr="00223F7A">
        <w:t>(2010)</w:t>
      </w:r>
      <w:r w:rsidRPr="00223F7A">
        <w:rPr>
          <w:b/>
        </w:rPr>
        <w:t xml:space="preserve"> </w:t>
      </w:r>
      <w:r w:rsidRPr="00223F7A">
        <w:rPr>
          <w:i/>
        </w:rPr>
        <w:t xml:space="preserve">Il gioco d’azzardo patalogico: Una guida clinica al trattamento. </w:t>
      </w:r>
      <w:r w:rsidRPr="00223F7A">
        <w:t>Italian translation by Massimo Clerici.  Milan, Italy. Springer.</w:t>
      </w:r>
    </w:p>
    <w:p w14:paraId="3EFD5BE7" w14:textId="77777777" w:rsidR="00125647" w:rsidRPr="00223F7A" w:rsidRDefault="00125647" w:rsidP="00125647">
      <w:pPr>
        <w:numPr>
          <w:ilvl w:val="0"/>
          <w:numId w:val="11"/>
        </w:numPr>
        <w:tabs>
          <w:tab w:val="left" w:pos="1800"/>
        </w:tabs>
      </w:pPr>
      <w:r w:rsidRPr="00223F7A">
        <w:t xml:space="preserve">Shah KR, </w:t>
      </w:r>
      <w:r w:rsidRPr="00223F7A">
        <w:rPr>
          <w:b/>
        </w:rPr>
        <w:t>Potenza MN</w:t>
      </w:r>
      <w:r w:rsidRPr="00223F7A">
        <w:t xml:space="preserve">, Eisen SA (2010) “Basibiologiche del gioco d’azzardo patologico” in </w:t>
      </w:r>
      <w:r w:rsidRPr="00223F7A">
        <w:rPr>
          <w:i/>
        </w:rPr>
        <w:t xml:space="preserve">Il gioco d’azzardo patalogico: Una guida clinica al trattamento. </w:t>
      </w:r>
      <w:r w:rsidRPr="00223F7A">
        <w:t>Grant JE,</w:t>
      </w:r>
      <w:r w:rsidRPr="00223F7A">
        <w:rPr>
          <w:b/>
        </w:rPr>
        <w:t xml:space="preserve"> Potenza MN</w:t>
      </w:r>
      <w:r w:rsidRPr="00223F7A">
        <w:t>, ed.</w:t>
      </w:r>
      <w:r w:rsidRPr="00223F7A">
        <w:rPr>
          <w:b/>
        </w:rPr>
        <w:t xml:space="preserve"> </w:t>
      </w:r>
      <w:r w:rsidRPr="00223F7A">
        <w:t>Italian translation by Massimo Clerici. Milan, Italy. Springer. p 117-132.</w:t>
      </w:r>
    </w:p>
    <w:p w14:paraId="18BB8064" w14:textId="77777777" w:rsidR="00125647" w:rsidRPr="00223F7A" w:rsidRDefault="00125647" w:rsidP="00125647">
      <w:pPr>
        <w:numPr>
          <w:ilvl w:val="0"/>
          <w:numId w:val="11"/>
        </w:numPr>
        <w:tabs>
          <w:tab w:val="left" w:pos="1800"/>
        </w:tabs>
      </w:pPr>
      <w:r w:rsidRPr="00223F7A">
        <w:rPr>
          <w:b/>
        </w:rPr>
        <w:t xml:space="preserve">Potenza MN, </w:t>
      </w:r>
      <w:r w:rsidRPr="00223F7A">
        <w:t xml:space="preserve">Griffiths MD (2010) “Prevenzione e ruolo del clinico” in </w:t>
      </w:r>
      <w:r w:rsidRPr="00223F7A">
        <w:rPr>
          <w:i/>
        </w:rPr>
        <w:t xml:space="preserve">Il gioco d’azzardo patalogico: Una guida clinica al trattamento. </w:t>
      </w:r>
      <w:r w:rsidRPr="00223F7A">
        <w:t>Grant JE,</w:t>
      </w:r>
      <w:r w:rsidRPr="00223F7A">
        <w:rPr>
          <w:b/>
        </w:rPr>
        <w:t xml:space="preserve"> Potenza MN</w:t>
      </w:r>
      <w:r w:rsidRPr="00223F7A">
        <w:t>, ed.</w:t>
      </w:r>
      <w:r w:rsidRPr="00223F7A">
        <w:rPr>
          <w:b/>
        </w:rPr>
        <w:t xml:space="preserve"> </w:t>
      </w:r>
      <w:r w:rsidRPr="00223F7A">
        <w:t>Italian translation by Massimo Clerici. Milan, Italy. Springer. p 135-146.</w:t>
      </w:r>
    </w:p>
    <w:p w14:paraId="00F0E2CE" w14:textId="77777777" w:rsidR="00F3787A" w:rsidRPr="00223F7A" w:rsidRDefault="00F3787A" w:rsidP="00F3787A">
      <w:pPr>
        <w:numPr>
          <w:ilvl w:val="0"/>
          <w:numId w:val="11"/>
        </w:numPr>
        <w:tabs>
          <w:tab w:val="left" w:pos="1800"/>
        </w:tabs>
      </w:pPr>
      <w:r w:rsidRPr="00223F7A">
        <w:t xml:space="preserve">Odlaug B, Grant JE, </w:t>
      </w:r>
      <w:r w:rsidRPr="00223F7A">
        <w:rPr>
          <w:b/>
        </w:rPr>
        <w:t>Potenza MN</w:t>
      </w:r>
      <w:r w:rsidRPr="00223F7A">
        <w:t xml:space="preserve"> (2010) “Kleptomania, Compulsive Buying, and Compulsive Sexual Behavior: Pharmacologic and Psychosocial Treatments” in Lin Lu, ed.,  </w:t>
      </w:r>
      <w:r w:rsidRPr="00223F7A">
        <w:rPr>
          <w:i/>
        </w:rPr>
        <w:t xml:space="preserve">Modern Addiction Medicine, </w:t>
      </w:r>
      <w:r w:rsidRPr="00223F7A">
        <w:t>People’s Health Press,</w:t>
      </w:r>
      <w:r w:rsidRPr="00223F7A">
        <w:rPr>
          <w:i/>
        </w:rPr>
        <w:t xml:space="preserve"> </w:t>
      </w:r>
      <w:r w:rsidRPr="00223F7A">
        <w:t>Beijing, China</w:t>
      </w:r>
    </w:p>
    <w:p w14:paraId="34399DC7" w14:textId="77777777" w:rsidR="00F3787A" w:rsidRPr="00223F7A" w:rsidRDefault="00F3787A" w:rsidP="00F3787A">
      <w:pPr>
        <w:numPr>
          <w:ilvl w:val="0"/>
          <w:numId w:val="11"/>
        </w:numPr>
        <w:tabs>
          <w:tab w:val="left" w:pos="1800"/>
        </w:tabs>
      </w:pPr>
      <w:r w:rsidRPr="00223F7A">
        <w:t xml:space="preserve">Franco C, </w:t>
      </w:r>
      <w:r w:rsidRPr="00223F7A">
        <w:rPr>
          <w:b/>
        </w:rPr>
        <w:t xml:space="preserve">Potenza MN </w:t>
      </w:r>
      <w:r w:rsidRPr="00223F7A">
        <w:t xml:space="preserve">(2010) “Pathological Gambling” in Ian Stolerman, Editor-in-Chief, </w:t>
      </w:r>
      <w:r w:rsidRPr="00223F7A">
        <w:rPr>
          <w:i/>
        </w:rPr>
        <w:t>Encyclopedia of Psychopharmacology</w:t>
      </w:r>
      <w:r w:rsidRPr="00223F7A">
        <w:t>, Springer, Heidelberg, Germany.</w:t>
      </w:r>
    </w:p>
    <w:p w14:paraId="6C393D24" w14:textId="47262FA9" w:rsidR="00125647" w:rsidRPr="00223F7A" w:rsidRDefault="00125647" w:rsidP="00125647">
      <w:pPr>
        <w:numPr>
          <w:ilvl w:val="0"/>
          <w:numId w:val="11"/>
        </w:numPr>
        <w:rPr>
          <w:color w:val="000000"/>
        </w:rPr>
      </w:pPr>
      <w:r w:rsidRPr="00223F7A">
        <w:rPr>
          <w:b/>
        </w:rPr>
        <w:t xml:space="preserve">Potenza MN, </w:t>
      </w:r>
      <w:r w:rsidRPr="00223F7A">
        <w:t xml:space="preserve">Koran LM, Pallanti S (2011) </w:t>
      </w:r>
      <w:r w:rsidR="00D76361">
        <w:t>“</w:t>
      </w:r>
      <w:r w:rsidRPr="00223F7A">
        <w:rPr>
          <w:color w:val="000000"/>
        </w:rPr>
        <w:t xml:space="preserve">Relationship Between Impulse-Control Disorders and Obsessive-Compulsive Disorder” </w:t>
      </w:r>
      <w:r w:rsidRPr="00223F7A">
        <w:t xml:space="preserve">in </w:t>
      </w:r>
      <w:r w:rsidRPr="00223F7A">
        <w:rPr>
          <w:i/>
        </w:rPr>
        <w:t>Diagnostic Issues in Obsessive-Compulsive-Spectrum Disorders:  Refining the Research Agenda for DSM-V</w:t>
      </w:r>
      <w:r w:rsidRPr="00223F7A">
        <w:t xml:space="preserve">.  Edited by Hollander E, Zohar J, Sirovatka PJ, Regier DA.  Washington, DC, American Psychiatric Association. </w:t>
      </w:r>
    </w:p>
    <w:p w14:paraId="55C7ED8B" w14:textId="77777777" w:rsidR="00A2291F" w:rsidRPr="00223F7A" w:rsidRDefault="00A2291F" w:rsidP="00A2291F">
      <w:pPr>
        <w:numPr>
          <w:ilvl w:val="0"/>
          <w:numId w:val="11"/>
        </w:numPr>
        <w:rPr>
          <w:color w:val="000000"/>
        </w:rPr>
      </w:pPr>
      <w:r w:rsidRPr="00223F7A">
        <w:t xml:space="preserve">Gearhardt AN, Grilo CM, DiLeone RJ, Brownell KD, </w:t>
      </w:r>
      <w:r w:rsidRPr="00223F7A">
        <w:rPr>
          <w:b/>
        </w:rPr>
        <w:t xml:space="preserve">Potenza MN </w:t>
      </w:r>
      <w:r w:rsidRPr="00223F7A">
        <w:t xml:space="preserve">(2011) Important next steps in evaluating food's addictive potential. </w:t>
      </w:r>
      <w:r w:rsidRPr="00223F7A">
        <w:rPr>
          <w:i/>
        </w:rPr>
        <w:t xml:space="preserve">Addiction </w:t>
      </w:r>
      <w:r w:rsidRPr="00223F7A">
        <w:rPr>
          <w:b/>
        </w:rPr>
        <w:t>106:</w:t>
      </w:r>
      <w:r w:rsidRPr="00223F7A">
        <w:t>1219-1220.</w:t>
      </w:r>
    </w:p>
    <w:p w14:paraId="71F0C78F" w14:textId="77777777" w:rsidR="00A2291F" w:rsidRPr="00223F7A" w:rsidRDefault="00A2291F" w:rsidP="00A2291F">
      <w:pPr>
        <w:numPr>
          <w:ilvl w:val="0"/>
          <w:numId w:val="11"/>
        </w:numPr>
        <w:tabs>
          <w:tab w:val="left" w:pos="1800"/>
        </w:tabs>
        <w:rPr>
          <w:i/>
          <w:color w:val="000000"/>
        </w:rPr>
      </w:pPr>
      <w:r w:rsidRPr="00223F7A">
        <w:t xml:space="preserve">Hammond CJ, </w:t>
      </w:r>
      <w:r w:rsidRPr="00223F7A">
        <w:rPr>
          <w:b/>
        </w:rPr>
        <w:t>Potenza MN</w:t>
      </w:r>
      <w:r w:rsidRPr="00223F7A">
        <w:t xml:space="preserve">, Mayes LC (2011) “Development of Impulse Control, Inhibition, and Self-Regulatory Behaviors in Normative Populations across the Lifespan” in </w:t>
      </w:r>
      <w:r w:rsidRPr="00223F7A">
        <w:rPr>
          <w:i/>
        </w:rPr>
        <w:t>Oxford Handbook of Impulse Control Disorders</w:t>
      </w:r>
      <w:r w:rsidRPr="00223F7A">
        <w:t xml:space="preserve">. Ed JE Grant, </w:t>
      </w:r>
      <w:r w:rsidRPr="00223F7A">
        <w:rPr>
          <w:b/>
        </w:rPr>
        <w:t>MN Potenza</w:t>
      </w:r>
      <w:r w:rsidRPr="00223F7A">
        <w:t>. Oxford University Press, New York, NY p232-244.</w:t>
      </w:r>
    </w:p>
    <w:p w14:paraId="3D249F87" w14:textId="77777777" w:rsidR="00A2291F" w:rsidRPr="00223F7A" w:rsidRDefault="00A2291F" w:rsidP="00A2291F">
      <w:pPr>
        <w:numPr>
          <w:ilvl w:val="0"/>
          <w:numId w:val="11"/>
        </w:numPr>
        <w:tabs>
          <w:tab w:val="left" w:pos="1800"/>
        </w:tabs>
        <w:rPr>
          <w:i/>
          <w:color w:val="000000"/>
        </w:rPr>
      </w:pPr>
      <w:r w:rsidRPr="00223F7A">
        <w:rPr>
          <w:b/>
        </w:rPr>
        <w:t>Potenza MN</w:t>
      </w:r>
      <w:r w:rsidRPr="00223F7A">
        <w:t xml:space="preserve">, Grant JE (2011) “Impulse Control Disorders and Impulsivity: Future Directions” in </w:t>
      </w:r>
      <w:r w:rsidRPr="00223F7A">
        <w:rPr>
          <w:i/>
        </w:rPr>
        <w:t>Oxford Handbook of Impulse Control Disorders</w:t>
      </w:r>
      <w:r w:rsidRPr="00223F7A">
        <w:t xml:space="preserve">. Ed JE Grant, </w:t>
      </w:r>
      <w:r w:rsidRPr="00223F7A">
        <w:rPr>
          <w:b/>
        </w:rPr>
        <w:t>MN Potenza</w:t>
      </w:r>
      <w:r w:rsidRPr="00223F7A">
        <w:t>. Oxford University Press, New York, NY p554-556.</w:t>
      </w:r>
    </w:p>
    <w:p w14:paraId="4108CB25" w14:textId="77777777" w:rsidR="00A2291F" w:rsidRPr="00223F7A" w:rsidRDefault="00A2291F" w:rsidP="00A2291F">
      <w:pPr>
        <w:numPr>
          <w:ilvl w:val="0"/>
          <w:numId w:val="11"/>
        </w:numPr>
        <w:tabs>
          <w:tab w:val="left" w:pos="1800"/>
        </w:tabs>
        <w:rPr>
          <w:i/>
          <w:color w:val="000000"/>
        </w:rPr>
      </w:pPr>
      <w:r w:rsidRPr="00223F7A">
        <w:t xml:space="preserve">Grant JE, </w:t>
      </w:r>
      <w:r w:rsidRPr="00223F7A">
        <w:rPr>
          <w:b/>
        </w:rPr>
        <w:t>Potenza MN</w:t>
      </w:r>
      <w:r w:rsidRPr="00223F7A">
        <w:t xml:space="preserve"> (2011) “</w:t>
      </w:r>
      <w:r w:rsidRPr="00223F7A">
        <w:rPr>
          <w:color w:val="000000"/>
        </w:rPr>
        <w:t>Overview of the Impulse Control Disorders Not Elsewhere Classified (NEC) and Limitations of Knowledge</w:t>
      </w:r>
      <w:r w:rsidRPr="00223F7A">
        <w:t xml:space="preserve">” in </w:t>
      </w:r>
      <w:r w:rsidRPr="00223F7A">
        <w:rPr>
          <w:i/>
        </w:rPr>
        <w:t>Oxford Handbook of Impulse Control Disorders</w:t>
      </w:r>
      <w:r w:rsidRPr="00223F7A">
        <w:t xml:space="preserve">. Ed JE Grant, </w:t>
      </w:r>
      <w:r w:rsidRPr="00223F7A">
        <w:rPr>
          <w:b/>
        </w:rPr>
        <w:t>MN Potenza</w:t>
      </w:r>
      <w:r w:rsidRPr="00223F7A">
        <w:t>. Oxford University Press, New York, NY p3-10.</w:t>
      </w:r>
    </w:p>
    <w:p w14:paraId="096620C3" w14:textId="77777777" w:rsidR="00A2291F" w:rsidRPr="00223F7A" w:rsidRDefault="00A2291F" w:rsidP="00A2291F">
      <w:pPr>
        <w:numPr>
          <w:ilvl w:val="0"/>
          <w:numId w:val="11"/>
        </w:numPr>
        <w:tabs>
          <w:tab w:val="left" w:pos="1800"/>
        </w:tabs>
        <w:rPr>
          <w:i/>
          <w:color w:val="000000"/>
        </w:rPr>
      </w:pPr>
      <w:r w:rsidRPr="00223F7A">
        <w:t xml:space="preserve">Takacs A, Madrid S, </w:t>
      </w:r>
      <w:r w:rsidRPr="00223F7A">
        <w:rPr>
          <w:b/>
        </w:rPr>
        <w:t>Potenza MN</w:t>
      </w:r>
      <w:r w:rsidRPr="00223F7A">
        <w:t xml:space="preserve"> (2011) “</w:t>
      </w:r>
      <w:r w:rsidRPr="00223F7A">
        <w:rPr>
          <w:color w:val="000000"/>
        </w:rPr>
        <w:t>Gender and Impulse Control Disorders</w:t>
      </w:r>
      <w:r w:rsidRPr="00223F7A">
        <w:t xml:space="preserve">” in </w:t>
      </w:r>
      <w:r w:rsidRPr="00223F7A">
        <w:rPr>
          <w:i/>
        </w:rPr>
        <w:t>Oxford Handbook of Impulse Control Disorders</w:t>
      </w:r>
      <w:r w:rsidRPr="00223F7A">
        <w:t xml:space="preserve">. Ed JE Grant, </w:t>
      </w:r>
      <w:r w:rsidRPr="00223F7A">
        <w:rPr>
          <w:b/>
        </w:rPr>
        <w:t>MN Potenza</w:t>
      </w:r>
      <w:r w:rsidRPr="00223F7A">
        <w:t>. Oxford University Press, New York, NY p487-496.</w:t>
      </w:r>
    </w:p>
    <w:p w14:paraId="2E0395E8" w14:textId="77777777" w:rsidR="00A2291F" w:rsidRPr="00223F7A" w:rsidRDefault="00A2291F" w:rsidP="00A2291F">
      <w:pPr>
        <w:numPr>
          <w:ilvl w:val="0"/>
          <w:numId w:val="11"/>
        </w:numPr>
        <w:tabs>
          <w:tab w:val="left" w:pos="1800"/>
        </w:tabs>
        <w:rPr>
          <w:i/>
          <w:color w:val="000000"/>
        </w:rPr>
      </w:pPr>
      <w:r w:rsidRPr="00223F7A">
        <w:lastRenderedPageBreak/>
        <w:t xml:space="preserve">Hirschstritt M, </w:t>
      </w:r>
      <w:r w:rsidRPr="00223F7A">
        <w:rPr>
          <w:b/>
        </w:rPr>
        <w:t>Potenza MN</w:t>
      </w:r>
      <w:r w:rsidRPr="00223F7A">
        <w:t xml:space="preserve">, Mayes LC (2011) “Impulsivity and Co-Occurring Psychiatric Disorders” in </w:t>
      </w:r>
      <w:r w:rsidRPr="00223F7A">
        <w:rPr>
          <w:i/>
        </w:rPr>
        <w:t>Oxford Handbook of Impulse Control Disorders</w:t>
      </w:r>
      <w:r w:rsidRPr="00223F7A">
        <w:t xml:space="preserve">. Ed JE Grant, </w:t>
      </w:r>
      <w:r w:rsidRPr="00223F7A">
        <w:rPr>
          <w:b/>
        </w:rPr>
        <w:t>MN Potenza</w:t>
      </w:r>
      <w:r w:rsidRPr="00223F7A">
        <w:t>. Oxford University Press, New York, NY p80-93.</w:t>
      </w:r>
    </w:p>
    <w:p w14:paraId="6FFEDAFF" w14:textId="77777777" w:rsidR="00A2291F" w:rsidRPr="00223F7A" w:rsidRDefault="00A2291F" w:rsidP="00A2291F">
      <w:pPr>
        <w:numPr>
          <w:ilvl w:val="0"/>
          <w:numId w:val="11"/>
        </w:numPr>
        <w:tabs>
          <w:tab w:val="left" w:pos="1800"/>
        </w:tabs>
      </w:pPr>
      <w:r w:rsidRPr="00223F7A">
        <w:t xml:space="preserve">Balodis I, </w:t>
      </w:r>
      <w:r w:rsidRPr="00223F7A">
        <w:rPr>
          <w:b/>
        </w:rPr>
        <w:t xml:space="preserve">Potenza MN </w:t>
      </w:r>
      <w:r w:rsidRPr="00223F7A">
        <w:t xml:space="preserve">(2011) “The biology and treatment of pathological gambling” in </w:t>
      </w:r>
      <w:r w:rsidRPr="00223F7A">
        <w:rPr>
          <w:i/>
        </w:rPr>
        <w:t xml:space="preserve">Addictive Disorders and Substance Abuse </w:t>
      </w:r>
      <w:r w:rsidRPr="00223F7A">
        <w:t>ed Johnson B p617-632.</w:t>
      </w:r>
    </w:p>
    <w:p w14:paraId="08A29FEE" w14:textId="77777777" w:rsidR="00A2291F" w:rsidRPr="00223F7A" w:rsidRDefault="00A2291F" w:rsidP="00A2291F">
      <w:pPr>
        <w:numPr>
          <w:ilvl w:val="0"/>
          <w:numId w:val="11"/>
        </w:numPr>
        <w:tabs>
          <w:tab w:val="left" w:pos="1800"/>
        </w:tabs>
        <w:rPr>
          <w:i/>
          <w:color w:val="000000"/>
        </w:rPr>
      </w:pPr>
      <w:r w:rsidRPr="00223F7A">
        <w:t xml:space="preserve">Cavacuiti C, Yip S, </w:t>
      </w:r>
      <w:r w:rsidRPr="00223F7A">
        <w:rPr>
          <w:b/>
        </w:rPr>
        <w:t>Potenza MN</w:t>
      </w:r>
      <w:r w:rsidRPr="00223F7A">
        <w:t xml:space="preserve"> (2011) “Understanding “Behavioral Addictions”: Insights from Research” in </w:t>
      </w:r>
      <w:r w:rsidRPr="00223F7A">
        <w:rPr>
          <w:i/>
        </w:rPr>
        <w:t xml:space="preserve">Essentials of Addiction Medicine. </w:t>
      </w:r>
      <w:r w:rsidRPr="00223F7A">
        <w:t>Ed Riess, Fiellin, Miller, Saitz. Wolters Kluwer, New York p 20-25.</w:t>
      </w:r>
    </w:p>
    <w:p w14:paraId="096EE05B" w14:textId="77777777" w:rsidR="00A2291F" w:rsidRPr="00223F7A" w:rsidRDefault="00A2291F" w:rsidP="00A2291F">
      <w:pPr>
        <w:numPr>
          <w:ilvl w:val="0"/>
          <w:numId w:val="11"/>
        </w:numPr>
        <w:tabs>
          <w:tab w:val="left" w:pos="1800"/>
        </w:tabs>
        <w:rPr>
          <w:color w:val="000000"/>
        </w:rPr>
      </w:pPr>
      <w:r w:rsidRPr="00223F7A">
        <w:t xml:space="preserve">DeVito EE, </w:t>
      </w:r>
      <w:r w:rsidRPr="00223F7A">
        <w:rPr>
          <w:b/>
        </w:rPr>
        <w:t>Potenza MN</w:t>
      </w:r>
      <w:r w:rsidRPr="00223F7A">
        <w:t xml:space="preserve"> (2011) “Pathologic Gambling” in </w:t>
      </w:r>
      <w:r w:rsidRPr="00223F7A">
        <w:rPr>
          <w:i/>
        </w:rPr>
        <w:t xml:space="preserve">Lowinson &amp; Ruiz’s Substance Abuse: A Comprehensive Textbook. </w:t>
      </w:r>
      <w:r w:rsidRPr="00223F7A">
        <w:t>Ed P. Ruiz, E Strain. Lippincott, Williams, &amp; Wilkens. Baltimore, MD p384-392.</w:t>
      </w:r>
    </w:p>
    <w:p w14:paraId="4779314C" w14:textId="504CC89A" w:rsidR="00826EDE" w:rsidRPr="00223F7A" w:rsidRDefault="00826EDE" w:rsidP="005C6CF5">
      <w:pPr>
        <w:numPr>
          <w:ilvl w:val="0"/>
          <w:numId w:val="11"/>
        </w:numPr>
        <w:tabs>
          <w:tab w:val="left" w:pos="1800"/>
        </w:tabs>
        <w:rPr>
          <w:i/>
          <w:color w:val="000000"/>
        </w:rPr>
      </w:pPr>
      <w:r w:rsidRPr="00223F7A">
        <w:t xml:space="preserve">el-Guebaly N, Mudry T, Zohar J, Tavares H, </w:t>
      </w:r>
      <w:r w:rsidRPr="00223F7A">
        <w:rPr>
          <w:b/>
        </w:rPr>
        <w:t>Potenza MN</w:t>
      </w:r>
      <w:r w:rsidRPr="00223F7A">
        <w:t xml:space="preserve"> (2012) Broadening our horizon: response to commentaries. </w:t>
      </w:r>
      <w:r w:rsidRPr="00223F7A">
        <w:rPr>
          <w:i/>
        </w:rPr>
        <w:t xml:space="preserve">Addiction </w:t>
      </w:r>
      <w:r w:rsidRPr="00223F7A">
        <w:rPr>
          <w:b/>
        </w:rPr>
        <w:t>107:</w:t>
      </w:r>
      <w:r w:rsidRPr="00223F7A">
        <w:t>1739-40.</w:t>
      </w:r>
    </w:p>
    <w:p w14:paraId="1D2C86F5" w14:textId="77777777" w:rsidR="001F64A4" w:rsidRPr="00223F7A" w:rsidRDefault="001F64A4" w:rsidP="001F64A4">
      <w:pPr>
        <w:numPr>
          <w:ilvl w:val="0"/>
          <w:numId w:val="11"/>
        </w:numPr>
        <w:tabs>
          <w:tab w:val="left" w:pos="1800"/>
        </w:tabs>
      </w:pPr>
      <w:r w:rsidRPr="00223F7A">
        <w:t xml:space="preserve">Gearhardt AN, </w:t>
      </w:r>
      <w:r w:rsidRPr="00223F7A">
        <w:rPr>
          <w:b/>
        </w:rPr>
        <w:t xml:space="preserve">Potenza MN </w:t>
      </w:r>
      <w:r w:rsidRPr="00223F7A">
        <w:t>(2012) “</w:t>
      </w:r>
      <w:r w:rsidRPr="00223F7A">
        <w:rPr>
          <w:bCs/>
        </w:rPr>
        <w:t xml:space="preserve">Common Neural Mechanisms in Obesity and Drug Addiction” in </w:t>
      </w:r>
      <w:r w:rsidRPr="00223F7A">
        <w:rPr>
          <w:i/>
        </w:rPr>
        <w:t>Encyclopedia of Addictive Behaviors</w:t>
      </w:r>
      <w:r w:rsidRPr="00223F7A">
        <w:t>, ed. Peter Miller.  Elsevier, Oxford, UK.</w:t>
      </w:r>
    </w:p>
    <w:p w14:paraId="0A28EAB0" w14:textId="77777777" w:rsidR="005C6CF5" w:rsidRPr="00223F7A" w:rsidRDefault="005C6CF5" w:rsidP="005C6CF5">
      <w:pPr>
        <w:numPr>
          <w:ilvl w:val="0"/>
          <w:numId w:val="11"/>
        </w:numPr>
        <w:tabs>
          <w:tab w:val="left" w:pos="1800"/>
        </w:tabs>
        <w:rPr>
          <w:i/>
          <w:color w:val="000000"/>
        </w:rPr>
      </w:pPr>
      <w:r w:rsidRPr="00223F7A">
        <w:t xml:space="preserve">Rutherford HJV, </w:t>
      </w:r>
      <w:r w:rsidRPr="00223F7A">
        <w:rPr>
          <w:b/>
        </w:rPr>
        <w:t>Potenza MN</w:t>
      </w:r>
      <w:r w:rsidRPr="00223F7A">
        <w:t xml:space="preserve">, Mayes LC (2013) “The Neurobiology of Addiction and Attachment” in </w:t>
      </w:r>
      <w:r w:rsidRPr="00223F7A">
        <w:rPr>
          <w:rFonts w:eastAsia="Times"/>
          <w:i/>
          <w:iCs/>
        </w:rPr>
        <w:t xml:space="preserve">Parenting and Substance Addiction: Developmental Approaches to Intervention, </w:t>
      </w:r>
      <w:r w:rsidRPr="00223F7A">
        <w:rPr>
          <w:rFonts w:eastAsia="Times"/>
          <w:iCs/>
        </w:rPr>
        <w:t>ed.</w:t>
      </w:r>
      <w:r w:rsidRPr="00223F7A">
        <w:rPr>
          <w:rFonts w:eastAsia="Times"/>
          <w:i/>
          <w:iCs/>
        </w:rPr>
        <w:t xml:space="preserve"> </w:t>
      </w:r>
      <w:r w:rsidRPr="00223F7A">
        <w:rPr>
          <w:rFonts w:eastAsia="Times"/>
        </w:rPr>
        <w:t>Suchman, Pajulo and Mayes. Oxford University Press, New York.</w:t>
      </w:r>
    </w:p>
    <w:p w14:paraId="4A588628" w14:textId="34B6F9DA" w:rsidR="005560A4" w:rsidRPr="00223F7A" w:rsidRDefault="005C6CF5" w:rsidP="005C6CF5">
      <w:pPr>
        <w:numPr>
          <w:ilvl w:val="0"/>
          <w:numId w:val="11"/>
        </w:numPr>
        <w:tabs>
          <w:tab w:val="left" w:pos="1800"/>
        </w:tabs>
      </w:pPr>
      <w:r w:rsidRPr="00223F7A">
        <w:rPr>
          <w:rFonts w:eastAsia="Times"/>
        </w:rPr>
        <w:t xml:space="preserve">Gearhardt AN, Boswell RG, </w:t>
      </w:r>
      <w:r w:rsidRPr="00223F7A">
        <w:rPr>
          <w:rFonts w:eastAsia="Times"/>
          <w:b/>
        </w:rPr>
        <w:t>Potenza MN</w:t>
      </w:r>
      <w:r w:rsidRPr="00223F7A">
        <w:rPr>
          <w:rFonts w:eastAsia="Times"/>
        </w:rPr>
        <w:t xml:space="preserve"> (2014). “Neuroimaging of eating disorders, substance use disorders, and addictions: unique and overlapping systems.” In T. Brewerton, A. B. Dennis (eds.) In </w:t>
      </w:r>
      <w:r w:rsidRPr="00223F7A">
        <w:rPr>
          <w:rFonts w:eastAsia="Times"/>
          <w:i/>
          <w:iCs/>
        </w:rPr>
        <w:t xml:space="preserve">Eating Disorders, Addictions and Substance Use Disorders: Research, Clinical and Treatment Perspectives. </w:t>
      </w:r>
      <w:r w:rsidRPr="00223F7A">
        <w:rPr>
          <w:rFonts w:eastAsia="Times"/>
          <w:iCs/>
        </w:rPr>
        <w:t>Springer, New York</w:t>
      </w:r>
    </w:p>
    <w:p w14:paraId="0994B70C" w14:textId="77777777" w:rsidR="005C6CF5" w:rsidRPr="00223F7A" w:rsidRDefault="005C6CF5" w:rsidP="005C6CF5">
      <w:pPr>
        <w:numPr>
          <w:ilvl w:val="0"/>
          <w:numId w:val="11"/>
        </w:numPr>
        <w:tabs>
          <w:tab w:val="left" w:pos="1800"/>
        </w:tabs>
      </w:pPr>
      <w:r w:rsidRPr="00223F7A">
        <w:rPr>
          <w:rFonts w:eastAsia="Times"/>
        </w:rPr>
        <w:t xml:space="preserve">Yau YHC, Yip SW, </w:t>
      </w:r>
      <w:r w:rsidRPr="00223F7A">
        <w:rPr>
          <w:rFonts w:eastAsia="Times"/>
          <w:b/>
        </w:rPr>
        <w:t>Potenza MN</w:t>
      </w:r>
      <w:r w:rsidRPr="00223F7A">
        <w:rPr>
          <w:rFonts w:eastAsia="Times"/>
        </w:rPr>
        <w:t xml:space="preserve"> (2014) “Understanding Behavioral Addictions: Insights from Research.”  In </w:t>
      </w:r>
      <w:r w:rsidRPr="00223F7A">
        <w:rPr>
          <w:i/>
        </w:rPr>
        <w:t>Principles of Addiction Medicine, 5</w:t>
      </w:r>
      <w:r w:rsidRPr="00223F7A">
        <w:rPr>
          <w:i/>
          <w:vertAlign w:val="superscript"/>
        </w:rPr>
        <w:t>th</w:t>
      </w:r>
      <w:r w:rsidRPr="00223F7A">
        <w:rPr>
          <w:i/>
        </w:rPr>
        <w:t xml:space="preserve"> Edition </w:t>
      </w:r>
      <w:r w:rsidRPr="00223F7A">
        <w:t>ed Riess, Fiellin, Miller, Saitz. Wolters Kluwer, New York</w:t>
      </w:r>
    </w:p>
    <w:p w14:paraId="3D1BF2A4" w14:textId="77777777" w:rsidR="005C6CF5" w:rsidRPr="00223F7A" w:rsidRDefault="005C6CF5" w:rsidP="005C6CF5">
      <w:pPr>
        <w:numPr>
          <w:ilvl w:val="0"/>
          <w:numId w:val="11"/>
        </w:numPr>
        <w:tabs>
          <w:tab w:val="left" w:pos="1800"/>
        </w:tabs>
      </w:pPr>
      <w:r w:rsidRPr="00223F7A">
        <w:rPr>
          <w:rFonts w:eastAsia="Times"/>
        </w:rPr>
        <w:t xml:space="preserve">Yau YC, Gottlieb C, Krasna L, Potenza MN (2014).  “Food Addiction: Evidence, Evaluation and Treatment.”  In </w:t>
      </w:r>
      <w:r w:rsidRPr="00223F7A">
        <w:rPr>
          <w:rFonts w:eastAsia="Times"/>
          <w:i/>
          <w:iCs/>
        </w:rPr>
        <w:t xml:space="preserve">Behavioral Addictions: Criteria, Evidence and Treatment. </w:t>
      </w:r>
      <w:r w:rsidRPr="00223F7A">
        <w:rPr>
          <w:rFonts w:eastAsia="Times"/>
        </w:rPr>
        <w:t>K Rosenberg, L Curtiss Feder (eds), San Francisco, CA: Elsevier Press.</w:t>
      </w:r>
    </w:p>
    <w:p w14:paraId="02263F3F" w14:textId="77777777" w:rsidR="005C6CF5" w:rsidRPr="00223F7A" w:rsidRDefault="005C6CF5" w:rsidP="005C6CF5">
      <w:pPr>
        <w:numPr>
          <w:ilvl w:val="0"/>
          <w:numId w:val="11"/>
        </w:numPr>
        <w:tabs>
          <w:tab w:val="left" w:pos="1800"/>
        </w:tabs>
      </w:pPr>
      <w:r w:rsidRPr="00223F7A">
        <w:rPr>
          <w:rFonts w:eastAsia="Times"/>
        </w:rPr>
        <w:t xml:space="preserve">Yau YHC, Yip SW, </w:t>
      </w:r>
      <w:r w:rsidRPr="00223F7A">
        <w:rPr>
          <w:rFonts w:eastAsia="Times"/>
          <w:b/>
        </w:rPr>
        <w:t>Potenza MN</w:t>
      </w:r>
      <w:r w:rsidRPr="00223F7A">
        <w:rPr>
          <w:rFonts w:eastAsia="Times"/>
        </w:rPr>
        <w:t xml:space="preserve"> (2014) Summary of “Understanding Behavioral Addictions: Insights from Research.”  In </w:t>
      </w:r>
      <w:r w:rsidRPr="00223F7A">
        <w:rPr>
          <w:i/>
        </w:rPr>
        <w:t>Principles of Addiction Medicine, 5</w:t>
      </w:r>
      <w:r w:rsidRPr="00223F7A">
        <w:rPr>
          <w:i/>
          <w:vertAlign w:val="superscript"/>
        </w:rPr>
        <w:t>th</w:t>
      </w:r>
      <w:r w:rsidRPr="00223F7A">
        <w:rPr>
          <w:i/>
        </w:rPr>
        <w:t xml:space="preserve"> Edition </w:t>
      </w:r>
      <w:r w:rsidRPr="00223F7A">
        <w:t>ed Riess, Fiellin, Miller, Saitz. Wolters Kluwer, New York</w:t>
      </w:r>
    </w:p>
    <w:p w14:paraId="1054F4EF" w14:textId="136F7847" w:rsidR="005C6CF5" w:rsidRPr="00223F7A" w:rsidRDefault="005C6CF5" w:rsidP="005C6CF5">
      <w:pPr>
        <w:numPr>
          <w:ilvl w:val="0"/>
          <w:numId w:val="11"/>
        </w:numPr>
        <w:tabs>
          <w:tab w:val="left" w:pos="1800"/>
        </w:tabs>
      </w:pPr>
      <w:r w:rsidRPr="00223F7A">
        <w:rPr>
          <w:rFonts w:eastAsia="Times"/>
          <w:b/>
          <w:iCs/>
        </w:rPr>
        <w:t xml:space="preserve">Potenza MN </w:t>
      </w:r>
      <w:r w:rsidRPr="00223F7A">
        <w:rPr>
          <w:rFonts w:eastAsia="Times"/>
          <w:iCs/>
        </w:rPr>
        <w:t xml:space="preserve">(2014) Non-substance addictive behaviors in the context of DSM-5. </w:t>
      </w:r>
      <w:r w:rsidRPr="00223F7A">
        <w:rPr>
          <w:rFonts w:eastAsia="Times"/>
          <w:i/>
          <w:iCs/>
        </w:rPr>
        <w:t xml:space="preserve">Addict Behav </w:t>
      </w:r>
      <w:r w:rsidRPr="00223F7A">
        <w:rPr>
          <w:rFonts w:eastAsia="Times"/>
          <w:b/>
          <w:iCs/>
        </w:rPr>
        <w:t>39:</w:t>
      </w:r>
      <w:r w:rsidRPr="00223F7A">
        <w:rPr>
          <w:rFonts w:eastAsia="Times"/>
          <w:iCs/>
        </w:rPr>
        <w:t>1-2.</w:t>
      </w:r>
      <w:r w:rsidR="000476A6" w:rsidRPr="00223F7A">
        <w:rPr>
          <w:rFonts w:eastAsia="Times"/>
          <w:iCs/>
        </w:rPr>
        <w:t xml:space="preserve"> (PMC3858502)</w:t>
      </w:r>
    </w:p>
    <w:p w14:paraId="26452C47" w14:textId="366603A6" w:rsidR="005C6CF5" w:rsidRPr="00223F7A" w:rsidRDefault="005C6CF5" w:rsidP="005C6CF5">
      <w:pPr>
        <w:numPr>
          <w:ilvl w:val="0"/>
          <w:numId w:val="11"/>
        </w:numPr>
        <w:tabs>
          <w:tab w:val="left" w:pos="1800"/>
        </w:tabs>
      </w:pPr>
      <w:r w:rsidRPr="00223F7A">
        <w:rPr>
          <w:rFonts w:eastAsia="Times"/>
          <w:b/>
          <w:iCs/>
        </w:rPr>
        <w:t xml:space="preserve">Potenza MN </w:t>
      </w:r>
      <w:r w:rsidRPr="00223F7A">
        <w:rPr>
          <w:rFonts w:eastAsia="Times"/>
          <w:iCs/>
        </w:rPr>
        <w:t xml:space="preserve">(2014) Biased behaviors: Towards understanding vulnerability and resilience factors in addictions. </w:t>
      </w:r>
      <w:r w:rsidRPr="00223F7A">
        <w:rPr>
          <w:rFonts w:eastAsia="Times"/>
          <w:i/>
          <w:iCs/>
        </w:rPr>
        <w:t xml:space="preserve">Biol Psychiatry </w:t>
      </w:r>
      <w:r w:rsidRPr="00223F7A">
        <w:rPr>
          <w:rFonts w:eastAsia="Times"/>
          <w:b/>
          <w:iCs/>
        </w:rPr>
        <w:t>75:</w:t>
      </w:r>
      <w:r w:rsidRPr="00223F7A">
        <w:rPr>
          <w:rFonts w:eastAsia="Times"/>
          <w:iCs/>
        </w:rPr>
        <w:t>94-95.</w:t>
      </w:r>
      <w:r w:rsidR="000476A6" w:rsidRPr="00223F7A">
        <w:rPr>
          <w:rFonts w:eastAsia="Times"/>
          <w:iCs/>
        </w:rPr>
        <w:t xml:space="preserve"> (PMC4088321)</w:t>
      </w:r>
    </w:p>
    <w:p w14:paraId="2E3E3561" w14:textId="77777777" w:rsidR="00040654" w:rsidRPr="00223F7A" w:rsidRDefault="00040654" w:rsidP="00040654">
      <w:pPr>
        <w:numPr>
          <w:ilvl w:val="0"/>
          <w:numId w:val="11"/>
        </w:numPr>
      </w:pPr>
      <w:r w:rsidRPr="00223F7A">
        <w:t xml:space="preserve">Gullo M, </w:t>
      </w:r>
      <w:r w:rsidRPr="00223F7A">
        <w:rPr>
          <w:b/>
        </w:rPr>
        <w:t xml:space="preserve">Potenza MN </w:t>
      </w:r>
      <w:r w:rsidRPr="00223F7A">
        <w:t xml:space="preserve">(2014) Impulsivity: mechanisms, moderators and implications for addictive behaviors. </w:t>
      </w:r>
      <w:r w:rsidRPr="00223F7A">
        <w:rPr>
          <w:i/>
        </w:rPr>
        <w:t xml:space="preserve">Addict Behav </w:t>
      </w:r>
      <w:r w:rsidRPr="00223F7A">
        <w:rPr>
          <w:b/>
        </w:rPr>
        <w:t>39:</w:t>
      </w:r>
      <w:r w:rsidRPr="00223F7A">
        <w:t xml:space="preserve"> 1543-1546.</w:t>
      </w:r>
    </w:p>
    <w:p w14:paraId="408E74B6" w14:textId="0A1F6DEA" w:rsidR="00F0618E" w:rsidRPr="00223F7A" w:rsidRDefault="00F0618E" w:rsidP="00F0618E">
      <w:pPr>
        <w:numPr>
          <w:ilvl w:val="0"/>
          <w:numId w:val="11"/>
        </w:numPr>
        <w:tabs>
          <w:tab w:val="left" w:pos="1800"/>
        </w:tabs>
      </w:pPr>
      <w:r w:rsidRPr="00223F7A">
        <w:rPr>
          <w:rFonts w:eastAsia="Times"/>
          <w:b/>
        </w:rPr>
        <w:t>Potenza MN</w:t>
      </w:r>
      <w:r w:rsidRPr="00223F7A">
        <w:rPr>
          <w:rFonts w:eastAsia="Times"/>
        </w:rPr>
        <w:t xml:space="preserve"> (2014) Digital technologies and addictions. </w:t>
      </w:r>
      <w:r w:rsidRPr="00223F7A">
        <w:rPr>
          <w:rFonts w:eastAsia="Times"/>
          <w:i/>
        </w:rPr>
        <w:t xml:space="preserve">The BASIS </w:t>
      </w:r>
      <w:r w:rsidRPr="00223F7A">
        <w:rPr>
          <w:rFonts w:eastAsia="Times"/>
        </w:rPr>
        <w:t>http://www.basisonline.org/2014/07/digital-technologies-and-addictions.html</w:t>
      </w:r>
    </w:p>
    <w:p w14:paraId="0FDE7C60" w14:textId="77777777" w:rsidR="00A90A9A" w:rsidRPr="00223F7A" w:rsidRDefault="00A90A9A" w:rsidP="00A90A9A">
      <w:pPr>
        <w:numPr>
          <w:ilvl w:val="0"/>
          <w:numId w:val="11"/>
        </w:numPr>
      </w:pPr>
      <w:r w:rsidRPr="00223F7A">
        <w:t xml:space="preserve">Yau YHC, </w:t>
      </w:r>
      <w:r w:rsidRPr="00223F7A">
        <w:rPr>
          <w:b/>
        </w:rPr>
        <w:t xml:space="preserve">Potenza MN </w:t>
      </w:r>
      <w:r w:rsidRPr="00223F7A">
        <w:t xml:space="preserve">(2014) Problematic Internet Use and Behavioral Addictions. </w:t>
      </w:r>
      <w:r w:rsidRPr="00223F7A">
        <w:rPr>
          <w:i/>
        </w:rPr>
        <w:t xml:space="preserve">Psychiatric Annals </w:t>
      </w:r>
      <w:r w:rsidRPr="00223F7A">
        <w:rPr>
          <w:b/>
        </w:rPr>
        <w:t>44(8):</w:t>
      </w:r>
      <w:r w:rsidRPr="00223F7A">
        <w:t>365-367.</w:t>
      </w:r>
    </w:p>
    <w:p w14:paraId="210766EF" w14:textId="77777777" w:rsidR="00A90A9A" w:rsidRPr="00223F7A" w:rsidRDefault="00A90A9A" w:rsidP="00A90A9A">
      <w:pPr>
        <w:numPr>
          <w:ilvl w:val="0"/>
          <w:numId w:val="11"/>
        </w:numPr>
        <w:tabs>
          <w:tab w:val="left" w:pos="1800"/>
        </w:tabs>
      </w:pPr>
      <w:r w:rsidRPr="00223F7A">
        <w:t xml:space="preserve">Bullock SA, </w:t>
      </w:r>
      <w:r w:rsidRPr="00223F7A">
        <w:rPr>
          <w:b/>
        </w:rPr>
        <w:t xml:space="preserve">Potenza MN </w:t>
      </w:r>
      <w:r w:rsidRPr="00223F7A">
        <w:t xml:space="preserve">(2015) “Pharmacological Interventions for Pathological Gambling” in </w:t>
      </w:r>
      <w:r w:rsidRPr="00223F7A">
        <w:rPr>
          <w:i/>
        </w:rPr>
        <w:t xml:space="preserve">A Clinician’s Guide to Working with Problem Gamblers. </w:t>
      </w:r>
      <w:r w:rsidRPr="00223F7A">
        <w:t>ed. H Bowden-Jones, S George. Routledge. London, UK. p134-162</w:t>
      </w:r>
    </w:p>
    <w:p w14:paraId="34049BAB" w14:textId="77777777" w:rsidR="00A90A9A" w:rsidRPr="00223F7A" w:rsidRDefault="00A90A9A" w:rsidP="00A90A9A">
      <w:pPr>
        <w:numPr>
          <w:ilvl w:val="0"/>
          <w:numId w:val="11"/>
        </w:numPr>
        <w:tabs>
          <w:tab w:val="left" w:pos="1800"/>
        </w:tabs>
      </w:pPr>
      <w:r w:rsidRPr="00223F7A">
        <w:rPr>
          <w:rFonts w:eastAsia="Times"/>
        </w:rPr>
        <w:lastRenderedPageBreak/>
        <w:t xml:space="preserve">Yau YHC, Leeman RF, </w:t>
      </w:r>
      <w:r w:rsidRPr="00223F7A">
        <w:rPr>
          <w:rFonts w:eastAsia="Times"/>
          <w:b/>
        </w:rPr>
        <w:t>Potenza MN</w:t>
      </w:r>
      <w:r w:rsidRPr="00223F7A">
        <w:rPr>
          <w:rFonts w:eastAsia="Times"/>
        </w:rPr>
        <w:t xml:space="preserve"> (2015) “Biological Underpinnings of Behavioral Addictions &amp; Management Implications.”   N. el-Guebaly, M. Galanter &amp; G. Carra (Eds.) In </w:t>
      </w:r>
      <w:r w:rsidRPr="00223F7A">
        <w:rPr>
          <w:rFonts w:eastAsia="Times"/>
          <w:i/>
        </w:rPr>
        <w:t>The Textbook of Addiction Treatment International Perspective</w:t>
      </w:r>
      <w:r w:rsidRPr="00223F7A">
        <w:rPr>
          <w:rFonts w:eastAsia="Times"/>
        </w:rPr>
        <w:t>.  New York, NY: Springer</w:t>
      </w:r>
    </w:p>
    <w:p w14:paraId="0E42F8AB" w14:textId="77777777" w:rsidR="00A90A9A" w:rsidRPr="00223F7A" w:rsidRDefault="00A90A9A" w:rsidP="00A90A9A">
      <w:pPr>
        <w:numPr>
          <w:ilvl w:val="0"/>
          <w:numId w:val="11"/>
        </w:numPr>
        <w:tabs>
          <w:tab w:val="left" w:pos="1800"/>
        </w:tabs>
      </w:pPr>
      <w:r w:rsidRPr="00223F7A">
        <w:rPr>
          <w:rFonts w:eastAsia="Times"/>
          <w:b/>
          <w:iCs/>
        </w:rPr>
        <w:t xml:space="preserve">Potenza MN </w:t>
      </w:r>
      <w:r w:rsidRPr="00223F7A">
        <w:rPr>
          <w:rFonts w:eastAsia="Times"/>
          <w:iCs/>
        </w:rPr>
        <w:t xml:space="preserve">(2015) “Helping People Behave Themselves: Identifying and Treating Behavioral Addictions.” In </w:t>
      </w:r>
      <w:r w:rsidRPr="00223F7A">
        <w:rPr>
          <w:rFonts w:eastAsia="Times"/>
          <w:i/>
          <w:iCs/>
        </w:rPr>
        <w:t xml:space="preserve">The Behavioral Addictions </w:t>
      </w:r>
      <w:r w:rsidRPr="00223F7A">
        <w:rPr>
          <w:rFonts w:eastAsia="Times"/>
        </w:rPr>
        <w:t xml:space="preserve">M Ascher, P Levounis (eds) </w:t>
      </w:r>
      <w:r w:rsidRPr="00223F7A">
        <w:rPr>
          <w:rFonts w:eastAsia="Times"/>
          <w:iCs/>
        </w:rPr>
        <w:t>American Psychiatric Publishing Inc.</w:t>
      </w:r>
      <w:r w:rsidRPr="00223F7A">
        <w:rPr>
          <w:rFonts w:eastAsia="Times"/>
          <w:i/>
          <w:iCs/>
        </w:rPr>
        <w:t xml:space="preserve"> </w:t>
      </w:r>
      <w:r w:rsidRPr="00223F7A">
        <w:rPr>
          <w:rFonts w:eastAsia="Times"/>
          <w:iCs/>
        </w:rPr>
        <w:t>Washington, DC p3-8</w:t>
      </w:r>
    </w:p>
    <w:p w14:paraId="3A4A6873" w14:textId="77777777" w:rsidR="00A90A9A" w:rsidRPr="00223F7A" w:rsidRDefault="00A90A9A" w:rsidP="00A90A9A">
      <w:pPr>
        <w:numPr>
          <w:ilvl w:val="0"/>
          <w:numId w:val="11"/>
        </w:numPr>
        <w:tabs>
          <w:tab w:val="left" w:pos="1800"/>
        </w:tabs>
      </w:pPr>
      <w:r w:rsidRPr="00223F7A">
        <w:rPr>
          <w:rFonts w:eastAsia="Times"/>
          <w:iCs/>
        </w:rPr>
        <w:t xml:space="preserve">Yip SW, Carroll KM, </w:t>
      </w:r>
      <w:r w:rsidRPr="00223F7A">
        <w:rPr>
          <w:rFonts w:eastAsia="Times"/>
          <w:b/>
          <w:iCs/>
        </w:rPr>
        <w:t xml:space="preserve">Potenza MN </w:t>
      </w:r>
      <w:r w:rsidRPr="00223F7A">
        <w:rPr>
          <w:rFonts w:eastAsia="Times"/>
          <w:iCs/>
        </w:rPr>
        <w:t>(2015) “</w:t>
      </w:r>
      <w:r w:rsidRPr="00223F7A">
        <w:t xml:space="preserve">Introduction: An overview of translational approaches to the treatment of addictions” in </w:t>
      </w:r>
      <w:r w:rsidRPr="00223F7A">
        <w:rPr>
          <w:rFonts w:eastAsia="Times"/>
          <w:i/>
        </w:rPr>
        <w:t xml:space="preserve">Neuroimaging and Psychosocial Addiction Treatment: An Integrative Guide for Researchers and Clinicians </w:t>
      </w:r>
      <w:r w:rsidRPr="00223F7A">
        <w:rPr>
          <w:rFonts w:eastAsia="Times"/>
        </w:rPr>
        <w:t>Feldstein-Ewing S, Filbey FM, Witkiewitz K (eds) Palgrave p3-14</w:t>
      </w:r>
    </w:p>
    <w:p w14:paraId="5395E3AF" w14:textId="77777777" w:rsidR="00A90A9A" w:rsidRPr="00223F7A" w:rsidRDefault="00A90A9A" w:rsidP="00A90A9A">
      <w:pPr>
        <w:numPr>
          <w:ilvl w:val="0"/>
          <w:numId w:val="11"/>
        </w:numPr>
      </w:pPr>
      <w:r w:rsidRPr="00223F7A">
        <w:rPr>
          <w:b/>
        </w:rPr>
        <w:t xml:space="preserve">Potenza MN </w:t>
      </w:r>
      <w:r w:rsidRPr="00223F7A">
        <w:t xml:space="preserve">(2015) “Foreward: The Clinical Relevance of Hedonic Eating” in </w:t>
      </w:r>
      <w:r w:rsidRPr="00223F7A">
        <w:rPr>
          <w:i/>
        </w:rPr>
        <w:t xml:space="preserve">Hedonic Eating: How the Pleasurable Aspects of Food Can Affect Appetite </w:t>
      </w:r>
      <w:r w:rsidRPr="00223F7A">
        <w:t>Avena, NM (ed.) Oxford University Press, Oxford, UK</w:t>
      </w:r>
    </w:p>
    <w:p w14:paraId="6CA7CB32" w14:textId="77777777" w:rsidR="001F64A4" w:rsidRPr="00223F7A" w:rsidRDefault="001F64A4" w:rsidP="001F64A4">
      <w:pPr>
        <w:numPr>
          <w:ilvl w:val="0"/>
          <w:numId w:val="11"/>
        </w:numPr>
        <w:tabs>
          <w:tab w:val="left" w:pos="1800"/>
        </w:tabs>
      </w:pPr>
      <w:r w:rsidRPr="00223F7A">
        <w:t xml:space="preserve">Bullock SA, </w:t>
      </w:r>
      <w:r w:rsidRPr="00223F7A">
        <w:rPr>
          <w:b/>
        </w:rPr>
        <w:t xml:space="preserve">Potenza MN </w:t>
      </w:r>
      <w:r w:rsidRPr="00223F7A">
        <w:t xml:space="preserve">(2015) “Pathological Gambling” in </w:t>
      </w:r>
      <w:r w:rsidRPr="00223F7A">
        <w:rPr>
          <w:rStyle w:val="st"/>
        </w:rPr>
        <w:t>R Cautin, S Lilienfeld</w:t>
      </w:r>
      <w:r w:rsidRPr="00223F7A">
        <w:rPr>
          <w:i/>
        </w:rPr>
        <w:t xml:space="preserve"> The Encyclopedia of Clinical Psychology,</w:t>
      </w:r>
      <w:r w:rsidRPr="00223F7A">
        <w:t xml:space="preserve"> Wiley-Blackwell, New York, NY, USA</w:t>
      </w:r>
    </w:p>
    <w:p w14:paraId="2701BF3E" w14:textId="4540BBA8" w:rsidR="005147DC" w:rsidRPr="00223F7A" w:rsidRDefault="005147DC" w:rsidP="005147DC">
      <w:pPr>
        <w:numPr>
          <w:ilvl w:val="0"/>
          <w:numId w:val="11"/>
        </w:numPr>
      </w:pPr>
      <w:r w:rsidRPr="00223F7A">
        <w:t xml:space="preserve">Yau YHC, Derevensky JL, </w:t>
      </w:r>
      <w:r w:rsidRPr="00223F7A">
        <w:rPr>
          <w:b/>
        </w:rPr>
        <w:t xml:space="preserve">Potenza MN </w:t>
      </w:r>
      <w:r w:rsidRPr="00223F7A">
        <w:t xml:space="preserve">(2016) “Internet and Electronic Media: Pathological Preoccupation” in </w:t>
      </w:r>
      <w:r w:rsidRPr="00223F7A">
        <w:rPr>
          <w:rFonts w:eastAsia="Times"/>
          <w:i/>
        </w:rPr>
        <w:t>Adolescent Substance</w:t>
      </w:r>
      <w:r w:rsidR="00AB54E5">
        <w:rPr>
          <w:rFonts w:eastAsia="Times"/>
          <w:i/>
        </w:rPr>
        <w:t xml:space="preserve"> Use and Co-Occurring Disorders</w:t>
      </w:r>
      <w:r w:rsidRPr="00223F7A">
        <w:rPr>
          <w:rFonts w:eastAsia="Times"/>
          <w:i/>
        </w:rPr>
        <w:t xml:space="preserve"> </w:t>
      </w:r>
      <w:r w:rsidRPr="00223F7A">
        <w:rPr>
          <w:rFonts w:eastAsia="Times"/>
        </w:rPr>
        <w:t>Kaminer Y (ed) American Psychiatric Press, Inc. Washington, DC p337-350</w:t>
      </w:r>
    </w:p>
    <w:p w14:paraId="26AD41DB" w14:textId="5AF920F7" w:rsidR="00DF48BC" w:rsidRPr="00223F7A" w:rsidRDefault="00DF48BC" w:rsidP="00DF48BC">
      <w:pPr>
        <w:numPr>
          <w:ilvl w:val="0"/>
          <w:numId w:val="11"/>
        </w:numPr>
        <w:tabs>
          <w:tab w:val="left" w:pos="1800"/>
        </w:tabs>
      </w:pPr>
      <w:r w:rsidRPr="00223F7A">
        <w:rPr>
          <w:rFonts w:eastAsia="Times"/>
          <w:iCs/>
        </w:rPr>
        <w:t xml:space="preserve">Zakiniaeiz Y, Solorzano M, </w:t>
      </w:r>
      <w:r w:rsidRPr="00223F7A">
        <w:rPr>
          <w:rFonts w:eastAsia="Times"/>
          <w:b/>
          <w:iCs/>
        </w:rPr>
        <w:t xml:space="preserve">Potenza MN </w:t>
      </w:r>
      <w:r w:rsidRPr="00223F7A">
        <w:rPr>
          <w:rFonts w:eastAsia="Times"/>
          <w:iCs/>
        </w:rPr>
        <w:t>(</w:t>
      </w:r>
      <w:r w:rsidR="009C428C">
        <w:rPr>
          <w:rFonts w:eastAsia="Times"/>
          <w:iCs/>
        </w:rPr>
        <w:t>2017</w:t>
      </w:r>
      <w:r w:rsidRPr="00223F7A">
        <w:rPr>
          <w:rFonts w:eastAsia="Times"/>
          <w:iCs/>
        </w:rPr>
        <w:t xml:space="preserve">) “Impulse Control Disorders: Diagnosis” in </w:t>
      </w:r>
      <w:r w:rsidRPr="00223F7A">
        <w:rPr>
          <w:rFonts w:eastAsia="Times" w:cs="Arial"/>
          <w:i/>
          <w:iCs/>
        </w:rPr>
        <w:t xml:space="preserve">The SAGE Encyclopedia of Abnormal and Clinical Psychology </w:t>
      </w:r>
      <w:r w:rsidRPr="00223F7A">
        <w:rPr>
          <w:rFonts w:eastAsia="Times" w:cs="Arial"/>
          <w:iCs/>
        </w:rPr>
        <w:t xml:space="preserve">K </w:t>
      </w:r>
      <w:r w:rsidRPr="00223F7A">
        <w:rPr>
          <w:rFonts w:eastAsia="Times" w:cs="Calibri"/>
        </w:rPr>
        <w:t>Allison, J Binder, L Feliciano, E Flannery-Schroeder, D Friedman-Wheeler, D Haaga, R Heimberg, El Jeglic, N Stolar, eds. New York, NY. Sage</w:t>
      </w:r>
      <w:r w:rsidR="009C428C">
        <w:rPr>
          <w:rFonts w:eastAsia="Times" w:cs="Calibri"/>
        </w:rPr>
        <w:t xml:space="preserve"> p1762-1764</w:t>
      </w:r>
    </w:p>
    <w:p w14:paraId="5FC433F1" w14:textId="5A925111" w:rsidR="00DF48BC" w:rsidRPr="00223F7A" w:rsidRDefault="00DF48BC" w:rsidP="00DF48BC">
      <w:pPr>
        <w:numPr>
          <w:ilvl w:val="0"/>
          <w:numId w:val="11"/>
        </w:numPr>
        <w:tabs>
          <w:tab w:val="left" w:pos="1800"/>
        </w:tabs>
      </w:pPr>
      <w:r w:rsidRPr="00223F7A">
        <w:rPr>
          <w:rFonts w:eastAsia="Times"/>
          <w:iCs/>
        </w:rPr>
        <w:t xml:space="preserve">Zakiniaeiz Y, Solorzano M, </w:t>
      </w:r>
      <w:r w:rsidRPr="00223F7A">
        <w:rPr>
          <w:rFonts w:eastAsia="Times"/>
          <w:b/>
          <w:iCs/>
        </w:rPr>
        <w:t xml:space="preserve">Potenza MN </w:t>
      </w:r>
      <w:r w:rsidRPr="00223F7A">
        <w:rPr>
          <w:rFonts w:eastAsia="Times"/>
          <w:iCs/>
        </w:rPr>
        <w:t>(</w:t>
      </w:r>
      <w:r w:rsidR="009C428C">
        <w:rPr>
          <w:rFonts w:eastAsia="Times"/>
          <w:iCs/>
        </w:rPr>
        <w:t>2017</w:t>
      </w:r>
      <w:r w:rsidRPr="00223F7A">
        <w:rPr>
          <w:rFonts w:eastAsia="Times"/>
          <w:iCs/>
        </w:rPr>
        <w:t xml:space="preserve">) “Impulse Control Disorders: Sex and Gender Differences” in </w:t>
      </w:r>
      <w:r w:rsidRPr="00223F7A">
        <w:rPr>
          <w:rFonts w:eastAsia="Times" w:cs="Arial"/>
          <w:i/>
          <w:iCs/>
        </w:rPr>
        <w:t xml:space="preserve">The SAGE Encyclopedia of Abnormal and Clinical Psychology </w:t>
      </w:r>
      <w:r w:rsidRPr="00223F7A">
        <w:rPr>
          <w:rFonts w:eastAsia="Times" w:cs="Arial"/>
          <w:iCs/>
        </w:rPr>
        <w:t xml:space="preserve">K </w:t>
      </w:r>
      <w:r w:rsidRPr="00223F7A">
        <w:rPr>
          <w:rFonts w:eastAsia="Times" w:cs="Calibri"/>
        </w:rPr>
        <w:t>Allison, J Binder, L Feliciano, E Flannery-Schroeder, D Friedman-Wheeler, D Haaga, R Heimberg, El Jeglic, N Stolar, eds. New York, NY. Sage</w:t>
      </w:r>
      <w:r w:rsidR="009C428C">
        <w:rPr>
          <w:rFonts w:eastAsia="Times" w:cs="Calibri"/>
        </w:rPr>
        <w:t xml:space="preserve"> p1767</w:t>
      </w:r>
    </w:p>
    <w:p w14:paraId="05098609" w14:textId="4FB1E101" w:rsidR="00DF48BC" w:rsidRPr="00DF540F" w:rsidRDefault="00DF48BC" w:rsidP="00DF48BC">
      <w:pPr>
        <w:numPr>
          <w:ilvl w:val="0"/>
          <w:numId w:val="11"/>
        </w:numPr>
        <w:tabs>
          <w:tab w:val="left" w:pos="1800"/>
        </w:tabs>
      </w:pPr>
      <w:r w:rsidRPr="00223F7A">
        <w:rPr>
          <w:rFonts w:eastAsia="Times"/>
          <w:iCs/>
        </w:rPr>
        <w:t xml:space="preserve">Zakiniaeiz Y, </w:t>
      </w:r>
      <w:r w:rsidRPr="00223F7A">
        <w:rPr>
          <w:rFonts w:eastAsia="Times"/>
          <w:b/>
          <w:iCs/>
        </w:rPr>
        <w:t xml:space="preserve">Potenza MN </w:t>
      </w:r>
      <w:r w:rsidRPr="00223F7A">
        <w:rPr>
          <w:rFonts w:eastAsia="Times"/>
          <w:iCs/>
        </w:rPr>
        <w:t>(</w:t>
      </w:r>
      <w:r w:rsidR="009C428C">
        <w:rPr>
          <w:rFonts w:eastAsia="Times"/>
          <w:iCs/>
        </w:rPr>
        <w:t>2017</w:t>
      </w:r>
      <w:r w:rsidRPr="00223F7A">
        <w:rPr>
          <w:rFonts w:eastAsia="Times"/>
          <w:iCs/>
        </w:rPr>
        <w:t xml:space="preserve">) “Iowa Gambling Task” in </w:t>
      </w:r>
      <w:r w:rsidRPr="00223F7A">
        <w:rPr>
          <w:rFonts w:eastAsia="Times" w:cs="Arial"/>
          <w:i/>
          <w:iCs/>
        </w:rPr>
        <w:t xml:space="preserve">The SAGE Encyclopedia of Abnormal and Clinical Psychology </w:t>
      </w:r>
      <w:r w:rsidRPr="00223F7A">
        <w:rPr>
          <w:rFonts w:eastAsia="Times" w:cs="Arial"/>
          <w:iCs/>
        </w:rPr>
        <w:t xml:space="preserve">K </w:t>
      </w:r>
      <w:r w:rsidRPr="00223F7A">
        <w:rPr>
          <w:rFonts w:eastAsia="Times" w:cs="Calibri"/>
        </w:rPr>
        <w:t>Allison, J Binder, L Feliciano, E Flannery-Schroeder, D Friedman-Wheeler, D Haaga, R Heimberg, El Jeglic, N Stolar, eds. New York, NY. Sage</w:t>
      </w:r>
      <w:r w:rsidR="009C428C">
        <w:rPr>
          <w:rFonts w:eastAsia="Times" w:cs="Calibri"/>
        </w:rPr>
        <w:t xml:space="preserve"> p1903-1904</w:t>
      </w:r>
    </w:p>
    <w:p w14:paraId="55BBAF0A" w14:textId="42CACA09" w:rsidR="00283101" w:rsidRDefault="00DF48BC" w:rsidP="00283101">
      <w:pPr>
        <w:numPr>
          <w:ilvl w:val="0"/>
          <w:numId w:val="11"/>
        </w:numPr>
        <w:tabs>
          <w:tab w:val="left" w:pos="1800"/>
        </w:tabs>
      </w:pPr>
      <w:r w:rsidRPr="00223F7A">
        <w:rPr>
          <w:rFonts w:eastAsia="Times"/>
          <w:iCs/>
        </w:rPr>
        <w:t xml:space="preserve">Foster DW, Banz BC, </w:t>
      </w:r>
      <w:r w:rsidRPr="00223F7A">
        <w:rPr>
          <w:rFonts w:eastAsia="Times"/>
          <w:b/>
          <w:iCs/>
        </w:rPr>
        <w:t xml:space="preserve">Potenza MN </w:t>
      </w:r>
      <w:r w:rsidRPr="00223F7A">
        <w:rPr>
          <w:rFonts w:eastAsia="Times"/>
          <w:iCs/>
        </w:rPr>
        <w:t>(</w:t>
      </w:r>
      <w:r w:rsidR="000616AA">
        <w:rPr>
          <w:rFonts w:eastAsia="Times"/>
          <w:iCs/>
        </w:rPr>
        <w:t>2017</w:t>
      </w:r>
      <w:r w:rsidRPr="00223F7A">
        <w:rPr>
          <w:rFonts w:eastAsia="Times"/>
          <w:iCs/>
        </w:rPr>
        <w:t xml:space="preserve">) “Impulse Control Disorders: Social Factors” in </w:t>
      </w:r>
      <w:r w:rsidRPr="00223F7A">
        <w:rPr>
          <w:rFonts w:eastAsia="Times" w:cs="Arial"/>
          <w:i/>
          <w:iCs/>
        </w:rPr>
        <w:t xml:space="preserve">The SAGE Encyclopedia of Abnormal and Clinical Psychology </w:t>
      </w:r>
      <w:r w:rsidRPr="00223F7A">
        <w:rPr>
          <w:rFonts w:eastAsia="Times" w:cs="Arial"/>
          <w:iCs/>
        </w:rPr>
        <w:t xml:space="preserve">K </w:t>
      </w:r>
      <w:r w:rsidRPr="00223F7A">
        <w:rPr>
          <w:rFonts w:eastAsia="Times" w:cs="Calibri"/>
        </w:rPr>
        <w:t>Allison, J Binder, L Feliciano, E Flannery-Schroeder, D Friedman-Wheeler, D Haaga, R Heimberg, El Jeglic, N Stolar, eds. New York, NY. Sage</w:t>
      </w:r>
    </w:p>
    <w:p w14:paraId="5299F7C7" w14:textId="77777777" w:rsidR="000616AA" w:rsidRPr="00283101" w:rsidRDefault="000616AA" w:rsidP="000616AA">
      <w:pPr>
        <w:numPr>
          <w:ilvl w:val="0"/>
          <w:numId w:val="11"/>
        </w:numPr>
        <w:tabs>
          <w:tab w:val="left" w:pos="1800"/>
        </w:tabs>
      </w:pPr>
      <w:r w:rsidRPr="00223F7A">
        <w:t xml:space="preserve">Mitchell MR, </w:t>
      </w:r>
      <w:r w:rsidRPr="00283101">
        <w:rPr>
          <w:b/>
        </w:rPr>
        <w:t xml:space="preserve">Potenza MN </w:t>
      </w:r>
      <w:r w:rsidRPr="00223F7A">
        <w:t>(</w:t>
      </w:r>
      <w:r>
        <w:t>2017</w:t>
      </w:r>
      <w:r w:rsidRPr="00223F7A">
        <w:t xml:space="preserve">) “Stroop, Cocaine Dependence, and Intrinsic </w:t>
      </w:r>
      <w:r w:rsidRPr="00283101">
        <w:t xml:space="preserve">Connectivity” in </w:t>
      </w:r>
      <w:r w:rsidRPr="00283101">
        <w:rPr>
          <w:rFonts w:eastAsia="Times"/>
          <w:bCs/>
          <w:i/>
        </w:rPr>
        <w:t>The Neuroscience Of Cocaine: Mechanisms And Treatment</w:t>
      </w:r>
      <w:r w:rsidRPr="00283101">
        <w:rPr>
          <w:rFonts w:eastAsia="Times"/>
          <w:b/>
          <w:bCs/>
        </w:rPr>
        <w:t xml:space="preserve"> </w:t>
      </w:r>
      <w:r w:rsidRPr="00283101">
        <w:t>Preedy V, ed.</w:t>
      </w:r>
    </w:p>
    <w:p w14:paraId="511FC5E1" w14:textId="77777777" w:rsidR="000616AA" w:rsidRPr="00283101" w:rsidRDefault="000616AA" w:rsidP="000616AA">
      <w:pPr>
        <w:numPr>
          <w:ilvl w:val="0"/>
          <w:numId w:val="11"/>
        </w:numPr>
        <w:tabs>
          <w:tab w:val="left" w:pos="1800"/>
        </w:tabs>
      </w:pPr>
      <w:r>
        <w:rPr>
          <w:rFonts w:eastAsia="Times"/>
          <w:iCs/>
        </w:rPr>
        <w:t>Yau</w:t>
      </w:r>
      <w:r w:rsidRPr="00223F7A">
        <w:rPr>
          <w:rFonts w:eastAsia="Times"/>
          <w:iCs/>
        </w:rPr>
        <w:t xml:space="preserve"> Y, </w:t>
      </w:r>
      <w:r>
        <w:rPr>
          <w:rFonts w:eastAsia="Times"/>
          <w:iCs/>
        </w:rPr>
        <w:t xml:space="preserve">Elsey J, </w:t>
      </w:r>
      <w:r w:rsidRPr="00223F7A">
        <w:rPr>
          <w:rFonts w:eastAsia="Times"/>
          <w:b/>
          <w:iCs/>
        </w:rPr>
        <w:t xml:space="preserve">Potenza MN </w:t>
      </w:r>
      <w:r w:rsidRPr="00223F7A">
        <w:rPr>
          <w:rFonts w:eastAsia="Times"/>
          <w:iCs/>
        </w:rPr>
        <w:t>(</w:t>
      </w:r>
      <w:r>
        <w:rPr>
          <w:rFonts w:eastAsia="Times"/>
          <w:iCs/>
        </w:rPr>
        <w:t>2018) “Gambling and Behavioral Addictions</w:t>
      </w:r>
      <w:r w:rsidRPr="00223F7A">
        <w:rPr>
          <w:rFonts w:eastAsia="Times"/>
          <w:iCs/>
        </w:rPr>
        <w:t xml:space="preserve">” in </w:t>
      </w:r>
      <w:r>
        <w:rPr>
          <w:rFonts w:eastAsia="Times" w:cs="Arial"/>
          <w:i/>
          <w:iCs/>
        </w:rPr>
        <w:t>Current Diagnosis and Treatment in Psychiatry, 3</w:t>
      </w:r>
      <w:r w:rsidRPr="00283101">
        <w:rPr>
          <w:rFonts w:eastAsia="Times" w:cs="Arial"/>
          <w:i/>
          <w:iCs/>
          <w:vertAlign w:val="superscript"/>
        </w:rPr>
        <w:t>rd</w:t>
      </w:r>
      <w:r>
        <w:rPr>
          <w:rFonts w:eastAsia="Times" w:cs="Arial"/>
          <w:i/>
          <w:iCs/>
        </w:rPr>
        <w:t xml:space="preserve"> Edition</w:t>
      </w:r>
      <w:r w:rsidRPr="00223F7A">
        <w:rPr>
          <w:rFonts w:eastAsia="Times" w:cs="Arial"/>
          <w:i/>
          <w:iCs/>
        </w:rPr>
        <w:t xml:space="preserve"> </w:t>
      </w:r>
      <w:r>
        <w:rPr>
          <w:rFonts w:eastAsia="Times" w:cs="Arial"/>
          <w:iCs/>
        </w:rPr>
        <w:t>MH Ebert</w:t>
      </w:r>
      <w:r w:rsidRPr="00223F7A">
        <w:rPr>
          <w:rFonts w:eastAsia="Times" w:cs="Calibri"/>
        </w:rPr>
        <w:t xml:space="preserve">, </w:t>
      </w:r>
      <w:r>
        <w:rPr>
          <w:rFonts w:eastAsia="Times" w:cs="Calibri"/>
        </w:rPr>
        <w:t xml:space="preserve">JF Leckman, I Petrakis, </w:t>
      </w:r>
      <w:r w:rsidRPr="00223F7A">
        <w:rPr>
          <w:rFonts w:eastAsia="Times" w:cs="Calibri"/>
        </w:rPr>
        <w:t xml:space="preserve">eds. New York, NY. </w:t>
      </w:r>
    </w:p>
    <w:p w14:paraId="2D982E3F" w14:textId="77777777" w:rsidR="000616AA" w:rsidRDefault="000616AA" w:rsidP="000616AA">
      <w:pPr>
        <w:numPr>
          <w:ilvl w:val="0"/>
          <w:numId w:val="11"/>
        </w:numPr>
        <w:tabs>
          <w:tab w:val="left" w:pos="1800"/>
        </w:tabs>
      </w:pPr>
      <w:r>
        <w:t xml:space="preserve">Whiting SW, Hoff RA, </w:t>
      </w:r>
      <w:r>
        <w:rPr>
          <w:b/>
        </w:rPr>
        <w:t>Potenza MN</w:t>
      </w:r>
      <w:r>
        <w:t xml:space="preserve"> (2018) “Gambling Disorder” in </w:t>
      </w:r>
      <w:r w:rsidRPr="00285C60">
        <w:rPr>
          <w:rFonts w:eastAsia="Times"/>
          <w:i/>
        </w:rPr>
        <w:t>Routledge Handbook of the Philosophy and Science of Addiction</w:t>
      </w:r>
      <w:r>
        <w:rPr>
          <w:rFonts w:ascii="Arial" w:eastAsia="Times" w:hAnsi="Arial" w:cs="Arial"/>
          <w:sz w:val="20"/>
          <w:szCs w:val="20"/>
        </w:rPr>
        <w:t xml:space="preserve">, </w:t>
      </w:r>
      <w:r>
        <w:t>Ahmed S, Pickard H, ed.</w:t>
      </w:r>
    </w:p>
    <w:p w14:paraId="5B1FF644" w14:textId="77777777" w:rsidR="000616AA" w:rsidRPr="00AB54E5" w:rsidRDefault="000616AA" w:rsidP="000616AA">
      <w:pPr>
        <w:pStyle w:val="ListParagraph"/>
        <w:numPr>
          <w:ilvl w:val="0"/>
          <w:numId w:val="11"/>
        </w:numPr>
        <w:rPr>
          <w:rFonts w:eastAsia="Times"/>
          <w:color w:val="212121"/>
        </w:rPr>
      </w:pPr>
      <w:r w:rsidRPr="004A0DE1">
        <w:rPr>
          <w:rFonts w:eastAsia="Times"/>
          <w:color w:val="212121"/>
          <w:lang w:val="fr-LU"/>
        </w:rPr>
        <w:t>Billieux J, </w:t>
      </w:r>
      <w:r w:rsidRPr="004A0DE1">
        <w:rPr>
          <w:rFonts w:eastAsia="Times"/>
          <w:b/>
          <w:bCs/>
          <w:color w:val="212121"/>
          <w:lang w:val="fr-LU"/>
        </w:rPr>
        <w:t>Potenza MN</w:t>
      </w:r>
      <w:r w:rsidRPr="004A0DE1">
        <w:rPr>
          <w:rFonts w:eastAsia="Times"/>
          <w:color w:val="212121"/>
          <w:lang w:val="fr-LU"/>
        </w:rPr>
        <w:t>, Maurage P, Brevers  D, Brand M, King DL (</w:t>
      </w:r>
      <w:r>
        <w:rPr>
          <w:rFonts w:eastAsia="Times"/>
          <w:color w:val="212121"/>
          <w:lang w:val="fr-LU"/>
        </w:rPr>
        <w:t>2019</w:t>
      </w:r>
      <w:r w:rsidRPr="004A0DE1">
        <w:rPr>
          <w:rFonts w:eastAsia="Times"/>
          <w:color w:val="212121"/>
          <w:lang w:val="fr-LU"/>
        </w:rPr>
        <w:t>)</w:t>
      </w:r>
      <w:r w:rsidRPr="004A0DE1">
        <w:rPr>
          <w:rFonts w:eastAsia="Times"/>
          <w:b/>
          <w:bCs/>
          <w:color w:val="212121"/>
          <w:lang w:val="fr-LU"/>
        </w:rPr>
        <w:t> </w:t>
      </w:r>
      <w:r w:rsidRPr="004A0DE1">
        <w:rPr>
          <w:rFonts w:eastAsia="Times"/>
          <w:color w:val="000000"/>
          <w:lang w:val="es-ES_tradnl"/>
        </w:rPr>
        <w:t>“</w:t>
      </w:r>
      <w:r w:rsidRPr="004A0DE1">
        <w:rPr>
          <w:rFonts w:eastAsia="Times"/>
          <w:color w:val="212121"/>
        </w:rPr>
        <w:t>Cognitive factors associated with Gaming Disorder” in </w:t>
      </w:r>
      <w:r w:rsidRPr="004A0DE1">
        <w:rPr>
          <w:rFonts w:eastAsia="Times"/>
          <w:i/>
          <w:iCs/>
          <w:color w:val="000000"/>
        </w:rPr>
        <w:t>Cognition and Addiction:</w:t>
      </w:r>
      <w:r w:rsidRPr="004A0DE1">
        <w:rPr>
          <w:rFonts w:eastAsia="Times"/>
          <w:color w:val="000000"/>
        </w:rPr>
        <w:t> </w:t>
      </w:r>
      <w:r w:rsidRPr="004A0DE1">
        <w:rPr>
          <w:rFonts w:eastAsia="Times"/>
          <w:i/>
          <w:iCs/>
          <w:color w:val="000000"/>
        </w:rPr>
        <w:t>A Researcher’s Guide From Mechanisms Towards Interventions</w:t>
      </w:r>
      <w:r w:rsidRPr="004A0DE1">
        <w:rPr>
          <w:rFonts w:eastAsia="Times"/>
          <w:color w:val="000000"/>
        </w:rPr>
        <w:t> A Verdejo-Garcia, ed.</w:t>
      </w:r>
    </w:p>
    <w:p w14:paraId="3FBFEDF9" w14:textId="77777777" w:rsidR="00E46AAF" w:rsidRPr="004A0DE1" w:rsidRDefault="00E46AAF" w:rsidP="00E46AAF">
      <w:pPr>
        <w:numPr>
          <w:ilvl w:val="0"/>
          <w:numId w:val="11"/>
        </w:numPr>
        <w:tabs>
          <w:tab w:val="left" w:pos="1800"/>
        </w:tabs>
      </w:pPr>
      <w:r>
        <w:lastRenderedPageBreak/>
        <w:t xml:space="preserve">Mestre-Bach G, </w:t>
      </w:r>
      <w:r>
        <w:rPr>
          <w:color w:val="000000"/>
          <w:lang w:val="es-ES_tradnl"/>
        </w:rPr>
        <w:t xml:space="preserve">Jiménez-Murcia S, Fernández-Aranda F, </w:t>
      </w:r>
      <w:r>
        <w:rPr>
          <w:b/>
          <w:color w:val="000000"/>
          <w:lang w:val="es-ES_tradnl"/>
        </w:rPr>
        <w:t xml:space="preserve">Potenza MN </w:t>
      </w:r>
      <w:r>
        <w:rPr>
          <w:color w:val="000000"/>
          <w:lang w:val="es-ES_tradnl"/>
        </w:rPr>
        <w:t xml:space="preserve">(2019) “Addressing Controversies Surrounding Food Addiction” in </w:t>
      </w:r>
      <w:r>
        <w:rPr>
          <w:i/>
          <w:color w:val="000000"/>
          <w:lang w:val="es-ES_tradnl"/>
        </w:rPr>
        <w:t xml:space="preserve">Compulsive Eating Behavior and Food Addiction. </w:t>
      </w:r>
      <w:r>
        <w:rPr>
          <w:color w:val="000000"/>
          <w:lang w:val="es-ES_tradnl"/>
        </w:rPr>
        <w:t>P Cottone</w:t>
      </w:r>
      <w:r w:rsidRPr="00CE46CD">
        <w:rPr>
          <w:color w:val="000000"/>
          <w:lang w:val="es-ES_tradnl"/>
        </w:rPr>
        <w:t>,</w:t>
      </w:r>
      <w:r>
        <w:rPr>
          <w:color w:val="000000"/>
          <w:lang w:val="es-ES_tradnl"/>
        </w:rPr>
        <w:t xml:space="preserve"> G Koob, V Sabino, C Moore, eds.</w:t>
      </w:r>
      <w:r>
        <w:rPr>
          <w:i/>
          <w:color w:val="000000"/>
          <w:lang w:val="es-ES_tradnl"/>
        </w:rPr>
        <w:t xml:space="preserve"> </w:t>
      </w:r>
      <w:r>
        <w:rPr>
          <w:color w:val="000000"/>
          <w:lang w:val="es-ES_tradnl"/>
        </w:rPr>
        <w:t xml:space="preserve">Elsevier, New </w:t>
      </w:r>
      <w:r w:rsidRPr="004A0DE1">
        <w:rPr>
          <w:color w:val="000000"/>
          <w:lang w:val="es-ES_tradnl"/>
        </w:rPr>
        <w:t>York, NY</w:t>
      </w:r>
      <w:r>
        <w:rPr>
          <w:color w:val="000000"/>
          <w:lang w:val="es-ES_tradnl"/>
        </w:rPr>
        <w:t xml:space="preserve"> p419-448.</w:t>
      </w:r>
    </w:p>
    <w:p w14:paraId="50FCCC58" w14:textId="77777777" w:rsidR="00DB13FC" w:rsidRDefault="00DB13FC" w:rsidP="00DB13FC">
      <w:pPr>
        <w:pStyle w:val="ListParagraph"/>
        <w:numPr>
          <w:ilvl w:val="0"/>
          <w:numId w:val="11"/>
        </w:numPr>
        <w:rPr>
          <w:rFonts w:eastAsia="Times" w:cs="Arial"/>
          <w:color w:val="212121"/>
        </w:rPr>
      </w:pPr>
      <w:r w:rsidRPr="00C31D53">
        <w:rPr>
          <w:rFonts w:eastAsia="Times" w:cs="Arial"/>
          <w:color w:val="212121"/>
        </w:rPr>
        <w:t>Romanczuk</w:t>
      </w:r>
      <w:r>
        <w:rPr>
          <w:rFonts w:eastAsia="Times" w:cs="Arial"/>
          <w:color w:val="212121"/>
        </w:rPr>
        <w:t>-Seiferth N</w:t>
      </w:r>
      <w:r w:rsidRPr="00C31D53">
        <w:rPr>
          <w:rFonts w:eastAsia="Times" w:cs="Arial"/>
          <w:color w:val="212121"/>
        </w:rPr>
        <w:t xml:space="preserve">, </w:t>
      </w:r>
      <w:r w:rsidRPr="005A1AF6">
        <w:rPr>
          <w:rFonts w:eastAsia="Times" w:cs="Arial"/>
          <w:b/>
          <w:color w:val="212121"/>
        </w:rPr>
        <w:t>Potenza MN</w:t>
      </w:r>
      <w:r>
        <w:rPr>
          <w:rFonts w:eastAsia="Times" w:cs="Arial"/>
          <w:color w:val="212121"/>
        </w:rPr>
        <w:t>,</w:t>
      </w:r>
      <w:r w:rsidRPr="00C31D53">
        <w:rPr>
          <w:rFonts w:eastAsia="Times" w:cs="Arial"/>
          <w:color w:val="212121"/>
        </w:rPr>
        <w:t xml:space="preserve"> Heinz</w:t>
      </w:r>
      <w:r>
        <w:rPr>
          <w:rFonts w:eastAsia="Times" w:cs="Arial"/>
          <w:color w:val="212121"/>
        </w:rPr>
        <w:t xml:space="preserve"> A (</w:t>
      </w:r>
      <w:r w:rsidRPr="00C31D53">
        <w:rPr>
          <w:rFonts w:eastAsia="Times" w:cs="Arial"/>
          <w:color w:val="212121"/>
        </w:rPr>
        <w:t>ed</w:t>
      </w:r>
      <w:r>
        <w:rPr>
          <w:rFonts w:eastAsia="Times" w:cs="Arial"/>
          <w:color w:val="212121"/>
        </w:rPr>
        <w:t>s</w:t>
      </w:r>
      <w:r w:rsidRPr="00C31D53">
        <w:rPr>
          <w:rFonts w:eastAsia="Times" w:cs="Arial"/>
          <w:color w:val="212121"/>
        </w:rPr>
        <w:t>.</w:t>
      </w:r>
      <w:r>
        <w:rPr>
          <w:rFonts w:eastAsia="Times" w:cs="Arial"/>
          <w:color w:val="212121"/>
        </w:rPr>
        <w:t>)</w:t>
      </w:r>
      <w:r w:rsidRPr="00C31D53">
        <w:rPr>
          <w:rFonts w:eastAsia="Times" w:cs="Arial"/>
          <w:color w:val="212121"/>
        </w:rPr>
        <w:t xml:space="preserve"> (</w:t>
      </w:r>
      <w:r>
        <w:rPr>
          <w:rFonts w:eastAsia="Times" w:cs="Arial"/>
          <w:color w:val="212121"/>
        </w:rPr>
        <w:t>2019</w:t>
      </w:r>
      <w:r w:rsidRPr="00C31D53">
        <w:rPr>
          <w:rFonts w:eastAsia="Times" w:cs="Arial"/>
          <w:color w:val="212121"/>
        </w:rPr>
        <w:t xml:space="preserve">) </w:t>
      </w:r>
      <w:r w:rsidRPr="00A45F82">
        <w:rPr>
          <w:rFonts w:eastAsia="Times" w:cs="Arial"/>
          <w:i/>
          <w:color w:val="212121"/>
        </w:rPr>
        <w:t>Gambling Disorder</w:t>
      </w:r>
      <w:r w:rsidRPr="00C31D53">
        <w:rPr>
          <w:rFonts w:eastAsia="Times" w:cs="Arial"/>
          <w:color w:val="212121"/>
        </w:rPr>
        <w:t xml:space="preserve"> Romanczuk</w:t>
      </w:r>
      <w:r>
        <w:rPr>
          <w:rFonts w:eastAsia="Times" w:cs="Arial"/>
          <w:color w:val="212121"/>
        </w:rPr>
        <w:t>-Seiferth N</w:t>
      </w:r>
      <w:r w:rsidRPr="00C31D53">
        <w:rPr>
          <w:rFonts w:eastAsia="Times" w:cs="Arial"/>
          <w:color w:val="212121"/>
        </w:rPr>
        <w:t xml:space="preserve">, </w:t>
      </w:r>
      <w:r w:rsidRPr="005A1AF6">
        <w:rPr>
          <w:rFonts w:eastAsia="Times" w:cs="Arial"/>
          <w:b/>
          <w:color w:val="212121"/>
        </w:rPr>
        <w:t>Potenza MN</w:t>
      </w:r>
      <w:r>
        <w:rPr>
          <w:rFonts w:eastAsia="Times" w:cs="Arial"/>
          <w:color w:val="212121"/>
        </w:rPr>
        <w:t>,</w:t>
      </w:r>
      <w:r w:rsidRPr="00C31D53">
        <w:rPr>
          <w:rFonts w:eastAsia="Times" w:cs="Arial"/>
          <w:color w:val="212121"/>
        </w:rPr>
        <w:t xml:space="preserve"> Heinz</w:t>
      </w:r>
      <w:r>
        <w:rPr>
          <w:rFonts w:eastAsia="Times" w:cs="Arial"/>
          <w:color w:val="212121"/>
        </w:rPr>
        <w:t xml:space="preserve"> A (</w:t>
      </w:r>
      <w:r w:rsidRPr="00C31D53">
        <w:rPr>
          <w:rFonts w:eastAsia="Times" w:cs="Arial"/>
          <w:color w:val="212121"/>
        </w:rPr>
        <w:t>ed</w:t>
      </w:r>
      <w:r>
        <w:rPr>
          <w:rFonts w:eastAsia="Times" w:cs="Arial"/>
          <w:color w:val="212121"/>
        </w:rPr>
        <w:t>s</w:t>
      </w:r>
      <w:r w:rsidRPr="00C31D53">
        <w:rPr>
          <w:rFonts w:eastAsia="Times" w:cs="Arial"/>
          <w:color w:val="212121"/>
        </w:rPr>
        <w:t>.</w:t>
      </w:r>
      <w:r>
        <w:rPr>
          <w:rFonts w:eastAsia="Times" w:cs="Arial"/>
          <w:color w:val="212121"/>
        </w:rPr>
        <w:t>)</w:t>
      </w:r>
      <w:r w:rsidRPr="00C31D53">
        <w:rPr>
          <w:rFonts w:eastAsia="Times" w:cs="Arial"/>
          <w:color w:val="212121"/>
        </w:rPr>
        <w:t xml:space="preserve"> Springer Press. New York, NY</w:t>
      </w:r>
    </w:p>
    <w:p w14:paraId="6904A6A2" w14:textId="7821C8B8" w:rsidR="002B5B92" w:rsidRDefault="002B5B92" w:rsidP="002B5B92">
      <w:pPr>
        <w:numPr>
          <w:ilvl w:val="0"/>
          <w:numId w:val="11"/>
        </w:numPr>
        <w:tabs>
          <w:tab w:val="left" w:pos="1800"/>
        </w:tabs>
      </w:pPr>
      <w:r w:rsidRPr="005B3569">
        <w:rPr>
          <w:b/>
        </w:rPr>
        <w:t xml:space="preserve">Potenza MN, </w:t>
      </w:r>
      <w:r w:rsidRPr="005B3569">
        <w:t xml:space="preserve">Faust D, Faust K </w:t>
      </w:r>
      <w:r>
        <w:t>(eds) (</w:t>
      </w:r>
      <w:r w:rsidR="000616AA">
        <w:t>2020</w:t>
      </w:r>
      <w:r w:rsidRPr="00223F7A">
        <w:t xml:space="preserve">) </w:t>
      </w:r>
      <w:r>
        <w:rPr>
          <w:i/>
        </w:rPr>
        <w:t>Oxford Handbook of Digital Technologies and Mental Health</w:t>
      </w:r>
      <w:r w:rsidRPr="00223F7A">
        <w:rPr>
          <w:i/>
        </w:rPr>
        <w:t>.</w:t>
      </w:r>
      <w:r w:rsidRPr="00223F7A">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223F7A">
        <w:t>Oxford University Press. New York, NY</w:t>
      </w:r>
    </w:p>
    <w:p w14:paraId="72798D69" w14:textId="485E79F1" w:rsidR="002B5B92" w:rsidRDefault="002B5B92" w:rsidP="002B5B92">
      <w:pPr>
        <w:numPr>
          <w:ilvl w:val="0"/>
          <w:numId w:val="11"/>
        </w:numPr>
        <w:tabs>
          <w:tab w:val="left" w:pos="1800"/>
        </w:tabs>
      </w:pPr>
      <w:r w:rsidRPr="005B3569">
        <w:rPr>
          <w:b/>
        </w:rPr>
        <w:t xml:space="preserve">Potenza MN, </w:t>
      </w:r>
      <w:r w:rsidRPr="005B3569">
        <w:t>Faust D, Faust K</w:t>
      </w:r>
      <w:r>
        <w:t xml:space="preserve"> (</w:t>
      </w:r>
      <w:r w:rsidR="000616AA">
        <w:t>2020</w:t>
      </w:r>
      <w:r w:rsidRPr="00223F7A">
        <w:t xml:space="preserve">) </w:t>
      </w:r>
      <w:r>
        <w:t xml:space="preserve">“Introduction to The Oxford Handbook of Digital Technologies and Mental Health” </w:t>
      </w:r>
      <w:r>
        <w:rPr>
          <w:i/>
        </w:rPr>
        <w:t>The Oxford Handbook of Digital Technologies and Mental Health</w:t>
      </w:r>
      <w:r w:rsidRPr="00223F7A">
        <w:rPr>
          <w:i/>
        </w:rPr>
        <w:t>.</w:t>
      </w:r>
      <w:r w:rsidRPr="00223F7A">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223F7A">
        <w:t>Oxford University Press. New York, NY</w:t>
      </w:r>
    </w:p>
    <w:p w14:paraId="3C32D8F3" w14:textId="41A83804" w:rsidR="002B5B92" w:rsidRDefault="002B5B92" w:rsidP="002B5B92">
      <w:pPr>
        <w:numPr>
          <w:ilvl w:val="0"/>
          <w:numId w:val="11"/>
        </w:numPr>
        <w:tabs>
          <w:tab w:val="left" w:pos="1800"/>
        </w:tabs>
      </w:pPr>
      <w:r w:rsidRPr="005B3569">
        <w:rPr>
          <w:b/>
        </w:rPr>
        <w:t xml:space="preserve">Potenza MN, </w:t>
      </w:r>
      <w:r w:rsidRPr="005B3569">
        <w:t>Faust D, Faust K</w:t>
      </w:r>
      <w:r>
        <w:t xml:space="preserve"> (</w:t>
      </w:r>
      <w:r w:rsidR="000616AA">
        <w:t>2020</w:t>
      </w:r>
      <w:r w:rsidRPr="00223F7A">
        <w:t xml:space="preserve">) </w:t>
      </w:r>
      <w:r>
        <w:t xml:space="preserve">“Conclusions and Future Directions” in </w:t>
      </w:r>
      <w:r>
        <w:rPr>
          <w:i/>
        </w:rPr>
        <w:t>The Oxford Handbook of Digital Technologies and Mental Health</w:t>
      </w:r>
      <w:r w:rsidRPr="00223F7A">
        <w:rPr>
          <w:i/>
        </w:rPr>
        <w:t>.</w:t>
      </w:r>
      <w:r w:rsidRPr="00223F7A">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223F7A">
        <w:t>Oxford University Press. New York, NY</w:t>
      </w:r>
    </w:p>
    <w:p w14:paraId="05B9BA06" w14:textId="3F91AA3D" w:rsidR="002B5B92" w:rsidRDefault="002B5B92" w:rsidP="002B5B92">
      <w:pPr>
        <w:numPr>
          <w:ilvl w:val="0"/>
          <w:numId w:val="11"/>
        </w:numPr>
        <w:tabs>
          <w:tab w:val="left" w:pos="1800"/>
        </w:tabs>
      </w:pPr>
      <w:r w:rsidRPr="005B3569">
        <w:t xml:space="preserve">Yarnell S, </w:t>
      </w:r>
      <w:r w:rsidRPr="005B3569">
        <w:rPr>
          <w:b/>
        </w:rPr>
        <w:t>Potenza MN</w:t>
      </w:r>
      <w:r w:rsidRPr="005B3569">
        <w:t xml:space="preserve"> (</w:t>
      </w:r>
      <w:r w:rsidR="000616AA">
        <w:t>2020</w:t>
      </w:r>
      <w:r w:rsidRPr="005B3569">
        <w:t xml:space="preserve">) “Debates Regarding the Classification, Categorization, and Conceptualization of Problematic Internet Use and Video-Gaming”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41222031" w14:textId="15AAF250" w:rsidR="002B5B92" w:rsidRDefault="002B5B92" w:rsidP="002B5B92">
      <w:pPr>
        <w:numPr>
          <w:ilvl w:val="0"/>
          <w:numId w:val="11"/>
        </w:numPr>
        <w:tabs>
          <w:tab w:val="left" w:pos="1800"/>
        </w:tabs>
      </w:pPr>
      <w:r w:rsidRPr="005B3569">
        <w:t xml:space="preserve">Yau Y, </w:t>
      </w:r>
      <w:r w:rsidRPr="005B3569">
        <w:rPr>
          <w:b/>
        </w:rPr>
        <w:t>Potenza MN</w:t>
      </w:r>
      <w:r w:rsidRPr="005B3569">
        <w:t xml:space="preserve"> (</w:t>
      </w:r>
      <w:r w:rsidR="000616AA">
        <w:t>2020</w:t>
      </w:r>
      <w:r w:rsidRPr="005B3569">
        <w:t xml:space="preserve">) “Digital Technology Use and Overuse: Neurobiology, Neuropsychology, and Genetics”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5539D17D" w14:textId="267555D9" w:rsidR="002B5B92" w:rsidRDefault="002B5B92" w:rsidP="002B5B92">
      <w:pPr>
        <w:numPr>
          <w:ilvl w:val="0"/>
          <w:numId w:val="11"/>
        </w:numPr>
        <w:tabs>
          <w:tab w:val="left" w:pos="1800"/>
        </w:tabs>
      </w:pPr>
      <w:r w:rsidRPr="005B3569">
        <w:t xml:space="preserve">Kraus S, </w:t>
      </w:r>
      <w:r w:rsidRPr="005B3569">
        <w:rPr>
          <w:b/>
        </w:rPr>
        <w:t>Potenza MN</w:t>
      </w:r>
      <w:r w:rsidRPr="005B3569">
        <w:t xml:space="preserve"> (</w:t>
      </w:r>
      <w:r w:rsidR="000616AA">
        <w:t>2020</w:t>
      </w:r>
      <w:r w:rsidRPr="005B3569">
        <w:t>) “Digital</w:t>
      </w:r>
      <w:r w:rsidRPr="005B3569">
        <w:rPr>
          <w:color w:val="000000"/>
        </w:rPr>
        <w:t xml:space="preserve"> technologies and sex: Internet and smartphone influences on pornography viewing and other sexual behaviors</w:t>
      </w:r>
      <w:r w:rsidRPr="005B3569">
        <w:t xml:space="preserve">”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26269283" w14:textId="3CF5D797" w:rsidR="002B5B92" w:rsidRPr="005B3569" w:rsidRDefault="002B5B92" w:rsidP="002B5B92">
      <w:pPr>
        <w:numPr>
          <w:ilvl w:val="0"/>
          <w:numId w:val="11"/>
        </w:numPr>
        <w:tabs>
          <w:tab w:val="left" w:pos="1800"/>
        </w:tabs>
      </w:pPr>
      <w:r>
        <w:t>Muench F</w:t>
      </w:r>
      <w:r w:rsidRPr="005B3569">
        <w:t xml:space="preserve">, </w:t>
      </w:r>
      <w:r w:rsidRPr="005B3569">
        <w:rPr>
          <w:b/>
        </w:rPr>
        <w:t>Potenza MN</w:t>
      </w:r>
      <w:r w:rsidRPr="005B3569">
        <w:t xml:space="preserve"> (</w:t>
      </w:r>
      <w:r w:rsidR="000616AA">
        <w:t>2020</w:t>
      </w:r>
      <w:r w:rsidRPr="005B3569">
        <w:t xml:space="preserve">) “Digital Technologies in the Assessment and Treatment of Impulsivity and Problematic Alcohol and Drug Use”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30CF66DC" w14:textId="2D7B09A9" w:rsidR="002B5B92" w:rsidRPr="005B3569" w:rsidRDefault="002B5B92" w:rsidP="002B5B92">
      <w:pPr>
        <w:numPr>
          <w:ilvl w:val="0"/>
          <w:numId w:val="11"/>
        </w:numPr>
        <w:tabs>
          <w:tab w:val="left" w:pos="1800"/>
        </w:tabs>
      </w:pPr>
      <w:r>
        <w:t>Garrison K</w:t>
      </w:r>
      <w:r w:rsidRPr="005B3569">
        <w:t>,</w:t>
      </w:r>
      <w:r>
        <w:t xml:space="preserve"> O’Malley SS, Brewer JA,</w:t>
      </w:r>
      <w:r w:rsidRPr="005B3569">
        <w:t xml:space="preserve"> </w:t>
      </w:r>
      <w:r w:rsidRPr="005B3569">
        <w:rPr>
          <w:b/>
        </w:rPr>
        <w:t>Potenza MN</w:t>
      </w:r>
      <w:r w:rsidRPr="005B3569">
        <w:t xml:space="preserve"> (</w:t>
      </w:r>
      <w:r w:rsidR="000616AA">
        <w:t>2020</w:t>
      </w:r>
      <w:r w:rsidRPr="005B3569">
        <w:t>) “</w:t>
      </w:r>
      <w:r w:rsidRPr="00DA4A36">
        <w:t>Mobile Applications for Mindfulness Training in the Treatment of Substance-Use Disorders</w:t>
      </w:r>
      <w:r w:rsidRPr="005B3569">
        <w:t xml:space="preserve">”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2364B1C5" w14:textId="5D41FC63" w:rsidR="002B5B92" w:rsidRDefault="002B5B92" w:rsidP="002B5B92">
      <w:pPr>
        <w:numPr>
          <w:ilvl w:val="0"/>
          <w:numId w:val="11"/>
        </w:numPr>
        <w:tabs>
          <w:tab w:val="left" w:pos="1800"/>
        </w:tabs>
      </w:pPr>
      <w:r>
        <w:t>Faust D</w:t>
      </w:r>
      <w:r w:rsidRPr="005B3569">
        <w:t xml:space="preserve">, </w:t>
      </w:r>
      <w:r w:rsidRPr="005B3569">
        <w:rPr>
          <w:b/>
        </w:rPr>
        <w:t>Potenza MN</w:t>
      </w:r>
      <w:r>
        <w:t>, Gaudet C, Faust K</w:t>
      </w:r>
      <w:r w:rsidRPr="005B3569">
        <w:t xml:space="preserve"> (</w:t>
      </w:r>
      <w:r w:rsidR="000616AA">
        <w:t>2020</w:t>
      </w:r>
      <w:r w:rsidRPr="005B3569">
        <w:t>) “</w:t>
      </w:r>
      <w:r w:rsidRPr="00DA4A36">
        <w:t>Psychotherapeutic and Pharmacological Treatment for Problematic Digital</w:t>
      </w:r>
      <w:r w:rsidR="00BF6F13">
        <w:t xml:space="preserve"> Technology Use: Formulating Pri</w:t>
      </w:r>
      <w:r w:rsidRPr="00DA4A36">
        <w:t>nciples and Practice Guidelines from the Scientific and Professional Literature</w:t>
      </w:r>
      <w:r w:rsidRPr="005B3569">
        <w:t xml:space="preserve">” in </w:t>
      </w:r>
      <w:r w:rsidRPr="005B3569">
        <w:rPr>
          <w:i/>
        </w:rPr>
        <w:t>The Oxford Handbook of Digital Technologies and Mental Health.</w:t>
      </w:r>
      <w:r w:rsidRPr="005B3569">
        <w:t xml:space="preserve"> </w:t>
      </w:r>
      <w:r w:rsidR="00BF6F13">
        <w:rPr>
          <w:rFonts w:eastAsia="Times" w:cs="Arial"/>
          <w:iCs/>
        </w:rPr>
        <w:t>MN Potenza</w:t>
      </w:r>
      <w:r w:rsidR="00BF6F13" w:rsidRPr="00223F7A">
        <w:rPr>
          <w:rFonts w:eastAsia="Times" w:cs="Calibri"/>
        </w:rPr>
        <w:t xml:space="preserve">, </w:t>
      </w:r>
      <w:r w:rsidR="00BF6F13">
        <w:rPr>
          <w:rFonts w:eastAsia="Times" w:cs="Calibri"/>
        </w:rPr>
        <w:t xml:space="preserve">D Faust, K Faust, </w:t>
      </w:r>
      <w:r w:rsidR="00BF6F13" w:rsidRPr="00223F7A">
        <w:rPr>
          <w:rFonts w:eastAsia="Times" w:cs="Calibri"/>
        </w:rPr>
        <w:t>eds.</w:t>
      </w:r>
      <w:r w:rsidR="00BF6F13">
        <w:rPr>
          <w:rFonts w:eastAsia="Times" w:cs="Calibri"/>
        </w:rPr>
        <w:t xml:space="preserve"> </w:t>
      </w:r>
      <w:r w:rsidRPr="005B3569">
        <w:t>Oxford University Press. New York, NY</w:t>
      </w:r>
    </w:p>
    <w:p w14:paraId="1AD9C0E2" w14:textId="1E75D1D5" w:rsidR="00112CB5" w:rsidRDefault="00112CB5" w:rsidP="002B5B92">
      <w:pPr>
        <w:numPr>
          <w:ilvl w:val="0"/>
          <w:numId w:val="11"/>
        </w:numPr>
        <w:tabs>
          <w:tab w:val="left" w:pos="1800"/>
        </w:tabs>
      </w:pPr>
      <w:r>
        <w:t xml:space="preserve">Farhat L, </w:t>
      </w:r>
      <w:r>
        <w:rPr>
          <w:b/>
        </w:rPr>
        <w:t xml:space="preserve">Potenza MN </w:t>
      </w:r>
      <w:r>
        <w:t>(</w:t>
      </w:r>
      <w:r w:rsidR="000616AA">
        <w:t>2020</w:t>
      </w:r>
      <w:r>
        <w:t>) “Considerations regarding the pharmacological management of personality disorders” in</w:t>
      </w:r>
      <w:r w:rsidR="00BF6F13">
        <w:t xml:space="preserve"> </w:t>
      </w:r>
      <w:r w:rsidR="00BF6F13">
        <w:rPr>
          <w:i/>
        </w:rPr>
        <w:t>The Cambridge Handbook of Personality Disorders.</w:t>
      </w:r>
      <w:r w:rsidR="00BF6F13">
        <w:t xml:space="preserve">C Lejuez, K Gratz, eds. </w:t>
      </w:r>
      <w:r w:rsidR="00BF6F13">
        <w:rPr>
          <w:i/>
        </w:rPr>
        <w:t xml:space="preserve"> </w:t>
      </w:r>
      <w:r w:rsidR="00BF6F13">
        <w:t>Cambridge</w:t>
      </w:r>
      <w:r w:rsidR="00BF6F13" w:rsidRPr="005B3569">
        <w:t xml:space="preserve"> University Press. New York, NY</w:t>
      </w:r>
    </w:p>
    <w:p w14:paraId="3B595147" w14:textId="5213ABFC" w:rsidR="0057684C" w:rsidRDefault="0057684C" w:rsidP="002B5B92">
      <w:pPr>
        <w:numPr>
          <w:ilvl w:val="0"/>
          <w:numId w:val="11"/>
        </w:numPr>
        <w:tabs>
          <w:tab w:val="left" w:pos="1800"/>
        </w:tabs>
      </w:pPr>
      <w:r>
        <w:t xml:space="preserve">Vaccaro A, </w:t>
      </w:r>
      <w:r w:rsidRPr="0057684C">
        <w:rPr>
          <w:b/>
        </w:rPr>
        <w:t>Potenza MN</w:t>
      </w:r>
      <w:r>
        <w:rPr>
          <w:b/>
        </w:rPr>
        <w:t xml:space="preserve"> </w:t>
      </w:r>
      <w:r>
        <w:t>(</w:t>
      </w:r>
      <w:r w:rsidR="000616AA">
        <w:t>2020</w:t>
      </w:r>
      <w:r>
        <w:t>) “Neurobiological Foundations of Behavioral Addictions” in</w:t>
      </w:r>
      <w:r w:rsidRPr="0057684C">
        <w:rPr>
          <w:i/>
        </w:rPr>
        <w:t xml:space="preserve"> </w:t>
      </w:r>
      <w:r w:rsidRPr="005B3569">
        <w:rPr>
          <w:i/>
        </w:rPr>
        <w:t xml:space="preserve">The </w:t>
      </w:r>
      <w:r>
        <w:rPr>
          <w:i/>
        </w:rPr>
        <w:t>Cambridge</w:t>
      </w:r>
      <w:r w:rsidRPr="005B3569">
        <w:rPr>
          <w:i/>
        </w:rPr>
        <w:t xml:space="preserve"> Handbook of </w:t>
      </w:r>
      <w:r>
        <w:rPr>
          <w:i/>
        </w:rPr>
        <w:t>Substance and Behavioral Addictions</w:t>
      </w:r>
      <w:r w:rsidRPr="005B3569">
        <w:rPr>
          <w:i/>
        </w:rPr>
        <w:t>.</w:t>
      </w:r>
      <w:r w:rsidRPr="005B3569">
        <w:t xml:space="preserve"> </w:t>
      </w:r>
      <w:r w:rsidR="00BF6F13">
        <w:t xml:space="preserve">S Sussman, ed. </w:t>
      </w:r>
      <w:r>
        <w:t>Cambridge</w:t>
      </w:r>
      <w:r w:rsidRPr="005B3569">
        <w:t xml:space="preserve"> University Press. New York, NY</w:t>
      </w:r>
    </w:p>
    <w:p w14:paraId="24601C75" w14:textId="42AA149B" w:rsidR="00CB38C2" w:rsidRPr="00D83F6A" w:rsidRDefault="00CB38C2" w:rsidP="00CB38C2">
      <w:pPr>
        <w:pStyle w:val="ListParagraph"/>
        <w:numPr>
          <w:ilvl w:val="0"/>
          <w:numId w:val="11"/>
        </w:numPr>
      </w:pPr>
      <w:r>
        <w:rPr>
          <w:color w:val="201F1E"/>
          <w:bdr w:val="none" w:sz="0" w:space="0" w:color="auto" w:frame="1"/>
        </w:rPr>
        <w:lastRenderedPageBreak/>
        <w:t xml:space="preserve">Kraus </w:t>
      </w:r>
      <w:r w:rsidRPr="00CB38C2">
        <w:rPr>
          <w:color w:val="201F1E"/>
          <w:bdr w:val="none" w:sz="0" w:space="0" w:color="auto" w:frame="1"/>
        </w:rPr>
        <w:t>S</w:t>
      </w:r>
      <w:r>
        <w:rPr>
          <w:color w:val="201F1E"/>
          <w:shd w:val="clear" w:color="auto" w:fill="FFFFFF"/>
        </w:rPr>
        <w:t xml:space="preserve">W, Popat-Jain A, </w:t>
      </w:r>
      <w:r w:rsidRPr="00CB38C2">
        <w:rPr>
          <w:b/>
          <w:color w:val="201F1E"/>
          <w:shd w:val="clear" w:color="auto" w:fill="FFFFFF"/>
        </w:rPr>
        <w:t>Potenza MN</w:t>
      </w:r>
      <w:r>
        <w:rPr>
          <w:color w:val="201F1E"/>
          <w:shd w:val="clear" w:color="auto" w:fill="FFFFFF"/>
        </w:rPr>
        <w:t xml:space="preserve"> (</w:t>
      </w:r>
      <w:r w:rsidR="00DB13FC">
        <w:rPr>
          <w:color w:val="201F1E"/>
          <w:shd w:val="clear" w:color="auto" w:fill="FFFFFF"/>
        </w:rPr>
        <w:t>2021</w:t>
      </w:r>
      <w:r>
        <w:rPr>
          <w:color w:val="201F1E"/>
          <w:shd w:val="clear" w:color="auto" w:fill="FFFFFF"/>
        </w:rPr>
        <w:t>)</w:t>
      </w:r>
      <w:r w:rsidRPr="00CB38C2">
        <w:rPr>
          <w:color w:val="201F1E"/>
          <w:shd w:val="clear" w:color="auto" w:fill="FFFFFF"/>
        </w:rPr>
        <w:t xml:space="preserve"> Compulsive sexual behavior and substance use disorders. In R. Balon and P. Briken (Eds) </w:t>
      </w:r>
      <w:r w:rsidR="000616AA">
        <w:rPr>
          <w:i/>
          <w:iCs/>
          <w:color w:val="201F1E"/>
        </w:rPr>
        <w:t>Compul</w:t>
      </w:r>
      <w:r w:rsidR="00DB13FC">
        <w:rPr>
          <w:i/>
          <w:iCs/>
          <w:color w:val="201F1E"/>
        </w:rPr>
        <w:t>sive Sexual Behavior Disorder: Understanding, Assessment and Treatment</w:t>
      </w:r>
      <w:r w:rsidRPr="00CB38C2">
        <w:rPr>
          <w:i/>
          <w:iCs/>
          <w:color w:val="201F1E"/>
        </w:rPr>
        <w:t xml:space="preserve">, </w:t>
      </w:r>
      <w:r w:rsidRPr="000616AA">
        <w:rPr>
          <w:iCs/>
          <w:color w:val="201F1E"/>
        </w:rPr>
        <w:t>American Psychological Association</w:t>
      </w:r>
      <w:r w:rsidRPr="000616AA">
        <w:rPr>
          <w:color w:val="201F1E"/>
          <w:shd w:val="clear" w:color="auto" w:fill="FFFFFF"/>
        </w:rPr>
        <w:t>.</w:t>
      </w:r>
    </w:p>
    <w:p w14:paraId="65A7796C" w14:textId="77777777" w:rsidR="00091BA6" w:rsidRDefault="00091BA6" w:rsidP="00091BA6">
      <w:pPr>
        <w:numPr>
          <w:ilvl w:val="0"/>
          <w:numId w:val="11"/>
        </w:numPr>
      </w:pPr>
      <w:r w:rsidRPr="00691E1D">
        <w:rPr>
          <w:b/>
        </w:rPr>
        <w:t>Potenza MN</w:t>
      </w:r>
      <w:r>
        <w:t xml:space="preserve">, el-Guebaly N (2021) Addiction medicine in the time of COVID-19: An overview of the 2020 Joint Scientific Annual Conference of the International Society of Addiction Medicine and Canadian Society of Addiction Medicine. </w:t>
      </w:r>
      <w:r w:rsidRPr="00691E1D">
        <w:rPr>
          <w:i/>
        </w:rPr>
        <w:t>Substance Abuse</w:t>
      </w:r>
      <w:r>
        <w:t xml:space="preserve"> </w:t>
      </w:r>
      <w:r>
        <w:rPr>
          <w:b/>
        </w:rPr>
        <w:t>42(3):</w:t>
      </w:r>
      <w:r>
        <w:t xml:space="preserve">261-263. </w:t>
      </w:r>
    </w:p>
    <w:p w14:paraId="64EA00FE" w14:textId="77777777" w:rsidR="00091BA6" w:rsidRPr="008943C8" w:rsidRDefault="00091BA6" w:rsidP="00091BA6">
      <w:pPr>
        <w:numPr>
          <w:ilvl w:val="0"/>
          <w:numId w:val="11"/>
        </w:numPr>
      </w:pPr>
      <w:r>
        <w:t>Potvin S, Khazaal Y,</w:t>
      </w:r>
      <w:r w:rsidRPr="00A6412E">
        <w:t xml:space="preserve"> Benyamina</w:t>
      </w:r>
      <w:r>
        <w:t xml:space="preserve"> A</w:t>
      </w:r>
      <w:r w:rsidRPr="00A6412E">
        <w:t>,</w:t>
      </w:r>
      <w:r w:rsidRPr="008943C8">
        <w:rPr>
          <w:b/>
        </w:rPr>
        <w:t xml:space="preserve"> Potenza MN </w:t>
      </w:r>
      <w:r w:rsidRPr="007F2EC4">
        <w:t>(</w:t>
      </w:r>
      <w:r>
        <w:t>2021</w:t>
      </w:r>
      <w:r w:rsidRPr="007F2EC4">
        <w:t>)</w:t>
      </w:r>
      <w:r w:rsidRPr="008943C8">
        <w:rPr>
          <w:b/>
        </w:rPr>
        <w:t xml:space="preserve"> </w:t>
      </w:r>
      <w:r w:rsidRPr="009E54A2">
        <w:t>Purple Haze: Issues on cannabis legalization</w:t>
      </w:r>
      <w:r>
        <w:t xml:space="preserve">. </w:t>
      </w:r>
      <w:r w:rsidRPr="008943C8">
        <w:rPr>
          <w:i/>
        </w:rPr>
        <w:t xml:space="preserve">Frontiers in Psychiatry </w:t>
      </w:r>
      <w:r w:rsidRPr="008943C8">
        <w:rPr>
          <w:b/>
        </w:rPr>
        <w:t>12:</w:t>
      </w:r>
      <w:r w:rsidRPr="008943C8">
        <w:t>796032</w:t>
      </w:r>
    </w:p>
    <w:p w14:paraId="1CF7CF1A" w14:textId="77777777" w:rsidR="00AE173E" w:rsidRPr="00CB38C2" w:rsidRDefault="00AE173E" w:rsidP="00AE173E">
      <w:pPr>
        <w:numPr>
          <w:ilvl w:val="0"/>
          <w:numId w:val="11"/>
        </w:numPr>
        <w:tabs>
          <w:tab w:val="left" w:pos="1800"/>
        </w:tabs>
      </w:pPr>
      <w:r w:rsidRPr="00223F7A">
        <w:rPr>
          <w:rFonts w:eastAsia="Times"/>
        </w:rPr>
        <w:t xml:space="preserve">Yau YHC, Leeman RF, </w:t>
      </w:r>
      <w:r w:rsidRPr="00223F7A">
        <w:rPr>
          <w:rFonts w:eastAsia="Times"/>
          <w:b/>
        </w:rPr>
        <w:t>Potenza MN</w:t>
      </w:r>
      <w:r w:rsidRPr="00223F7A">
        <w:rPr>
          <w:rFonts w:eastAsia="Times"/>
        </w:rPr>
        <w:t xml:space="preserve"> (</w:t>
      </w:r>
      <w:r>
        <w:rPr>
          <w:rFonts w:eastAsia="Times"/>
        </w:rPr>
        <w:t>2021</w:t>
      </w:r>
      <w:r w:rsidRPr="00223F7A">
        <w:rPr>
          <w:rFonts w:eastAsia="Times"/>
        </w:rPr>
        <w:t xml:space="preserve">) “Biological Underpinnings of Behavioral Addictions &amp; Management Implications.”   N. el-Guebaly, M. Galanter &amp; G. Carra (Eds.) In </w:t>
      </w:r>
      <w:r w:rsidRPr="00223F7A">
        <w:rPr>
          <w:rFonts w:eastAsia="Times"/>
          <w:i/>
        </w:rPr>
        <w:t>The Textbook of Addiction Treatment International Perspective</w:t>
      </w:r>
      <w:r w:rsidRPr="00223F7A">
        <w:rPr>
          <w:rFonts w:eastAsia="Times"/>
        </w:rPr>
        <w:t xml:space="preserve">. </w:t>
      </w:r>
      <w:r>
        <w:rPr>
          <w:rFonts w:eastAsia="Times"/>
        </w:rPr>
        <w:t>Second Edition.</w:t>
      </w:r>
      <w:r w:rsidRPr="00223F7A">
        <w:rPr>
          <w:rFonts w:eastAsia="Times"/>
        </w:rPr>
        <w:t> New York, NY: Springer</w:t>
      </w:r>
    </w:p>
    <w:p w14:paraId="551EB4A2" w14:textId="77777777" w:rsidR="00E46AAF" w:rsidRDefault="00E46AAF" w:rsidP="00E46AAF">
      <w:pPr>
        <w:numPr>
          <w:ilvl w:val="0"/>
          <w:numId w:val="11"/>
        </w:numPr>
      </w:pPr>
      <w:r w:rsidRPr="00223F7A">
        <w:t xml:space="preserve">Grant JE, </w:t>
      </w:r>
      <w:r w:rsidRPr="00223F7A">
        <w:rPr>
          <w:b/>
        </w:rPr>
        <w:t xml:space="preserve">Potenza MN </w:t>
      </w:r>
      <w:r w:rsidRPr="00223F7A">
        <w:t>(eds) (</w:t>
      </w:r>
      <w:r>
        <w:t>2022)</w:t>
      </w:r>
      <w:r w:rsidRPr="00223F7A">
        <w:t xml:space="preserve"> </w:t>
      </w:r>
      <w:r w:rsidRPr="00223F7A">
        <w:rPr>
          <w:i/>
        </w:rPr>
        <w:t>Gambling</w:t>
      </w:r>
      <w:r>
        <w:rPr>
          <w:i/>
        </w:rPr>
        <w:t xml:space="preserve"> Disorder</w:t>
      </w:r>
      <w:r w:rsidRPr="00223F7A">
        <w:rPr>
          <w:i/>
        </w:rPr>
        <w:t>: A Clinical Guide to Treatment</w:t>
      </w:r>
      <w:r>
        <w:rPr>
          <w:i/>
        </w:rPr>
        <w:t xml:space="preserve"> (Second Edition)</w:t>
      </w:r>
      <w:r w:rsidRPr="00223F7A">
        <w:rPr>
          <w:i/>
        </w:rPr>
        <w:t>.</w:t>
      </w:r>
      <w:r w:rsidRPr="00223F7A">
        <w:t xml:space="preserve"> American Psychiatric Press, Inc. Washington, DC</w:t>
      </w:r>
    </w:p>
    <w:p w14:paraId="160492A1" w14:textId="1456931B" w:rsidR="00E46AAF" w:rsidRDefault="00E46AAF" w:rsidP="00E46AAF">
      <w:pPr>
        <w:numPr>
          <w:ilvl w:val="0"/>
          <w:numId w:val="11"/>
        </w:numPr>
      </w:pPr>
      <w:r>
        <w:t xml:space="preserve">Farhat LC, </w:t>
      </w:r>
      <w:r>
        <w:rPr>
          <w:b/>
        </w:rPr>
        <w:t xml:space="preserve">Potenza MN </w:t>
      </w:r>
      <w:r>
        <w:t xml:space="preserve">(2022) </w:t>
      </w:r>
      <w:r w:rsidRPr="00762F5D">
        <w:t>“Biological Basis for Gambling Disorder”</w:t>
      </w:r>
      <w:r>
        <w:t xml:space="preserve"> in </w:t>
      </w:r>
      <w:r w:rsidRPr="00223F7A">
        <w:rPr>
          <w:i/>
        </w:rPr>
        <w:t>Gambling</w:t>
      </w:r>
      <w:r>
        <w:rPr>
          <w:i/>
        </w:rPr>
        <w:t xml:space="preserve"> Disorder</w:t>
      </w:r>
      <w:r w:rsidRPr="00223F7A">
        <w:rPr>
          <w:i/>
        </w:rPr>
        <w:t>: A Clinical Guide to Treatment</w:t>
      </w:r>
      <w:r>
        <w:rPr>
          <w:i/>
        </w:rPr>
        <w:t xml:space="preserve"> (Second Edition)</w:t>
      </w:r>
      <w:r w:rsidRPr="00223F7A">
        <w:rPr>
          <w:i/>
        </w:rPr>
        <w:t>.</w:t>
      </w:r>
      <w:r w:rsidRPr="00223F7A">
        <w:t xml:space="preserve"> Grant JE, </w:t>
      </w:r>
      <w:r w:rsidRPr="00223F7A">
        <w:rPr>
          <w:b/>
        </w:rPr>
        <w:t xml:space="preserve">Potenza MN </w:t>
      </w:r>
      <w:r w:rsidRPr="00223F7A">
        <w:t>(eds</w:t>
      </w:r>
      <w:r w:rsidR="00032C5C">
        <w:t>.</w:t>
      </w:r>
      <w:r w:rsidRPr="00223F7A">
        <w:t>) American Psychiatric Press, Inc. Washington, DC</w:t>
      </w:r>
    </w:p>
    <w:p w14:paraId="4879F3EB" w14:textId="00388BC4" w:rsidR="00E46AAF" w:rsidRDefault="00E46AAF" w:rsidP="00E46AAF">
      <w:pPr>
        <w:numPr>
          <w:ilvl w:val="0"/>
          <w:numId w:val="11"/>
        </w:numPr>
      </w:pPr>
      <w:r>
        <w:t xml:space="preserve">Grant JE, </w:t>
      </w:r>
      <w:r>
        <w:rPr>
          <w:b/>
        </w:rPr>
        <w:t xml:space="preserve">Potenza MN </w:t>
      </w:r>
      <w:r>
        <w:t xml:space="preserve">(2022) </w:t>
      </w:r>
      <w:r w:rsidRPr="00762F5D">
        <w:t>“</w:t>
      </w:r>
      <w:r>
        <w:t>Introduction</w:t>
      </w:r>
      <w:r w:rsidRPr="00762F5D">
        <w:t>”</w:t>
      </w:r>
      <w:r>
        <w:t xml:space="preserve"> in </w:t>
      </w:r>
      <w:r w:rsidRPr="00223F7A">
        <w:rPr>
          <w:i/>
        </w:rPr>
        <w:t>Gambling</w:t>
      </w:r>
      <w:r>
        <w:rPr>
          <w:i/>
        </w:rPr>
        <w:t xml:space="preserve"> Disorder</w:t>
      </w:r>
      <w:r w:rsidRPr="00223F7A">
        <w:rPr>
          <w:i/>
        </w:rPr>
        <w:t>: A Clinical Guide to Treatment</w:t>
      </w:r>
      <w:r>
        <w:rPr>
          <w:i/>
        </w:rPr>
        <w:t xml:space="preserve"> (Second Edition)</w:t>
      </w:r>
      <w:r w:rsidRPr="00223F7A">
        <w:rPr>
          <w:i/>
        </w:rPr>
        <w:t>.</w:t>
      </w:r>
      <w:r w:rsidRPr="00223F7A">
        <w:t xml:space="preserve"> Grant JE, </w:t>
      </w:r>
      <w:r w:rsidRPr="00223F7A">
        <w:rPr>
          <w:b/>
        </w:rPr>
        <w:t xml:space="preserve">Potenza MN </w:t>
      </w:r>
      <w:r w:rsidRPr="00223F7A">
        <w:t>(eds</w:t>
      </w:r>
      <w:r w:rsidR="00032C5C">
        <w:t>.</w:t>
      </w:r>
      <w:r w:rsidRPr="00223F7A">
        <w:t>) American Psychiatric Press, Inc. Washington, DC</w:t>
      </w:r>
    </w:p>
    <w:p w14:paraId="098F5883" w14:textId="04CE7A5A" w:rsidR="00E46AAF" w:rsidRPr="00E46AAF" w:rsidRDefault="00E46AAF" w:rsidP="00E46AAF">
      <w:pPr>
        <w:numPr>
          <w:ilvl w:val="0"/>
          <w:numId w:val="11"/>
        </w:numPr>
        <w:rPr>
          <w:i/>
        </w:rPr>
      </w:pPr>
      <w:r w:rsidRPr="00E735C0">
        <w:t>Mestre-Bach</w:t>
      </w:r>
      <w:r>
        <w:t xml:space="preserve"> G</w:t>
      </w:r>
      <w:r w:rsidRPr="00E735C0">
        <w:t>, Fernández-Aranda</w:t>
      </w:r>
      <w:r>
        <w:t xml:space="preserve"> F</w:t>
      </w:r>
      <w:r w:rsidRPr="00E735C0">
        <w:t>, Jiménez-Murcia</w:t>
      </w:r>
      <w:r>
        <w:t xml:space="preserve"> S,</w:t>
      </w:r>
      <w:r w:rsidRPr="00E735C0">
        <w:t xml:space="preserve"> </w:t>
      </w:r>
      <w:r w:rsidRPr="00E735C0">
        <w:rPr>
          <w:b/>
        </w:rPr>
        <w:t>Potenza MN</w:t>
      </w:r>
      <w:r>
        <w:rPr>
          <w:b/>
        </w:rPr>
        <w:t xml:space="preserve"> </w:t>
      </w:r>
      <w:r w:rsidRPr="00E46AAF">
        <w:rPr>
          <w:bCs/>
        </w:rPr>
        <w:t>(2022)</w:t>
      </w:r>
      <w:r w:rsidRPr="00E735C0">
        <w:t xml:space="preserve"> “Developmental Considerations Regarding Internet Use (including Cyberbullying)”</w:t>
      </w:r>
      <w:r>
        <w:t xml:space="preserve"> in </w:t>
      </w:r>
      <w:r w:rsidRPr="00E735C0">
        <w:rPr>
          <w:i/>
        </w:rPr>
        <w:t>Mental Health in a Digital World</w:t>
      </w:r>
      <w:r>
        <w:rPr>
          <w:i/>
        </w:rPr>
        <w:t xml:space="preserve"> </w:t>
      </w:r>
      <w:r>
        <w:t>Fineberg N, Stein D, Chamberlain S (eds</w:t>
      </w:r>
      <w:r w:rsidR="00032C5C">
        <w:t>.</w:t>
      </w:r>
      <w:r>
        <w:t>) Elsevier</w:t>
      </w:r>
    </w:p>
    <w:p w14:paraId="26C89EBD" w14:textId="77777777" w:rsidR="002C5357" w:rsidRPr="00FC16B1" w:rsidRDefault="002C5357" w:rsidP="002C5357">
      <w:pPr>
        <w:numPr>
          <w:ilvl w:val="0"/>
          <w:numId w:val="11"/>
        </w:numPr>
        <w:rPr>
          <w:i/>
        </w:rPr>
      </w:pPr>
      <w:r>
        <w:t xml:space="preserve">Macdonald-Gagnon G, </w:t>
      </w:r>
      <w:r w:rsidRPr="003974B6">
        <w:rPr>
          <w:b/>
          <w:bCs/>
        </w:rPr>
        <w:t>Potenza MN</w:t>
      </w:r>
      <w:r>
        <w:t xml:space="preserve"> (2022) “Gambling Disorder as a Non-Substance Addiction” </w:t>
      </w:r>
      <w:r w:rsidRPr="005B3569">
        <w:t xml:space="preserve">in </w:t>
      </w:r>
      <w:r>
        <w:rPr>
          <w:i/>
        </w:rPr>
        <w:t>Handbook of S</w:t>
      </w:r>
      <w:r w:rsidRPr="006F7077">
        <w:rPr>
          <w:i/>
        </w:rPr>
        <w:t>ubstance Misuse and Addictions</w:t>
      </w:r>
      <w:r>
        <w:rPr>
          <w:i/>
        </w:rPr>
        <w:t>: From Biology to Public Health</w:t>
      </w:r>
      <w:r w:rsidRPr="005B3569">
        <w:rPr>
          <w:i/>
        </w:rPr>
        <w:t>.</w:t>
      </w:r>
      <w:r w:rsidRPr="005B3569">
        <w:t xml:space="preserve"> </w:t>
      </w:r>
      <w:r>
        <w:t>Patel V, Preedy V</w:t>
      </w:r>
      <w:r>
        <w:rPr>
          <w:rFonts w:eastAsia="Times" w:cs="Calibri"/>
        </w:rPr>
        <w:t xml:space="preserve">, </w:t>
      </w:r>
      <w:r w:rsidRPr="00223F7A">
        <w:rPr>
          <w:rFonts w:eastAsia="Times" w:cs="Calibri"/>
        </w:rPr>
        <w:t>ed.</w:t>
      </w:r>
      <w:r>
        <w:rPr>
          <w:rFonts w:eastAsia="Times" w:cs="Calibri"/>
        </w:rPr>
        <w:t xml:space="preserve"> </w:t>
      </w:r>
      <w:r>
        <w:t>Springer Nature</w:t>
      </w:r>
      <w:r w:rsidRPr="005B3569">
        <w:t>. New York, NY</w:t>
      </w:r>
    </w:p>
    <w:p w14:paraId="797E7726" w14:textId="77777777" w:rsidR="002C5357" w:rsidRPr="003D2FBD" w:rsidRDefault="002C5357" w:rsidP="002C5357">
      <w:pPr>
        <w:numPr>
          <w:ilvl w:val="0"/>
          <w:numId w:val="11"/>
        </w:numPr>
      </w:pPr>
      <w:r>
        <w:t xml:space="preserve">Kótyuk E, </w:t>
      </w:r>
      <w:r w:rsidRPr="003D2FBD">
        <w:rPr>
          <w:b/>
          <w:bCs/>
        </w:rPr>
        <w:t xml:space="preserve">Potenza MN, </w:t>
      </w:r>
      <w:r>
        <w:t>Blum K, Demetrovics Z (2022) “</w:t>
      </w:r>
      <w:r w:rsidRPr="003D2FBD">
        <w:t>The Reward Deficiency Syndrome and Links with Addictive and Related Behaviors</w:t>
      </w:r>
      <w:r>
        <w:t xml:space="preserve">” </w:t>
      </w:r>
      <w:r w:rsidRPr="005B3569">
        <w:t xml:space="preserve">in </w:t>
      </w:r>
      <w:r w:rsidRPr="003D2FBD">
        <w:rPr>
          <w:i/>
        </w:rPr>
        <w:t>Handbook of Substance Misuse and Addictions: From Biology to Public Health.</w:t>
      </w:r>
      <w:r w:rsidRPr="005B3569">
        <w:t xml:space="preserve"> </w:t>
      </w:r>
      <w:r>
        <w:t>Patel V, Preedy V</w:t>
      </w:r>
      <w:r w:rsidRPr="003D2FBD">
        <w:rPr>
          <w:rFonts w:eastAsia="Times" w:cs="Calibri"/>
        </w:rPr>
        <w:t xml:space="preserve">, ed. </w:t>
      </w:r>
      <w:r>
        <w:t>Springer Nature</w:t>
      </w:r>
      <w:r w:rsidRPr="005B3569">
        <w:t>. New York, NY</w:t>
      </w:r>
    </w:p>
    <w:p w14:paraId="5C2A0D98" w14:textId="77777777" w:rsidR="00F244DB" w:rsidRPr="00F61854" w:rsidRDefault="00F244DB" w:rsidP="00F244DB">
      <w:pPr>
        <w:numPr>
          <w:ilvl w:val="0"/>
          <w:numId w:val="11"/>
        </w:numPr>
        <w:rPr>
          <w:iCs/>
        </w:rPr>
      </w:pPr>
      <w:r w:rsidRPr="003974B6">
        <w:rPr>
          <w:b/>
          <w:bCs/>
        </w:rPr>
        <w:t>Potenza MN</w:t>
      </w:r>
      <w:r>
        <w:rPr>
          <w:b/>
          <w:bCs/>
        </w:rPr>
        <w:t>,</w:t>
      </w:r>
      <w:r>
        <w:t xml:space="preserve"> </w:t>
      </w:r>
      <w:r w:rsidRPr="00ED40F4">
        <w:t xml:space="preserve">Baldacchino </w:t>
      </w:r>
      <w:r>
        <w:t xml:space="preserve">AM </w:t>
      </w:r>
      <w:r>
        <w:rPr>
          <w:iCs/>
        </w:rPr>
        <w:t xml:space="preserve">(2023) </w:t>
      </w:r>
      <w:r w:rsidRPr="00ED40F4">
        <w:rPr>
          <w:iCs/>
        </w:rPr>
        <w:t>Virtually There and Back Again: An Overview of the 2021 and 2022 Scientific Annual Conferences of the International Society of Addiction Medicine</w:t>
      </w:r>
      <w:r>
        <w:rPr>
          <w:iCs/>
        </w:rPr>
        <w:t xml:space="preserve">. </w:t>
      </w:r>
      <w:r>
        <w:rPr>
          <w:i/>
        </w:rPr>
        <w:t xml:space="preserve">Drug Alcohol Depend </w:t>
      </w:r>
      <w:r>
        <w:rPr>
          <w:b/>
          <w:bCs/>
          <w:iCs/>
        </w:rPr>
        <w:t>245:</w:t>
      </w:r>
      <w:r w:rsidRPr="00F244DB">
        <w:rPr>
          <w:iCs/>
        </w:rPr>
        <w:t>109805.</w:t>
      </w:r>
    </w:p>
    <w:p w14:paraId="0717E688" w14:textId="77777777" w:rsidR="00027023" w:rsidRPr="00F61854" w:rsidRDefault="00027023" w:rsidP="00027023">
      <w:pPr>
        <w:numPr>
          <w:ilvl w:val="0"/>
          <w:numId w:val="11"/>
        </w:numPr>
        <w:rPr>
          <w:b/>
          <w:bCs/>
        </w:rPr>
      </w:pPr>
      <w:r w:rsidRPr="00096052">
        <w:rPr>
          <w:b/>
          <w:bCs/>
        </w:rPr>
        <w:t>Potenza MN,</w:t>
      </w:r>
      <w:r w:rsidRPr="008E26AF">
        <w:t xml:space="preserve"> Bunt</w:t>
      </w:r>
      <w:r>
        <w:t xml:space="preserve"> G</w:t>
      </w:r>
      <w:r w:rsidRPr="008E26AF">
        <w:t>, Khalsa</w:t>
      </w:r>
      <w:r>
        <w:t xml:space="preserve"> JH (2023) </w:t>
      </w:r>
      <w:r w:rsidRPr="00096052">
        <w:t>Addiction Physicians and Medicinal Cannabinoids</w:t>
      </w:r>
      <w:r>
        <w:t xml:space="preserve">. </w:t>
      </w:r>
      <w:r>
        <w:rPr>
          <w:i/>
          <w:iCs/>
        </w:rPr>
        <w:t xml:space="preserve">JAMA Psychiatry </w:t>
      </w:r>
      <w:r w:rsidRPr="00027023">
        <w:rPr>
          <w:b/>
          <w:bCs/>
        </w:rPr>
        <w:t>80(7):</w:t>
      </w:r>
      <w:r w:rsidRPr="00027023">
        <w:t>659-660.</w:t>
      </w:r>
    </w:p>
    <w:p w14:paraId="5142A7E6" w14:textId="77777777" w:rsidR="00587C34" w:rsidRPr="001B32E3" w:rsidRDefault="00587C34" w:rsidP="00587C34">
      <w:pPr>
        <w:numPr>
          <w:ilvl w:val="0"/>
          <w:numId w:val="11"/>
        </w:numPr>
      </w:pPr>
      <w:r w:rsidRPr="00D87F8A">
        <w:t xml:space="preserve">Potvin </w:t>
      </w:r>
      <w:r>
        <w:t xml:space="preserve">S, </w:t>
      </w:r>
      <w:r w:rsidRPr="00D87F8A">
        <w:t>Khazaal</w:t>
      </w:r>
      <w:r>
        <w:t xml:space="preserve"> Y,</w:t>
      </w:r>
      <w:r w:rsidRPr="00D87F8A">
        <w:t xml:space="preserve"> Benyamina </w:t>
      </w:r>
      <w:r>
        <w:t>A,</w:t>
      </w:r>
      <w:r w:rsidRPr="00D87F8A">
        <w:t xml:space="preserve"> </w:t>
      </w:r>
      <w:r w:rsidRPr="00D87F8A">
        <w:rPr>
          <w:b/>
          <w:bCs/>
        </w:rPr>
        <w:t>Potenza MN</w:t>
      </w:r>
      <w:r w:rsidRPr="00D87F8A">
        <w:t xml:space="preserve"> </w:t>
      </w:r>
      <w:r>
        <w:t xml:space="preserve">(2023) </w:t>
      </w:r>
      <w:r w:rsidRPr="00D87F8A">
        <w:t>Editorial [Purple Haze: Issues on cannabis legalization – volume II]</w:t>
      </w:r>
      <w:r>
        <w:t xml:space="preserve">. </w:t>
      </w:r>
      <w:r>
        <w:rPr>
          <w:i/>
          <w:iCs/>
        </w:rPr>
        <w:t xml:space="preserve">Frontiers in Psychiatry </w:t>
      </w:r>
      <w:r w:rsidRPr="00587C34">
        <w:rPr>
          <w:b/>
          <w:bCs/>
        </w:rPr>
        <w:t>14:</w:t>
      </w:r>
      <w:r w:rsidRPr="00587C34">
        <w:t>1241229.</w:t>
      </w:r>
    </w:p>
    <w:p w14:paraId="6571B2BD" w14:textId="77777777" w:rsidR="00826FEF" w:rsidRPr="004638BC" w:rsidRDefault="00826FEF" w:rsidP="00826FEF">
      <w:pPr>
        <w:numPr>
          <w:ilvl w:val="0"/>
          <w:numId w:val="11"/>
        </w:numPr>
      </w:pPr>
      <w:r>
        <w:t xml:space="preserve">Fineberg NA, </w:t>
      </w:r>
      <w:r>
        <w:rPr>
          <w:b/>
          <w:bCs/>
        </w:rPr>
        <w:t xml:space="preserve">Potenza MN </w:t>
      </w:r>
      <w:r>
        <w:t xml:space="preserve">(2023) </w:t>
      </w:r>
      <w:r w:rsidRPr="00CC45C4">
        <w:t>Addressing Problematic Use of the Internet and Related Compulsive and Addictive Behaviours</w:t>
      </w:r>
      <w:r>
        <w:t xml:space="preserve">. </w:t>
      </w:r>
      <w:r>
        <w:rPr>
          <w:i/>
          <w:iCs/>
        </w:rPr>
        <w:t xml:space="preserve">Curr Opin Behav Sci </w:t>
      </w:r>
      <w:r>
        <w:rPr>
          <w:b/>
          <w:bCs/>
        </w:rPr>
        <w:t>53:</w:t>
      </w:r>
      <w:r w:rsidRPr="004638BC">
        <w:t>101279.</w:t>
      </w:r>
    </w:p>
    <w:p w14:paraId="57136E9D" w14:textId="77777777" w:rsidR="00C3606D" w:rsidRPr="00AE7ACA" w:rsidRDefault="00C3606D" w:rsidP="00C3606D">
      <w:pPr>
        <w:numPr>
          <w:ilvl w:val="0"/>
          <w:numId w:val="11"/>
        </w:numPr>
        <w:tabs>
          <w:tab w:val="left" w:pos="1800"/>
        </w:tabs>
        <w:rPr>
          <w:b/>
          <w:bCs/>
        </w:rPr>
      </w:pPr>
      <w:r>
        <w:t xml:space="preserve">Virani S, </w:t>
      </w:r>
      <w:r>
        <w:rPr>
          <w:b/>
          <w:bCs/>
        </w:rPr>
        <w:t xml:space="preserve">Potenza MN </w:t>
      </w:r>
      <w:r>
        <w:t>(2023) “</w:t>
      </w:r>
      <w:r w:rsidRPr="00AE7ACA">
        <w:t>Technology-Assisted Interventions for Behavioral Addictions Involving Problematic Use of the Internet</w:t>
      </w:r>
      <w:r>
        <w:t xml:space="preserve">” in </w:t>
      </w:r>
      <w:r w:rsidRPr="00AE7ACA">
        <w:rPr>
          <w:i/>
          <w:iCs/>
        </w:rPr>
        <w:t xml:space="preserve">Technology-Assisted Interventions for </w:t>
      </w:r>
      <w:r>
        <w:rPr>
          <w:i/>
          <w:iCs/>
        </w:rPr>
        <w:t xml:space="preserve">Substance Use Disorders. </w:t>
      </w:r>
      <w:r w:rsidRPr="00AE7ACA">
        <w:t>M Kahn, S Avery</w:t>
      </w:r>
      <w:r>
        <w:t xml:space="preserve"> (</w:t>
      </w:r>
      <w:r w:rsidRPr="00AE7ACA">
        <w:t>eds.</w:t>
      </w:r>
      <w:r>
        <w:t>) Springer, New York, NY USA</w:t>
      </w:r>
    </w:p>
    <w:p w14:paraId="24BCDE20" w14:textId="77777777" w:rsidR="00C3606D" w:rsidRDefault="00C3606D" w:rsidP="00C3606D">
      <w:pPr>
        <w:numPr>
          <w:ilvl w:val="0"/>
          <w:numId w:val="11"/>
        </w:numPr>
        <w:rPr>
          <w:iCs/>
        </w:rPr>
      </w:pPr>
      <w:r w:rsidRPr="00B57746">
        <w:rPr>
          <w:iCs/>
        </w:rPr>
        <w:t>Gjoneska</w:t>
      </w:r>
      <w:r>
        <w:rPr>
          <w:iCs/>
        </w:rPr>
        <w:t xml:space="preserve"> B</w:t>
      </w:r>
      <w:r w:rsidRPr="00B57746">
        <w:rPr>
          <w:iCs/>
        </w:rPr>
        <w:t>, Bőthe</w:t>
      </w:r>
      <w:r>
        <w:rPr>
          <w:iCs/>
        </w:rPr>
        <w:t xml:space="preserve"> B</w:t>
      </w:r>
      <w:r w:rsidRPr="00B57746">
        <w:rPr>
          <w:iCs/>
        </w:rPr>
        <w:t xml:space="preserve">, </w:t>
      </w:r>
      <w:r w:rsidRPr="003A3563">
        <w:rPr>
          <w:b/>
          <w:bCs/>
          <w:iCs/>
        </w:rPr>
        <w:t>Potenza MN</w:t>
      </w:r>
      <w:r w:rsidRPr="00B57746">
        <w:rPr>
          <w:iCs/>
        </w:rPr>
        <w:t>, Szabó</w:t>
      </w:r>
      <w:r>
        <w:rPr>
          <w:iCs/>
        </w:rPr>
        <w:t xml:space="preserve"> A</w:t>
      </w:r>
      <w:r w:rsidRPr="00B57746">
        <w:rPr>
          <w:iCs/>
        </w:rPr>
        <w:t>, Demetrovics</w:t>
      </w:r>
      <w:r>
        <w:rPr>
          <w:iCs/>
        </w:rPr>
        <w:t xml:space="preserve"> Z (2024) “</w:t>
      </w:r>
      <w:r w:rsidRPr="003A3563">
        <w:rPr>
          <w:iCs/>
        </w:rPr>
        <w:t>Epidemiology of behavioral addiction</w:t>
      </w:r>
      <w:r>
        <w:rPr>
          <w:iCs/>
        </w:rPr>
        <w:t xml:space="preserve">s” in </w:t>
      </w:r>
      <w:r w:rsidRPr="00BB24AD">
        <w:rPr>
          <w:i/>
          <w:iCs/>
          <w:lang w:val="en-GB"/>
        </w:rPr>
        <w:t>The Sage Handbook of Addiction Psychology.</w:t>
      </w:r>
      <w:r>
        <w:rPr>
          <w:iCs/>
        </w:rPr>
        <w:t xml:space="preserve"> Franken, IHA, Wiers RW, Witkiewitz K, ed. Sage, Thousand Oaks, CA p.47-62.</w:t>
      </w:r>
    </w:p>
    <w:p w14:paraId="24A3CDDF" w14:textId="77777777" w:rsidR="00C3606D" w:rsidRDefault="00C3606D" w:rsidP="00C3606D">
      <w:pPr>
        <w:numPr>
          <w:ilvl w:val="0"/>
          <w:numId w:val="11"/>
        </w:numPr>
        <w:rPr>
          <w:iCs/>
        </w:rPr>
      </w:pPr>
      <w:r>
        <w:rPr>
          <w:iCs/>
        </w:rPr>
        <w:lastRenderedPageBreak/>
        <w:t>Yau YHC, Elsey JWB,</w:t>
      </w:r>
      <w:r w:rsidRPr="00C3606D">
        <w:rPr>
          <w:b/>
          <w:bCs/>
          <w:iCs/>
        </w:rPr>
        <w:t xml:space="preserve"> </w:t>
      </w:r>
      <w:r w:rsidRPr="0032590C">
        <w:rPr>
          <w:b/>
          <w:bCs/>
          <w:iCs/>
        </w:rPr>
        <w:t>Potenza MN</w:t>
      </w:r>
      <w:r w:rsidRPr="0032590C">
        <w:rPr>
          <w:iCs/>
        </w:rPr>
        <w:t xml:space="preserve"> (</w:t>
      </w:r>
      <w:r>
        <w:rPr>
          <w:iCs/>
        </w:rPr>
        <w:t>2024</w:t>
      </w:r>
      <w:r w:rsidRPr="0032590C">
        <w:rPr>
          <w:iCs/>
        </w:rPr>
        <w:t>)</w:t>
      </w:r>
      <w:r>
        <w:rPr>
          <w:iCs/>
        </w:rPr>
        <w:t xml:space="preserve"> “Gambling and Behavioral Addictions” in </w:t>
      </w:r>
      <w:r>
        <w:rPr>
          <w:i/>
        </w:rPr>
        <w:t>Current Diagnosis and Treatment Psychiatry, 4</w:t>
      </w:r>
      <w:r w:rsidRPr="00E462AC">
        <w:rPr>
          <w:i/>
          <w:vertAlign w:val="superscript"/>
        </w:rPr>
        <w:t>th</w:t>
      </w:r>
      <w:r>
        <w:rPr>
          <w:i/>
        </w:rPr>
        <w:t xml:space="preserve"> Ed. </w:t>
      </w:r>
      <w:r>
        <w:rPr>
          <w:iCs/>
        </w:rPr>
        <w:t>Ebert MH, Martin PR, McVoy M, Ronis RJ, Weissman SH, ed. McGraw Hill Lange. New York, NY. p.352-366.</w:t>
      </w:r>
    </w:p>
    <w:p w14:paraId="3CC70E7F" w14:textId="77777777" w:rsidR="002C5357" w:rsidRPr="003974B6" w:rsidRDefault="002C5357" w:rsidP="002C5357">
      <w:pPr>
        <w:numPr>
          <w:ilvl w:val="0"/>
          <w:numId w:val="11"/>
        </w:numPr>
        <w:rPr>
          <w:i/>
        </w:rPr>
      </w:pPr>
      <w:r>
        <w:t xml:space="preserve">Stefanovics EA, </w:t>
      </w:r>
      <w:r w:rsidRPr="003974B6">
        <w:rPr>
          <w:b/>
          <w:bCs/>
        </w:rPr>
        <w:t>Potenza MN</w:t>
      </w:r>
      <w:r>
        <w:t xml:space="preserve"> (2024) “</w:t>
      </w:r>
      <w:r w:rsidRPr="003974B6">
        <w:t>Neurobiology of binge-eating disorder and implications for food addiction</w:t>
      </w:r>
      <w:r>
        <w:t xml:space="preserve">” </w:t>
      </w:r>
      <w:r w:rsidRPr="005B3569">
        <w:t xml:space="preserve">in </w:t>
      </w:r>
      <w:r>
        <w:rPr>
          <w:i/>
        </w:rPr>
        <w:t>Food and Addiction: A Comprehensive Handbook</w:t>
      </w:r>
      <w:r w:rsidRPr="005B3569">
        <w:rPr>
          <w:i/>
        </w:rPr>
        <w:t>.</w:t>
      </w:r>
      <w:r w:rsidRPr="005B3569">
        <w:t xml:space="preserve"> </w:t>
      </w:r>
      <w:r>
        <w:t xml:space="preserve">Second Edition, Gearhardt A, Brownell K, Gold M, </w:t>
      </w:r>
      <w:r>
        <w:rPr>
          <w:rFonts w:eastAsia="Times" w:cs="Arial"/>
          <w:iCs/>
        </w:rPr>
        <w:t>Potenza MN</w:t>
      </w:r>
      <w:r>
        <w:rPr>
          <w:rFonts w:eastAsia="Times" w:cs="Calibri"/>
        </w:rPr>
        <w:t xml:space="preserve">, </w:t>
      </w:r>
      <w:r w:rsidRPr="00223F7A">
        <w:rPr>
          <w:rFonts w:eastAsia="Times" w:cs="Calibri"/>
        </w:rPr>
        <w:t>eds.</w:t>
      </w:r>
      <w:r>
        <w:rPr>
          <w:rFonts w:eastAsia="Times" w:cs="Calibri"/>
        </w:rPr>
        <w:t xml:space="preserve"> </w:t>
      </w:r>
      <w:r w:rsidRPr="005B3569">
        <w:t>Oxford University Press. New York, NY</w:t>
      </w:r>
    </w:p>
    <w:p w14:paraId="3B840277" w14:textId="77777777" w:rsidR="002C5357" w:rsidRPr="00FC16B1" w:rsidRDefault="002C5357" w:rsidP="002C5357">
      <w:pPr>
        <w:numPr>
          <w:ilvl w:val="0"/>
          <w:numId w:val="11"/>
        </w:numPr>
        <w:rPr>
          <w:i/>
        </w:rPr>
      </w:pPr>
      <w:r>
        <w:t xml:space="preserve">Gearhardt A, Brownell K, Gold M, </w:t>
      </w:r>
      <w:r w:rsidRPr="003974B6">
        <w:rPr>
          <w:rFonts w:eastAsia="Times" w:cs="Arial"/>
          <w:b/>
          <w:bCs/>
          <w:iCs/>
        </w:rPr>
        <w:t>Potenza MN</w:t>
      </w:r>
      <w:r>
        <w:rPr>
          <w:rFonts w:eastAsia="Times" w:cs="Arial"/>
          <w:iCs/>
        </w:rPr>
        <w:t xml:space="preserve"> (2024) </w:t>
      </w:r>
      <w:r>
        <w:rPr>
          <w:i/>
        </w:rPr>
        <w:t>Food and Addiction: A Comprehensive Handbook</w:t>
      </w:r>
      <w:r w:rsidRPr="005B3569">
        <w:rPr>
          <w:i/>
        </w:rPr>
        <w:t>.</w:t>
      </w:r>
      <w:r>
        <w:rPr>
          <w:i/>
        </w:rPr>
        <w:t xml:space="preserve"> </w:t>
      </w:r>
      <w:r w:rsidRPr="003974B6">
        <w:rPr>
          <w:iCs/>
        </w:rPr>
        <w:t>Second edition.</w:t>
      </w:r>
      <w:r>
        <w:rPr>
          <w:i/>
        </w:rPr>
        <w:t xml:space="preserve"> </w:t>
      </w:r>
      <w:r w:rsidRPr="005B3569">
        <w:t>Oxford University Press. New York, NY</w:t>
      </w:r>
    </w:p>
    <w:p w14:paraId="525F7163" w14:textId="77777777" w:rsidR="002C5357" w:rsidRPr="003974B6" w:rsidRDefault="002C5357" w:rsidP="002C5357">
      <w:pPr>
        <w:numPr>
          <w:ilvl w:val="0"/>
          <w:numId w:val="11"/>
        </w:numPr>
        <w:rPr>
          <w:i/>
        </w:rPr>
      </w:pPr>
      <w:r>
        <w:t xml:space="preserve">Gearhardt A, Brownell K, Gold M, </w:t>
      </w:r>
      <w:r w:rsidRPr="003974B6">
        <w:rPr>
          <w:rFonts w:eastAsia="Times" w:cs="Arial"/>
          <w:b/>
          <w:bCs/>
          <w:iCs/>
        </w:rPr>
        <w:t>Potenza MN</w:t>
      </w:r>
      <w:r>
        <w:rPr>
          <w:rFonts w:eastAsia="Times" w:cs="Arial"/>
          <w:iCs/>
        </w:rPr>
        <w:t xml:space="preserve"> </w:t>
      </w:r>
      <w:r>
        <w:t>(2024) “</w:t>
      </w:r>
      <w:r w:rsidRPr="00874A70">
        <w:t>Food and Addiction: Conclusions and Scientific, Social, Legal, and Legislative Implications</w:t>
      </w:r>
      <w:r>
        <w:t xml:space="preserve">” </w:t>
      </w:r>
      <w:r w:rsidRPr="005B3569">
        <w:t xml:space="preserve">in </w:t>
      </w:r>
      <w:r>
        <w:rPr>
          <w:i/>
        </w:rPr>
        <w:t>Food and Addiction: A Comprehensive Handbook</w:t>
      </w:r>
      <w:r w:rsidRPr="005B3569">
        <w:rPr>
          <w:i/>
        </w:rPr>
        <w:t>.</w:t>
      </w:r>
      <w:r w:rsidRPr="005B3569">
        <w:t xml:space="preserve"> </w:t>
      </w:r>
      <w:r>
        <w:t xml:space="preserve">Second Edition, Gearhardt A, Brownell K, Gold M, </w:t>
      </w:r>
      <w:r>
        <w:rPr>
          <w:rFonts w:eastAsia="Times" w:cs="Arial"/>
          <w:iCs/>
        </w:rPr>
        <w:t>Potenza MN</w:t>
      </w:r>
      <w:r>
        <w:rPr>
          <w:rFonts w:eastAsia="Times" w:cs="Calibri"/>
        </w:rPr>
        <w:t xml:space="preserve">, </w:t>
      </w:r>
      <w:r w:rsidRPr="00223F7A">
        <w:rPr>
          <w:rFonts w:eastAsia="Times" w:cs="Calibri"/>
        </w:rPr>
        <w:t>eds.</w:t>
      </w:r>
      <w:r>
        <w:rPr>
          <w:rFonts w:eastAsia="Times" w:cs="Calibri"/>
        </w:rPr>
        <w:t xml:space="preserve"> </w:t>
      </w:r>
      <w:r w:rsidRPr="005B3569">
        <w:t>Oxford University Press. New York, NY</w:t>
      </w:r>
    </w:p>
    <w:p w14:paraId="5E285E90" w14:textId="1901CFAF" w:rsidR="002C5357" w:rsidRPr="008B67CC" w:rsidRDefault="002C5357" w:rsidP="002C5357">
      <w:pPr>
        <w:numPr>
          <w:ilvl w:val="0"/>
          <w:numId w:val="11"/>
        </w:numPr>
        <w:rPr>
          <w:bCs/>
          <w:iCs/>
        </w:rPr>
      </w:pPr>
      <w:r>
        <w:rPr>
          <w:bCs/>
        </w:rPr>
        <w:t xml:space="preserve">Gentile DA, </w:t>
      </w:r>
      <w:r w:rsidRPr="00EC2DBC">
        <w:rPr>
          <w:b/>
        </w:rPr>
        <w:t>Potenza MN</w:t>
      </w:r>
      <w:r>
        <w:rPr>
          <w:bCs/>
        </w:rPr>
        <w:t xml:space="preserve"> (202</w:t>
      </w:r>
      <w:r w:rsidR="0050562A">
        <w:rPr>
          <w:bCs/>
        </w:rPr>
        <w:t>5</w:t>
      </w:r>
      <w:r>
        <w:rPr>
          <w:bCs/>
        </w:rPr>
        <w:t>) “</w:t>
      </w:r>
      <w:r w:rsidRPr="008B67CC">
        <w:rPr>
          <w:bCs/>
        </w:rPr>
        <w:t>Online Gaming, Violent Behaviors and Gambling in Youth</w:t>
      </w:r>
      <w:r>
        <w:rPr>
          <w:bCs/>
        </w:rPr>
        <w:t>”</w:t>
      </w:r>
      <w:r w:rsidRPr="008B67CC">
        <w:rPr>
          <w:bCs/>
        </w:rPr>
        <w:t xml:space="preserve"> </w:t>
      </w:r>
      <w:r>
        <w:rPr>
          <w:bCs/>
        </w:rPr>
        <w:t xml:space="preserve">in </w:t>
      </w:r>
      <w:r w:rsidRPr="003E0FE8">
        <w:rPr>
          <w:bCs/>
        </w:rPr>
        <w:t xml:space="preserve">Christakis DA, Hale L, eds. </w:t>
      </w:r>
      <w:r w:rsidRPr="003E0FE8">
        <w:rPr>
          <w:bCs/>
          <w:i/>
          <w:iCs/>
        </w:rPr>
        <w:t>Children and Screens: A Handbook on Digital Media and the Development, Health, and Well-being of Children and Adolescents</w:t>
      </w:r>
      <w:r w:rsidRPr="003E0FE8">
        <w:rPr>
          <w:bCs/>
        </w:rPr>
        <w:t>. Springer</w:t>
      </w:r>
      <w:r>
        <w:rPr>
          <w:bCs/>
        </w:rPr>
        <w:t>,</w:t>
      </w:r>
      <w:r w:rsidRPr="003E0FE8">
        <w:rPr>
          <w:bCs/>
        </w:rPr>
        <w:t xml:space="preserve"> Cham, Switzerland </w:t>
      </w:r>
    </w:p>
    <w:p w14:paraId="4DC09B45" w14:textId="4037B525" w:rsidR="002C5357" w:rsidRPr="000C33B4" w:rsidRDefault="002C5357" w:rsidP="002C5357">
      <w:pPr>
        <w:numPr>
          <w:ilvl w:val="0"/>
          <w:numId w:val="11"/>
        </w:numPr>
        <w:rPr>
          <w:iCs/>
        </w:rPr>
      </w:pPr>
      <w:r w:rsidRPr="00EC2DBC">
        <w:rPr>
          <w:bCs/>
        </w:rPr>
        <w:t>Mestre-Bach</w:t>
      </w:r>
      <w:r>
        <w:rPr>
          <w:bCs/>
        </w:rPr>
        <w:t xml:space="preserve"> G</w:t>
      </w:r>
      <w:r w:rsidRPr="00EC2DBC">
        <w:rPr>
          <w:bCs/>
        </w:rPr>
        <w:t>, Demetrovics</w:t>
      </w:r>
      <w:r>
        <w:rPr>
          <w:bCs/>
        </w:rPr>
        <w:t xml:space="preserve"> Z</w:t>
      </w:r>
      <w:r w:rsidRPr="00EC2DBC">
        <w:rPr>
          <w:bCs/>
        </w:rPr>
        <w:t>, Derevensky</w:t>
      </w:r>
      <w:r>
        <w:rPr>
          <w:bCs/>
        </w:rPr>
        <w:t xml:space="preserve"> J</w:t>
      </w:r>
      <w:r w:rsidRPr="00EC2DBC">
        <w:rPr>
          <w:bCs/>
        </w:rPr>
        <w:t>, Fernandez-Aranda</w:t>
      </w:r>
      <w:r>
        <w:rPr>
          <w:bCs/>
        </w:rPr>
        <w:t xml:space="preserve"> F</w:t>
      </w:r>
      <w:r w:rsidRPr="00EC2DBC">
        <w:rPr>
          <w:bCs/>
        </w:rPr>
        <w:t>, Gainsbury</w:t>
      </w:r>
      <w:r>
        <w:rPr>
          <w:bCs/>
        </w:rPr>
        <w:t xml:space="preserve"> S</w:t>
      </w:r>
      <w:r w:rsidRPr="00EC2DBC">
        <w:rPr>
          <w:bCs/>
        </w:rPr>
        <w:t>, Jiménez-Murcia</w:t>
      </w:r>
      <w:r>
        <w:rPr>
          <w:bCs/>
        </w:rPr>
        <w:t xml:space="preserve"> S,</w:t>
      </w:r>
      <w:r w:rsidRPr="00EC2DBC">
        <w:rPr>
          <w:bCs/>
        </w:rPr>
        <w:t xml:space="preserve"> Kraus</w:t>
      </w:r>
      <w:r>
        <w:rPr>
          <w:bCs/>
        </w:rPr>
        <w:t xml:space="preserve"> SW,</w:t>
      </w:r>
      <w:r w:rsidRPr="008B67CC">
        <w:rPr>
          <w:b/>
        </w:rPr>
        <w:t xml:space="preserve"> </w:t>
      </w:r>
      <w:r w:rsidRPr="00686055">
        <w:rPr>
          <w:b/>
        </w:rPr>
        <w:t>Potenza MN</w:t>
      </w:r>
      <w:r>
        <w:rPr>
          <w:bCs/>
        </w:rPr>
        <w:t xml:space="preserve"> (202</w:t>
      </w:r>
      <w:r w:rsidR="0050562A">
        <w:rPr>
          <w:bCs/>
        </w:rPr>
        <w:t>5</w:t>
      </w:r>
      <w:r>
        <w:rPr>
          <w:bCs/>
        </w:rPr>
        <w:t>) “</w:t>
      </w:r>
      <w:r w:rsidRPr="008B67CC">
        <w:rPr>
          <w:iCs/>
        </w:rPr>
        <w:t>Online Gambling in Youth</w:t>
      </w:r>
      <w:r>
        <w:rPr>
          <w:iCs/>
        </w:rPr>
        <w:t xml:space="preserve">” </w:t>
      </w:r>
      <w:r>
        <w:rPr>
          <w:bCs/>
        </w:rPr>
        <w:t xml:space="preserve">in </w:t>
      </w:r>
      <w:r w:rsidRPr="003E0FE8">
        <w:rPr>
          <w:bCs/>
        </w:rPr>
        <w:t xml:space="preserve">Christakis DA, Hale L, eds. </w:t>
      </w:r>
      <w:r w:rsidRPr="003E0FE8">
        <w:rPr>
          <w:bCs/>
          <w:i/>
          <w:iCs/>
        </w:rPr>
        <w:t>Children and Screens: A Handbook on Digital Media and the Development, Health, and Well-being of Children and Adolescents</w:t>
      </w:r>
      <w:r w:rsidRPr="003E0FE8">
        <w:rPr>
          <w:bCs/>
        </w:rPr>
        <w:t>. Springer</w:t>
      </w:r>
      <w:r>
        <w:rPr>
          <w:bCs/>
        </w:rPr>
        <w:t>,</w:t>
      </w:r>
      <w:r w:rsidRPr="003E0FE8">
        <w:rPr>
          <w:bCs/>
        </w:rPr>
        <w:t xml:space="preserve"> Cham, Switzerland</w:t>
      </w:r>
    </w:p>
    <w:p w14:paraId="6EE77EFC" w14:textId="23F4E3A8" w:rsidR="00DB13FC" w:rsidRPr="00223F7A" w:rsidRDefault="00DB13FC" w:rsidP="00DB13FC">
      <w:pPr>
        <w:numPr>
          <w:ilvl w:val="0"/>
          <w:numId w:val="11"/>
        </w:numPr>
        <w:tabs>
          <w:tab w:val="left" w:pos="1800"/>
        </w:tabs>
      </w:pPr>
      <w:r w:rsidRPr="00223F7A">
        <w:t xml:space="preserve">Weintraub D, Leeman R, Potenza MN (in press) “Reward and Impulsivity” in </w:t>
      </w:r>
      <w:r w:rsidRPr="00223F7A">
        <w:rPr>
          <w:rFonts w:eastAsia="Times"/>
          <w:i/>
          <w:iCs/>
        </w:rPr>
        <w:t>Cognitive and Behavioral Neurology: An Introduction with Illustrative Cases in Neurodegenerative Disorders</w:t>
      </w:r>
      <w:r w:rsidRPr="00223F7A">
        <w:rPr>
          <w:rFonts w:eastAsia="Times"/>
          <w:iCs/>
        </w:rPr>
        <w:t xml:space="preserve"> BC Dickerson, DA Wolk</w:t>
      </w:r>
      <w:r w:rsidR="00032C5C">
        <w:rPr>
          <w:rFonts w:eastAsia="Times"/>
          <w:iCs/>
        </w:rPr>
        <w:t xml:space="preserve"> (</w:t>
      </w:r>
      <w:r w:rsidRPr="00223F7A">
        <w:rPr>
          <w:rFonts w:eastAsia="Times"/>
          <w:iCs/>
        </w:rPr>
        <w:t>eds</w:t>
      </w:r>
      <w:r w:rsidR="00032C5C">
        <w:rPr>
          <w:rFonts w:eastAsia="Times"/>
          <w:iCs/>
        </w:rPr>
        <w:t>.)</w:t>
      </w:r>
      <w:r w:rsidR="00AE7ACA">
        <w:rPr>
          <w:rFonts w:eastAsia="Times"/>
          <w:iCs/>
        </w:rPr>
        <w:t xml:space="preserve"> </w:t>
      </w:r>
      <w:r w:rsidR="00AE7ACA" w:rsidRPr="00223F7A">
        <w:rPr>
          <w:rFonts w:eastAsia="Times"/>
          <w:iCs/>
        </w:rPr>
        <w:t>Springer</w:t>
      </w:r>
      <w:r w:rsidR="00AE7ACA">
        <w:rPr>
          <w:rFonts w:eastAsia="Times"/>
          <w:iCs/>
        </w:rPr>
        <w:t>;</w:t>
      </w:r>
      <w:r w:rsidRPr="00223F7A">
        <w:rPr>
          <w:rFonts w:eastAsia="Times"/>
          <w:iCs/>
        </w:rPr>
        <w:t xml:space="preserve"> New York, NY.</w:t>
      </w:r>
    </w:p>
    <w:p w14:paraId="029C64C7" w14:textId="77777777" w:rsidR="00DB13FC" w:rsidRPr="004F3656" w:rsidRDefault="00DB13FC" w:rsidP="00DB13FC">
      <w:pPr>
        <w:numPr>
          <w:ilvl w:val="0"/>
          <w:numId w:val="11"/>
        </w:numPr>
        <w:tabs>
          <w:tab w:val="left" w:pos="1800"/>
        </w:tabs>
      </w:pPr>
      <w:r>
        <w:t xml:space="preserve">Farhat L, Derevensky JL, </w:t>
      </w:r>
      <w:r>
        <w:rPr>
          <w:b/>
        </w:rPr>
        <w:t xml:space="preserve">Potenza MN </w:t>
      </w:r>
      <w:r>
        <w:t>(in press) “</w:t>
      </w:r>
      <w:r w:rsidRPr="00AB54E5">
        <w:t>Behavioral Addictions in Youth: Gambling and Gaming Disorders</w:t>
      </w:r>
      <w:r>
        <w:t xml:space="preserve">” </w:t>
      </w:r>
      <w:r w:rsidRPr="00223F7A">
        <w:t xml:space="preserve">in </w:t>
      </w:r>
      <w:r w:rsidRPr="00223F7A">
        <w:rPr>
          <w:rFonts w:eastAsia="Times"/>
          <w:i/>
        </w:rPr>
        <w:t>Adolescent Substance</w:t>
      </w:r>
      <w:r>
        <w:rPr>
          <w:rFonts w:eastAsia="Times"/>
          <w:i/>
        </w:rPr>
        <w:t xml:space="preserve"> Use and Co-Occurring Disorders</w:t>
      </w:r>
      <w:r>
        <w:rPr>
          <w:i/>
        </w:rPr>
        <w:t>.</w:t>
      </w:r>
      <w:r>
        <w:t xml:space="preserve"> Y Kaminer, KC Winters, eds. </w:t>
      </w:r>
      <w:r w:rsidRPr="00223F7A">
        <w:rPr>
          <w:rFonts w:eastAsia="Times"/>
        </w:rPr>
        <w:t>American Psychiatric Press, Inc. Washington, DC</w:t>
      </w:r>
    </w:p>
    <w:p w14:paraId="2C91D16F" w14:textId="10102868" w:rsidR="009E54A2" w:rsidRPr="003974B6" w:rsidRDefault="00E46AAF" w:rsidP="008943C8">
      <w:pPr>
        <w:numPr>
          <w:ilvl w:val="0"/>
          <w:numId w:val="11"/>
        </w:numPr>
        <w:rPr>
          <w:i/>
        </w:rPr>
      </w:pPr>
      <w:r>
        <w:t>Sharman S</w:t>
      </w:r>
      <w:r w:rsidR="003974B6">
        <w:t>,</w:t>
      </w:r>
      <w:r>
        <w:t xml:space="preserve"> Roberts A, Nutt D, </w:t>
      </w:r>
      <w:r w:rsidRPr="003974B6">
        <w:rPr>
          <w:b/>
          <w:bCs/>
        </w:rPr>
        <w:t>Potenza MN</w:t>
      </w:r>
      <w:r>
        <w:t>, Clark L</w:t>
      </w:r>
      <w:r w:rsidR="003974B6">
        <w:t>,</w:t>
      </w:r>
      <w:r>
        <w:t xml:space="preserve"> Grant JE, George S, Achab S (in press) “Gambling” in </w:t>
      </w:r>
      <w:r>
        <w:rPr>
          <w:i/>
          <w:iCs/>
        </w:rPr>
        <w:t>Addiction Medicine, 3</w:t>
      </w:r>
      <w:r w:rsidRPr="00EA1D58">
        <w:rPr>
          <w:i/>
          <w:iCs/>
          <w:vertAlign w:val="superscript"/>
        </w:rPr>
        <w:t>rd</w:t>
      </w:r>
      <w:r>
        <w:rPr>
          <w:i/>
          <w:iCs/>
        </w:rPr>
        <w:t xml:space="preserve"> Edition. </w:t>
      </w:r>
      <w:r>
        <w:t>Saunders, J., Bowden-Jones, H.</w:t>
      </w:r>
      <w:r w:rsidR="006F7077">
        <w:t>, eds.</w:t>
      </w:r>
      <w:r>
        <w:t xml:space="preserve"> Oxford University Press.</w:t>
      </w:r>
      <w:r w:rsidR="006F7077" w:rsidRPr="006F7077">
        <w:t xml:space="preserve"> </w:t>
      </w:r>
      <w:r w:rsidR="006F7077" w:rsidRPr="005B3569">
        <w:t>New York, NY</w:t>
      </w:r>
    </w:p>
    <w:p w14:paraId="2B305EA0" w14:textId="5786EA4C" w:rsidR="00033B17" w:rsidRPr="00033B17" w:rsidRDefault="00033B17" w:rsidP="008943C8">
      <w:pPr>
        <w:numPr>
          <w:ilvl w:val="0"/>
          <w:numId w:val="11"/>
        </w:numPr>
        <w:rPr>
          <w:i/>
        </w:rPr>
      </w:pPr>
      <w:r>
        <w:t xml:space="preserve">Weinstein A, </w:t>
      </w:r>
      <w:r w:rsidRPr="00DF079C">
        <w:rPr>
          <w:b/>
          <w:bCs/>
        </w:rPr>
        <w:t>Potenza MN</w:t>
      </w:r>
      <w:r>
        <w:t xml:space="preserve"> (in press) “</w:t>
      </w:r>
      <w:r w:rsidRPr="00033B17">
        <w:t>Brain imaging and addiction: brain structures implicated in addiction, neurobiological hypothesis, application to clinical practice</w:t>
      </w:r>
      <w:r>
        <w:t xml:space="preserve">” in </w:t>
      </w:r>
    </w:p>
    <w:p w14:paraId="74C46CCA" w14:textId="0E81542B" w:rsidR="00FC16B1" w:rsidRPr="003A3563" w:rsidRDefault="00FC16B1" w:rsidP="008943C8">
      <w:pPr>
        <w:numPr>
          <w:ilvl w:val="0"/>
          <w:numId w:val="11"/>
        </w:numPr>
        <w:rPr>
          <w:i/>
        </w:rPr>
      </w:pPr>
      <w:r>
        <w:t xml:space="preserve">Farhat LC, </w:t>
      </w:r>
      <w:r w:rsidRPr="003974B6">
        <w:rPr>
          <w:b/>
          <w:bCs/>
        </w:rPr>
        <w:t>Potenza MN</w:t>
      </w:r>
      <w:r>
        <w:t xml:space="preserve"> (in press) “Behavioral Addictions” </w:t>
      </w:r>
      <w:r w:rsidRPr="005B3569">
        <w:t xml:space="preserve">in </w:t>
      </w:r>
      <w:r w:rsidRPr="005B3569">
        <w:rPr>
          <w:i/>
        </w:rPr>
        <w:t xml:space="preserve">The </w:t>
      </w:r>
      <w:r w:rsidRPr="00FC16B1">
        <w:rPr>
          <w:bCs/>
          <w:i/>
        </w:rPr>
        <w:t>Clinical Manual of Addiction Psychopharmacology</w:t>
      </w:r>
      <w:r w:rsidRPr="005B3569">
        <w:rPr>
          <w:i/>
        </w:rPr>
        <w:t>.</w:t>
      </w:r>
      <w:r w:rsidRPr="005B3569">
        <w:t xml:space="preserve"> </w:t>
      </w:r>
      <w:r>
        <w:t xml:space="preserve">Third Edition, </w:t>
      </w:r>
      <w:r w:rsidRPr="00FC16B1">
        <w:t>DeVido</w:t>
      </w:r>
      <w:r w:rsidR="002503BE">
        <w:t xml:space="preserve"> J</w:t>
      </w:r>
      <w:r w:rsidRPr="00FC16B1">
        <w:t>, Marienfeld</w:t>
      </w:r>
      <w:r w:rsidR="002503BE">
        <w:t xml:space="preserve"> C</w:t>
      </w:r>
      <w:r w:rsidRPr="00FC16B1">
        <w:t>, Kranzler</w:t>
      </w:r>
      <w:r w:rsidR="002503BE">
        <w:t xml:space="preserve"> HR</w:t>
      </w:r>
      <w:r w:rsidRPr="00FC16B1">
        <w:t>, Levounis</w:t>
      </w:r>
      <w:r w:rsidR="002503BE">
        <w:t xml:space="preserve"> P</w:t>
      </w:r>
      <w:r>
        <w:rPr>
          <w:rFonts w:eastAsia="Times" w:cs="Calibri"/>
        </w:rPr>
        <w:t xml:space="preserve">, </w:t>
      </w:r>
      <w:r w:rsidRPr="00223F7A">
        <w:rPr>
          <w:rFonts w:eastAsia="Times" w:cs="Calibri"/>
        </w:rPr>
        <w:t>eds.</w:t>
      </w:r>
      <w:r>
        <w:rPr>
          <w:rFonts w:eastAsia="Times" w:cs="Calibri"/>
        </w:rPr>
        <w:t xml:space="preserve"> </w:t>
      </w:r>
      <w:r>
        <w:t>American Psychiatric</w:t>
      </w:r>
      <w:r w:rsidRPr="005B3569">
        <w:t xml:space="preserve"> Press</w:t>
      </w:r>
      <w:r>
        <w:t>, Inc</w:t>
      </w:r>
      <w:r w:rsidRPr="005B3569">
        <w:t xml:space="preserve">. </w:t>
      </w:r>
      <w:r>
        <w:t>Washington, DC</w:t>
      </w:r>
    </w:p>
    <w:p w14:paraId="0716675C" w14:textId="5BBD5430" w:rsidR="004C66F6" w:rsidRPr="0032590C" w:rsidRDefault="004C66F6" w:rsidP="0032590C">
      <w:pPr>
        <w:numPr>
          <w:ilvl w:val="0"/>
          <w:numId w:val="11"/>
        </w:numPr>
        <w:rPr>
          <w:iCs/>
        </w:rPr>
      </w:pPr>
      <w:r w:rsidRPr="0032590C">
        <w:rPr>
          <w:iCs/>
        </w:rPr>
        <w:t xml:space="preserve">Greenberg N, </w:t>
      </w:r>
      <w:r w:rsidRPr="0032590C">
        <w:rPr>
          <w:b/>
          <w:bCs/>
          <w:iCs/>
        </w:rPr>
        <w:t>Potenza MN</w:t>
      </w:r>
      <w:r w:rsidRPr="0032590C">
        <w:rPr>
          <w:iCs/>
        </w:rPr>
        <w:t xml:space="preserve"> (in pre</w:t>
      </w:r>
      <w:r w:rsidR="0032590C" w:rsidRPr="0032590C">
        <w:rPr>
          <w:iCs/>
        </w:rPr>
        <w:t>ss</w:t>
      </w:r>
      <w:r w:rsidRPr="0032590C">
        <w:rPr>
          <w:iCs/>
        </w:rPr>
        <w:t xml:space="preserve">) </w:t>
      </w:r>
      <w:r w:rsidRPr="00DF079C">
        <w:rPr>
          <w:iCs/>
        </w:rPr>
        <w:t>Pharmacologic Management of Behavioral Addictions</w:t>
      </w:r>
      <w:r w:rsidR="0032590C" w:rsidRPr="0032590C">
        <w:rPr>
          <w:iCs/>
        </w:rPr>
        <w:t xml:space="preserve">. In </w:t>
      </w:r>
      <w:r w:rsidR="0032590C" w:rsidRPr="00DF079C">
        <w:rPr>
          <w:i/>
          <w:iCs/>
        </w:rPr>
        <w:t>Substance Use Disorders and Behavioral Addictions: A Comprehensive Guide.</w:t>
      </w:r>
      <w:r w:rsidR="0032590C" w:rsidRPr="002C3A58">
        <w:t xml:space="preserve">  </w:t>
      </w:r>
    </w:p>
    <w:p w14:paraId="4789E4C5" w14:textId="77777777" w:rsidR="00FE586F" w:rsidRPr="00223F7A" w:rsidRDefault="00FE586F" w:rsidP="00FE586F">
      <w:pPr>
        <w:ind w:left="460"/>
      </w:pPr>
    </w:p>
    <w:p w14:paraId="4E5D4EC1" w14:textId="19C4C3EF" w:rsidR="00FE586F" w:rsidRPr="00223F7A" w:rsidRDefault="00FE586F" w:rsidP="00FE586F">
      <w:pPr>
        <w:tabs>
          <w:tab w:val="left" w:pos="360"/>
          <w:tab w:val="left" w:pos="440"/>
          <w:tab w:val="left" w:pos="1800"/>
        </w:tabs>
        <w:ind w:left="440" w:hanging="460"/>
        <w:rPr>
          <w:b/>
        </w:rPr>
      </w:pPr>
      <w:r w:rsidRPr="00223F7A">
        <w:rPr>
          <w:b/>
        </w:rPr>
        <w:t>E) ABSTRACTS (Through December, 2009</w:t>
      </w:r>
      <w:r w:rsidR="0012729C">
        <w:rPr>
          <w:b/>
        </w:rPr>
        <w:t>, with Selected Abstracts Thereafter</w:t>
      </w:r>
      <w:r w:rsidRPr="00223F7A">
        <w:rPr>
          <w:b/>
        </w:rPr>
        <w:t>):</w:t>
      </w:r>
    </w:p>
    <w:p w14:paraId="4156049A" w14:textId="77777777" w:rsidR="00FE586F" w:rsidRPr="00223F7A" w:rsidRDefault="00FE586F" w:rsidP="00FE586F">
      <w:pPr>
        <w:tabs>
          <w:tab w:val="left" w:pos="360"/>
          <w:tab w:val="left" w:pos="440"/>
          <w:tab w:val="left" w:pos="1800"/>
        </w:tabs>
        <w:ind w:left="440" w:hanging="460"/>
        <w:rPr>
          <w:b/>
        </w:rPr>
      </w:pPr>
    </w:p>
    <w:p w14:paraId="3276C76A" w14:textId="77777777" w:rsidR="00120AF4" w:rsidRPr="00223F7A" w:rsidRDefault="00125647" w:rsidP="00FE586F">
      <w:pPr>
        <w:numPr>
          <w:ilvl w:val="0"/>
          <w:numId w:val="19"/>
        </w:numPr>
      </w:pPr>
      <w:r w:rsidRPr="00223F7A">
        <w:rPr>
          <w:b/>
        </w:rPr>
        <w:t>Potenza MN</w:t>
      </w:r>
      <w:r w:rsidRPr="00223F7A">
        <w:t>, Lerner MR. "A Rapid Visual Assay for Measuring Changes in cAMP Levels."  M.D./Ph.D. Student Conference on Molecular Mechanisms of Cell Communications, July, 1990.</w:t>
      </w:r>
    </w:p>
    <w:p w14:paraId="160C1E44" w14:textId="77777777" w:rsidR="00120AF4" w:rsidRPr="00223F7A" w:rsidRDefault="00125647" w:rsidP="00FE586F">
      <w:pPr>
        <w:numPr>
          <w:ilvl w:val="0"/>
          <w:numId w:val="19"/>
        </w:numPr>
      </w:pPr>
      <w:r w:rsidRPr="00223F7A">
        <w:rPr>
          <w:b/>
        </w:rPr>
        <w:t>Potenza MN</w:t>
      </w:r>
      <w:r w:rsidRPr="00223F7A">
        <w:t xml:space="preserve">, Lerner MR.  "Functional Expression of a Beta-2 Adrenergic Receptor in </w:t>
      </w:r>
      <w:r w:rsidRPr="00223F7A">
        <w:rPr>
          <w:i/>
        </w:rPr>
        <w:t xml:space="preserve">Xenopus </w:t>
      </w:r>
      <w:r w:rsidRPr="00223F7A">
        <w:t xml:space="preserve"> Melanocytes."  Society for Neuroscience Annual Meeting, November, 1991.</w:t>
      </w:r>
    </w:p>
    <w:p w14:paraId="173DD5C9" w14:textId="77777777" w:rsidR="00120AF4" w:rsidRPr="00223F7A" w:rsidRDefault="00125647" w:rsidP="00FE586F">
      <w:pPr>
        <w:numPr>
          <w:ilvl w:val="0"/>
          <w:numId w:val="19"/>
        </w:numPr>
      </w:pPr>
      <w:r w:rsidRPr="00223F7A">
        <w:lastRenderedPageBreak/>
        <w:t>Potenza MN, Lerner MR.  "A Rapid, Visual, Functional Assay for the Quantitation of Ligand-Mediated Stimulation of G</w:t>
      </w:r>
      <w:r w:rsidRPr="00223F7A">
        <w:rPr>
          <w:position w:val="-4"/>
        </w:rPr>
        <w:t>i</w:t>
      </w:r>
      <w:r w:rsidRPr="00223F7A">
        <w:t>-Linked Receptors."  Society for Neuroscience Annual Meeting, October, 1992.</w:t>
      </w:r>
    </w:p>
    <w:p w14:paraId="7CE92098" w14:textId="77777777" w:rsidR="00120AF4" w:rsidRPr="00223F7A" w:rsidRDefault="00125647" w:rsidP="00FE586F">
      <w:pPr>
        <w:numPr>
          <w:ilvl w:val="0"/>
          <w:numId w:val="19"/>
        </w:numPr>
      </w:pPr>
      <w:r w:rsidRPr="00223F7A">
        <w:t xml:space="preserve">Graminski GF, Jayawickreme CK, </w:t>
      </w:r>
      <w:r w:rsidRPr="00223F7A">
        <w:rPr>
          <w:b/>
        </w:rPr>
        <w:t>Potenza MN</w:t>
      </w:r>
      <w:r w:rsidRPr="00223F7A">
        <w:t>, Lerner MR.  "A Melanophore Based Bioassay System Designed to Analyze Ligand Effects on G-Protein Linked Receptors Coupled to Phospholipase C."  Society for Neuroscience Annual Meeting, October, 1992.</w:t>
      </w:r>
    </w:p>
    <w:p w14:paraId="0C20F719" w14:textId="77777777" w:rsidR="00120AF4" w:rsidRPr="00223F7A" w:rsidRDefault="00125647" w:rsidP="00FE586F">
      <w:pPr>
        <w:numPr>
          <w:ilvl w:val="0"/>
          <w:numId w:val="19"/>
        </w:numPr>
      </w:pPr>
      <w:r w:rsidRPr="00223F7A">
        <w:t xml:space="preserve">McClintock TS, Graminski GF, </w:t>
      </w:r>
      <w:r w:rsidRPr="00223F7A">
        <w:rPr>
          <w:b/>
        </w:rPr>
        <w:t>Potenza MN</w:t>
      </w:r>
      <w:r w:rsidRPr="00223F7A">
        <w:t>, Jayawickreme CK, Roby-Shemkovitz A, Lerner MR.  "A Computer-Enhanced Video Assay for the Functional Expression of Receptors Coupled to G</w:t>
      </w:r>
      <w:r w:rsidRPr="00223F7A">
        <w:rPr>
          <w:position w:val="-4"/>
        </w:rPr>
        <w:t>s</w:t>
      </w:r>
      <w:r w:rsidRPr="00223F7A">
        <w:t>, G</w:t>
      </w:r>
      <w:r w:rsidRPr="00223F7A">
        <w:rPr>
          <w:position w:val="-4"/>
        </w:rPr>
        <w:t>i</w:t>
      </w:r>
      <w:r w:rsidRPr="00223F7A">
        <w:t>, and Phospholipase C."  Society for Neuroscience Annual Meeting, October, 1992.</w:t>
      </w:r>
    </w:p>
    <w:p w14:paraId="55E3B871" w14:textId="77777777" w:rsidR="00120AF4" w:rsidRPr="00223F7A" w:rsidRDefault="00125647" w:rsidP="00FE586F">
      <w:pPr>
        <w:numPr>
          <w:ilvl w:val="0"/>
          <w:numId w:val="19"/>
        </w:numPr>
      </w:pPr>
      <w:r w:rsidRPr="00223F7A">
        <w:rPr>
          <w:b/>
        </w:rPr>
        <w:t>Potenza MN</w:t>
      </w:r>
      <w:r w:rsidRPr="00223F7A">
        <w:t>, Graminski GF, Schmauss C, Lerner MR.  "Functional Characterization of Human D</w:t>
      </w:r>
      <w:r w:rsidRPr="00223F7A">
        <w:rPr>
          <w:position w:val="-4"/>
        </w:rPr>
        <w:t>2</w:t>
      </w:r>
      <w:r w:rsidRPr="00223F7A">
        <w:t xml:space="preserve"> and D</w:t>
      </w:r>
      <w:r w:rsidRPr="00223F7A">
        <w:rPr>
          <w:position w:val="-4"/>
        </w:rPr>
        <w:t>3</w:t>
      </w:r>
      <w:r w:rsidRPr="00223F7A">
        <w:t xml:space="preserve"> Dopamine Receptors."  Society for Neuroscience Annual Meeting, November, 1993.</w:t>
      </w:r>
    </w:p>
    <w:p w14:paraId="4E88CF26" w14:textId="77777777" w:rsidR="00120AF4" w:rsidRPr="00223F7A" w:rsidRDefault="00125647" w:rsidP="00FE586F">
      <w:pPr>
        <w:numPr>
          <w:ilvl w:val="0"/>
          <w:numId w:val="19"/>
        </w:numPr>
      </w:pPr>
      <w:r w:rsidRPr="00223F7A">
        <w:rPr>
          <w:b/>
        </w:rPr>
        <w:t>Potenza MN</w:t>
      </w:r>
      <w:r w:rsidRPr="00223F7A">
        <w:t>, Brodkin ES,</w:t>
      </w:r>
      <w:r w:rsidRPr="00223F7A">
        <w:rPr>
          <w:b/>
        </w:rPr>
        <w:t xml:space="preserve"> </w:t>
      </w:r>
      <w:r w:rsidRPr="00223F7A">
        <w:t>Carlezon Jr. WA, Remmers EF, Wilder RL, Heninger GR,</w:t>
      </w:r>
      <w:r w:rsidRPr="00223F7A">
        <w:rPr>
          <w:b/>
        </w:rPr>
        <w:t xml:space="preserve"> </w:t>
      </w:r>
      <w:r w:rsidRPr="00223F7A">
        <w:t>Nestler EJ. "Identification of Genetic Factors Influencing Responses to Stress and Drugs of Abuse." American Psychiatric Association Annual Meeting, Young Researcher's Colloquium, May, 1997.</w:t>
      </w:r>
    </w:p>
    <w:p w14:paraId="7FA6E8F4" w14:textId="77777777" w:rsidR="00120AF4" w:rsidRPr="00223F7A" w:rsidRDefault="00125647" w:rsidP="00FE586F">
      <w:pPr>
        <w:numPr>
          <w:ilvl w:val="0"/>
          <w:numId w:val="19"/>
        </w:numPr>
      </w:pPr>
      <w:r w:rsidRPr="00223F7A">
        <w:t xml:space="preserve">Brodkin ES, </w:t>
      </w:r>
      <w:r w:rsidRPr="00223F7A">
        <w:rPr>
          <w:b/>
        </w:rPr>
        <w:t>Potenza MN</w:t>
      </w:r>
      <w:r w:rsidRPr="00223F7A">
        <w:t>, Haile CN, Carlezon Jr. WA, Kosten TA, Heninger GR, Nestler EJ.  "Quantitative Genetic Study of Behavioral and Biochemical Differences Between Lewis and Fischer 344 Rats: Results of Initial Studies."  Society for Neuroscience Annual Meeting, October, 1997.</w:t>
      </w:r>
    </w:p>
    <w:p w14:paraId="7AF72933" w14:textId="77777777" w:rsidR="00120AF4" w:rsidRPr="00223F7A" w:rsidRDefault="00125647" w:rsidP="00FE586F">
      <w:pPr>
        <w:numPr>
          <w:ilvl w:val="0"/>
          <w:numId w:val="19"/>
        </w:numPr>
      </w:pPr>
      <w:r w:rsidRPr="00223F7A">
        <w:t xml:space="preserve">Malison RT, Pelton G, Carpenter L, Sanacora G, Haroon E, </w:t>
      </w:r>
      <w:r w:rsidRPr="00223F7A">
        <w:rPr>
          <w:b/>
        </w:rPr>
        <w:t>Potenza M</w:t>
      </w:r>
      <w:r w:rsidRPr="00223F7A">
        <w:t>, Berman R, Baldwin RM, Seibyl JS, Price LH, Innis RB, Charney DS. "Reduced Midbrain Serotonin Transporter Binding in Depressed Vs. Healthy Subjects as Measured by [</w:t>
      </w:r>
      <w:r w:rsidRPr="00223F7A">
        <w:rPr>
          <w:position w:val="6"/>
        </w:rPr>
        <w:t>123</w:t>
      </w:r>
      <w:r w:rsidRPr="00223F7A">
        <w:t>I]ß-CIT SPECT."  Society for Neuroscience Annual Meeting, October, 1997.</w:t>
      </w:r>
    </w:p>
    <w:p w14:paraId="1EB94E1C" w14:textId="77777777" w:rsidR="00120AF4" w:rsidRPr="00223F7A" w:rsidRDefault="00125647" w:rsidP="00FE586F">
      <w:pPr>
        <w:numPr>
          <w:ilvl w:val="0"/>
          <w:numId w:val="19"/>
        </w:numPr>
      </w:pPr>
      <w:r w:rsidRPr="00223F7A">
        <w:t xml:space="preserve">Malison RT, Wright S, Felbel J, Sanacora G, </w:t>
      </w:r>
      <w:r w:rsidRPr="00223F7A">
        <w:rPr>
          <w:b/>
        </w:rPr>
        <w:t>Potenza M</w:t>
      </w:r>
      <w:r w:rsidRPr="00223F7A">
        <w:t>, Mechanic K, Haroon E, Carpenter L, Pelton G, Self D, Kosten T, Krystal J, Nestler E. "Reductions in Cocaine-Induced Craving Following the Selective D1 Dopamine Receptor Agonist ABT-431 in Human Cocaine Abusers." American College of Neuropsychopharmacology Annual Meeting, December, 1997.</w:t>
      </w:r>
    </w:p>
    <w:p w14:paraId="4FE48E68" w14:textId="77777777" w:rsidR="00120AF4" w:rsidRPr="00223F7A" w:rsidRDefault="00125647" w:rsidP="00FE586F">
      <w:pPr>
        <w:numPr>
          <w:ilvl w:val="0"/>
          <w:numId w:val="19"/>
        </w:numPr>
      </w:pPr>
      <w:r w:rsidRPr="00223F7A">
        <w:t xml:space="preserve">George TP, </w:t>
      </w:r>
      <w:r w:rsidRPr="00223F7A">
        <w:rPr>
          <w:b/>
        </w:rPr>
        <w:t>Potenza MN</w:t>
      </w:r>
      <w:r w:rsidRPr="00223F7A">
        <w:t>, Degen K, Sernyak MJ, McDougle CJ, Woods SW. "Effects of Acute Tryptophan Depletion in Clozapine-Responsive Schizophrenic Subjects." American Psychiatric Association Annual Meeting, May, 1998.</w:t>
      </w:r>
    </w:p>
    <w:p w14:paraId="4D56D84F" w14:textId="77777777" w:rsidR="00120AF4" w:rsidRPr="00223F7A" w:rsidRDefault="00125647" w:rsidP="00FE586F">
      <w:pPr>
        <w:numPr>
          <w:ilvl w:val="0"/>
          <w:numId w:val="19"/>
        </w:numPr>
      </w:pPr>
      <w:r w:rsidRPr="00223F7A">
        <w:rPr>
          <w:b/>
        </w:rPr>
        <w:t>Potenza MN</w:t>
      </w:r>
      <w:r w:rsidRPr="00223F7A">
        <w:t>, Holmes JP, Kanes SK, McDougle CJ. "Olanzapine Treatment of Children, Adolescents, and Adults With Pervasive Developmental Disorders: An Open-Label, Pilot Study." American Psychiatric Association Annual Meeting, May, 1998.</w:t>
      </w:r>
    </w:p>
    <w:p w14:paraId="48CC9758" w14:textId="77777777" w:rsidR="00120AF4" w:rsidRPr="00223F7A" w:rsidRDefault="00125647" w:rsidP="00FE586F">
      <w:pPr>
        <w:numPr>
          <w:ilvl w:val="0"/>
          <w:numId w:val="19"/>
        </w:numPr>
      </w:pPr>
      <w:r w:rsidRPr="00223F7A">
        <w:rPr>
          <w:b/>
        </w:rPr>
        <w:t>Potenza MN</w:t>
      </w:r>
      <w:r w:rsidRPr="00223F7A">
        <w:t>, Nestler EJ. "Signaling Via G-Protein Coupled Receptors Is Differentially Regulated By Expression of Specific RGS Proteins in a Melanophore-Based Bioassay." Society for Neuroscience Annual Meeting, November, 1998.</w:t>
      </w:r>
    </w:p>
    <w:p w14:paraId="05DAA203" w14:textId="77777777" w:rsidR="00120AF4" w:rsidRPr="00223F7A" w:rsidRDefault="00125647" w:rsidP="00FE586F">
      <w:pPr>
        <w:numPr>
          <w:ilvl w:val="0"/>
          <w:numId w:val="19"/>
        </w:numPr>
      </w:pPr>
      <w:r w:rsidRPr="00223F7A">
        <w:rPr>
          <w:b/>
        </w:rPr>
        <w:t>Potenza MN</w:t>
      </w:r>
      <w:r w:rsidRPr="00223F7A">
        <w:t>, Nestler EJ. "Effects of Specific RGS and Mutant G</w:t>
      </w:r>
      <w:r w:rsidRPr="00223F7A">
        <w:rPr>
          <w:position w:val="-4"/>
        </w:rPr>
        <w:t></w:t>
      </w:r>
      <w:r w:rsidRPr="00223F7A">
        <w:t>Proteins on Morphine-Induced Functional Activation of µ Opioid Receptors in a Melanophore-Based Bioassay." American College of Neuropsychopharmacology Annual Meeting, December, 1998.</w:t>
      </w:r>
    </w:p>
    <w:p w14:paraId="0985B539" w14:textId="77777777" w:rsidR="00120AF4" w:rsidRPr="00223F7A" w:rsidRDefault="00125647" w:rsidP="00FE586F">
      <w:pPr>
        <w:numPr>
          <w:ilvl w:val="0"/>
          <w:numId w:val="19"/>
        </w:numPr>
      </w:pPr>
      <w:r w:rsidRPr="00223F7A">
        <w:rPr>
          <w:b/>
        </w:rPr>
        <w:t>Potenza MN</w:t>
      </w:r>
      <w:r w:rsidRPr="00223F7A">
        <w:t>, Nestler EJ. "Effects of RGS Proteins on  µ Opioid Receptor Function." Society of Biological Psychiatry Annual Convention, May, 1999.</w:t>
      </w:r>
    </w:p>
    <w:p w14:paraId="79BB5391" w14:textId="77777777" w:rsidR="00120AF4" w:rsidRPr="00223F7A" w:rsidRDefault="00125647" w:rsidP="00FE586F">
      <w:pPr>
        <w:numPr>
          <w:ilvl w:val="0"/>
          <w:numId w:val="19"/>
        </w:numPr>
      </w:pPr>
      <w:r w:rsidRPr="00223F7A">
        <w:rPr>
          <w:b/>
        </w:rPr>
        <w:t>Potenza MN</w:t>
      </w:r>
      <w:r w:rsidRPr="00223F7A">
        <w:t>, O'Malley SS. "Psychopharmacologic Treatment of Pathological Gambling." American Psychiatric Association Annual Meeting, May 1999.</w:t>
      </w:r>
    </w:p>
    <w:p w14:paraId="3FCECC81" w14:textId="77777777" w:rsidR="00120AF4" w:rsidRPr="00223F7A" w:rsidRDefault="00125647" w:rsidP="00FE586F">
      <w:pPr>
        <w:numPr>
          <w:ilvl w:val="0"/>
          <w:numId w:val="19"/>
        </w:numPr>
      </w:pPr>
      <w:r w:rsidRPr="00223F7A">
        <w:rPr>
          <w:b/>
        </w:rPr>
        <w:lastRenderedPageBreak/>
        <w:t>Potenza MN</w:t>
      </w:r>
      <w:r w:rsidRPr="00223F7A">
        <w:t xml:space="preserve">, Steinberg MA, McLaughlin S, Rounsaville BJ, O'Malley SS. "Gender-related Differences in the Characteristics of Individuals with Gambling Problems Identified Through Use of a Gambling Helpline." College on Problems of Drug Dependence Annual Meeting, June 1999 (see also </w:t>
      </w:r>
      <w:r w:rsidRPr="00223F7A">
        <w:rPr>
          <w:i/>
        </w:rPr>
        <w:t>NIDA Res Monograph</w:t>
      </w:r>
      <w:r w:rsidRPr="00223F7A">
        <w:t xml:space="preserve"> </w:t>
      </w:r>
      <w:r w:rsidRPr="00223F7A">
        <w:rPr>
          <w:b/>
        </w:rPr>
        <w:t xml:space="preserve">180: </w:t>
      </w:r>
      <w:r w:rsidRPr="00223F7A">
        <w:t>141).</w:t>
      </w:r>
    </w:p>
    <w:p w14:paraId="2A756271" w14:textId="77777777" w:rsidR="00120AF4" w:rsidRPr="00223F7A" w:rsidRDefault="00125647" w:rsidP="00FE586F">
      <w:pPr>
        <w:numPr>
          <w:ilvl w:val="0"/>
          <w:numId w:val="19"/>
        </w:numPr>
      </w:pPr>
      <w:r w:rsidRPr="00223F7A">
        <w:rPr>
          <w:b/>
        </w:rPr>
        <w:t>Potenza MN</w:t>
      </w:r>
      <w:r w:rsidRPr="00223F7A">
        <w:t xml:space="preserve">, Steinberg MA, McLaughlin S, Rounsaville BJ, O'Malley SS. "Characteristics of Male and Female Disordered Gamblers." World Congress of Psychiatry Annual Meeting, August 1999 (see also </w:t>
      </w:r>
      <w:r w:rsidRPr="00223F7A">
        <w:rPr>
          <w:i/>
        </w:rPr>
        <w:t>Curr Opin Psychiatry</w:t>
      </w:r>
      <w:r w:rsidRPr="00223F7A">
        <w:t xml:space="preserve"> </w:t>
      </w:r>
      <w:r w:rsidRPr="00223F7A">
        <w:rPr>
          <w:b/>
        </w:rPr>
        <w:t xml:space="preserve">12s1: </w:t>
      </w:r>
      <w:r w:rsidRPr="00223F7A">
        <w:t>351).</w:t>
      </w:r>
    </w:p>
    <w:p w14:paraId="3778E88E" w14:textId="77777777" w:rsidR="00120AF4" w:rsidRPr="00223F7A" w:rsidRDefault="00125647" w:rsidP="00FE586F">
      <w:pPr>
        <w:numPr>
          <w:ilvl w:val="0"/>
          <w:numId w:val="19"/>
        </w:numPr>
      </w:pPr>
      <w:r w:rsidRPr="00223F7A">
        <w:rPr>
          <w:b/>
        </w:rPr>
        <w:t>Potenza MN</w:t>
      </w:r>
      <w:r w:rsidRPr="00223F7A">
        <w:t xml:space="preserve"> "Identification of Genetic Factors Underlying Vulnerability to Stress" NARSAD Annual Research Symposium, October, 1999.</w:t>
      </w:r>
    </w:p>
    <w:p w14:paraId="1756D0E5" w14:textId="77777777" w:rsidR="00120AF4" w:rsidRPr="00223F7A" w:rsidRDefault="00125647" w:rsidP="00FE586F">
      <w:pPr>
        <w:numPr>
          <w:ilvl w:val="0"/>
          <w:numId w:val="19"/>
        </w:numPr>
      </w:pPr>
      <w:r w:rsidRPr="00223F7A">
        <w:rPr>
          <w:b/>
        </w:rPr>
        <w:t>Potenza MN</w:t>
      </w:r>
      <w:r w:rsidRPr="00223F7A">
        <w:t>, Steinberg MA, McLaughlin S, Wu R, Hemstock D, LaVelle ET, Rounsaville BJ, O'Malley SS. "Gender Differences in Disordered Gamblers." American College of Neuropsychopharmacology Annual Meeting, December,1999.</w:t>
      </w:r>
    </w:p>
    <w:p w14:paraId="7A4116BA" w14:textId="77777777" w:rsidR="00120AF4" w:rsidRPr="00223F7A" w:rsidRDefault="00125647" w:rsidP="00FE586F">
      <w:pPr>
        <w:numPr>
          <w:ilvl w:val="0"/>
          <w:numId w:val="19"/>
        </w:numPr>
      </w:pPr>
      <w:r w:rsidRPr="00223F7A">
        <w:rPr>
          <w:b/>
        </w:rPr>
        <w:t>Potenza MN</w:t>
      </w:r>
      <w:r w:rsidRPr="00223F7A">
        <w:t xml:space="preserve">, Steinberg MA, McLaughlin S, Hemstock D, Wu R, LaVelle ET, Rounsaville BJ, O'Malley SS. "Disordered Gambling and Excessive Tobacco Use: Addiction Spectrum Behaviors?" Society of Biological Psychiatry Annual Convention, May, 2000. (see also </w:t>
      </w:r>
      <w:r w:rsidRPr="00223F7A">
        <w:rPr>
          <w:i/>
        </w:rPr>
        <w:t>Biol Psychiatry</w:t>
      </w:r>
      <w:r w:rsidRPr="00223F7A">
        <w:t xml:space="preserve"> </w:t>
      </w:r>
      <w:r w:rsidRPr="00223F7A">
        <w:rPr>
          <w:b/>
        </w:rPr>
        <w:t xml:space="preserve">47(8S): </w:t>
      </w:r>
      <w:r w:rsidRPr="00223F7A">
        <w:t>156s).</w:t>
      </w:r>
    </w:p>
    <w:p w14:paraId="195788AD" w14:textId="77777777" w:rsidR="00120AF4" w:rsidRPr="00223F7A" w:rsidRDefault="00125647" w:rsidP="00FE586F">
      <w:pPr>
        <w:numPr>
          <w:ilvl w:val="0"/>
          <w:numId w:val="19"/>
        </w:numPr>
      </w:pPr>
      <w:r w:rsidRPr="00223F7A">
        <w:rPr>
          <w:b/>
        </w:rPr>
        <w:t>Potenza MN</w:t>
      </w:r>
      <w:r w:rsidRPr="00223F7A">
        <w:t>, Armentano CJ, Steinberg MA, Fulbright RK, Rounsaville BJ, O'Malley SS, Gore JC, Wexler BE "An fMRI Study of Gambling Urges in Individuals with Pathological Gambling" World Congress of Biological Psychiatry Convention, July, 2001.</w:t>
      </w:r>
    </w:p>
    <w:p w14:paraId="3DD21922" w14:textId="77777777" w:rsidR="00120AF4" w:rsidRPr="00223F7A" w:rsidRDefault="00125647" w:rsidP="00FE586F">
      <w:pPr>
        <w:numPr>
          <w:ilvl w:val="0"/>
          <w:numId w:val="19"/>
        </w:numPr>
      </w:pPr>
      <w:r w:rsidRPr="00223F7A">
        <w:rPr>
          <w:b/>
        </w:rPr>
        <w:t>Potenza MN</w:t>
      </w:r>
      <w:r w:rsidRPr="00223F7A">
        <w:t>, Steinberg MA, McLaughlin S, Hemstock D, Wu R, LaVelle ET, Rounsaville BJ, O'Malley SS. "Characteristics of individuals seeking treatment for gambling problems and reporting excessive tobacco use." American Psychiatric Association Annual Meeting, May 2000.</w:t>
      </w:r>
    </w:p>
    <w:p w14:paraId="11332994" w14:textId="77777777" w:rsidR="00120AF4" w:rsidRPr="00223F7A" w:rsidRDefault="00125647" w:rsidP="00FE586F">
      <w:pPr>
        <w:numPr>
          <w:ilvl w:val="0"/>
          <w:numId w:val="19"/>
        </w:numPr>
      </w:pPr>
      <w:r w:rsidRPr="00223F7A">
        <w:t xml:space="preserve">Steinberg MA, </w:t>
      </w:r>
      <w:r w:rsidRPr="00223F7A">
        <w:rPr>
          <w:b/>
        </w:rPr>
        <w:t>Potenza MN</w:t>
      </w:r>
      <w:r w:rsidRPr="00223F7A">
        <w:t>, McLaughlin S, Wu R, Hemstock D, LaVelle ET, Rounsaville BJ, O'Malley SS. "Disordered Gambling and Excessive Tobacco Use: Addiction Spectrum Behaviors?" International Conference on Gaming and Risk Taking, June, 2000.</w:t>
      </w:r>
    </w:p>
    <w:p w14:paraId="2A1571AB" w14:textId="77777777" w:rsidR="00120AF4" w:rsidRPr="00223F7A" w:rsidRDefault="00125647" w:rsidP="00FE586F">
      <w:pPr>
        <w:numPr>
          <w:ilvl w:val="0"/>
          <w:numId w:val="19"/>
        </w:numPr>
      </w:pPr>
      <w:r w:rsidRPr="00223F7A">
        <w:t xml:space="preserve">McLaughlin S, </w:t>
      </w:r>
      <w:r w:rsidRPr="00223F7A">
        <w:rPr>
          <w:b/>
        </w:rPr>
        <w:t>Potenza MN</w:t>
      </w:r>
      <w:r w:rsidRPr="00223F7A">
        <w:t>, Steinberg MA, Wu R, Hemstock D, LaVelle ET, Rounsaville BJ, O'Malley SS. "Gender Differences in Disordered Gamblers" International Conference on Gaming and Risk Taking, Las Vegas, NV June, 2000.</w:t>
      </w:r>
    </w:p>
    <w:p w14:paraId="743C34BF" w14:textId="77777777" w:rsidR="00120AF4" w:rsidRPr="00223F7A" w:rsidRDefault="00125647" w:rsidP="00FE586F">
      <w:pPr>
        <w:numPr>
          <w:ilvl w:val="0"/>
          <w:numId w:val="19"/>
        </w:numPr>
      </w:pPr>
      <w:r w:rsidRPr="00223F7A">
        <w:rPr>
          <w:b/>
        </w:rPr>
        <w:t>Potenza MN</w:t>
      </w:r>
      <w:r w:rsidRPr="00223F7A">
        <w:t xml:space="preserve">, Steinberg MA, McLaughlin S, Hemstock D, Wu R, LaVelle ET, Rounsaville BJ, O'Malley SS. "Characteristics of individuals with disordered gambling reporting excessive tobacco use" College on Problems of Drug Dependence Annual Meeting, June 2000. (see also </w:t>
      </w:r>
      <w:r w:rsidRPr="00223F7A">
        <w:rPr>
          <w:i/>
        </w:rPr>
        <w:t>Drug Alcohol Dependence</w:t>
      </w:r>
      <w:r w:rsidRPr="00223F7A">
        <w:t xml:space="preserve"> </w:t>
      </w:r>
      <w:r w:rsidRPr="00223F7A">
        <w:rPr>
          <w:b/>
        </w:rPr>
        <w:t xml:space="preserve">60s1: </w:t>
      </w:r>
      <w:r w:rsidRPr="00223F7A">
        <w:t>s173-s174).</w:t>
      </w:r>
    </w:p>
    <w:p w14:paraId="170A5B55" w14:textId="77777777" w:rsidR="00120AF4" w:rsidRPr="00223F7A" w:rsidRDefault="00125647" w:rsidP="00FE586F">
      <w:pPr>
        <w:numPr>
          <w:ilvl w:val="0"/>
          <w:numId w:val="19"/>
        </w:numPr>
      </w:pPr>
      <w:r w:rsidRPr="00223F7A">
        <w:t xml:space="preserve">Steinberg MA, </w:t>
      </w:r>
      <w:r w:rsidRPr="00223F7A">
        <w:rPr>
          <w:b/>
        </w:rPr>
        <w:t>Potenza MN</w:t>
      </w:r>
      <w:r w:rsidRPr="00223F7A">
        <w:t>, McLaughlin S, Wu R, Hemstock D, LaVelle ET, Rounsaville BJ, O'Malley SS. "Disordered Gambling and Excessive Tobacco Use: Addiction Spectrum Behaviors?" National Conference on Problem Gambling, October, 2000.</w:t>
      </w:r>
    </w:p>
    <w:p w14:paraId="653A4E1B" w14:textId="77777777" w:rsidR="00120AF4" w:rsidRPr="00223F7A" w:rsidRDefault="00125647" w:rsidP="00FE586F">
      <w:pPr>
        <w:numPr>
          <w:ilvl w:val="0"/>
          <w:numId w:val="19"/>
        </w:numPr>
      </w:pPr>
      <w:r w:rsidRPr="00223F7A">
        <w:t xml:space="preserve">McLaughlin S, </w:t>
      </w:r>
      <w:r w:rsidRPr="00223F7A">
        <w:rPr>
          <w:b/>
        </w:rPr>
        <w:t>Potenza MN</w:t>
      </w:r>
      <w:r w:rsidRPr="00223F7A">
        <w:t>, Steinberg MA, Wu R, Hemstock D, LaVelle ET, Rounsaville BJ, O'Malley SS. "Gender Differences in Disordered Gamblers" National Conference on Problem Gambling, October, 2000.</w:t>
      </w:r>
    </w:p>
    <w:p w14:paraId="08138C79" w14:textId="77777777" w:rsidR="00120AF4" w:rsidRPr="00223F7A" w:rsidRDefault="00125647" w:rsidP="00FE586F">
      <w:pPr>
        <w:numPr>
          <w:ilvl w:val="0"/>
          <w:numId w:val="19"/>
        </w:numPr>
      </w:pPr>
      <w:r w:rsidRPr="00223F7A">
        <w:rPr>
          <w:b/>
        </w:rPr>
        <w:t>Potenza MN</w:t>
      </w:r>
      <w:r w:rsidRPr="00223F7A">
        <w:t>, Steinberg MA, McLaughlin SD, Wu R, Rounsaville BJ, O'Malley SS "Disordered Gambling in a Forensic Context: Analysis of Data from a Gambling Helpline." National Conference on Problem Gambling, October, 2000.</w:t>
      </w:r>
    </w:p>
    <w:p w14:paraId="24D25B49" w14:textId="77777777" w:rsidR="00120AF4" w:rsidRPr="00223F7A" w:rsidRDefault="00125647" w:rsidP="00FE586F">
      <w:pPr>
        <w:numPr>
          <w:ilvl w:val="0"/>
          <w:numId w:val="19"/>
        </w:numPr>
      </w:pPr>
      <w:r w:rsidRPr="00223F7A">
        <w:rPr>
          <w:b/>
        </w:rPr>
        <w:t>Potenza MN</w:t>
      </w:r>
      <w:r w:rsidRPr="00223F7A">
        <w:t>, Steinberg MA, McLaughlin S, Hemstock D, Wu R, LaVelle ET, Rounsaville BJ, O'Malley SS. "Disordered Gambling and Excessive Tobacco Use: Addiction Spectrum Behaviors?" American Academy of Addiction Psychiatry Annual Meeting, December, 2000.</w:t>
      </w:r>
    </w:p>
    <w:p w14:paraId="2CB7F3F6" w14:textId="77777777" w:rsidR="00120AF4" w:rsidRPr="00223F7A" w:rsidRDefault="00125647" w:rsidP="00FE586F">
      <w:pPr>
        <w:numPr>
          <w:ilvl w:val="0"/>
          <w:numId w:val="19"/>
        </w:numPr>
      </w:pPr>
      <w:r w:rsidRPr="00223F7A">
        <w:rPr>
          <w:b/>
        </w:rPr>
        <w:lastRenderedPageBreak/>
        <w:t>Potenza MN</w:t>
      </w:r>
      <w:r w:rsidRPr="00223F7A">
        <w:t xml:space="preserve">, Steinberg MA, Lacadie CM, Wilber M, Canning-Ball M, Rounsaville D, Fulbright RK, Rounsaville BJ, O'Malley SS, Gore JC, Wexler BE. "Neural Activations Associated with Gambling Urges in Pathological Gamblers" American College of Neuropsychopharmacology Annual Meeting, December, 2000. </w:t>
      </w:r>
    </w:p>
    <w:p w14:paraId="7A95F70D" w14:textId="77777777" w:rsidR="00120AF4" w:rsidRPr="00223F7A" w:rsidRDefault="00125647" w:rsidP="00FE586F">
      <w:pPr>
        <w:numPr>
          <w:ilvl w:val="0"/>
          <w:numId w:val="19"/>
        </w:numPr>
      </w:pPr>
      <w:r w:rsidRPr="00223F7A">
        <w:rPr>
          <w:b/>
        </w:rPr>
        <w:t>Potenza MN</w:t>
      </w:r>
      <w:r w:rsidRPr="00223F7A">
        <w:t>, Steinberg MA, McLaughlin S, Hemstock D, Wu R, LaVelle ET, Rounsaville BJ, O'Malley SS. "Disordered Gambling and Excessive Tobacco Use: Addiction Spectrum Behaviors?" National Center for Responsible Gaming Dual Diagnosis Convention, December, 2000.</w:t>
      </w:r>
    </w:p>
    <w:p w14:paraId="5281A5AB" w14:textId="77777777" w:rsidR="00120AF4" w:rsidRPr="00223F7A" w:rsidRDefault="00125647" w:rsidP="00FE586F">
      <w:pPr>
        <w:numPr>
          <w:ilvl w:val="0"/>
          <w:numId w:val="19"/>
        </w:numPr>
      </w:pPr>
      <w:r w:rsidRPr="00223F7A">
        <w:rPr>
          <w:b/>
        </w:rPr>
        <w:t>Potenza MN</w:t>
      </w:r>
      <w:r w:rsidRPr="00223F7A">
        <w:t>, Steinberg MA, Lacadie CM, Skudlarski P, Wilber M, Fulbright RK, Rounsaville BJ, O'Malley SS, Gore JC, Wexler BE. “Neural Correlates of Gambling Urges in Pathological Gambling" Society of Biological Psychiatry Annual Convention, May, 2001.</w:t>
      </w:r>
    </w:p>
    <w:p w14:paraId="521E6895" w14:textId="77777777" w:rsidR="00120AF4" w:rsidRPr="00223F7A" w:rsidRDefault="00125647" w:rsidP="00FE586F">
      <w:pPr>
        <w:numPr>
          <w:ilvl w:val="0"/>
          <w:numId w:val="19"/>
        </w:numPr>
      </w:pPr>
      <w:r w:rsidRPr="00223F7A">
        <w:rPr>
          <w:b/>
        </w:rPr>
        <w:t>Potenza MN</w:t>
      </w:r>
      <w:r w:rsidRPr="00223F7A">
        <w:t>, Steinberg MA, Lacadie CM, Skudlarski P, Wilber M, Fulbright RK, Rounsaville BJ, O'Malley SS, Gore JC, Wexler BE. "A Functional Magnetic Resonance Imaging Study of Gambling Urges in Pathological Gambling” American Psychiatric Association Annual Convention, May, 2001.</w:t>
      </w:r>
      <w:r w:rsidRPr="00223F7A">
        <w:tab/>
      </w:r>
    </w:p>
    <w:p w14:paraId="43754B07" w14:textId="77777777" w:rsidR="00120AF4" w:rsidRPr="00223F7A" w:rsidRDefault="00125647" w:rsidP="00FE586F">
      <w:pPr>
        <w:numPr>
          <w:ilvl w:val="0"/>
          <w:numId w:val="19"/>
        </w:numPr>
      </w:pPr>
      <w:r w:rsidRPr="00223F7A">
        <w:rPr>
          <w:b/>
        </w:rPr>
        <w:t xml:space="preserve">Potenza MN </w:t>
      </w:r>
      <w:r w:rsidRPr="00223F7A">
        <w:t>“Etiology and Treatment of Pathological Gambling” American Psychiatric Association Annual Convention, May, 2001.</w:t>
      </w:r>
    </w:p>
    <w:p w14:paraId="0EA15160" w14:textId="77777777" w:rsidR="00120AF4" w:rsidRPr="00223F7A" w:rsidRDefault="00125647" w:rsidP="00FE586F">
      <w:pPr>
        <w:numPr>
          <w:ilvl w:val="0"/>
          <w:numId w:val="19"/>
        </w:numPr>
      </w:pPr>
      <w:r w:rsidRPr="00223F7A">
        <w:rPr>
          <w:b/>
        </w:rPr>
        <w:t>Potenza MN</w:t>
      </w:r>
      <w:r w:rsidRPr="00223F7A">
        <w:t xml:space="preserve">, Steinberg MA, Lacadie CM, Wilber M, Fulbright RK, Rounsaville BJ, O'Malley SS, Gore JC, Wexler BE. "An fMRI Study of Gambling Urges in Pathological Gambling" National Conference on Problem Gambling Annual Meeting, June, 2001. </w:t>
      </w:r>
    </w:p>
    <w:p w14:paraId="12EEA141" w14:textId="77777777" w:rsidR="00120AF4" w:rsidRPr="00223F7A" w:rsidRDefault="00125647" w:rsidP="00FE586F">
      <w:pPr>
        <w:numPr>
          <w:ilvl w:val="0"/>
          <w:numId w:val="19"/>
        </w:numPr>
      </w:pPr>
      <w:r w:rsidRPr="00223F7A">
        <w:t xml:space="preserve">Wong DF, Zukin SR, Bonson K, Breiter H, Childress AR, Kilts C, </w:t>
      </w:r>
      <w:r w:rsidRPr="00223F7A">
        <w:rPr>
          <w:b/>
        </w:rPr>
        <w:t>Potenza MN</w:t>
      </w:r>
      <w:r w:rsidRPr="00223F7A">
        <w:t xml:space="preserve">, Stein E. "Clinical Research Methodologies for Eliciting Craving – Critical Review, Reassessment and Recommendations" American College of Neuropsychopharmacology Annual Meeting, December, 2001 (study group). </w:t>
      </w:r>
    </w:p>
    <w:p w14:paraId="0B4D447A" w14:textId="77777777" w:rsidR="00FE586F" w:rsidRPr="00223F7A" w:rsidRDefault="00125647" w:rsidP="00FE586F">
      <w:pPr>
        <w:numPr>
          <w:ilvl w:val="0"/>
          <w:numId w:val="19"/>
        </w:numPr>
      </w:pPr>
      <w:r w:rsidRPr="00223F7A">
        <w:rPr>
          <w:b/>
        </w:rPr>
        <w:t>Potenza MN</w:t>
      </w:r>
      <w:r w:rsidRPr="00223F7A">
        <w:t>. "The Neurobiology of Pathological Gambling" American Psychiatric Association, May 2002.</w:t>
      </w:r>
    </w:p>
    <w:p w14:paraId="58EF0E85" w14:textId="77777777" w:rsidR="00FE586F" w:rsidRPr="00223F7A" w:rsidRDefault="00125647" w:rsidP="00FE586F">
      <w:pPr>
        <w:numPr>
          <w:ilvl w:val="0"/>
          <w:numId w:val="19"/>
        </w:numPr>
      </w:pPr>
      <w:r w:rsidRPr="00223F7A">
        <w:rPr>
          <w:b/>
        </w:rPr>
        <w:t>Potenza MN</w:t>
      </w:r>
      <w:r w:rsidRPr="00223F7A">
        <w:t>. "Neuroimaging Pathological Gambling" Society for Biological Psychiatry, May, 2002.</w:t>
      </w:r>
    </w:p>
    <w:p w14:paraId="6E18E7C2" w14:textId="77777777" w:rsidR="00FE586F" w:rsidRPr="00223F7A" w:rsidRDefault="00125647" w:rsidP="00FE586F">
      <w:pPr>
        <w:numPr>
          <w:ilvl w:val="0"/>
          <w:numId w:val="19"/>
        </w:numPr>
      </w:pPr>
      <w:r w:rsidRPr="00223F7A">
        <w:rPr>
          <w:b/>
        </w:rPr>
        <w:t>Potenza MN</w:t>
      </w:r>
      <w:r w:rsidRPr="00223F7A">
        <w:t>, Maciejewski PK, Desai RA, Caldarone BJ, Lynch W, Cavus I, Rounsaville BJ, Mazure CM "Recreational Gambling: Health Correlates and Gender Differences" College on Problems of Drug Dependence, June, 2002.</w:t>
      </w:r>
    </w:p>
    <w:p w14:paraId="16EA7753" w14:textId="77777777" w:rsidR="00FE586F" w:rsidRPr="00223F7A" w:rsidRDefault="00125647" w:rsidP="00FE586F">
      <w:pPr>
        <w:numPr>
          <w:ilvl w:val="0"/>
          <w:numId w:val="19"/>
        </w:numPr>
      </w:pPr>
      <w:r w:rsidRPr="00223F7A">
        <w:rPr>
          <w:b/>
        </w:rPr>
        <w:t>Potenza MN</w:t>
      </w:r>
      <w:r w:rsidRPr="00223F7A">
        <w:t xml:space="preserve"> "Characteristics of Problem Gamblers with Alcohol Use Problems" Research Society on Alcoholism, July, 2002.</w:t>
      </w:r>
    </w:p>
    <w:p w14:paraId="32DE383B" w14:textId="77777777" w:rsidR="00FE586F" w:rsidRPr="00223F7A" w:rsidRDefault="00125647" w:rsidP="00FE586F">
      <w:pPr>
        <w:numPr>
          <w:ilvl w:val="0"/>
          <w:numId w:val="19"/>
        </w:numPr>
      </w:pPr>
      <w:r w:rsidRPr="00223F7A">
        <w:rPr>
          <w:b/>
        </w:rPr>
        <w:t>Potenza MN</w:t>
      </w:r>
      <w:r w:rsidRPr="00223F7A">
        <w:t xml:space="preserve"> "Neuroimaging of Pathological Gambling" European Association of the Study of Gambling, Barcelona, Spain, October 3, 2002.</w:t>
      </w:r>
    </w:p>
    <w:p w14:paraId="45763A20" w14:textId="77777777" w:rsidR="00FE586F" w:rsidRPr="00223F7A" w:rsidRDefault="00125647" w:rsidP="00FE586F">
      <w:pPr>
        <w:numPr>
          <w:ilvl w:val="0"/>
          <w:numId w:val="19"/>
        </w:numPr>
      </w:pPr>
      <w:r w:rsidRPr="00223F7A">
        <w:rPr>
          <w:b/>
        </w:rPr>
        <w:t>Potenza MN</w:t>
      </w:r>
      <w:r w:rsidRPr="00223F7A">
        <w:t xml:space="preserve"> "Genetics of Pathological Gambling" European Association of the Study of Gambling, Barcelona, Spain, October 3, 2002.</w:t>
      </w:r>
    </w:p>
    <w:p w14:paraId="27BA0EDC" w14:textId="0335C25A" w:rsidR="00FE586F" w:rsidRPr="00223F7A" w:rsidRDefault="00125647" w:rsidP="00FE586F">
      <w:pPr>
        <w:numPr>
          <w:ilvl w:val="0"/>
          <w:numId w:val="19"/>
        </w:numPr>
      </w:pPr>
      <w:r w:rsidRPr="00223F7A">
        <w:rPr>
          <w:b/>
        </w:rPr>
        <w:t>Potenza MN</w:t>
      </w:r>
      <w:r w:rsidRPr="00223F7A">
        <w:t xml:space="preserve"> “Older Adult Problem Gambling” Gerontological Society of America. Boston, MA, </w:t>
      </w:r>
      <w:r w:rsidR="00FE586F" w:rsidRPr="00223F7A">
        <w:t>November,</w:t>
      </w:r>
      <w:r w:rsidRPr="00223F7A">
        <w:t xml:space="preserve"> 2002.</w:t>
      </w:r>
    </w:p>
    <w:p w14:paraId="5364A6D3" w14:textId="77777777" w:rsidR="00FE586F" w:rsidRPr="00223F7A" w:rsidRDefault="00125647" w:rsidP="00FE586F">
      <w:pPr>
        <w:numPr>
          <w:ilvl w:val="0"/>
          <w:numId w:val="19"/>
        </w:numPr>
      </w:pPr>
      <w:r w:rsidRPr="00223F7A">
        <w:rPr>
          <w:b/>
        </w:rPr>
        <w:t>Potenza MN</w:t>
      </w:r>
      <w:r w:rsidRPr="00223F7A">
        <w:t>, Grant S, Gore J, Pearlson G, Kimberg D, Ross T, Huerta M. “fMRI Investigations in Neuropsychiatry: Approaches to Research Design and Data Analysis” American College of Neuropsychopharmacology. December, 2002.</w:t>
      </w:r>
    </w:p>
    <w:p w14:paraId="37593E7F" w14:textId="77777777" w:rsidR="00FE586F" w:rsidRPr="00223F7A" w:rsidRDefault="00125647" w:rsidP="00FE586F">
      <w:pPr>
        <w:numPr>
          <w:ilvl w:val="0"/>
          <w:numId w:val="19"/>
        </w:numPr>
      </w:pPr>
      <w:r w:rsidRPr="00223F7A">
        <w:rPr>
          <w:b/>
        </w:rPr>
        <w:t>Potenza MN</w:t>
      </w:r>
      <w:r w:rsidRPr="00223F7A">
        <w:t>. “Neuropsychopharmacology of pathological gambling” American Academy of Addiction Psychiatry. December, 2002.</w:t>
      </w:r>
    </w:p>
    <w:p w14:paraId="181070E6" w14:textId="77777777" w:rsidR="00FE586F" w:rsidRPr="00223F7A" w:rsidRDefault="00125647" w:rsidP="00FE586F">
      <w:pPr>
        <w:numPr>
          <w:ilvl w:val="0"/>
          <w:numId w:val="19"/>
        </w:numPr>
      </w:pPr>
      <w:r w:rsidRPr="00223F7A">
        <w:lastRenderedPageBreak/>
        <w:t xml:space="preserve">Grant JE, Kim SW, </w:t>
      </w:r>
      <w:r w:rsidRPr="00223F7A">
        <w:rPr>
          <w:b/>
        </w:rPr>
        <w:t>Potenza M</w:t>
      </w:r>
      <w:r w:rsidRPr="00223F7A">
        <w:t>, Blanco C, Ibanez A, Stevens L “Paroxetine Treatment of Pathological Gambling: A Multi-center, Randomized, Controlled Trial” American College of Neuropsychopharmacology. December, 2002.</w:t>
      </w:r>
    </w:p>
    <w:p w14:paraId="21CB2E59" w14:textId="77777777" w:rsidR="00FE586F" w:rsidRPr="00223F7A" w:rsidRDefault="00125647" w:rsidP="00FE586F">
      <w:pPr>
        <w:numPr>
          <w:ilvl w:val="0"/>
          <w:numId w:val="19"/>
        </w:numPr>
      </w:pPr>
      <w:r w:rsidRPr="00223F7A">
        <w:rPr>
          <w:b/>
        </w:rPr>
        <w:t>Potenza MN</w:t>
      </w:r>
      <w:r w:rsidRPr="00223F7A">
        <w:t xml:space="preserve">, </w:t>
      </w:r>
      <w:r w:rsidRPr="00223F7A">
        <w:rPr>
          <w:color w:val="000000"/>
        </w:rPr>
        <w:t xml:space="preserve">Leung HC, Blumberg HP, Peterson BS, Fulbright RK, Lacadie CM, Skudlarski P, Gore JC “An fMRI Stroop study of ventromedial prefrontal cortical function in pathological gamblers” </w:t>
      </w:r>
      <w:r w:rsidRPr="00223F7A">
        <w:t>Society for Biological Psychiatry, May, 2003</w:t>
      </w:r>
    </w:p>
    <w:p w14:paraId="37AD5E93" w14:textId="77777777" w:rsidR="00FE586F" w:rsidRPr="00223F7A" w:rsidRDefault="00125647" w:rsidP="00FE586F">
      <w:pPr>
        <w:numPr>
          <w:ilvl w:val="0"/>
          <w:numId w:val="19"/>
        </w:numPr>
      </w:pPr>
      <w:r w:rsidRPr="00223F7A">
        <w:rPr>
          <w:b/>
        </w:rPr>
        <w:t>Potenza MN</w:t>
      </w:r>
      <w:r w:rsidRPr="00223F7A">
        <w:t xml:space="preserve">, </w:t>
      </w:r>
      <w:r w:rsidRPr="00223F7A">
        <w:rPr>
          <w:color w:val="000000"/>
        </w:rPr>
        <w:t>Leung HC, Blumberg HP, Peterson BS, Fulbright RK, Lacadie CM, Skudlarski P, Gore JC “An fMRI Stroop study of ventromedial prefrontal cortical function in pathological gamblers”</w:t>
      </w:r>
      <w:r w:rsidRPr="00223F7A">
        <w:t xml:space="preserve"> American Psychiatric Association, May 2003</w:t>
      </w:r>
    </w:p>
    <w:p w14:paraId="6C22F7DD" w14:textId="77777777" w:rsidR="00FE586F" w:rsidRPr="00223F7A" w:rsidRDefault="00125647" w:rsidP="00FE586F">
      <w:pPr>
        <w:numPr>
          <w:ilvl w:val="0"/>
          <w:numId w:val="19"/>
        </w:numPr>
      </w:pPr>
      <w:r w:rsidRPr="00223F7A">
        <w:t xml:space="preserve">Grant JE, Kim SW, </w:t>
      </w:r>
      <w:r w:rsidRPr="00223F7A">
        <w:rPr>
          <w:b/>
        </w:rPr>
        <w:t xml:space="preserve">Potenza MN, </w:t>
      </w:r>
      <w:r w:rsidRPr="00223F7A">
        <w:t>Blanco C, Ibanez A, Stevens L. Hektner JM, Zaninelli R “Paroxetine treatment of pathological gambling: a multicenter randomized controlled trial”. New Clinical Drug Evaluation Unit Conference, Boca Raton, FL June, 2003</w:t>
      </w:r>
    </w:p>
    <w:p w14:paraId="78C6F757" w14:textId="77777777" w:rsidR="00FE586F" w:rsidRPr="00223F7A" w:rsidRDefault="00125647" w:rsidP="00FE586F">
      <w:pPr>
        <w:numPr>
          <w:ilvl w:val="0"/>
          <w:numId w:val="19"/>
        </w:numPr>
      </w:pPr>
      <w:r w:rsidRPr="00223F7A">
        <w:rPr>
          <w:b/>
        </w:rPr>
        <w:t>Potenza MN</w:t>
      </w:r>
      <w:r w:rsidRPr="00223F7A">
        <w:t>, Steinberg MA, McLaughlin SD, Wu R, Rounsaville BJ, Krishnan-Sarin S, George TP, O'Malley SS Characteristics of Tobacco-Smoking Problem Gamblers Calling a Gambling Helpline. College on Problems of Drug Dependence, June 2003</w:t>
      </w:r>
    </w:p>
    <w:p w14:paraId="0F45B8CD" w14:textId="77777777" w:rsidR="00FE586F" w:rsidRPr="00223F7A" w:rsidRDefault="00125647" w:rsidP="00FE586F">
      <w:pPr>
        <w:numPr>
          <w:ilvl w:val="0"/>
          <w:numId w:val="19"/>
        </w:numPr>
      </w:pPr>
      <w:r w:rsidRPr="00223F7A">
        <w:rPr>
          <w:b/>
        </w:rPr>
        <w:t>Potenza MN</w:t>
      </w:r>
      <w:r w:rsidRPr="00223F7A">
        <w:t xml:space="preserve">, </w:t>
      </w:r>
      <w:r w:rsidRPr="00223F7A">
        <w:rPr>
          <w:color w:val="000000"/>
        </w:rPr>
        <w:t>Leung HC, Blumberg HP, Peterson BS, Fulbright RK, Lacadie CM, Skudlarski P, Gore JC “An fMRI Stroop study of ventromedial prefrontal cortical function in pathological gamblers”</w:t>
      </w:r>
      <w:r w:rsidRPr="00223F7A">
        <w:t xml:space="preserve"> American College of Neuropsychopharmacology, December 2003</w:t>
      </w:r>
    </w:p>
    <w:p w14:paraId="294C2707" w14:textId="77777777" w:rsidR="00FE586F" w:rsidRPr="00223F7A" w:rsidRDefault="00125647" w:rsidP="00120AF4">
      <w:pPr>
        <w:numPr>
          <w:ilvl w:val="0"/>
          <w:numId w:val="19"/>
        </w:numPr>
      </w:pPr>
      <w:r w:rsidRPr="00223F7A">
        <w:rPr>
          <w:b/>
        </w:rPr>
        <w:t>Potenza MN</w:t>
      </w:r>
      <w:r w:rsidRPr="00223F7A">
        <w:t>, Brodkin ES, Joe B, Luo X, Remmers EF, Wilder RL, Nestler EJ, Gelernter J “Genomic regions controlling corticosterone levels in rats. Soc for Biol Psychiatry, New York, NY, April, 2004</w:t>
      </w:r>
    </w:p>
    <w:p w14:paraId="0CBAB344" w14:textId="77777777" w:rsidR="00FE586F" w:rsidRPr="00223F7A" w:rsidRDefault="00125647" w:rsidP="00120AF4">
      <w:pPr>
        <w:numPr>
          <w:ilvl w:val="0"/>
          <w:numId w:val="19"/>
        </w:numPr>
      </w:pPr>
      <w:r w:rsidRPr="00223F7A">
        <w:rPr>
          <w:b/>
        </w:rPr>
        <w:t xml:space="preserve">Potenza, MN, </w:t>
      </w:r>
      <w:r w:rsidRPr="00223F7A">
        <w:t>Gottschalk PC, Skudlarski P, Fulbright RK, Lacadie CM, Wilber MK, Steinberg MA, Rounsaville BJ, Kosten TR, Gore JC, Constable RT, Wexler BE</w:t>
      </w:r>
      <w:r w:rsidRPr="00223F7A">
        <w:rPr>
          <w:b/>
        </w:rPr>
        <w:t xml:space="preserve"> “</w:t>
      </w:r>
      <w:r w:rsidRPr="00223F7A">
        <w:t>Neuroimaging Studies of Behavioral and Drug Addictions: Gambling Urges in Pathological Gambling and Cocaine Cravings in Cocaine Dependence” American Psychiatric Association, New York, NY, May 2004</w:t>
      </w:r>
    </w:p>
    <w:p w14:paraId="4BC3067E" w14:textId="77777777" w:rsidR="00FE586F" w:rsidRPr="00223F7A" w:rsidRDefault="00125647" w:rsidP="00120AF4">
      <w:pPr>
        <w:numPr>
          <w:ilvl w:val="0"/>
          <w:numId w:val="19"/>
        </w:numPr>
      </w:pPr>
      <w:r w:rsidRPr="00223F7A">
        <w:t xml:space="preserve">Duhig AM, Maciejewski PK, Desai RA, Krishnan-Sarin S, </w:t>
      </w:r>
      <w:r w:rsidRPr="00223F7A">
        <w:rPr>
          <w:b/>
        </w:rPr>
        <w:t>Potenza</w:t>
      </w:r>
      <w:r w:rsidRPr="00223F7A">
        <w:t xml:space="preserve"> </w:t>
      </w:r>
      <w:r w:rsidRPr="00223F7A">
        <w:rPr>
          <w:b/>
        </w:rPr>
        <w:t>MN</w:t>
      </w:r>
      <w:r w:rsidRPr="00223F7A">
        <w:t xml:space="preserve"> “Adolescent Alcohol Drinking and Gambling: Patterns and Associations” American Psychiatric Association Junior Investigator Colloquium, New York, NY, May 2004</w:t>
      </w:r>
    </w:p>
    <w:p w14:paraId="37C17110" w14:textId="77777777" w:rsidR="00FE586F" w:rsidRPr="00223F7A" w:rsidRDefault="00125647" w:rsidP="00120AF4">
      <w:pPr>
        <w:numPr>
          <w:ilvl w:val="0"/>
          <w:numId w:val="19"/>
        </w:numPr>
      </w:pPr>
      <w:r w:rsidRPr="00223F7A">
        <w:rPr>
          <w:b/>
        </w:rPr>
        <w:t xml:space="preserve">Potenza MN </w:t>
      </w:r>
      <w:r w:rsidRPr="00223F7A">
        <w:t>“Gambling and Older Adults” American Geriatrics Society, Las Vegas, NV, May, 2004</w:t>
      </w:r>
    </w:p>
    <w:p w14:paraId="3ECB74E5" w14:textId="77777777" w:rsidR="00FE586F" w:rsidRPr="00223F7A" w:rsidRDefault="00125647" w:rsidP="00120AF4">
      <w:pPr>
        <w:numPr>
          <w:ilvl w:val="0"/>
          <w:numId w:val="19"/>
        </w:numPr>
      </w:pPr>
      <w:r w:rsidRPr="00223F7A">
        <w:rPr>
          <w:b/>
        </w:rPr>
        <w:t xml:space="preserve">Potenza MN </w:t>
      </w:r>
      <w:r w:rsidRPr="00223F7A">
        <w:t>“Evidence-Based Pharmacotherapies for Pathological Gambling:  Translating Neurobiological Findings into Treatment Advances” 3rd Annual Alberta Gambling Conference, Bannf, Canada, May 2004</w:t>
      </w:r>
    </w:p>
    <w:p w14:paraId="73F76D91" w14:textId="77777777" w:rsidR="00FE586F" w:rsidRPr="00223F7A" w:rsidRDefault="00125647" w:rsidP="00120AF4">
      <w:pPr>
        <w:numPr>
          <w:ilvl w:val="0"/>
          <w:numId w:val="19"/>
        </w:numPr>
      </w:pPr>
      <w:r w:rsidRPr="00223F7A">
        <w:rPr>
          <w:b/>
        </w:rPr>
        <w:t>Potenza MN</w:t>
      </w:r>
      <w:r w:rsidRPr="00223F7A">
        <w:t>, Brodkin ES, Joe B, Luo X, Remmers EF, Wilder RL, Nestler EJ, Gelernter J “Genomic regions controlling corticosterone levels in rats.” College on Problems of Drug Dependence, San Juan, PR, June, 2004</w:t>
      </w:r>
    </w:p>
    <w:p w14:paraId="7BC4684D" w14:textId="77777777" w:rsidR="00FE586F" w:rsidRPr="00223F7A" w:rsidRDefault="00125647" w:rsidP="00120AF4">
      <w:pPr>
        <w:numPr>
          <w:ilvl w:val="0"/>
          <w:numId w:val="19"/>
        </w:numPr>
      </w:pPr>
      <w:r w:rsidRPr="00223F7A">
        <w:t xml:space="preserve">Blanco C, Grant J, </w:t>
      </w:r>
      <w:r w:rsidRPr="00223F7A">
        <w:rPr>
          <w:b/>
        </w:rPr>
        <w:t>Potenza MN</w:t>
      </w:r>
      <w:r w:rsidRPr="00223F7A">
        <w:t>, Ibanez A, Zaninelli R, Saiz-Ruiz J, Kim SW “Impulsivity and compulsivity in pathological gambling.” College on Problems of Drug Dependence, San Juan, PR, June, 2004</w:t>
      </w:r>
    </w:p>
    <w:p w14:paraId="25B50E40" w14:textId="77777777" w:rsidR="00FE586F" w:rsidRPr="00223F7A" w:rsidRDefault="00125647" w:rsidP="00120AF4">
      <w:pPr>
        <w:numPr>
          <w:ilvl w:val="0"/>
          <w:numId w:val="19"/>
        </w:numPr>
      </w:pPr>
      <w:r w:rsidRPr="00223F7A">
        <w:t xml:space="preserve">Desai R, Maciejewski P, Pantalon M, </w:t>
      </w:r>
      <w:r w:rsidRPr="00223F7A">
        <w:rPr>
          <w:b/>
        </w:rPr>
        <w:t xml:space="preserve">Potenza MN </w:t>
      </w:r>
      <w:r w:rsidRPr="00223F7A">
        <w:t>“Gender Differences Among Recreational Gamblers: The Association with Alcohol Use” Research Society on Alcoholism, Vancouver, BC, June, 2004</w:t>
      </w:r>
    </w:p>
    <w:p w14:paraId="14FDCEF6" w14:textId="77777777" w:rsidR="00FE586F" w:rsidRPr="00223F7A" w:rsidRDefault="00125647" w:rsidP="00120AF4">
      <w:pPr>
        <w:numPr>
          <w:ilvl w:val="0"/>
          <w:numId w:val="19"/>
        </w:numPr>
      </w:pPr>
      <w:r w:rsidRPr="00223F7A">
        <w:rPr>
          <w:b/>
        </w:rPr>
        <w:lastRenderedPageBreak/>
        <w:t>Potenza MN</w:t>
      </w:r>
      <w:r w:rsidRPr="00223F7A">
        <w:t>, Levinson-Miller C, Poling J, Nich C, Rounsaville BJ, Petrakis I “Gambling Risk Behaviors in Alcohol Dependent Individuals with Co-Occurring Disorders” Research Society on Alcoholism, Vancouver, BC, June, 2004</w:t>
      </w:r>
    </w:p>
    <w:p w14:paraId="1207A985" w14:textId="77777777" w:rsidR="00FE586F" w:rsidRPr="00223F7A" w:rsidRDefault="00125647" w:rsidP="00120AF4">
      <w:pPr>
        <w:numPr>
          <w:ilvl w:val="0"/>
          <w:numId w:val="19"/>
        </w:numPr>
      </w:pPr>
      <w:r w:rsidRPr="00223F7A">
        <w:t xml:space="preserve">Morgan PT, Maciejewski PK, Mathalon DH, </w:t>
      </w:r>
      <w:r w:rsidRPr="00223F7A">
        <w:rPr>
          <w:b/>
        </w:rPr>
        <w:t>Potenza MN</w:t>
      </w:r>
      <w:r w:rsidRPr="00223F7A">
        <w:t xml:space="preserve"> “Gender, Family History of Alcoholism, and Psychiatric Illness” Research Society on Alcoholism, Vancouver, BC, June, 2004</w:t>
      </w:r>
    </w:p>
    <w:p w14:paraId="016FC739" w14:textId="77777777" w:rsidR="00FE586F" w:rsidRPr="00223F7A" w:rsidRDefault="00125647" w:rsidP="00120AF4">
      <w:pPr>
        <w:numPr>
          <w:ilvl w:val="0"/>
          <w:numId w:val="19"/>
        </w:numPr>
      </w:pPr>
      <w:r w:rsidRPr="00223F7A">
        <w:t xml:space="preserve">Duhig AM, Maciejewski PK, Desai RA, Krishnan-Sarin S, </w:t>
      </w:r>
      <w:r w:rsidRPr="00223F7A">
        <w:rPr>
          <w:b/>
        </w:rPr>
        <w:t>Potenza</w:t>
      </w:r>
      <w:r w:rsidRPr="00223F7A">
        <w:t xml:space="preserve"> </w:t>
      </w:r>
      <w:r w:rsidRPr="00223F7A">
        <w:rPr>
          <w:b/>
        </w:rPr>
        <w:t>MN</w:t>
      </w:r>
      <w:r w:rsidRPr="00223F7A">
        <w:t xml:space="preserve"> “Adolescent Alcohol Drinking and Gambling: Patterns and Associations” Research Society on Alcoholism, Vancouver, BC, June, 2004 </w:t>
      </w:r>
    </w:p>
    <w:p w14:paraId="20534357" w14:textId="77777777" w:rsidR="00FE586F" w:rsidRPr="00223F7A" w:rsidRDefault="00125647" w:rsidP="00120AF4">
      <w:pPr>
        <w:numPr>
          <w:ilvl w:val="0"/>
          <w:numId w:val="19"/>
        </w:numPr>
      </w:pPr>
      <w:r w:rsidRPr="00223F7A">
        <w:rPr>
          <w:b/>
        </w:rPr>
        <w:t>Potenza MN</w:t>
      </w:r>
      <w:r w:rsidRPr="00223F7A">
        <w:t>, Brodkin ES, Joe B, Luo X, Remmers EF, Wilder RL, Nestler EJ, Gelernter J “Genomic regions controlling corticosterone levels in rats” Research Society on Alcoholism, Vancouver, BC, June, 2004</w:t>
      </w:r>
    </w:p>
    <w:p w14:paraId="6C2974E6" w14:textId="77777777" w:rsidR="00FE586F" w:rsidRPr="00223F7A" w:rsidRDefault="00125647" w:rsidP="00120AF4">
      <w:pPr>
        <w:numPr>
          <w:ilvl w:val="0"/>
          <w:numId w:val="19"/>
        </w:numPr>
      </w:pPr>
      <w:r w:rsidRPr="00223F7A">
        <w:rPr>
          <w:b/>
        </w:rPr>
        <w:t xml:space="preserve">Potenza MN </w:t>
      </w:r>
      <w:r w:rsidRPr="00223F7A">
        <w:t>“Pathological Gambling: Co-Occurring Disorders and Psychopharmacology” Institute on Problem Gambling Symposium on Pathological Gambling and Co-Occurring Disorders, Mystic, CT, October, 2004</w:t>
      </w:r>
    </w:p>
    <w:p w14:paraId="0357929E" w14:textId="77777777" w:rsidR="00FE586F" w:rsidRPr="00223F7A" w:rsidRDefault="00125647" w:rsidP="00120AF4">
      <w:pPr>
        <w:numPr>
          <w:ilvl w:val="0"/>
          <w:numId w:val="19"/>
        </w:numPr>
      </w:pPr>
      <w:r w:rsidRPr="00223F7A">
        <w:t xml:space="preserve">Cronce J, Corbin W, Steinberg MA, </w:t>
      </w:r>
      <w:r w:rsidRPr="00223F7A">
        <w:rPr>
          <w:b/>
        </w:rPr>
        <w:t xml:space="preserve">Potenza MN </w:t>
      </w:r>
      <w:r w:rsidRPr="00223F7A">
        <w:t>“Self-perception of gambling problems among adolescents” Institute on Problem Gambling Symposium on Pathological Gambling and Co-Occurring Disorders, Mystic, CT, October, 2004</w:t>
      </w:r>
    </w:p>
    <w:p w14:paraId="3986FD79" w14:textId="77777777" w:rsidR="00FE586F" w:rsidRPr="00223F7A" w:rsidRDefault="00125647" w:rsidP="00120AF4">
      <w:pPr>
        <w:numPr>
          <w:ilvl w:val="0"/>
          <w:numId w:val="19"/>
        </w:numPr>
      </w:pPr>
      <w:r w:rsidRPr="00223F7A">
        <w:rPr>
          <w:b/>
        </w:rPr>
        <w:t xml:space="preserve">Potenza MN </w:t>
      </w:r>
      <w:r w:rsidRPr="00223F7A">
        <w:t>“Neurobiology and Psychopharmacology of Pathological Gambling” American Public Health Association Annual Convention, Washington, DC, November, 2004</w:t>
      </w:r>
    </w:p>
    <w:p w14:paraId="30FEAA8A" w14:textId="77777777" w:rsidR="00FE586F" w:rsidRPr="00223F7A" w:rsidRDefault="00125647" w:rsidP="00120AF4">
      <w:pPr>
        <w:numPr>
          <w:ilvl w:val="0"/>
          <w:numId w:val="19"/>
        </w:numPr>
      </w:pPr>
      <w:r w:rsidRPr="00223F7A">
        <w:rPr>
          <w:color w:val="000000"/>
        </w:rPr>
        <w:t xml:space="preserve">Pantalon MV, Maciejewski PK, </w:t>
      </w:r>
      <w:r w:rsidRPr="00223F7A">
        <w:rPr>
          <w:b/>
          <w:color w:val="000000"/>
        </w:rPr>
        <w:t>Potenza MN</w:t>
      </w:r>
      <w:r w:rsidRPr="00223F7A">
        <w:rPr>
          <w:color w:val="000000"/>
        </w:rPr>
        <w:t xml:space="preserve"> “The co-occurrence of recreational gambling and substance abuse: Do the motivations to gamble make a difference?” Association for the Advancement of Behavior Therapy Convention, New Orleans, LA. November, 2004</w:t>
      </w:r>
    </w:p>
    <w:p w14:paraId="440AC029" w14:textId="77777777" w:rsidR="00FE586F" w:rsidRPr="00223F7A" w:rsidRDefault="00125647" w:rsidP="00120AF4">
      <w:pPr>
        <w:numPr>
          <w:ilvl w:val="0"/>
          <w:numId w:val="19"/>
        </w:numPr>
      </w:pPr>
      <w:r w:rsidRPr="00223F7A">
        <w:rPr>
          <w:b/>
        </w:rPr>
        <w:t xml:space="preserve">Potenza MN </w:t>
      </w:r>
      <w:r w:rsidRPr="00223F7A">
        <w:t>“</w:t>
      </w:r>
      <w:r w:rsidRPr="00223F7A">
        <w:rPr>
          <w:color w:val="000000"/>
        </w:rPr>
        <w:t>Translating Neuroscience into Clinical Practice: Drug Treatments for Gambling and Substance Use Disorders</w:t>
      </w:r>
      <w:r w:rsidRPr="00223F7A">
        <w:t xml:space="preserve">” </w:t>
      </w:r>
      <w:r w:rsidRPr="00223F7A">
        <w:rPr>
          <w:color w:val="000000"/>
        </w:rPr>
        <w:t>Institute for Research on Pathological Gambling and Related Disorders Annual Conference</w:t>
      </w:r>
      <w:r w:rsidRPr="00223F7A">
        <w:t>, Las Vegas, NV, December, 2004</w:t>
      </w:r>
    </w:p>
    <w:p w14:paraId="1426BA85" w14:textId="77777777" w:rsidR="00FE586F" w:rsidRPr="00223F7A" w:rsidRDefault="00125647" w:rsidP="00120AF4">
      <w:pPr>
        <w:numPr>
          <w:ilvl w:val="0"/>
          <w:numId w:val="19"/>
        </w:numPr>
      </w:pPr>
      <w:r w:rsidRPr="00223F7A">
        <w:t xml:space="preserve">Shah KR, Volk H, </w:t>
      </w:r>
      <w:r w:rsidRPr="00223F7A">
        <w:rPr>
          <w:b/>
        </w:rPr>
        <w:t>Potenza MN</w:t>
      </w:r>
      <w:r w:rsidRPr="00223F7A">
        <w:t>, Waterman B, Eisen SA “A Twin Study of Suicidality and Pathological Gambling” Institute for Research on Problem Gambling and Related Disorders Annual Conference, Las Vegas, NV, December, 2004</w:t>
      </w:r>
    </w:p>
    <w:p w14:paraId="0E6A20D2" w14:textId="77777777" w:rsidR="00FE586F" w:rsidRPr="00223F7A" w:rsidRDefault="00125647" w:rsidP="00120AF4">
      <w:pPr>
        <w:numPr>
          <w:ilvl w:val="0"/>
          <w:numId w:val="19"/>
        </w:numPr>
      </w:pPr>
      <w:r w:rsidRPr="00223F7A">
        <w:rPr>
          <w:b/>
        </w:rPr>
        <w:t>Potenza MN</w:t>
      </w:r>
      <w:r w:rsidRPr="00223F7A">
        <w:t xml:space="preserve">, Levinson C, Poling J, Nich C, Carroll K, Rounsaville B, Petrakis I </w:t>
      </w:r>
      <w:r w:rsidRPr="00223F7A">
        <w:rPr>
          <w:color w:val="000000"/>
        </w:rPr>
        <w:t>“Gambling and Treatment Outcome in Dually Diagnosed, Alcohol Dependent Patients”</w:t>
      </w:r>
      <w:r w:rsidRPr="00223F7A">
        <w:t xml:space="preserve"> American College of Neuropsychopharmacology, December 2004</w:t>
      </w:r>
    </w:p>
    <w:p w14:paraId="41761F92" w14:textId="77777777" w:rsidR="00FE586F" w:rsidRPr="00223F7A" w:rsidRDefault="00125647" w:rsidP="00120AF4">
      <w:pPr>
        <w:numPr>
          <w:ilvl w:val="0"/>
          <w:numId w:val="19"/>
        </w:numPr>
      </w:pPr>
      <w:r w:rsidRPr="00223F7A">
        <w:t xml:space="preserve">Grant JE, </w:t>
      </w:r>
      <w:r w:rsidRPr="00223F7A">
        <w:rPr>
          <w:b/>
        </w:rPr>
        <w:t>Potenza MN</w:t>
      </w:r>
      <w:r w:rsidRPr="00223F7A">
        <w:t>, Hollander E, Kim SW, Cunningham-Williams R “A multicenter investigation of fixed-dose nalmefene in the treatment of pathological gambling” American College of Neuropsychopharmacology, December 2004</w:t>
      </w:r>
    </w:p>
    <w:p w14:paraId="4BB80714" w14:textId="77777777" w:rsidR="00FE586F" w:rsidRPr="00223F7A" w:rsidRDefault="00125647" w:rsidP="00120AF4">
      <w:pPr>
        <w:numPr>
          <w:ilvl w:val="0"/>
          <w:numId w:val="19"/>
        </w:numPr>
      </w:pPr>
      <w:r w:rsidRPr="00223F7A">
        <w:t xml:space="preserve">Kosten TR, Scanley BE, Tucker KA, Oliveto A, Prince C, Sinha R, </w:t>
      </w:r>
      <w:r w:rsidRPr="00223F7A">
        <w:rPr>
          <w:b/>
        </w:rPr>
        <w:t>Potenza MN</w:t>
      </w:r>
      <w:r w:rsidRPr="00223F7A">
        <w:t>, Pawel Skudlarski P, Wexler BE“Cue-Induced Brain Activity Changes and Treatment Outcome in Cocaine Dependent Patients</w:t>
      </w:r>
      <w:r w:rsidRPr="00223F7A">
        <w:rPr>
          <w:color w:val="000000"/>
        </w:rPr>
        <w:t>”</w:t>
      </w:r>
      <w:r w:rsidRPr="00223F7A">
        <w:t xml:space="preserve"> American College of Neuropsychopharmacology, December 2004</w:t>
      </w:r>
    </w:p>
    <w:p w14:paraId="1F323017" w14:textId="77777777" w:rsidR="00FE586F" w:rsidRPr="00223F7A" w:rsidRDefault="00125647" w:rsidP="00120AF4">
      <w:pPr>
        <w:numPr>
          <w:ilvl w:val="0"/>
          <w:numId w:val="19"/>
        </w:numPr>
      </w:pPr>
      <w:r w:rsidRPr="00223F7A">
        <w:t xml:space="preserve">Grant JE, </w:t>
      </w:r>
      <w:r w:rsidRPr="00223F7A">
        <w:rPr>
          <w:b/>
        </w:rPr>
        <w:t>Potenza MN,</w:t>
      </w:r>
      <w:r w:rsidRPr="00223F7A">
        <w:t xml:space="preserve"> Hollander E, Cunningham-Williams R, Kim SW “A multi-center investigation of the opioid antagonist nalmefene in the treatment of pathological gambling” New Clinical Drug Evaluation Unit Conference, Boca Raton, FL June, 2005</w:t>
      </w:r>
    </w:p>
    <w:p w14:paraId="1B63AAEB" w14:textId="77777777" w:rsidR="00FE586F" w:rsidRPr="00223F7A" w:rsidRDefault="00125647" w:rsidP="00120AF4">
      <w:pPr>
        <w:numPr>
          <w:ilvl w:val="0"/>
          <w:numId w:val="19"/>
        </w:numPr>
      </w:pPr>
      <w:r w:rsidRPr="00223F7A">
        <w:rPr>
          <w:b/>
        </w:rPr>
        <w:t xml:space="preserve">Potenza, MN, </w:t>
      </w:r>
      <w:r w:rsidRPr="00223F7A">
        <w:t>Gottschalk PC, Skudlarski P, Fulbright RK, Lacadie CM, Wilber MK, Steinberg MA, Rounsaville BJ, Kosten TR, Gore JC, Constable RT, Wexler BE</w:t>
      </w:r>
      <w:r w:rsidRPr="00223F7A">
        <w:rPr>
          <w:b/>
        </w:rPr>
        <w:t xml:space="preserve"> “</w:t>
      </w:r>
      <w:r w:rsidRPr="00223F7A">
        <w:t xml:space="preserve">fMRI of </w:t>
      </w:r>
      <w:r w:rsidRPr="00223F7A">
        <w:lastRenderedPageBreak/>
        <w:t>Craving States in Pathological Gambling and Cocaine Dependence” College on Problems of Drug Dependence, Orlando, FL, June 2005</w:t>
      </w:r>
    </w:p>
    <w:p w14:paraId="486453F6" w14:textId="77777777" w:rsidR="00FE586F" w:rsidRPr="00223F7A" w:rsidRDefault="00125647" w:rsidP="00120AF4">
      <w:pPr>
        <w:numPr>
          <w:ilvl w:val="0"/>
          <w:numId w:val="19"/>
        </w:numPr>
      </w:pPr>
      <w:r w:rsidRPr="00223F7A">
        <w:rPr>
          <w:b/>
        </w:rPr>
        <w:t xml:space="preserve">Potenza MN </w:t>
      </w:r>
      <w:r w:rsidRPr="00223F7A">
        <w:t>“Pathological Gambling and Co-occurring Disorders: Neurobiology and Treatment” International Society for Research on Impulsivity/Society for Neuroscience Convention, Washington DC, Nov 10, 2005</w:t>
      </w:r>
    </w:p>
    <w:p w14:paraId="435D47AF" w14:textId="77777777" w:rsidR="00FE586F" w:rsidRPr="00223F7A" w:rsidRDefault="00125647" w:rsidP="00120AF4">
      <w:pPr>
        <w:numPr>
          <w:ilvl w:val="0"/>
          <w:numId w:val="19"/>
        </w:numPr>
      </w:pPr>
      <w:r w:rsidRPr="00223F7A">
        <w:rPr>
          <w:b/>
        </w:rPr>
        <w:t>Potenza MN</w:t>
      </w:r>
      <w:r w:rsidRPr="00223F7A">
        <w:t>, Xian H, Shah KR, Scherrer JF, Eisen SA (2005) Shared genetic contributions to pathological gambling and major depression in men. American College of Neuropsychopharmacology Convention, Waikoloa Village, HI. Dec 14, 2005.</w:t>
      </w:r>
    </w:p>
    <w:p w14:paraId="42C31823" w14:textId="77777777" w:rsidR="00FE586F" w:rsidRPr="00223F7A" w:rsidRDefault="00125647" w:rsidP="00120AF4">
      <w:pPr>
        <w:numPr>
          <w:ilvl w:val="0"/>
          <w:numId w:val="19"/>
        </w:numPr>
      </w:pPr>
      <w:r w:rsidRPr="00223F7A">
        <w:t xml:space="preserve">Manley MJ, </w:t>
      </w:r>
      <w:r w:rsidRPr="00223F7A">
        <w:rPr>
          <w:b/>
        </w:rPr>
        <w:t xml:space="preserve">Potenza MN, </w:t>
      </w:r>
      <w:r w:rsidRPr="00223F7A">
        <w:t>Desai RA “Influence of Nicotine Dependence on the Association Between Major Depression and Other Psychiatric Disorders” Society for Research on Nicotine and Tobacco, Orlando, FL. February, 2006.</w:t>
      </w:r>
    </w:p>
    <w:p w14:paraId="4A5F494B" w14:textId="77777777" w:rsidR="00FE586F" w:rsidRPr="00223F7A" w:rsidRDefault="00125647" w:rsidP="00120AF4">
      <w:pPr>
        <w:numPr>
          <w:ilvl w:val="0"/>
          <w:numId w:val="19"/>
        </w:numPr>
      </w:pPr>
      <w:r w:rsidRPr="00223F7A">
        <w:rPr>
          <w:b/>
        </w:rPr>
        <w:t xml:space="preserve">Potenza MN, </w:t>
      </w:r>
      <w:r w:rsidRPr="00223F7A">
        <w:t>Grant JE, Desai RA “Influence of Nicotine Dependence on the Associations Between Gambling and Other Psychiatric Disorders” Society for Research on Nicotine and Tobacco, Orlando, FL. February, 2006.</w:t>
      </w:r>
    </w:p>
    <w:p w14:paraId="6B6508E7" w14:textId="77777777" w:rsidR="00FE586F" w:rsidRPr="00223F7A" w:rsidRDefault="00125647" w:rsidP="00120AF4">
      <w:pPr>
        <w:numPr>
          <w:ilvl w:val="0"/>
          <w:numId w:val="19"/>
        </w:numPr>
      </w:pPr>
      <w:r w:rsidRPr="00223F7A">
        <w:rPr>
          <w:b/>
        </w:rPr>
        <w:t xml:space="preserve">Potenza MN </w:t>
      </w:r>
      <w:r w:rsidRPr="00223F7A">
        <w:t>“Implication of Impulsivity for Nicotine Dependence and Other Addictive Disorders” (Symposium Discussant for Society for Research on Nicotine and Tobacco, Orlando, FL. February, 2006.</w:t>
      </w:r>
    </w:p>
    <w:p w14:paraId="7C4C15AF" w14:textId="77777777" w:rsidR="00FE586F" w:rsidRPr="00223F7A" w:rsidRDefault="00125647" w:rsidP="00120AF4">
      <w:pPr>
        <w:numPr>
          <w:ilvl w:val="0"/>
          <w:numId w:val="19"/>
        </w:numPr>
      </w:pPr>
      <w:r w:rsidRPr="00223F7A">
        <w:t>Liss TB, Reynolds B, Duhig A, Cavallo D, McFetridge</w:t>
      </w:r>
      <w:r w:rsidRPr="00223F7A">
        <w:rPr>
          <w:vertAlign w:val="superscript"/>
        </w:rPr>
        <w:t xml:space="preserve"> </w:t>
      </w:r>
      <w:r w:rsidRPr="00223F7A">
        <w:t xml:space="preserve">A, Dahl T, </w:t>
      </w:r>
      <w:r w:rsidRPr="00223F7A">
        <w:rPr>
          <w:b/>
        </w:rPr>
        <w:t>Potenza MN</w:t>
      </w:r>
      <w:r w:rsidRPr="00223F7A">
        <w:t>, Krishnan-Sarin S “Impulsivity in Adolescent Smokers and Non-Smokers” Society for Research on Nicotine and Tobacco, Orlando, FL February, 2006</w:t>
      </w:r>
    </w:p>
    <w:p w14:paraId="6D3159A5" w14:textId="77777777" w:rsidR="00FE586F" w:rsidRPr="00223F7A" w:rsidRDefault="00125647" w:rsidP="00120AF4">
      <w:pPr>
        <w:numPr>
          <w:ilvl w:val="0"/>
          <w:numId w:val="19"/>
        </w:numPr>
      </w:pPr>
      <w:r w:rsidRPr="00223F7A">
        <w:rPr>
          <w:b/>
        </w:rPr>
        <w:t>Potenza MN</w:t>
      </w:r>
      <w:r w:rsidRPr="00223F7A">
        <w:t xml:space="preserve"> “Co-Occurring Impulse Control Disorders: Prevalence, Etiology, and Clinical Implications” National Conference on Dual Diagnosis, Indianapolis, IN. March 2, 2006</w:t>
      </w:r>
    </w:p>
    <w:p w14:paraId="2C156DFB" w14:textId="77777777" w:rsidR="00FE586F" w:rsidRPr="00223F7A" w:rsidRDefault="00125647" w:rsidP="00120AF4">
      <w:pPr>
        <w:numPr>
          <w:ilvl w:val="0"/>
          <w:numId w:val="19"/>
        </w:numPr>
      </w:pPr>
      <w:r w:rsidRPr="00223F7A">
        <w:t xml:space="preserve">Grant JE, </w:t>
      </w:r>
      <w:r w:rsidRPr="00223F7A">
        <w:rPr>
          <w:b/>
        </w:rPr>
        <w:t xml:space="preserve">Potenza MN </w:t>
      </w:r>
      <w:r w:rsidRPr="00223F7A">
        <w:t>“Escitalopram treatment of comorbid pathological gambling and anxiety: an open-label pilot study with double-blind discontinuation” New Clinical Drug Evaluation Unit Conference, Boca Raton, FL June, 2006</w:t>
      </w:r>
    </w:p>
    <w:p w14:paraId="3E6C66B6" w14:textId="77777777" w:rsidR="00FE586F" w:rsidRPr="00223F7A" w:rsidRDefault="00125647" w:rsidP="00120AF4">
      <w:pPr>
        <w:numPr>
          <w:ilvl w:val="0"/>
          <w:numId w:val="19"/>
        </w:numPr>
      </w:pPr>
      <w:r w:rsidRPr="00223F7A">
        <w:t>Kosten TR, Tucker KA,</w:t>
      </w:r>
      <w:r w:rsidRPr="00223F7A">
        <w:rPr>
          <w:b/>
        </w:rPr>
        <w:t xml:space="preserve"> Potenza MN, </w:t>
      </w:r>
      <w:r w:rsidRPr="00223F7A">
        <w:t>Wexler B “Reduced visual and auditory brain activation in cocaine abusers” College on Problems of Drug Dependence, Scottsdale, AZ. June, 2006</w:t>
      </w:r>
    </w:p>
    <w:p w14:paraId="5CC6290F" w14:textId="77777777" w:rsidR="00FE586F" w:rsidRPr="00223F7A" w:rsidRDefault="00125647" w:rsidP="00120AF4">
      <w:pPr>
        <w:numPr>
          <w:ilvl w:val="0"/>
          <w:numId w:val="19"/>
        </w:numPr>
      </w:pPr>
      <w:r w:rsidRPr="00223F7A">
        <w:rPr>
          <w:b/>
        </w:rPr>
        <w:t>Potenza MN</w:t>
      </w:r>
      <w:r w:rsidRPr="00223F7A">
        <w:t xml:space="preserve"> “OCD and Addictions” DSM V Research Workgroup (OC Spectrum Disorders) Meeting, Washington, DC. June 21, 2006</w:t>
      </w:r>
    </w:p>
    <w:p w14:paraId="04367858" w14:textId="77777777" w:rsidR="00FE586F" w:rsidRPr="00223F7A" w:rsidRDefault="00125647" w:rsidP="00120AF4">
      <w:pPr>
        <w:numPr>
          <w:ilvl w:val="0"/>
          <w:numId w:val="19"/>
        </w:numPr>
      </w:pPr>
      <w:r w:rsidRPr="00223F7A">
        <w:rPr>
          <w:b/>
        </w:rPr>
        <w:t>Potenza MN</w:t>
      </w:r>
      <w:r w:rsidRPr="00223F7A">
        <w:t xml:space="preserve"> “Neurobiology of pathological gambling” CINP Convention, Chicago, IL. July 12, 2006</w:t>
      </w:r>
    </w:p>
    <w:p w14:paraId="6F8E822B" w14:textId="77777777" w:rsidR="00FE586F" w:rsidRPr="00223F7A" w:rsidRDefault="00125647" w:rsidP="00120AF4">
      <w:pPr>
        <w:numPr>
          <w:ilvl w:val="0"/>
          <w:numId w:val="19"/>
        </w:numPr>
      </w:pPr>
      <w:r w:rsidRPr="00223F7A">
        <w:rPr>
          <w:b/>
        </w:rPr>
        <w:t>Potenza MN</w:t>
      </w:r>
      <w:r w:rsidRPr="00223F7A">
        <w:t xml:space="preserve"> “Pharmacological treatments for pathological gambling” Kentuckiana Problem Gambling Conference, Jeffersonville, IN September 13, 2006</w:t>
      </w:r>
    </w:p>
    <w:p w14:paraId="13A4EF61" w14:textId="77777777" w:rsidR="00FE586F" w:rsidRPr="00223F7A" w:rsidRDefault="00125647" w:rsidP="00120AF4">
      <w:pPr>
        <w:numPr>
          <w:ilvl w:val="0"/>
          <w:numId w:val="19"/>
        </w:numPr>
      </w:pPr>
      <w:r w:rsidRPr="00223F7A">
        <w:rPr>
          <w:b/>
        </w:rPr>
        <w:t>Potenza MN</w:t>
      </w:r>
      <w:r w:rsidRPr="00223F7A">
        <w:t xml:space="preserve"> “Problem and pathological gambling: Neurobiology, co-occurring disorders and treatment” Kentuckiana Problem Gambling Conference, Jeffersonville, IN September 13, 2006</w:t>
      </w:r>
    </w:p>
    <w:p w14:paraId="7D7D2731" w14:textId="77777777" w:rsidR="00FE586F" w:rsidRPr="00223F7A" w:rsidRDefault="00125647" w:rsidP="00120AF4">
      <w:pPr>
        <w:numPr>
          <w:ilvl w:val="0"/>
          <w:numId w:val="19"/>
        </w:numPr>
      </w:pPr>
      <w:r w:rsidRPr="00223F7A">
        <w:rPr>
          <w:b/>
        </w:rPr>
        <w:t>Potenza MN</w:t>
      </w:r>
      <w:r w:rsidRPr="00223F7A">
        <w:t xml:space="preserve"> “Pathological gambling and substance use disorders: Common features of addiction” Target Expert Meeting Main Presentation, ECNP Convention, Paris, France September 15, 2006</w:t>
      </w:r>
    </w:p>
    <w:p w14:paraId="1C665C29" w14:textId="77777777" w:rsidR="00FE586F" w:rsidRPr="00223F7A" w:rsidRDefault="00125647" w:rsidP="00120AF4">
      <w:pPr>
        <w:numPr>
          <w:ilvl w:val="0"/>
          <w:numId w:val="19"/>
        </w:numPr>
      </w:pPr>
      <w:r w:rsidRPr="00223F7A">
        <w:t xml:space="preserve">Kozma L, </w:t>
      </w:r>
      <w:r w:rsidRPr="00223F7A">
        <w:rPr>
          <w:b/>
        </w:rPr>
        <w:t>Potenza MN</w:t>
      </w:r>
      <w:r w:rsidRPr="00223F7A">
        <w:t>, Desai RA "Risk factors for problem and pathological gambling in consumers with schizophrenia" American Public Health Association Convention, November, 2006</w:t>
      </w:r>
    </w:p>
    <w:p w14:paraId="73CEDAC3" w14:textId="77777777" w:rsidR="00FE586F" w:rsidRPr="00223F7A" w:rsidRDefault="00125647" w:rsidP="00120AF4">
      <w:pPr>
        <w:numPr>
          <w:ilvl w:val="0"/>
          <w:numId w:val="19"/>
        </w:numPr>
      </w:pPr>
      <w:r w:rsidRPr="00223F7A">
        <w:t xml:space="preserve">Creeden C, Sacco KA, George TP, </w:t>
      </w:r>
      <w:r w:rsidRPr="00223F7A">
        <w:rPr>
          <w:b/>
        </w:rPr>
        <w:t>Potenza MN</w:t>
      </w:r>
      <w:r w:rsidRPr="00223F7A">
        <w:t xml:space="preserve"> “Iowa Gambling Task and Wisconsin Card Sorting Task Performance in Smoking and Schizophrenia” Society for Research on Nicotine and Tobacco, February, 2007.</w:t>
      </w:r>
    </w:p>
    <w:p w14:paraId="00EB43DA" w14:textId="77777777" w:rsidR="00FE586F" w:rsidRPr="00223F7A" w:rsidRDefault="00125647" w:rsidP="00120AF4">
      <w:pPr>
        <w:numPr>
          <w:ilvl w:val="0"/>
          <w:numId w:val="19"/>
        </w:numPr>
      </w:pPr>
      <w:r w:rsidRPr="00223F7A">
        <w:lastRenderedPageBreak/>
        <w:t xml:space="preserve">Xian H, Eisen S, Scherrer J, Slutske W, Lyons M, Tsuang M, </w:t>
      </w:r>
      <w:r w:rsidRPr="00223F7A">
        <w:rPr>
          <w:b/>
        </w:rPr>
        <w:t xml:space="preserve">Potenza MN </w:t>
      </w:r>
      <w:r w:rsidRPr="00223F7A">
        <w:t>“</w:t>
      </w:r>
      <w:r w:rsidRPr="00223F7A">
        <w:rPr>
          <w:bCs/>
        </w:rPr>
        <w:t>Common Genetic and Environmental Contributions to Pathological Gambling and Drug Dependence in Men”</w:t>
      </w:r>
      <w:r w:rsidRPr="00223F7A">
        <w:t xml:space="preserve"> Behavioral Genetics Association Annual Convention, Amsterdam, Netherlands, June, 2007</w:t>
      </w:r>
    </w:p>
    <w:p w14:paraId="68F328E4" w14:textId="77777777" w:rsidR="00FE586F" w:rsidRDefault="00125647" w:rsidP="00120AF4">
      <w:pPr>
        <w:numPr>
          <w:ilvl w:val="0"/>
          <w:numId w:val="19"/>
        </w:numPr>
      </w:pPr>
      <w:r w:rsidRPr="00223F7A">
        <w:t>Mamikonyan E, Siderowf A</w:t>
      </w:r>
      <w:r w:rsidRPr="00120AF4">
        <w:t xml:space="preserve">, Duda J, </w:t>
      </w:r>
      <w:r w:rsidRPr="00FE586F">
        <w:rPr>
          <w:b/>
        </w:rPr>
        <w:t xml:space="preserve">Potenza M, </w:t>
      </w:r>
      <w:r w:rsidRPr="00120AF4">
        <w:t>Horn S, Stern M, Weintraub D “Long-term follow-up of impulse control disorders in Parkinson’s disease” Institute on Aging Annual Retreat, Philadelphia, Pennsylvania, May, 2007</w:t>
      </w:r>
    </w:p>
    <w:p w14:paraId="7558E8BD" w14:textId="77777777" w:rsidR="00FE586F" w:rsidRDefault="00125647" w:rsidP="00120AF4">
      <w:pPr>
        <w:numPr>
          <w:ilvl w:val="0"/>
          <w:numId w:val="19"/>
        </w:numPr>
      </w:pPr>
      <w:r w:rsidRPr="00FE586F">
        <w:rPr>
          <w:b/>
        </w:rPr>
        <w:t>Potenza MN</w:t>
      </w:r>
      <w:r w:rsidRPr="00120AF4">
        <w:t xml:space="preserve">, Steinberg MA, Wu R, Barry D “African Americans and Addictive Disorders” American Psychiatric Association, May, 2007 </w:t>
      </w:r>
    </w:p>
    <w:p w14:paraId="12AE8795" w14:textId="77777777" w:rsidR="00FE586F" w:rsidRDefault="00125647" w:rsidP="00120AF4">
      <w:pPr>
        <w:numPr>
          <w:ilvl w:val="0"/>
          <w:numId w:val="19"/>
        </w:numPr>
      </w:pPr>
      <w:r w:rsidRPr="00FE586F">
        <w:rPr>
          <w:b/>
        </w:rPr>
        <w:t xml:space="preserve">Potenza MN </w:t>
      </w:r>
      <w:r w:rsidRPr="00120AF4">
        <w:t>“Defining the Boundaries of Addiction: A Biological Perspective” Mind and World Conference, Birmingham, AL, May, 2007</w:t>
      </w:r>
    </w:p>
    <w:p w14:paraId="07494B37" w14:textId="77777777" w:rsidR="00FE586F" w:rsidRDefault="00125647" w:rsidP="00120AF4">
      <w:pPr>
        <w:numPr>
          <w:ilvl w:val="0"/>
          <w:numId w:val="19"/>
        </w:numPr>
      </w:pPr>
      <w:r w:rsidRPr="00120AF4">
        <w:t xml:space="preserve">Mamikonyan E, Siderowf A, Duda J, </w:t>
      </w:r>
      <w:r w:rsidRPr="00FE586F">
        <w:rPr>
          <w:b/>
        </w:rPr>
        <w:t xml:space="preserve">Potenza M, </w:t>
      </w:r>
      <w:r w:rsidRPr="00120AF4">
        <w:t>Horn S, Stern M, Weintraub D “Long-term follow-up of impulse control disorders in Parkinson’s disease” Movement Disorder Society Convention Istanbul, Turkey June, 2007</w:t>
      </w:r>
    </w:p>
    <w:p w14:paraId="0ABD2E3B" w14:textId="77777777" w:rsidR="00FE586F" w:rsidRDefault="00125647" w:rsidP="00120AF4">
      <w:pPr>
        <w:numPr>
          <w:ilvl w:val="0"/>
          <w:numId w:val="19"/>
        </w:numPr>
      </w:pPr>
      <w:r w:rsidRPr="00FE586F">
        <w:rPr>
          <w:b/>
        </w:rPr>
        <w:t xml:space="preserve">Potenza MN </w:t>
      </w:r>
      <w:r w:rsidRPr="00120AF4">
        <w:t>“Assessment tools in ICDs: Monitoring symptom change over time” NINDS/Movement Disorder Society Workshop, “Impulse Control Disorders in Parkinson’s Disease”, Toronto, Canada, July 12-13, 2007</w:t>
      </w:r>
    </w:p>
    <w:p w14:paraId="73745C72" w14:textId="77777777" w:rsidR="00FE586F" w:rsidRDefault="00125647" w:rsidP="00120AF4">
      <w:pPr>
        <w:numPr>
          <w:ilvl w:val="0"/>
          <w:numId w:val="19"/>
        </w:numPr>
      </w:pPr>
      <w:r w:rsidRPr="00FE586F">
        <w:rPr>
          <w:b/>
        </w:rPr>
        <w:t xml:space="preserve">Potenza MN </w:t>
      </w:r>
      <w:r w:rsidRPr="00120AF4">
        <w:t>“fMRI of ICDs and Drug Addiction: Relevance to PD” NINDS/Movement Disorder Society Workshop, “Impulse Control Disorders in Parkinson’s Disease”, Toronto, Canada, July 12-13, 2007</w:t>
      </w:r>
    </w:p>
    <w:p w14:paraId="12884B5E" w14:textId="77777777" w:rsidR="00FE586F" w:rsidRDefault="00125647" w:rsidP="00120AF4">
      <w:pPr>
        <w:numPr>
          <w:ilvl w:val="0"/>
          <w:numId w:val="19"/>
        </w:numPr>
      </w:pPr>
      <w:r w:rsidRPr="00120AF4">
        <w:t xml:space="preserve">Skaljic M, Voon V, Gallea C, Reynolds B, </w:t>
      </w:r>
      <w:r w:rsidRPr="00FE586F">
        <w:rPr>
          <w:b/>
        </w:rPr>
        <w:t>Potenza M</w:t>
      </w:r>
      <w:r w:rsidRPr="00120AF4">
        <w:t>, Hallett M “</w:t>
      </w:r>
      <w:r w:rsidRPr="00FE586F">
        <w:rPr>
          <w:lang w:val="en-GB"/>
        </w:rPr>
        <w:t>Neural Correlates to Delay Discounting in an Experiential Task” NIH/NINDS Summer Student Research Symposium. August, 2007</w:t>
      </w:r>
    </w:p>
    <w:p w14:paraId="262EA66E" w14:textId="77777777" w:rsidR="00FE586F" w:rsidRDefault="00125647" w:rsidP="00120AF4">
      <w:pPr>
        <w:numPr>
          <w:ilvl w:val="0"/>
          <w:numId w:val="19"/>
        </w:numPr>
      </w:pPr>
      <w:r w:rsidRPr="00FE586F">
        <w:rPr>
          <w:b/>
        </w:rPr>
        <w:t xml:space="preserve">Potenza MN </w:t>
      </w:r>
      <w:r w:rsidRPr="00120AF4">
        <w:t>“Gambling as Addiction: Biological Findings and Clinical Implications” European Association of Addiction Therapy, Vienna, Austria, Sept, 2007</w:t>
      </w:r>
      <w:bookmarkStart w:id="15" w:name="OLE_LINK5"/>
      <w:bookmarkStart w:id="16" w:name="OLE_LINK6"/>
    </w:p>
    <w:p w14:paraId="0C8D9626" w14:textId="77777777" w:rsidR="00FE586F" w:rsidRDefault="00125647" w:rsidP="00120AF4">
      <w:pPr>
        <w:numPr>
          <w:ilvl w:val="0"/>
          <w:numId w:val="19"/>
        </w:numPr>
      </w:pPr>
      <w:r w:rsidRPr="00120AF4">
        <w:t xml:space="preserve">Voon V, Skaljic M, Brezing C, Ekanakayev V, Gallea C, Dolan R, </w:t>
      </w:r>
      <w:r w:rsidRPr="00FE586F">
        <w:rPr>
          <w:b/>
        </w:rPr>
        <w:t>Potenza M</w:t>
      </w:r>
      <w:r w:rsidRPr="00120AF4">
        <w:t>, Reynolds B, Hallett M “Ventral striatal and amygdala function in a real time delay discounting task” International Society for Research on Impulsivity Conference, New York, NY, Oct, 2007</w:t>
      </w:r>
    </w:p>
    <w:p w14:paraId="4B559B68" w14:textId="77777777" w:rsidR="00FE586F" w:rsidRDefault="00125647" w:rsidP="00120AF4">
      <w:pPr>
        <w:numPr>
          <w:ilvl w:val="0"/>
          <w:numId w:val="19"/>
        </w:numPr>
      </w:pPr>
      <w:r w:rsidRPr="00FE586F">
        <w:rPr>
          <w:b/>
        </w:rPr>
        <w:t xml:space="preserve">Potenza MN </w:t>
      </w:r>
      <w:r w:rsidRPr="00120AF4">
        <w:t>“Neural Correlates of Impaired Impulse Control in Addiction” International Society for Research on Impulsivity Conference, New York, NY, Oct, 2007</w:t>
      </w:r>
    </w:p>
    <w:p w14:paraId="030AB0FF" w14:textId="77777777" w:rsidR="00FE586F" w:rsidRDefault="00125647" w:rsidP="00120AF4">
      <w:pPr>
        <w:numPr>
          <w:ilvl w:val="0"/>
          <w:numId w:val="19"/>
        </w:numPr>
      </w:pPr>
      <w:r w:rsidRPr="00120AF4">
        <w:t xml:space="preserve">Schepis TS, Desai R, Cavallo DA, Smith AE, Liss T, McFetridge A, </w:t>
      </w:r>
      <w:r w:rsidRPr="00FE586F">
        <w:rPr>
          <w:b/>
        </w:rPr>
        <w:t>Potenza MN</w:t>
      </w:r>
      <w:r w:rsidRPr="00120AF4">
        <w:t>, Krishnan-Sarin S “Family history, impulsive sensation seeking, and current alcohol and tobacco use in adolescents” International Society for Research on Impulsivity Conference, New York, NY, Oct, 2007</w:t>
      </w:r>
    </w:p>
    <w:p w14:paraId="2CA72F36" w14:textId="77777777" w:rsidR="00FE586F" w:rsidRDefault="00125647" w:rsidP="00120AF4">
      <w:pPr>
        <w:numPr>
          <w:ilvl w:val="0"/>
          <w:numId w:val="19"/>
        </w:numPr>
      </w:pPr>
      <w:r w:rsidRPr="00FE586F">
        <w:rPr>
          <w:b/>
        </w:rPr>
        <w:t xml:space="preserve">Potenza MN </w:t>
      </w:r>
      <w:r w:rsidRPr="00120AF4">
        <w:t xml:space="preserve">“A Neuropsychiatric Perspective on Morality” Gambling and the Moral Landscape Conference, Boston, MA, Oct, 2007 </w:t>
      </w:r>
    </w:p>
    <w:p w14:paraId="0462AE9F" w14:textId="77777777" w:rsidR="00FE586F" w:rsidRDefault="00125647" w:rsidP="00120AF4">
      <w:pPr>
        <w:numPr>
          <w:ilvl w:val="0"/>
          <w:numId w:val="19"/>
        </w:numPr>
      </w:pPr>
      <w:r w:rsidRPr="00FE586F">
        <w:rPr>
          <w:b/>
        </w:rPr>
        <w:t>Potenza MN</w:t>
      </w:r>
      <w:r w:rsidRPr="00120AF4">
        <w:t>, Bergquist KL, Milovojevic V, Lacadie CM, Rajeevan N, Li CSR, Sinha R “Sex Differences in the Neural Correlates of Stress and Craving in Cocaine Dependence” SCOR/BRCWH Women’s Health Research Conference, Bethesda, MD, Nov 15, 2007</w:t>
      </w:r>
    </w:p>
    <w:p w14:paraId="32ECF4AA" w14:textId="77777777" w:rsidR="00FE586F" w:rsidRDefault="00125647" w:rsidP="00120AF4">
      <w:pPr>
        <w:numPr>
          <w:ilvl w:val="0"/>
          <w:numId w:val="19"/>
        </w:numPr>
      </w:pPr>
      <w:r w:rsidRPr="00120AF4">
        <w:t xml:space="preserve">Pearlson GD, Shashwath M, Andre T, Hylton J, </w:t>
      </w:r>
      <w:r w:rsidRPr="00FE586F">
        <w:rPr>
          <w:b/>
        </w:rPr>
        <w:t>Potenza MN</w:t>
      </w:r>
      <w:r w:rsidRPr="00120AF4">
        <w:t>, Worhunsky P, Andrews M, Stevens M “Abnormal fMRI activation of Reward Circuitry in Current versus Former Cocaine Abusers” American College of Neuropsychopharmacology, Boca Raton, FL, December, 2007</w:t>
      </w:r>
    </w:p>
    <w:p w14:paraId="762E78EA" w14:textId="77777777" w:rsidR="00FE586F" w:rsidRDefault="00125647" w:rsidP="00120AF4">
      <w:pPr>
        <w:numPr>
          <w:ilvl w:val="0"/>
          <w:numId w:val="19"/>
        </w:numPr>
      </w:pPr>
      <w:r w:rsidRPr="00FE586F">
        <w:rPr>
          <w:b/>
        </w:rPr>
        <w:t>Potenza MN</w:t>
      </w:r>
      <w:r w:rsidRPr="00120AF4">
        <w:t xml:space="preserve"> “Impulsivity and Behavioral and Drug Addictions” American College of Neuropsychopharmacology, Boca Raton, FL, December, 2007</w:t>
      </w:r>
    </w:p>
    <w:p w14:paraId="3FAFC3C8" w14:textId="77777777" w:rsidR="00FE586F" w:rsidRDefault="00125647" w:rsidP="00120AF4">
      <w:pPr>
        <w:numPr>
          <w:ilvl w:val="0"/>
          <w:numId w:val="19"/>
        </w:numPr>
      </w:pPr>
      <w:r w:rsidRPr="00120AF4">
        <w:lastRenderedPageBreak/>
        <w:t xml:space="preserve">Grant JE, Kim SW, </w:t>
      </w:r>
      <w:r w:rsidRPr="00FE586F">
        <w:rPr>
          <w:b/>
        </w:rPr>
        <w:t>Potenza MN</w:t>
      </w:r>
      <w:r w:rsidRPr="00120AF4">
        <w:t>, Hollander E “Predictors of Response to Opiate Antagonists and Placebo in the Treatment of Pathological Gambling” American College of Neuropsychopharmacology, Boca Raton, FL, December, 2007</w:t>
      </w:r>
    </w:p>
    <w:p w14:paraId="6E8727AA" w14:textId="77777777" w:rsidR="00FE586F" w:rsidRDefault="00125647" w:rsidP="00120AF4">
      <w:pPr>
        <w:numPr>
          <w:ilvl w:val="0"/>
          <w:numId w:val="19"/>
        </w:numPr>
      </w:pPr>
      <w:r w:rsidRPr="00FE586F">
        <w:rPr>
          <w:b/>
        </w:rPr>
        <w:t>Potenza MN</w:t>
      </w:r>
      <w:r w:rsidRPr="00120AF4">
        <w:t xml:space="preserve"> “Neurobiology of Gambling” Royal Society </w:t>
      </w:r>
      <w:r w:rsidRPr="00FE586F">
        <w:rPr>
          <w:i/>
        </w:rPr>
        <w:t>New Vistas in Addictions</w:t>
      </w:r>
      <w:r w:rsidRPr="00120AF4">
        <w:t>, London, UK, February, 2008</w:t>
      </w:r>
    </w:p>
    <w:p w14:paraId="07CC06AB" w14:textId="77777777" w:rsidR="00FE586F" w:rsidRDefault="00125647" w:rsidP="00120AF4">
      <w:pPr>
        <w:numPr>
          <w:ilvl w:val="0"/>
          <w:numId w:val="19"/>
        </w:numPr>
      </w:pPr>
      <w:r w:rsidRPr="00FE586F">
        <w:rPr>
          <w:b/>
        </w:rPr>
        <w:t>Potenza MN</w:t>
      </w:r>
      <w:r w:rsidRPr="00120AF4">
        <w:t xml:space="preserve"> “Adolescent Impulse Control” Joint Meeting on Adolescent Treatment Effectiveness. Washington, DC March 26, 2008</w:t>
      </w:r>
    </w:p>
    <w:p w14:paraId="7519641A" w14:textId="77777777" w:rsidR="00FE586F" w:rsidRDefault="00125647" w:rsidP="00120AF4">
      <w:pPr>
        <w:numPr>
          <w:ilvl w:val="0"/>
          <w:numId w:val="19"/>
        </w:numPr>
      </w:pPr>
      <w:r w:rsidRPr="00FE586F">
        <w:rPr>
          <w:b/>
        </w:rPr>
        <w:t>Potenza MN</w:t>
      </w:r>
      <w:r w:rsidRPr="00120AF4">
        <w:t xml:space="preserve"> “Biology and Psychopharmacology of Pathological Gambling” American Society of Addiction Medicine. Toronto, Canada, April 12, 2008</w:t>
      </w:r>
    </w:p>
    <w:p w14:paraId="268C1074" w14:textId="77777777" w:rsidR="00FE586F" w:rsidRDefault="00125647" w:rsidP="00120AF4">
      <w:pPr>
        <w:numPr>
          <w:ilvl w:val="0"/>
          <w:numId w:val="19"/>
        </w:numPr>
      </w:pPr>
      <w:r w:rsidRPr="00FE586F">
        <w:rPr>
          <w:b/>
        </w:rPr>
        <w:t>Potenza MN</w:t>
      </w:r>
      <w:r w:rsidRPr="00120AF4">
        <w:t xml:space="preserve"> “Understanding and Treating Impulse Control Disorders” American Psychiatric Association. Washington, DC, May 8, 2008</w:t>
      </w:r>
    </w:p>
    <w:p w14:paraId="1B3CA24D" w14:textId="77777777" w:rsidR="00FE586F" w:rsidRDefault="00125647" w:rsidP="00120AF4">
      <w:pPr>
        <w:numPr>
          <w:ilvl w:val="0"/>
          <w:numId w:val="19"/>
        </w:numPr>
      </w:pPr>
      <w:r w:rsidRPr="00FE586F">
        <w:rPr>
          <w:b/>
        </w:rPr>
        <w:t>Potenza MN</w:t>
      </w:r>
      <w:r w:rsidRPr="00120AF4">
        <w:t xml:space="preserve"> “Shared brain, behavioral, and genetic vulnerabilities in pathological gambling and in drug addictions” College on Problems of Drug Dependence. San Juan, Puerto Rico June 15, 2008</w:t>
      </w:r>
    </w:p>
    <w:p w14:paraId="775AF182" w14:textId="77777777" w:rsidR="00FE586F" w:rsidRDefault="00125647" w:rsidP="00120AF4">
      <w:pPr>
        <w:numPr>
          <w:ilvl w:val="0"/>
          <w:numId w:val="19"/>
        </w:numPr>
      </w:pPr>
      <w:r w:rsidRPr="00FE586F">
        <w:rPr>
          <w:b/>
        </w:rPr>
        <w:t>Potenza MN</w:t>
      </w:r>
      <w:r w:rsidRPr="00120AF4">
        <w:t>, Hong KA, Lacadie CM, Fulbright RK, Li CSR, Bergquist KL, Sinha R “Neural correlates of stress-induced and cue-induced craving: Effects of gender and cocaine dependence” College on Problems of Drug Dependence. San Juan, Puerto Rico June 15, 2008</w:t>
      </w:r>
    </w:p>
    <w:p w14:paraId="7DD17A07" w14:textId="77777777" w:rsidR="00FE586F" w:rsidRDefault="00125647" w:rsidP="00120AF4">
      <w:pPr>
        <w:numPr>
          <w:ilvl w:val="0"/>
          <w:numId w:val="19"/>
        </w:numPr>
      </w:pPr>
      <w:r w:rsidRPr="00120AF4">
        <w:t xml:space="preserve">Brewer J, Worhunsky P, Carroll KM, Rounsaville BJ, </w:t>
      </w:r>
      <w:r w:rsidRPr="00FE586F">
        <w:rPr>
          <w:b/>
        </w:rPr>
        <w:t>Potenza MN</w:t>
      </w:r>
      <w:r w:rsidRPr="00120AF4">
        <w:t xml:space="preserve"> “Brain activation in a cognitive control task correlates with outcome measures after cognitive behavioral therapy treatment in cocaine dependent individuals” College on Problems of Drug Dependence. San Juan, Puerto Rico June 15, 2008</w:t>
      </w:r>
    </w:p>
    <w:p w14:paraId="771E82FD" w14:textId="77777777" w:rsidR="00FE586F" w:rsidRDefault="00125647" w:rsidP="00120AF4">
      <w:pPr>
        <w:numPr>
          <w:ilvl w:val="0"/>
          <w:numId w:val="19"/>
        </w:numPr>
      </w:pPr>
      <w:r w:rsidRPr="00FE586F">
        <w:rPr>
          <w:b/>
        </w:rPr>
        <w:t>Potenza MN</w:t>
      </w:r>
      <w:r w:rsidRPr="00120AF4">
        <w:t xml:space="preserve"> “Neurobiology of Pathological Gambling” National Conference on Problem Gambling. Long Beach, CA. June, 2008</w:t>
      </w:r>
    </w:p>
    <w:p w14:paraId="0329E5B7" w14:textId="77777777" w:rsidR="00FE586F" w:rsidRDefault="00125647" w:rsidP="00120AF4">
      <w:pPr>
        <w:numPr>
          <w:ilvl w:val="0"/>
          <w:numId w:val="19"/>
        </w:numPr>
      </w:pPr>
      <w:r w:rsidRPr="00120AF4">
        <w:t xml:space="preserve">Weintraub D, Koester J, </w:t>
      </w:r>
      <w:r w:rsidRPr="00FE586F">
        <w:rPr>
          <w:b/>
        </w:rPr>
        <w:t>Potenza MN,</w:t>
      </w:r>
      <w:r w:rsidRPr="00120AF4">
        <w:t xml:space="preserve"> Siderowf AD, Stacy MA, Whetteckey J, Wunderlich, GR, Lang AE (2008, June) “Dopaminergic therapy and impulse control disorders in Parkinson's disease: a cross-sectional study of over 3,000 patients”. Movement Disorders Society Conference, Chicago, IL. June, 2008.</w:t>
      </w:r>
    </w:p>
    <w:p w14:paraId="5FFF133E" w14:textId="77777777" w:rsidR="00FE586F" w:rsidRDefault="00125647" w:rsidP="00120AF4">
      <w:pPr>
        <w:numPr>
          <w:ilvl w:val="0"/>
          <w:numId w:val="19"/>
        </w:numPr>
      </w:pPr>
      <w:r w:rsidRPr="00FE586F">
        <w:rPr>
          <w:b/>
        </w:rPr>
        <w:t>Potenza MN</w:t>
      </w:r>
      <w:r w:rsidRPr="00120AF4">
        <w:t>, Hong KA, Bergquist KL, Milovojevic V, Lacadie CM, Fulbright RK, Li CSR, Sinha R “Sex differences in the neural correlates of stress craving in cocaine dependence” American Psychological Association Conference. Boston, MA Aug, 2008</w:t>
      </w:r>
    </w:p>
    <w:p w14:paraId="29078F0B" w14:textId="77777777" w:rsidR="00FE586F" w:rsidRDefault="00125647" w:rsidP="00120AF4">
      <w:pPr>
        <w:numPr>
          <w:ilvl w:val="0"/>
          <w:numId w:val="19"/>
        </w:numPr>
      </w:pPr>
      <w:r w:rsidRPr="00FE586F">
        <w:rPr>
          <w:b/>
        </w:rPr>
        <w:t>Potenza MN</w:t>
      </w:r>
      <w:r w:rsidRPr="00120AF4">
        <w:t xml:space="preserve"> “Impulsivity and Impulse Control Disorders in the Next Editions of DSM and ICD” World Congress of Psychiatry. Prague, CZ. Sept, 2008</w:t>
      </w:r>
    </w:p>
    <w:p w14:paraId="23B46F2D" w14:textId="77777777" w:rsidR="00FE586F" w:rsidRDefault="00125647" w:rsidP="00120AF4">
      <w:pPr>
        <w:numPr>
          <w:ilvl w:val="0"/>
          <w:numId w:val="19"/>
        </w:numPr>
      </w:pPr>
      <w:r w:rsidRPr="00FE586F">
        <w:rPr>
          <w:b/>
        </w:rPr>
        <w:t>Potenza MN</w:t>
      </w:r>
      <w:r w:rsidRPr="00120AF4">
        <w:t xml:space="preserve"> “Update on the Impulsivity and Impulse Control Disorders Workgroup” World Congress of Psychiatry. Prague, CZ. Sept, 2008</w:t>
      </w:r>
    </w:p>
    <w:p w14:paraId="1FFFCF3C" w14:textId="77777777" w:rsidR="00FE586F" w:rsidRDefault="00125647" w:rsidP="00120AF4">
      <w:pPr>
        <w:numPr>
          <w:ilvl w:val="0"/>
          <w:numId w:val="19"/>
        </w:numPr>
      </w:pPr>
      <w:r w:rsidRPr="00FE586F">
        <w:rPr>
          <w:b/>
        </w:rPr>
        <w:t>Potenza MN</w:t>
      </w:r>
      <w:r w:rsidRPr="00120AF4">
        <w:t xml:space="preserve"> “Update on Impulsivity and Impulse Control Disorders” World Congress of Psychiatry. Prague, CZ. Sept, 2008</w:t>
      </w:r>
    </w:p>
    <w:p w14:paraId="7FDB8AFE" w14:textId="77777777" w:rsidR="00FE586F" w:rsidRDefault="00125647" w:rsidP="00120AF4">
      <w:pPr>
        <w:numPr>
          <w:ilvl w:val="0"/>
          <w:numId w:val="19"/>
        </w:numPr>
      </w:pPr>
      <w:r w:rsidRPr="00FE586F">
        <w:rPr>
          <w:b/>
        </w:rPr>
        <w:t>Potenza MN</w:t>
      </w:r>
      <w:r w:rsidRPr="00120AF4">
        <w:t xml:space="preserve"> “Why Investigate Neurocognitive and Neuroimaging Measures?” North American Society for Psychotherapy Research. New Haven, CT. Sept, 2008</w:t>
      </w:r>
    </w:p>
    <w:p w14:paraId="4F869C76" w14:textId="77777777" w:rsidR="00FE586F" w:rsidRDefault="00125647" w:rsidP="00120AF4">
      <w:pPr>
        <w:numPr>
          <w:ilvl w:val="0"/>
          <w:numId w:val="19"/>
        </w:numPr>
      </w:pPr>
      <w:r w:rsidRPr="00FE586F">
        <w:rPr>
          <w:b/>
        </w:rPr>
        <w:t>Potenza MN</w:t>
      </w:r>
      <w:r w:rsidRPr="00120AF4">
        <w:t xml:space="preserve"> “Targeting Treatments for Addiction” European Association of Addiction Therapy Conference. Florence, IT. Oct, 2008</w:t>
      </w:r>
    </w:p>
    <w:p w14:paraId="14CF84EE" w14:textId="77777777" w:rsidR="00FE586F" w:rsidRDefault="00125647" w:rsidP="00120AF4">
      <w:pPr>
        <w:numPr>
          <w:ilvl w:val="0"/>
          <w:numId w:val="19"/>
        </w:numPr>
      </w:pPr>
      <w:r w:rsidRPr="00FE586F">
        <w:rPr>
          <w:b/>
        </w:rPr>
        <w:t>Potenza MN</w:t>
      </w:r>
      <w:r w:rsidRPr="00120AF4">
        <w:t xml:space="preserve"> “Working with clients on medication for gambling and alcohol use disorders” National Center for Responsible Gaming Conference. Las Vegas, NV. Nov, 2008</w:t>
      </w:r>
    </w:p>
    <w:p w14:paraId="4D3B36FE" w14:textId="77777777" w:rsidR="00FE586F" w:rsidRDefault="00125647" w:rsidP="00120AF4">
      <w:pPr>
        <w:numPr>
          <w:ilvl w:val="0"/>
          <w:numId w:val="19"/>
        </w:numPr>
      </w:pPr>
      <w:r w:rsidRPr="00120AF4">
        <w:t xml:space="preserve">Brewer JA, Worhunsky P, Carroll KM, Rounsaville BJ, </w:t>
      </w:r>
      <w:r w:rsidRPr="00FE586F">
        <w:rPr>
          <w:b/>
        </w:rPr>
        <w:t>Potenza MN</w:t>
      </w:r>
      <w:r w:rsidRPr="00120AF4">
        <w:t xml:space="preserve"> “Brain activation during Stroop task is associated with outcomes in cocaine dependent patients” American College of Neuropsychopharmacology. Flagstaff, AZ Dec, 2008</w:t>
      </w:r>
    </w:p>
    <w:p w14:paraId="77CBC1FF" w14:textId="77777777" w:rsidR="00FE586F" w:rsidRDefault="00125647" w:rsidP="00120AF4">
      <w:pPr>
        <w:numPr>
          <w:ilvl w:val="0"/>
          <w:numId w:val="19"/>
        </w:numPr>
      </w:pPr>
      <w:r w:rsidRPr="00FE586F">
        <w:rPr>
          <w:b/>
        </w:rPr>
        <w:lastRenderedPageBreak/>
        <w:t>Potenza MN</w:t>
      </w:r>
      <w:r w:rsidRPr="00120AF4">
        <w:t xml:space="preserve"> “Neuropsychopharmacology of pathological gambling” Winter Brain Conference. Copper Mountain, CO. Jan, 2009</w:t>
      </w:r>
    </w:p>
    <w:p w14:paraId="44B958A2" w14:textId="77777777" w:rsidR="00FE586F" w:rsidRDefault="00125647" w:rsidP="00120AF4">
      <w:pPr>
        <w:numPr>
          <w:ilvl w:val="0"/>
          <w:numId w:val="19"/>
        </w:numPr>
      </w:pPr>
      <w:r w:rsidRPr="00120AF4">
        <w:t xml:space="preserve">Erbe J, Landi N, Irwin J, Mencl E, Topf J, </w:t>
      </w:r>
      <w:r w:rsidRPr="00FE586F">
        <w:rPr>
          <w:b/>
        </w:rPr>
        <w:t>Potenza M</w:t>
      </w:r>
      <w:r w:rsidRPr="00120AF4">
        <w:t>, Mayes L “EEG Measures of Adult Response to Infant Emotion” Society for Cognitive Neuroscience Conference. San Francisco, CA. March, 2009</w:t>
      </w:r>
    </w:p>
    <w:p w14:paraId="52DEECC1" w14:textId="77777777" w:rsidR="00FE586F" w:rsidRDefault="00125647" w:rsidP="00120AF4">
      <w:pPr>
        <w:numPr>
          <w:ilvl w:val="0"/>
          <w:numId w:val="19"/>
        </w:numPr>
      </w:pPr>
      <w:r w:rsidRPr="00120AF4">
        <w:t xml:space="preserve">Landi N, Mencl E, Erbe J, </w:t>
      </w:r>
      <w:r w:rsidRPr="00FE586F">
        <w:rPr>
          <w:b/>
        </w:rPr>
        <w:t>Potenza M</w:t>
      </w:r>
      <w:r w:rsidRPr="00120AF4">
        <w:t>, Irwin J, Topf J, Mayes L “Functional Cortical Activation Associated with Processing of Infant Emotional State” Society for Cognitive Neuroscience Conference. San Francisco, CA. March, 2009</w:t>
      </w:r>
    </w:p>
    <w:p w14:paraId="7BEFDEBA" w14:textId="77777777" w:rsidR="00FE586F" w:rsidRDefault="00125647" w:rsidP="00120AF4">
      <w:pPr>
        <w:numPr>
          <w:ilvl w:val="0"/>
          <w:numId w:val="19"/>
        </w:numPr>
      </w:pPr>
      <w:r w:rsidRPr="00FE586F">
        <w:rPr>
          <w:b/>
        </w:rPr>
        <w:t>Potenza MN</w:t>
      </w:r>
      <w:r w:rsidRPr="00120AF4">
        <w:t xml:space="preserve"> “fMRI of Impulsivity and Treatment Outcome in Addiction” Society for Research on Nicotine and Tobacco. Dublin, Ireland. April, 2009</w:t>
      </w:r>
    </w:p>
    <w:p w14:paraId="4592382E" w14:textId="77777777" w:rsidR="00FE586F" w:rsidRDefault="00125647" w:rsidP="00120AF4">
      <w:pPr>
        <w:numPr>
          <w:ilvl w:val="0"/>
          <w:numId w:val="19"/>
        </w:numPr>
      </w:pPr>
      <w:r w:rsidRPr="00FE586F">
        <w:rPr>
          <w:b/>
        </w:rPr>
        <w:t>Potenza MN</w:t>
      </w:r>
      <w:r w:rsidRPr="00120AF4">
        <w:t xml:space="preserve"> “Etiology, Identification and Treatment of Pathological Gambling” American Psychiatric Association. San Francisco, CA. May, 2009</w:t>
      </w:r>
    </w:p>
    <w:p w14:paraId="2B7F446F" w14:textId="77777777" w:rsidR="00FE586F" w:rsidRDefault="00125647" w:rsidP="00120AF4">
      <w:pPr>
        <w:numPr>
          <w:ilvl w:val="0"/>
          <w:numId w:val="19"/>
        </w:numPr>
      </w:pPr>
      <w:r w:rsidRPr="00FE586F">
        <w:rPr>
          <w:b/>
        </w:rPr>
        <w:t>Potenza MN</w:t>
      </w:r>
      <w:r w:rsidRPr="00120AF4">
        <w:t xml:space="preserve"> “Sex Differences in the Neural Correlates of Stress and Craving in Cocaine Dependence” American Psychiatric Association. San Francisco, CA. May, 2009</w:t>
      </w:r>
    </w:p>
    <w:p w14:paraId="27432684" w14:textId="77777777" w:rsidR="00FE586F" w:rsidRDefault="00125647" w:rsidP="00120AF4">
      <w:pPr>
        <w:numPr>
          <w:ilvl w:val="0"/>
          <w:numId w:val="19"/>
        </w:numPr>
      </w:pPr>
      <w:r w:rsidRPr="00FE586F">
        <w:rPr>
          <w:b/>
        </w:rPr>
        <w:t>Potenza MN</w:t>
      </w:r>
      <w:r w:rsidRPr="00120AF4">
        <w:t xml:space="preserve"> </w:t>
      </w:r>
      <w:r w:rsidRPr="00FE586F">
        <w:rPr>
          <w:color w:val="000000"/>
        </w:rPr>
        <w:t>“History and Proceedings of the ISRI” Symposium for the International Society for Research on Impulsivity, June 20, 2009, San Diego, CA</w:t>
      </w:r>
    </w:p>
    <w:p w14:paraId="7E60A29B" w14:textId="77777777" w:rsidR="00FE586F" w:rsidRDefault="00125647" w:rsidP="00120AF4">
      <w:pPr>
        <w:numPr>
          <w:ilvl w:val="0"/>
          <w:numId w:val="19"/>
        </w:numPr>
      </w:pPr>
      <w:r w:rsidRPr="00FE586F">
        <w:rPr>
          <w:b/>
        </w:rPr>
        <w:t>Potenza MN</w:t>
      </w:r>
      <w:r w:rsidRPr="00120AF4">
        <w:t xml:space="preserve"> </w:t>
      </w:r>
      <w:r w:rsidRPr="00FE586F">
        <w:rPr>
          <w:color w:val="000000"/>
        </w:rPr>
        <w:t>“This is your brain on gambling (and drugs): Parsing the biological contributions to “behavioral” and drug addictions”, June 23, 2009 Reno, NV</w:t>
      </w:r>
    </w:p>
    <w:p w14:paraId="727D5B82" w14:textId="77777777" w:rsidR="00FE586F" w:rsidRDefault="00125647" w:rsidP="00120AF4">
      <w:pPr>
        <w:numPr>
          <w:ilvl w:val="0"/>
          <w:numId w:val="19"/>
        </w:numPr>
      </w:pPr>
      <w:r w:rsidRPr="00FE586F">
        <w:rPr>
          <w:b/>
        </w:rPr>
        <w:t>Potenza MN</w:t>
      </w:r>
      <w:r w:rsidRPr="00120AF4">
        <w:t xml:space="preserve"> “Neuropsychopharmacology of pathological gambling” Congress for the World Federation of Biological Psychiatry. Paris, France. June, 2009</w:t>
      </w:r>
    </w:p>
    <w:p w14:paraId="48EC046E" w14:textId="77777777" w:rsidR="00FE586F" w:rsidRDefault="00125647" w:rsidP="00120AF4">
      <w:pPr>
        <w:numPr>
          <w:ilvl w:val="0"/>
          <w:numId w:val="19"/>
        </w:numPr>
      </w:pPr>
      <w:r w:rsidRPr="00FE586F">
        <w:rPr>
          <w:b/>
        </w:rPr>
        <w:t>Potenza MN</w:t>
      </w:r>
      <w:r w:rsidRPr="00120AF4">
        <w:t xml:space="preserve"> “Neurobiologies of Pathological Gambling and Drug Dependence” British Association of Psychopharmacology Conference. Oxford, UK. July 28, 2009</w:t>
      </w:r>
    </w:p>
    <w:p w14:paraId="76D073F5" w14:textId="77777777" w:rsidR="00FE586F" w:rsidRDefault="00125647" w:rsidP="00120AF4">
      <w:pPr>
        <w:numPr>
          <w:ilvl w:val="0"/>
          <w:numId w:val="19"/>
        </w:numPr>
      </w:pPr>
      <w:r w:rsidRPr="00FE586F">
        <w:rPr>
          <w:b/>
        </w:rPr>
        <w:t>Potenza MN</w:t>
      </w:r>
      <w:r w:rsidRPr="00120AF4">
        <w:t xml:space="preserve"> “Neurobiological tools for unpacking impulsivity in the addictive disorders” Family Research Consortium Conference. New Haven, CT. September 21, 2009</w:t>
      </w:r>
    </w:p>
    <w:p w14:paraId="1C191938" w14:textId="77777777" w:rsidR="00FE586F" w:rsidRDefault="00125647" w:rsidP="00120AF4">
      <w:pPr>
        <w:numPr>
          <w:ilvl w:val="0"/>
          <w:numId w:val="19"/>
        </w:numPr>
      </w:pPr>
      <w:r w:rsidRPr="00120AF4">
        <w:t xml:space="preserve">Balodis IM, </w:t>
      </w:r>
      <w:r w:rsidRPr="00FE586F">
        <w:rPr>
          <w:b/>
        </w:rPr>
        <w:t>Potenza MN</w:t>
      </w:r>
      <w:r w:rsidRPr="00120AF4">
        <w:t>, Olmstead MC “Recreational drug use and impulsivity in a population of Canadian undergraduate drinkers” Family Research Consortium Conference. New Haven, CT. September 21, 2009</w:t>
      </w:r>
    </w:p>
    <w:p w14:paraId="684E31DD" w14:textId="77777777" w:rsidR="00FE586F" w:rsidRDefault="00125647" w:rsidP="00120AF4">
      <w:pPr>
        <w:numPr>
          <w:ilvl w:val="0"/>
          <w:numId w:val="19"/>
        </w:numPr>
      </w:pPr>
      <w:r w:rsidRPr="00120AF4">
        <w:t xml:space="preserve">Xu J, Monterosso J, Balodis IM, </w:t>
      </w:r>
      <w:r w:rsidRPr="00FE586F">
        <w:rPr>
          <w:b/>
        </w:rPr>
        <w:t>Potenza MN</w:t>
      </w:r>
      <w:r w:rsidRPr="00120AF4">
        <w:t xml:space="preserve"> “Neural basis of visual load-dependent central processing of visual distractors” Family Research Consortium Conference. New Haven, CT. September 21, 2009</w:t>
      </w:r>
    </w:p>
    <w:p w14:paraId="4718C39F" w14:textId="77777777" w:rsidR="00FE586F" w:rsidRDefault="00125647" w:rsidP="00120AF4">
      <w:pPr>
        <w:numPr>
          <w:ilvl w:val="0"/>
          <w:numId w:val="19"/>
        </w:numPr>
      </w:pPr>
      <w:r w:rsidRPr="00120AF4">
        <w:t xml:space="preserve">Worhunsky PD, Xu J, DeVito EE, Williams W, Balodis IM, </w:t>
      </w:r>
      <w:r w:rsidRPr="00FE586F">
        <w:rPr>
          <w:b/>
        </w:rPr>
        <w:t>Potenza MN</w:t>
      </w:r>
      <w:r w:rsidRPr="00120AF4">
        <w:t xml:space="preserve"> “Using neuroimaging to understand the development of addictions” Family Research Consortium Conference. New Haven, CT. September 21, 2009</w:t>
      </w:r>
    </w:p>
    <w:p w14:paraId="21D26540" w14:textId="77777777" w:rsidR="00FE586F" w:rsidRDefault="00125647" w:rsidP="00120AF4">
      <w:pPr>
        <w:numPr>
          <w:ilvl w:val="0"/>
          <w:numId w:val="19"/>
        </w:numPr>
      </w:pPr>
      <w:r w:rsidRPr="00120AF4">
        <w:t xml:space="preserve">Barry DT, Stefanovics EA, Desai RA, </w:t>
      </w:r>
      <w:r w:rsidRPr="00FE586F">
        <w:rPr>
          <w:b/>
        </w:rPr>
        <w:t>Potenza MN</w:t>
      </w:r>
      <w:r w:rsidRPr="00120AF4">
        <w:t xml:space="preserve"> “Differences in the associations between gambling problem severity and psychiatric disorders among black and white adults” National Center for Responsible Gaming Addiction Conference. Las Vegas, NV. Nov 16, 2009</w:t>
      </w:r>
    </w:p>
    <w:p w14:paraId="1382C110" w14:textId="77777777" w:rsidR="00FE586F" w:rsidRDefault="00125647" w:rsidP="00120AF4">
      <w:pPr>
        <w:numPr>
          <w:ilvl w:val="0"/>
          <w:numId w:val="19"/>
        </w:numPr>
      </w:pPr>
      <w:r w:rsidRPr="00120AF4">
        <w:t xml:space="preserve">Franco CA, Maciejewski PK, </w:t>
      </w:r>
      <w:r w:rsidRPr="00FE586F">
        <w:rPr>
          <w:b/>
        </w:rPr>
        <w:t>Potenza MN</w:t>
      </w:r>
      <w:r w:rsidRPr="00120AF4">
        <w:t xml:space="preserve"> “Lifetime and past-year recreational gambling in a nationally representative sample: correlates of casino and non-casino gambling” National Center for Responsible Gaming Addiction Conference. Las Vegas, NV. Nov 16, 2009</w:t>
      </w:r>
    </w:p>
    <w:p w14:paraId="08EFB51A" w14:textId="77777777" w:rsidR="00FE586F" w:rsidRDefault="00125647" w:rsidP="00120AF4">
      <w:pPr>
        <w:numPr>
          <w:ilvl w:val="0"/>
          <w:numId w:val="19"/>
        </w:numPr>
      </w:pPr>
      <w:r w:rsidRPr="00120AF4">
        <w:t xml:space="preserve">Balodis IM, Lacadie C, </w:t>
      </w:r>
      <w:r w:rsidRPr="00FE586F">
        <w:rPr>
          <w:b/>
        </w:rPr>
        <w:t>Potenza MN</w:t>
      </w:r>
      <w:r w:rsidRPr="00120AF4">
        <w:t xml:space="preserve"> “Neural Correlates of Self-Reported Gambling Urge Intensities in </w:t>
      </w:r>
      <w:r w:rsidRPr="00120AF4" w:rsidDel="00947961">
        <w:t>Men with</w:t>
      </w:r>
      <w:r w:rsidRPr="00120AF4">
        <w:t xml:space="preserve"> Pathological Gambling” National Center for Responsible Gaming Addiction Conference. Las Vegas, NV. Nov 16, 2009</w:t>
      </w:r>
    </w:p>
    <w:p w14:paraId="1C4C5E0B" w14:textId="77777777" w:rsidR="00FE586F" w:rsidRDefault="00125647" w:rsidP="00120AF4">
      <w:pPr>
        <w:numPr>
          <w:ilvl w:val="0"/>
          <w:numId w:val="19"/>
        </w:numPr>
      </w:pPr>
      <w:r w:rsidRPr="00FE586F">
        <w:rPr>
          <w:b/>
        </w:rPr>
        <w:t>Potenza MN</w:t>
      </w:r>
      <w:r w:rsidRPr="00120AF4">
        <w:t>, Grant JE “Meeting the Challenges of Gambling Research” National Center for Responsible Gaming Addiction Conference. Las Vegas, NV. Nov 16, 2009</w:t>
      </w:r>
    </w:p>
    <w:p w14:paraId="222087BC" w14:textId="0A7D4110" w:rsidR="00125647" w:rsidRDefault="00125647" w:rsidP="00120AF4">
      <w:pPr>
        <w:numPr>
          <w:ilvl w:val="0"/>
          <w:numId w:val="19"/>
        </w:numPr>
      </w:pPr>
      <w:r w:rsidRPr="00FE586F">
        <w:rPr>
          <w:b/>
        </w:rPr>
        <w:lastRenderedPageBreak/>
        <w:t>Potenza MN</w:t>
      </w:r>
      <w:r w:rsidRPr="00120AF4">
        <w:t xml:space="preserve"> “Neurobiologies of Pathological Gambling and Drug Dependence” American College of Neuropsychopharmacology Conference. Hollywood, FL. Dec 10, 2009</w:t>
      </w:r>
      <w:bookmarkEnd w:id="15"/>
      <w:bookmarkEnd w:id="16"/>
    </w:p>
    <w:p w14:paraId="641A49F9" w14:textId="77777777" w:rsidR="0012729C" w:rsidRPr="00545CD2" w:rsidRDefault="0012729C" w:rsidP="0012729C">
      <w:pPr>
        <w:pStyle w:val="ListParagraph"/>
        <w:numPr>
          <w:ilvl w:val="0"/>
          <w:numId w:val="19"/>
        </w:numPr>
        <w:rPr>
          <w:b/>
          <w:noProof/>
        </w:rPr>
      </w:pPr>
      <w:r w:rsidRPr="0060779C">
        <w:t>Jastreboff AM,</w:t>
      </w:r>
      <w:r w:rsidRPr="00B917DD">
        <w:t xml:space="preserve"> Sinha R, Lacadie C, Hong KA, Sherwin, RS, </w:t>
      </w:r>
      <w:r w:rsidRPr="0060779C">
        <w:rPr>
          <w:b/>
        </w:rPr>
        <w:t>Potenza MN.</w:t>
      </w:r>
      <w:r w:rsidRPr="00B917DD">
        <w:t xml:space="preserve">  Body Mass Index Neural Response to Food Cues and Stress: Two fMRI Studies.</w:t>
      </w:r>
      <w:r w:rsidRPr="0060779C">
        <w:rPr>
          <w:i/>
        </w:rPr>
        <w:t xml:space="preserve">  </w:t>
      </w:r>
      <w:r w:rsidRPr="00B917DD">
        <w:t>Poster &amp; Poster Audio Tour Presentation.  The American Diabetes Association 70</w:t>
      </w:r>
      <w:r w:rsidRPr="0060779C">
        <w:rPr>
          <w:vertAlign w:val="superscript"/>
        </w:rPr>
        <w:t>th</w:t>
      </w:r>
      <w:r w:rsidRPr="00B917DD">
        <w:t xml:space="preserve"> </w:t>
      </w:r>
      <w:r w:rsidRPr="00545CD2">
        <w:t>Scientific Sessions 2010. Orlando, FL. Poster audio-guided tour presentation. 2009</w:t>
      </w:r>
    </w:p>
    <w:p w14:paraId="5F94B8D0" w14:textId="2FEABA51" w:rsidR="0012729C" w:rsidRPr="00545CD2" w:rsidRDefault="0012729C" w:rsidP="0012729C">
      <w:pPr>
        <w:pStyle w:val="ListParagraph"/>
        <w:numPr>
          <w:ilvl w:val="0"/>
          <w:numId w:val="19"/>
        </w:numPr>
        <w:rPr>
          <w:bCs/>
        </w:rPr>
      </w:pPr>
      <w:r w:rsidRPr="00545CD2">
        <w:t xml:space="preserve">EE DeVito, SA Meda, </w:t>
      </w:r>
      <w:r w:rsidRPr="00545CD2">
        <w:rPr>
          <w:b/>
        </w:rPr>
        <w:t>MN Potenza,</w:t>
      </w:r>
      <w:r w:rsidRPr="00545CD2">
        <w:t xml:space="preserve"> J Krystal, GD Pearlson. The effects of memantine on the neural correlates of r</w:t>
      </w:r>
      <w:r w:rsidRPr="00545CD2">
        <w:rPr>
          <w:bCs/>
        </w:rPr>
        <w:t xml:space="preserve">esponse inhibition in healthy individuals with a family history of alcoholism. Poster presented at the </w:t>
      </w:r>
      <w:r w:rsidRPr="00545CD2">
        <w:t>Research Society on Alcoholism meeting, San Antonio, TX, June, 2010</w:t>
      </w:r>
      <w:r w:rsidRPr="00545CD2">
        <w:rPr>
          <w:bCs/>
        </w:rPr>
        <w:t xml:space="preserve">. </w:t>
      </w:r>
      <w:r w:rsidRPr="00545CD2">
        <w:rPr>
          <w:rFonts w:eastAsia="Times"/>
          <w:bCs/>
          <w:color w:val="212121"/>
        </w:rPr>
        <w:t>RSA Junior Investigator Meeting Award</w:t>
      </w:r>
      <w:r w:rsidRPr="00545CD2">
        <w:rPr>
          <w:rFonts w:eastAsia="Times"/>
          <w:b/>
          <w:bCs/>
          <w:color w:val="212121"/>
        </w:rPr>
        <w:t xml:space="preserve"> </w:t>
      </w:r>
    </w:p>
    <w:p w14:paraId="6782EEDC" w14:textId="77777777" w:rsidR="0012729C" w:rsidRPr="00545CD2" w:rsidRDefault="0012729C" w:rsidP="0012729C">
      <w:pPr>
        <w:pStyle w:val="ListParagraph"/>
        <w:numPr>
          <w:ilvl w:val="0"/>
          <w:numId w:val="19"/>
        </w:numPr>
      </w:pPr>
      <w:r w:rsidRPr="00545CD2">
        <w:rPr>
          <w:bCs/>
        </w:rPr>
        <w:t xml:space="preserve">EE DeVito, SA Meda, </w:t>
      </w:r>
      <w:r w:rsidRPr="00545CD2">
        <w:rPr>
          <w:b/>
          <w:bCs/>
        </w:rPr>
        <w:t>MN Potenza,</w:t>
      </w:r>
      <w:r w:rsidRPr="00545CD2">
        <w:rPr>
          <w:bCs/>
        </w:rPr>
        <w:t xml:space="preserve"> GD Pearlson. Response inhibition in healthy individuals with a family history of alcoholism. Poster presented at the Society of Biological Psychiatry meeting, New Orleans, LA, May, 2010. </w:t>
      </w:r>
    </w:p>
    <w:p w14:paraId="25124BF5" w14:textId="77777777" w:rsidR="0012729C" w:rsidRPr="00833E79" w:rsidRDefault="0012729C" w:rsidP="0012729C">
      <w:pPr>
        <w:pStyle w:val="ListParagraph"/>
        <w:numPr>
          <w:ilvl w:val="0"/>
          <w:numId w:val="19"/>
        </w:numPr>
        <w:spacing w:before="100" w:after="100"/>
        <w:ind w:right="720"/>
        <w:rPr>
          <w:rFonts w:ascii="Calibri" w:eastAsia="Times" w:hAnsi="Calibri" w:cs="Segoe UI"/>
          <w:color w:val="212121"/>
        </w:rPr>
      </w:pPr>
      <w:r w:rsidRPr="00833E79">
        <w:rPr>
          <w:rFonts w:eastAsia="Times"/>
          <w:color w:val="212121"/>
        </w:rPr>
        <w:t>Jia Z*, </w:t>
      </w:r>
      <w:r w:rsidRPr="00833E79">
        <w:rPr>
          <w:rFonts w:eastAsia="Times"/>
          <w:bCs/>
          <w:color w:val="212121"/>
        </w:rPr>
        <w:t>Worhunsky PD</w:t>
      </w:r>
      <w:r w:rsidRPr="00833E79">
        <w:rPr>
          <w:rFonts w:eastAsia="Times"/>
          <w:color w:val="212121"/>
        </w:rPr>
        <w:t xml:space="preserve">*, Carroll KM, Rounsaville BJ, </w:t>
      </w:r>
      <w:r w:rsidRPr="00833E79">
        <w:rPr>
          <w:rFonts w:eastAsia="Times"/>
          <w:b/>
          <w:color w:val="212121"/>
        </w:rPr>
        <w:t>Potenza MN.</w:t>
      </w:r>
      <w:r w:rsidRPr="00833E79">
        <w:rPr>
          <w:rFonts w:eastAsia="Times"/>
          <w:color w:val="212121"/>
        </w:rPr>
        <w:t xml:space="preserve"> Brain activations in cocaine abusers during reward processing predict treatment outcome. Poster presented to the </w:t>
      </w:r>
      <w:r w:rsidRPr="00833E79">
        <w:rPr>
          <w:rFonts w:eastAsia="Times"/>
          <w:i/>
          <w:iCs/>
          <w:color w:val="212121"/>
        </w:rPr>
        <w:t>Annual Meeting of the Organization for Human Brain Mapping</w:t>
      </w:r>
      <w:r w:rsidRPr="00833E79">
        <w:rPr>
          <w:rFonts w:eastAsia="Times"/>
          <w:color w:val="212121"/>
        </w:rPr>
        <w:t> *indicates shared first-authorship</w:t>
      </w:r>
      <w:r>
        <w:rPr>
          <w:rFonts w:eastAsia="Times"/>
          <w:color w:val="212121"/>
        </w:rPr>
        <w:t xml:space="preserve"> Barcelona, 2010</w:t>
      </w:r>
    </w:p>
    <w:p w14:paraId="49F8CE45" w14:textId="77777777" w:rsidR="0012729C" w:rsidRPr="00545CD2" w:rsidRDefault="0012729C" w:rsidP="0012729C">
      <w:pPr>
        <w:pStyle w:val="ListParagraph"/>
        <w:numPr>
          <w:ilvl w:val="0"/>
          <w:numId w:val="19"/>
        </w:numPr>
        <w:rPr>
          <w:b/>
          <w:noProof/>
        </w:rPr>
      </w:pPr>
      <w:r w:rsidRPr="00545CD2">
        <w:t xml:space="preserve">Jastreboff AM, Sinha R, Lacadie C, Hong KA, Sherwin, RS, </w:t>
      </w:r>
      <w:r w:rsidRPr="00545CD2">
        <w:rPr>
          <w:b/>
        </w:rPr>
        <w:t>Potenza MN</w:t>
      </w:r>
      <w:r w:rsidRPr="00545CD2">
        <w:rPr>
          <w:b/>
          <w:i/>
        </w:rPr>
        <w:t>.</w:t>
      </w:r>
      <w:r w:rsidRPr="00545CD2">
        <w:rPr>
          <w:i/>
        </w:rPr>
        <w:t xml:space="preserve">  Insulin Resistance Promotes Increased Neural Responses to Food Cues and Stress in Obese Individuals.</w:t>
      </w:r>
      <w:r w:rsidRPr="00545CD2">
        <w:t xml:space="preserve">  ADA Symposium: Diabetes and the Brain. Alexandria, VA. Poster presentation. Poster presentation. 2010</w:t>
      </w:r>
    </w:p>
    <w:p w14:paraId="690E05DB"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color w:val="auto"/>
        </w:rPr>
        <w:t xml:space="preserve">Kober H, Lacadie C, </w:t>
      </w: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(June 2011). </w:t>
      </w:r>
      <w:r w:rsidRPr="00545CD2">
        <w:rPr>
          <w:rFonts w:ascii="Times New Roman" w:hAnsi="Times New Roman" w:cs="Times New Roman"/>
          <w:i/>
          <w:iCs/>
          <w:color w:val="auto"/>
        </w:rPr>
        <w:t xml:space="preserve">Gender differences in neural activity during drug craving and gambling urges: An fMRI study. </w:t>
      </w:r>
      <w:r w:rsidRPr="00545CD2">
        <w:rPr>
          <w:rFonts w:ascii="Times New Roman" w:hAnsi="Times New Roman" w:cs="Times New Roman"/>
          <w:color w:val="auto"/>
        </w:rPr>
        <w:t xml:space="preserve">Talk presented at the annual meeting of the College on Problems of Drug Dependence, Hollywood, FL </w:t>
      </w:r>
    </w:p>
    <w:p w14:paraId="5A0385C3"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“MRI in Treatment Development for Addictions” </w:t>
      </w:r>
      <w:r w:rsidRPr="00545CD2">
        <w:rPr>
          <w:rFonts w:ascii="Times New Roman" w:hAnsi="Times New Roman" w:cs="Times New Roman"/>
          <w:i/>
          <w:iCs/>
          <w:color w:val="auto"/>
        </w:rPr>
        <w:t xml:space="preserve">National Conference on Problem Gambling, </w:t>
      </w:r>
      <w:r w:rsidRPr="00545CD2">
        <w:rPr>
          <w:rFonts w:ascii="Times New Roman" w:hAnsi="Times New Roman" w:cs="Times New Roman"/>
          <w:color w:val="auto"/>
        </w:rPr>
        <w:t xml:space="preserve">Boston, MA, 7/1/11. </w:t>
      </w:r>
      <w:r w:rsidRPr="00545CD2">
        <w:rPr>
          <w:rFonts w:ascii="Times New Roman" w:hAnsi="Times New Roman" w:cs="Times New Roman"/>
          <w:i/>
          <w:iCs/>
          <w:color w:val="auto"/>
        </w:rPr>
        <w:t xml:space="preserve">Part of an Imaging and Gambling Symposium (Chair: Marc Potenza) </w:t>
      </w:r>
    </w:p>
    <w:p w14:paraId="542F768F"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“Gambling Helpline Data: Advancing Knowledge” </w:t>
      </w:r>
      <w:r w:rsidRPr="00545CD2">
        <w:rPr>
          <w:rFonts w:ascii="Times New Roman" w:hAnsi="Times New Roman" w:cs="Times New Roman"/>
          <w:i/>
          <w:iCs/>
          <w:color w:val="auto"/>
        </w:rPr>
        <w:t xml:space="preserve">National Conference on Problem Gambling, </w:t>
      </w:r>
      <w:r w:rsidRPr="00545CD2">
        <w:rPr>
          <w:rFonts w:ascii="Times New Roman" w:hAnsi="Times New Roman" w:cs="Times New Roman"/>
          <w:color w:val="auto"/>
        </w:rPr>
        <w:t xml:space="preserve">Boston, MA, 7/1/11. </w:t>
      </w:r>
    </w:p>
    <w:p w14:paraId="3BE43B4B"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color w:val="auto"/>
        </w:rPr>
        <w:t xml:space="preserve">Desai N, Rofman BE, King K, O’Connor A, Krebs C, </w:t>
      </w: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Drebing C “Bupropion SR and Harm Reduction Vs. Abstinence-Focused Treatment for Problem Gambling” </w:t>
      </w:r>
      <w:r w:rsidRPr="00545CD2">
        <w:rPr>
          <w:rFonts w:ascii="Times New Roman" w:hAnsi="Times New Roman" w:cs="Times New Roman"/>
          <w:i/>
          <w:iCs/>
          <w:color w:val="auto"/>
        </w:rPr>
        <w:t xml:space="preserve">National Conference on Problem Gambling, </w:t>
      </w:r>
      <w:r w:rsidRPr="00545CD2">
        <w:rPr>
          <w:rFonts w:ascii="Times New Roman" w:hAnsi="Times New Roman" w:cs="Times New Roman"/>
          <w:color w:val="auto"/>
        </w:rPr>
        <w:t xml:space="preserve">Boston, MA, 7/1/11. </w:t>
      </w:r>
    </w:p>
    <w:p w14:paraId="3DC382F0" w14:textId="77777777" w:rsidR="0012729C" w:rsidRPr="00545CD2" w:rsidRDefault="0012729C" w:rsidP="0012729C">
      <w:pPr>
        <w:pStyle w:val="ListParagraph"/>
        <w:numPr>
          <w:ilvl w:val="0"/>
          <w:numId w:val="19"/>
        </w:numPr>
      </w:pPr>
      <w:r w:rsidRPr="00545CD2">
        <w:t xml:space="preserve">IM Balodis, EE DeVito, MA Steinberg, </w:t>
      </w:r>
      <w:r w:rsidRPr="00545CD2">
        <w:rPr>
          <w:b/>
        </w:rPr>
        <w:t xml:space="preserve">MN Potenza. </w:t>
      </w:r>
      <w:r w:rsidRPr="00545CD2">
        <w:t xml:space="preserve">Smoking status in PG differentiates Iowa Gambling Task performance. Poster presented at the National Center for Responsible Gaming (NCRG) Conference on Gambling and Addiction, Las Vegas, NV, October, 2011. </w:t>
      </w:r>
    </w:p>
    <w:p w14:paraId="10831119"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b/>
          <w:bCs/>
          <w:color w:val="auto"/>
        </w:rPr>
        <w:t>Potenza MN</w:t>
      </w:r>
      <w:r w:rsidRPr="00545CD2">
        <w:rPr>
          <w:rFonts w:ascii="Times New Roman" w:hAnsi="Times New Roman" w:cs="Times New Roman"/>
          <w:color w:val="auto"/>
        </w:rPr>
        <w:t xml:space="preserve"> “Individual Differences, Impulsivity and Substance and Non-Substance Addictions” </w:t>
      </w:r>
      <w:r w:rsidRPr="00545CD2">
        <w:rPr>
          <w:rFonts w:ascii="Times New Roman" w:hAnsi="Times New Roman" w:cs="Times New Roman"/>
          <w:i/>
          <w:iCs/>
          <w:color w:val="auto"/>
        </w:rPr>
        <w:t xml:space="preserve">International Society for the Study of Individual Differences annual convention, </w:t>
      </w:r>
      <w:r w:rsidRPr="00545CD2">
        <w:rPr>
          <w:rFonts w:ascii="Times New Roman" w:hAnsi="Times New Roman" w:cs="Times New Roman"/>
          <w:color w:val="auto"/>
        </w:rPr>
        <w:t xml:space="preserve">London, UK, 7/26/11. </w:t>
      </w:r>
      <w:r w:rsidRPr="00545CD2">
        <w:rPr>
          <w:rFonts w:ascii="Times New Roman" w:hAnsi="Times New Roman" w:cs="Times New Roman"/>
          <w:i/>
          <w:iCs/>
          <w:color w:val="auto"/>
        </w:rPr>
        <w:t>Part of an Addictions and Impulsivity Symposium (Co</w:t>
      </w:r>
      <w:r w:rsidRPr="00545CD2">
        <w:rPr>
          <w:rFonts w:ascii="Times New Roman" w:hAnsi="Times New Roman" w:cs="Times New Roman"/>
          <w:i/>
          <w:iCs/>
          <w:color w:val="auto"/>
        </w:rPr>
        <w:softHyphen/>
        <w:t xml:space="preserve">chairs: Alan Swann and Marc Potenza; symposium included gambling-related presentations by Trevor Robbins, Luke Clark and Robert Rogers) </w:t>
      </w:r>
    </w:p>
    <w:p w14:paraId="0F33B2BE"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b/>
          <w:bCs/>
          <w:color w:val="auto"/>
        </w:rPr>
        <w:t>Potenza MN</w:t>
      </w:r>
      <w:r w:rsidRPr="00545CD2">
        <w:rPr>
          <w:rFonts w:ascii="Times New Roman" w:hAnsi="Times New Roman" w:cs="Times New Roman"/>
          <w:color w:val="auto"/>
        </w:rPr>
        <w:t xml:space="preserve"> “Neurobehavior in Addictions” </w:t>
      </w:r>
      <w:r w:rsidRPr="00545CD2">
        <w:rPr>
          <w:rFonts w:ascii="Times New Roman" w:hAnsi="Times New Roman" w:cs="Times New Roman"/>
          <w:i/>
          <w:iCs/>
          <w:color w:val="auto"/>
        </w:rPr>
        <w:t xml:space="preserve">Part of a NIDA-sponsored Neuroscience and Treatment of Addictions Symposium, American Psychological Association annual convention, </w:t>
      </w:r>
      <w:r w:rsidRPr="00545CD2">
        <w:rPr>
          <w:rFonts w:ascii="Times New Roman" w:hAnsi="Times New Roman" w:cs="Times New Roman"/>
          <w:color w:val="auto"/>
        </w:rPr>
        <w:t xml:space="preserve">Washington, DC, 8/3/11. </w:t>
      </w:r>
    </w:p>
    <w:p w14:paraId="4D5CE183"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color w:val="auto"/>
        </w:rPr>
        <w:t xml:space="preserve">Kober H, Lacadie C, </w:t>
      </w: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(July 2011). </w:t>
      </w:r>
      <w:r w:rsidRPr="00545CD2">
        <w:rPr>
          <w:rFonts w:ascii="Times New Roman" w:hAnsi="Times New Roman" w:cs="Times New Roman"/>
          <w:i/>
          <w:iCs/>
          <w:color w:val="auto"/>
        </w:rPr>
        <w:t xml:space="preserve">Drug craving and gambling urges: Gender differences in neural activity. </w:t>
      </w:r>
      <w:r w:rsidRPr="00545CD2">
        <w:rPr>
          <w:rFonts w:ascii="Times New Roman" w:hAnsi="Times New Roman" w:cs="Times New Roman"/>
          <w:color w:val="auto"/>
        </w:rPr>
        <w:t>Talk presented at the 25</w:t>
      </w:r>
      <w:r w:rsidRPr="00545CD2">
        <w:rPr>
          <w:rFonts w:ascii="Times New Roman" w:hAnsi="Times New Roman" w:cs="Times New Roman"/>
          <w:color w:val="auto"/>
          <w:position w:val="10"/>
          <w:vertAlign w:val="superscript"/>
        </w:rPr>
        <w:t xml:space="preserve">th </w:t>
      </w:r>
      <w:r w:rsidRPr="00545CD2">
        <w:rPr>
          <w:rFonts w:ascii="Times New Roman" w:hAnsi="Times New Roman" w:cs="Times New Roman"/>
          <w:color w:val="auto"/>
        </w:rPr>
        <w:t xml:space="preserve">National Conference on Problem Gambling, Boston, MA. </w:t>
      </w:r>
    </w:p>
    <w:p w14:paraId="7F444B28" w14:textId="77777777" w:rsidR="0012729C" w:rsidRPr="00545CD2"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color w:val="auto"/>
        </w:rPr>
        <w:lastRenderedPageBreak/>
        <w:t xml:space="preserve">Balodis I, Kober H, </w:t>
      </w:r>
      <w:r w:rsidRPr="00545CD2">
        <w:rPr>
          <w:rFonts w:ascii="Times New Roman" w:hAnsi="Times New Roman" w:cs="Times New Roman"/>
          <w:b/>
          <w:bCs/>
          <w:color w:val="auto"/>
        </w:rPr>
        <w:t xml:space="preserve">Potenza MN </w:t>
      </w:r>
      <w:r w:rsidRPr="00545CD2">
        <w:rPr>
          <w:rFonts w:ascii="Times New Roman" w:hAnsi="Times New Roman" w:cs="Times New Roman"/>
          <w:color w:val="auto"/>
        </w:rPr>
        <w:t xml:space="preserve">"Reward processing in pathological gambling." </w:t>
      </w:r>
      <w:r w:rsidRPr="00545CD2">
        <w:rPr>
          <w:rFonts w:ascii="Times New Roman" w:hAnsi="Times New Roman" w:cs="Times New Roman"/>
          <w:i/>
          <w:iCs/>
          <w:color w:val="auto"/>
        </w:rPr>
        <w:t xml:space="preserve">National Conference on Problem Gambling, </w:t>
      </w:r>
      <w:r w:rsidRPr="00545CD2">
        <w:rPr>
          <w:rFonts w:ascii="Times New Roman" w:hAnsi="Times New Roman" w:cs="Times New Roman"/>
          <w:color w:val="auto"/>
        </w:rPr>
        <w:t xml:space="preserve">Boston, MA, 7/1/11. </w:t>
      </w:r>
    </w:p>
    <w:p w14:paraId="7A04454C" w14:textId="77777777" w:rsidR="0012729C" w:rsidRPr="00833E79" w:rsidRDefault="0012729C" w:rsidP="0012729C">
      <w:pPr>
        <w:pStyle w:val="Default"/>
        <w:numPr>
          <w:ilvl w:val="0"/>
          <w:numId w:val="19"/>
        </w:numPr>
        <w:rPr>
          <w:rFonts w:ascii="Times New Roman" w:hAnsi="Times New Roman" w:cs="Times New Roman"/>
          <w:color w:val="auto"/>
        </w:rPr>
      </w:pPr>
      <w:r w:rsidRPr="00545CD2">
        <w:rPr>
          <w:rFonts w:ascii="Times New Roman" w:hAnsi="Times New Roman" w:cs="Times New Roman"/>
        </w:rPr>
        <w:t xml:space="preserve">Jastreboff AM, Sinha R, Lacadie C, Hong KA, Sherwin, RS, </w:t>
      </w:r>
      <w:r w:rsidRPr="00545CD2">
        <w:rPr>
          <w:rFonts w:ascii="Times New Roman" w:hAnsi="Times New Roman" w:cs="Times New Roman"/>
          <w:b/>
        </w:rPr>
        <w:t>Potenza MN</w:t>
      </w:r>
      <w:r w:rsidRPr="00545CD2">
        <w:rPr>
          <w:rFonts w:ascii="Times New Roman" w:hAnsi="Times New Roman" w:cs="Times New Roman"/>
          <w:b/>
          <w:i/>
        </w:rPr>
        <w:t>.</w:t>
      </w:r>
      <w:r w:rsidRPr="00545CD2">
        <w:rPr>
          <w:rFonts w:ascii="Times New Roman" w:hAnsi="Times New Roman" w:cs="Times New Roman"/>
          <w:i/>
        </w:rPr>
        <w:t xml:space="preserve">  Food Cues and Stress Preferentially Activate Corticolimbic-Striatal Neural Pathways in Obese Humans</w:t>
      </w:r>
      <w:r w:rsidRPr="00545CD2">
        <w:rPr>
          <w:rFonts w:ascii="Times New Roman" w:hAnsi="Times New Roman" w:cs="Times New Roman"/>
        </w:rPr>
        <w:t xml:space="preserve">. Child Health Research Centers Annual Retreat 2011. Durham, NC. Poster and brief oral presentation. </w:t>
      </w:r>
    </w:p>
    <w:p w14:paraId="10E379E9" w14:textId="77777777" w:rsidR="0012729C" w:rsidRPr="00833E79" w:rsidRDefault="0012729C" w:rsidP="0012729C">
      <w:pPr>
        <w:pStyle w:val="Default"/>
        <w:numPr>
          <w:ilvl w:val="0"/>
          <w:numId w:val="19"/>
        </w:numPr>
        <w:rPr>
          <w:rFonts w:ascii="Times New Roman" w:hAnsi="Times New Roman" w:cs="Times New Roman"/>
          <w:color w:val="auto"/>
        </w:rPr>
      </w:pPr>
      <w:r w:rsidRPr="00833E79">
        <w:rPr>
          <w:rFonts w:ascii="Times New Roman" w:hAnsi="Times New Roman" w:cs="Times New Roman"/>
          <w:bCs/>
          <w:color w:val="212121"/>
        </w:rPr>
        <w:t>Worhunsky PD</w:t>
      </w:r>
      <w:r w:rsidRPr="00833E79">
        <w:rPr>
          <w:rFonts w:ascii="Times New Roman" w:hAnsi="Times New Roman" w:cs="Times New Roman"/>
          <w:color w:val="212121"/>
        </w:rPr>
        <w:t xml:space="preserve">, Potenza MN, Rogers RD. Anticipation of winning and the near-miss effect in pathological gambling </w:t>
      </w:r>
      <w:r w:rsidRPr="00833E79">
        <w:rPr>
          <w:rFonts w:ascii="Times New Roman" w:hAnsi="Times New Roman" w:cs="Times New Roman"/>
          <w:color w:val="212121"/>
        </w:rPr>
        <w:softHyphen/>
        <w:t xml:space="preserve"> an fMRI study. Oral presentation to</w:t>
      </w:r>
      <w:r w:rsidRPr="00833E79">
        <w:rPr>
          <w:rFonts w:ascii="Times New Roman" w:hAnsi="Times New Roman" w:cs="Times New Roman"/>
          <w:i/>
          <w:iCs/>
          <w:color w:val="212121"/>
        </w:rPr>
        <w:t> The International Conference on Gambling Studies</w:t>
      </w:r>
      <w:r w:rsidRPr="00833E79">
        <w:rPr>
          <w:rFonts w:ascii="Times New Roman" w:hAnsi="Times New Roman" w:cs="Times New Roman"/>
          <w:color w:val="212121"/>
        </w:rPr>
        <w:t>. Nottingham, 2011</w:t>
      </w:r>
    </w:p>
    <w:p w14:paraId="01C89885" w14:textId="77777777" w:rsidR="0012729C" w:rsidRPr="00545CD2" w:rsidRDefault="0012729C" w:rsidP="0012729C">
      <w:pPr>
        <w:pStyle w:val="ListParagraph"/>
        <w:numPr>
          <w:ilvl w:val="0"/>
          <w:numId w:val="19"/>
        </w:numPr>
        <w:rPr>
          <w:b/>
          <w:noProof/>
        </w:rPr>
      </w:pPr>
      <w:r w:rsidRPr="00545CD2">
        <w:t xml:space="preserve">Jastreboff AM, Sinha R, Lacadie C, Hong KA, Sherwin, RS, </w:t>
      </w:r>
      <w:r w:rsidRPr="00545CD2">
        <w:rPr>
          <w:b/>
        </w:rPr>
        <w:t>Potenza MN</w:t>
      </w:r>
      <w:r w:rsidRPr="00545CD2">
        <w:rPr>
          <w:b/>
          <w:i/>
        </w:rPr>
        <w:t>.</w:t>
      </w:r>
      <w:r w:rsidRPr="00545CD2">
        <w:rPr>
          <w:i/>
        </w:rPr>
        <w:t xml:space="preserve">  Food Cues and Stress Preferentially Activate Limbic-Striatal Neural Pathways and Stimulate Food Craving in Obesity</w:t>
      </w:r>
      <w:r w:rsidRPr="00545CD2">
        <w:t>. American Diabetes Association (ADA) 2011, 71st Scientific Sessions 2011. San Diego, CA. Oral presentation.</w:t>
      </w:r>
    </w:p>
    <w:p w14:paraId="078FD4A0" w14:textId="77777777" w:rsidR="0012729C" w:rsidRPr="00545CD2" w:rsidRDefault="0012729C" w:rsidP="0012729C">
      <w:pPr>
        <w:pStyle w:val="ListParagraph"/>
        <w:numPr>
          <w:ilvl w:val="0"/>
          <w:numId w:val="19"/>
        </w:numPr>
        <w:rPr>
          <w:kern w:val="24"/>
        </w:rPr>
      </w:pPr>
      <w:r w:rsidRPr="00545CD2">
        <w:t xml:space="preserve">EE DeVito, H Kober, KM Carroll, </w:t>
      </w:r>
      <w:r w:rsidRPr="00545CD2">
        <w:rPr>
          <w:b/>
        </w:rPr>
        <w:t>MN Potenza.</w:t>
      </w:r>
      <w:r w:rsidRPr="00545CD2">
        <w:t xml:space="preserve"> Influences of cocaine and sex on the neural correlates of impulsivity-related constructs</w:t>
      </w:r>
      <w:r w:rsidRPr="00545CD2">
        <w:rPr>
          <w:kern w:val="24"/>
        </w:rPr>
        <w:t xml:space="preserve">. Oral presentation at the Ninth Annual Interdisciplinary Women’s Health Research Symposium, National Institutes of Health, Bethesda, MD, November, 2012. </w:t>
      </w:r>
    </w:p>
    <w:p w14:paraId="33DCBB58" w14:textId="77777777" w:rsidR="0012729C" w:rsidRPr="00833E79" w:rsidRDefault="0012729C" w:rsidP="0012729C">
      <w:pPr>
        <w:pStyle w:val="ListParagraph"/>
        <w:numPr>
          <w:ilvl w:val="0"/>
          <w:numId w:val="19"/>
        </w:numPr>
        <w:spacing w:before="100" w:after="100"/>
        <w:ind w:right="720"/>
        <w:rPr>
          <w:rFonts w:ascii="Calibri" w:eastAsia="Times" w:hAnsi="Calibri" w:cs="Segoe UI"/>
          <w:color w:val="212121"/>
        </w:rPr>
      </w:pPr>
      <w:r w:rsidRPr="00833E79">
        <w:rPr>
          <w:rFonts w:eastAsia="Times"/>
          <w:bCs/>
          <w:color w:val="212121"/>
        </w:rPr>
        <w:t>Worhunsky PD</w:t>
      </w:r>
      <w:r w:rsidRPr="00833E79">
        <w:rPr>
          <w:rFonts w:eastAsia="Times"/>
          <w:color w:val="212121"/>
        </w:rPr>
        <w:t xml:space="preserve">, </w:t>
      </w:r>
      <w:r w:rsidRPr="00833E79">
        <w:rPr>
          <w:rFonts w:eastAsia="Times"/>
          <w:b/>
          <w:color w:val="212121"/>
        </w:rPr>
        <w:t>Potenza MN,</w:t>
      </w:r>
      <w:r w:rsidRPr="00833E79">
        <w:rPr>
          <w:rFonts w:eastAsia="Times"/>
          <w:color w:val="212121"/>
        </w:rPr>
        <w:t xml:space="preserve"> Rogers RD. A fMRI study of anticipation, near-miss and winning outcomes in pathological gambling and cocaine-dependence during slot-machine gaming. Poster presented to the </w:t>
      </w:r>
      <w:r w:rsidRPr="00833E79">
        <w:rPr>
          <w:rFonts w:eastAsia="Times"/>
          <w:i/>
          <w:iCs/>
          <w:color w:val="212121"/>
        </w:rPr>
        <w:t>ECNP Workshop on Neuropsychopharmacology for Young Scientists in Europe</w:t>
      </w:r>
      <w:r w:rsidRPr="00833E79">
        <w:rPr>
          <w:rFonts w:eastAsia="Times"/>
          <w:color w:val="212121"/>
        </w:rPr>
        <w:t>.</w:t>
      </w:r>
      <w:r>
        <w:rPr>
          <w:rFonts w:eastAsia="Times"/>
          <w:color w:val="212121"/>
        </w:rPr>
        <w:t xml:space="preserve"> Nice, 2012</w:t>
      </w:r>
    </w:p>
    <w:p w14:paraId="360BF8CD" w14:textId="77777777" w:rsidR="0012729C" w:rsidRPr="00074FC8" w:rsidRDefault="0012729C" w:rsidP="0012729C">
      <w:pPr>
        <w:pStyle w:val="ListParagraph"/>
        <w:numPr>
          <w:ilvl w:val="0"/>
          <w:numId w:val="19"/>
        </w:numPr>
        <w:rPr>
          <w:kern w:val="24"/>
        </w:rPr>
      </w:pPr>
      <w:r w:rsidRPr="00545CD2">
        <w:t xml:space="preserve">EE DeVito, G Dong, H Kober, KM Carroll, </w:t>
      </w:r>
      <w:r w:rsidRPr="00545CD2">
        <w:rPr>
          <w:b/>
        </w:rPr>
        <w:t>MN Potenza</w:t>
      </w:r>
      <w:r w:rsidRPr="00545CD2">
        <w:t xml:space="preserve">. Sex differences in the neural effects of behavioral therapy for cocaine dependence. Poster presentation at the NIDA/NIAAA/APA (Divisions 28 &amp; 50) Early Career Investigators Poster Session and Social Hour at the American Psychological Association meeting, Orlando, FL, August, 2012. </w:t>
      </w:r>
      <w:r w:rsidRPr="00074FC8">
        <w:rPr>
          <w:rFonts w:eastAsia="Times"/>
          <w:bCs/>
          <w:color w:val="212121"/>
        </w:rPr>
        <w:t>Early Career Poster Session Travel Award for the Meeting of the American Psychological Association</w:t>
      </w:r>
      <w:r w:rsidRPr="00074FC8">
        <w:rPr>
          <w:rFonts w:eastAsia="Times"/>
          <w:color w:val="212121"/>
        </w:rPr>
        <w:t> </w:t>
      </w:r>
      <w:r w:rsidRPr="00074FC8">
        <w:rPr>
          <w:rFonts w:eastAsia="Times"/>
          <w:bCs/>
          <w:color w:val="212121"/>
        </w:rPr>
        <w:t>(APA)</w:t>
      </w:r>
      <w:r w:rsidRPr="00074FC8">
        <w:rPr>
          <w:rFonts w:eastAsia="Times"/>
          <w:b/>
          <w:bCs/>
          <w:color w:val="212121"/>
        </w:rPr>
        <w:t xml:space="preserve"> </w:t>
      </w:r>
      <w:r w:rsidRPr="00074FC8">
        <w:rPr>
          <w:rFonts w:eastAsia="Times"/>
          <w:color w:val="212121"/>
        </w:rPr>
        <w:t>National Institute Drug Abuse</w:t>
      </w:r>
    </w:p>
    <w:p w14:paraId="045492E7" w14:textId="77777777" w:rsidR="0012729C" w:rsidRPr="00074FC8" w:rsidRDefault="0012729C" w:rsidP="0012729C">
      <w:pPr>
        <w:pStyle w:val="ListParagraph"/>
        <w:numPr>
          <w:ilvl w:val="0"/>
          <w:numId w:val="19"/>
        </w:numPr>
        <w:rPr>
          <w:rFonts w:eastAsia="Times"/>
          <w:color w:val="212121"/>
        </w:rPr>
      </w:pPr>
      <w:r w:rsidRPr="00074FC8">
        <w:rPr>
          <w:rFonts w:eastAsia="Times"/>
          <w:bCs/>
          <w:color w:val="212121"/>
        </w:rPr>
        <w:t>Rutherford, HJV,</w:t>
      </w:r>
      <w:r w:rsidRPr="00074FC8">
        <w:rPr>
          <w:rFonts w:eastAsia="Times"/>
          <w:color w:val="212121"/>
        </w:rPr>
        <w:t> </w:t>
      </w:r>
      <w:r w:rsidRPr="00074FC8">
        <w:rPr>
          <w:rFonts w:eastAsia="Times"/>
          <w:b/>
          <w:color w:val="212121"/>
        </w:rPr>
        <w:t>Potenza, MN,</w:t>
      </w:r>
      <w:r w:rsidRPr="00074FC8">
        <w:rPr>
          <w:rFonts w:eastAsia="Times"/>
          <w:color w:val="212121"/>
        </w:rPr>
        <w:t xml:space="preserve"> &amp; Mayes, LC. (2012). The consequences of addiction to the</w:t>
      </w:r>
      <w:r>
        <w:rPr>
          <w:rFonts w:eastAsia="Times"/>
          <w:color w:val="212121"/>
        </w:rPr>
        <w:t xml:space="preserve"> </w:t>
      </w:r>
      <w:r w:rsidRPr="00074FC8">
        <w:rPr>
          <w:rFonts w:eastAsia="Times"/>
          <w:color w:val="212121"/>
        </w:rPr>
        <w:t>neurobiology of maternal attachment. Talk presented at the 2012 meeting of the Society for Psychophysiological Research. New Orleans, LA.</w:t>
      </w:r>
    </w:p>
    <w:p w14:paraId="3B944930" w14:textId="77777777" w:rsidR="0012729C" w:rsidRPr="00074FC8" w:rsidRDefault="0012729C" w:rsidP="0012729C">
      <w:pPr>
        <w:pStyle w:val="ListParagraph"/>
        <w:numPr>
          <w:ilvl w:val="0"/>
          <w:numId w:val="19"/>
        </w:numPr>
        <w:rPr>
          <w:rFonts w:eastAsia="Times"/>
          <w:color w:val="212121"/>
        </w:rPr>
      </w:pPr>
      <w:r w:rsidRPr="00074FC8">
        <w:rPr>
          <w:rFonts w:eastAsia="Times"/>
          <w:bCs/>
          <w:color w:val="212121"/>
        </w:rPr>
        <w:t>Rutherford, HJV,</w:t>
      </w:r>
      <w:r w:rsidRPr="00074FC8">
        <w:rPr>
          <w:rFonts w:eastAsia="Times"/>
          <w:color w:val="212121"/>
        </w:rPr>
        <w:t> </w:t>
      </w:r>
      <w:r w:rsidRPr="00074FC8">
        <w:rPr>
          <w:rFonts w:eastAsia="Times"/>
          <w:b/>
          <w:color w:val="212121"/>
        </w:rPr>
        <w:t>Potenza, MN,</w:t>
      </w:r>
      <w:r w:rsidRPr="00074FC8">
        <w:rPr>
          <w:rFonts w:eastAsia="Times"/>
          <w:color w:val="212121"/>
        </w:rPr>
        <w:t xml:space="preserve"> &amp; Mayes, LC. (2012). The impact of addiction on the</w:t>
      </w:r>
      <w:r>
        <w:rPr>
          <w:rFonts w:eastAsia="Times"/>
          <w:color w:val="212121"/>
        </w:rPr>
        <w:t xml:space="preserve"> </w:t>
      </w:r>
      <w:r w:rsidRPr="00074FC8">
        <w:rPr>
          <w:rFonts w:eastAsia="Times"/>
          <w:color w:val="212121"/>
        </w:rPr>
        <w:t>neurobiology of maternal attachment. Talk presented at the 2012 meeting of the Society for Social Neuroscience. New Orleans, LA.</w:t>
      </w:r>
    </w:p>
    <w:p w14:paraId="42C882CA" w14:textId="77777777" w:rsidR="0012729C" w:rsidRPr="00545CD2" w:rsidRDefault="0012729C" w:rsidP="0012729C">
      <w:pPr>
        <w:pStyle w:val="ListParagraph"/>
        <w:numPr>
          <w:ilvl w:val="0"/>
          <w:numId w:val="19"/>
        </w:numPr>
        <w:rPr>
          <w:kern w:val="24"/>
        </w:rPr>
      </w:pPr>
      <w:r w:rsidRPr="00074FC8">
        <w:t xml:space="preserve">EE DeVito, H Kober, KM Carroll, </w:t>
      </w:r>
      <w:r w:rsidRPr="00074FC8">
        <w:rPr>
          <w:b/>
        </w:rPr>
        <w:t>MN Potenza.</w:t>
      </w:r>
      <w:r w:rsidRPr="00074FC8">
        <w:t xml:space="preserve"> Sex differences, decision-making and the neural correlates</w:t>
      </w:r>
      <w:r w:rsidRPr="00545CD2">
        <w:t xml:space="preserve"> of cognitive control in cocaine dependence. Oral presentation at the College on Problems of Drug Dependence meeting, Palm Springs, CA, June, 2012. </w:t>
      </w:r>
      <w:r w:rsidRPr="00545CD2">
        <w:rPr>
          <w:rFonts w:eastAsia="Times"/>
          <w:bCs/>
          <w:color w:val="212121"/>
        </w:rPr>
        <w:t xml:space="preserve">Women &amp; Sex/Gender Junior Investigator Travel Award for the Meeting of The College on Problems of Drug Dependence (CPDD) </w:t>
      </w:r>
      <w:r w:rsidRPr="00545CD2">
        <w:rPr>
          <w:rFonts w:eastAsia="Times"/>
          <w:color w:val="212121"/>
        </w:rPr>
        <w:t>National Institute Drug Abuse</w:t>
      </w:r>
    </w:p>
    <w:p w14:paraId="214E5CBF" w14:textId="77777777" w:rsidR="0012729C" w:rsidRPr="00074FC8" w:rsidRDefault="0012729C" w:rsidP="0012729C">
      <w:pPr>
        <w:pStyle w:val="ListParagraph"/>
        <w:numPr>
          <w:ilvl w:val="0"/>
          <w:numId w:val="19"/>
        </w:numPr>
        <w:rPr>
          <w:b/>
          <w:noProof/>
        </w:rPr>
      </w:pPr>
      <w:r w:rsidRPr="00545CD2">
        <w:t xml:space="preserve">Jastreboff AM, Sinha R, Lacadie C, Sherwin, RS, </w:t>
      </w:r>
      <w:r w:rsidRPr="00545CD2">
        <w:rPr>
          <w:b/>
        </w:rPr>
        <w:t>Potenza MN.</w:t>
      </w:r>
      <w:r w:rsidRPr="00545CD2">
        <w:t xml:space="preserve">  </w:t>
      </w:r>
      <w:r w:rsidRPr="00545CD2">
        <w:rPr>
          <w:i/>
        </w:rPr>
        <w:t xml:space="preserve">Smoking Diminishes Motivation-Reward Neural Responses to Food Cues Independent of body weight. </w:t>
      </w:r>
      <w:r w:rsidRPr="00545CD2">
        <w:t>American Diabetes Association (ADA) 72</w:t>
      </w:r>
      <w:r w:rsidRPr="00545CD2">
        <w:rPr>
          <w:vertAlign w:val="superscript"/>
        </w:rPr>
        <w:t>th</w:t>
      </w:r>
      <w:r w:rsidRPr="00545CD2">
        <w:t xml:space="preserve"> Scientific Sessions 2012. Philadelphia, PA. Poster audio-guided tour presentation.</w:t>
      </w:r>
    </w:p>
    <w:p w14:paraId="5648CB4D" w14:textId="77777777" w:rsidR="0012729C" w:rsidRPr="00074FC8" w:rsidRDefault="0012729C" w:rsidP="0012729C">
      <w:pPr>
        <w:pStyle w:val="ListParagraph"/>
        <w:numPr>
          <w:ilvl w:val="0"/>
          <w:numId w:val="19"/>
        </w:numPr>
        <w:rPr>
          <w:b/>
          <w:noProof/>
        </w:rPr>
      </w:pPr>
      <w:r w:rsidRPr="00074FC8">
        <w:rPr>
          <w:b/>
        </w:rPr>
        <w:t>Potenza MN</w:t>
      </w:r>
      <w:r w:rsidRPr="00545CD2">
        <w:t xml:space="preserve"> “Unveiling the DSM-5 Criteria for Pathological Gambling” International </w:t>
      </w:r>
      <w:r w:rsidRPr="00074FC8">
        <w:t>Conference on Gambling and Risk-Taking, Las Vegas, NV, May, 2013</w:t>
      </w:r>
    </w:p>
    <w:p w14:paraId="41AC207D" w14:textId="77777777" w:rsidR="0012729C" w:rsidRPr="00074FC8" w:rsidRDefault="0012729C" w:rsidP="0012729C">
      <w:pPr>
        <w:pStyle w:val="ListParagraph"/>
        <w:numPr>
          <w:ilvl w:val="0"/>
          <w:numId w:val="19"/>
        </w:numPr>
        <w:rPr>
          <w:rFonts w:eastAsia="Times"/>
          <w:color w:val="212121"/>
        </w:rPr>
      </w:pPr>
      <w:r w:rsidRPr="00074FC8">
        <w:rPr>
          <w:rFonts w:eastAsia="Times"/>
          <w:bCs/>
          <w:color w:val="212121"/>
        </w:rPr>
        <w:lastRenderedPageBreak/>
        <w:t>Rutherford, HJV</w:t>
      </w:r>
      <w:r w:rsidRPr="00074FC8">
        <w:rPr>
          <w:rFonts w:eastAsia="Times"/>
          <w:color w:val="212121"/>
        </w:rPr>
        <w:t xml:space="preserve">, </w:t>
      </w:r>
      <w:r w:rsidRPr="00074FC8">
        <w:rPr>
          <w:rFonts w:eastAsia="Times"/>
          <w:b/>
          <w:color w:val="212121"/>
        </w:rPr>
        <w:t>Potenza, MN,</w:t>
      </w:r>
      <w:r w:rsidRPr="00074FC8">
        <w:rPr>
          <w:rFonts w:eastAsia="Times"/>
          <w:color w:val="212121"/>
        </w:rPr>
        <w:t xml:space="preserve"> &amp; Mayes, LC. (2013). Emerging neural correlates of addiction and parenting. Talk presented at the Society for Research in Child Development in symposium organized by N. Suchman, Ph.D. Seattle, WA.</w:t>
      </w:r>
    </w:p>
    <w:p w14:paraId="03673B3F" w14:textId="77777777" w:rsidR="0012729C" w:rsidRPr="00545CD2" w:rsidRDefault="0012729C" w:rsidP="0012729C">
      <w:pPr>
        <w:pStyle w:val="ListParagraph"/>
        <w:numPr>
          <w:ilvl w:val="0"/>
          <w:numId w:val="19"/>
        </w:numPr>
        <w:rPr>
          <w:b/>
          <w:noProof/>
        </w:rPr>
      </w:pPr>
      <w:r w:rsidRPr="00074FC8">
        <w:rPr>
          <w:b/>
        </w:rPr>
        <w:t xml:space="preserve">Potenza MN </w:t>
      </w:r>
      <w:r w:rsidRPr="00074FC8">
        <w:t>“Food Addiction” International Conference on Behavioral Addictions, Budapest</w:t>
      </w:r>
      <w:r w:rsidRPr="00545CD2">
        <w:t>, Hungary, March, 2013</w:t>
      </w:r>
    </w:p>
    <w:p w14:paraId="2A589F94" w14:textId="77777777" w:rsidR="0012729C" w:rsidRPr="00545CD2" w:rsidRDefault="0012729C" w:rsidP="0012729C">
      <w:pPr>
        <w:numPr>
          <w:ilvl w:val="0"/>
          <w:numId w:val="19"/>
        </w:numPr>
        <w:tabs>
          <w:tab w:val="left" w:pos="1800"/>
        </w:tabs>
        <w:rPr>
          <w:b/>
        </w:rPr>
      </w:pPr>
      <w:r w:rsidRPr="00545CD2">
        <w:rPr>
          <w:b/>
        </w:rPr>
        <w:t>Potenza MN</w:t>
      </w:r>
      <w:r w:rsidRPr="00545CD2">
        <w:t xml:space="preserve"> “InSRI 2013: A Focus on Choice Impulsivity” International Society for Research on Impulsivity, San Francisco, CA, May, 2013</w:t>
      </w:r>
    </w:p>
    <w:p w14:paraId="24EEB361" w14:textId="77777777" w:rsidR="0012729C" w:rsidRPr="00545CD2" w:rsidRDefault="0012729C" w:rsidP="0012729C">
      <w:pPr>
        <w:numPr>
          <w:ilvl w:val="0"/>
          <w:numId w:val="19"/>
        </w:numPr>
        <w:tabs>
          <w:tab w:val="left" w:pos="1800"/>
        </w:tabs>
        <w:rPr>
          <w:b/>
        </w:rPr>
      </w:pPr>
      <w:r w:rsidRPr="00545CD2">
        <w:rPr>
          <w:b/>
        </w:rPr>
        <w:t>Potenza MN</w:t>
      </w:r>
      <w:r w:rsidRPr="00545CD2">
        <w:t xml:space="preserve"> “Treatment-Related Changes in Brain Activations Underlying Cognitive Control and Reward Processing in Cocaine Dependence”</w:t>
      </w:r>
      <w:r w:rsidRPr="00545CD2">
        <w:rPr>
          <w:b/>
        </w:rPr>
        <w:t xml:space="preserve"> </w:t>
      </w:r>
      <w:r w:rsidRPr="00545CD2">
        <w:t>Biological Psychiatry Conference, San Francisco, CA, May, 2013</w:t>
      </w:r>
    </w:p>
    <w:p w14:paraId="74645612" w14:textId="77777777" w:rsidR="0012729C" w:rsidRPr="00545CD2" w:rsidRDefault="0012729C" w:rsidP="0012729C">
      <w:pPr>
        <w:numPr>
          <w:ilvl w:val="0"/>
          <w:numId w:val="19"/>
        </w:numPr>
        <w:tabs>
          <w:tab w:val="left" w:pos="1800"/>
        </w:tabs>
        <w:rPr>
          <w:b/>
        </w:rPr>
      </w:pPr>
      <w:r w:rsidRPr="00545CD2">
        <w:rPr>
          <w:b/>
        </w:rPr>
        <w:t>Potenza MN</w:t>
      </w:r>
      <w:r w:rsidRPr="00545CD2">
        <w:t xml:space="preserve"> “Substance and Non-Substance Addictions: Where Do Eating-Related Behaviors Fit in the DSM?” American Psychiatric Association, San Francisco, CA, May, 2013</w:t>
      </w:r>
    </w:p>
    <w:p w14:paraId="4846D578" w14:textId="77777777" w:rsidR="0012729C" w:rsidRPr="00545CD2" w:rsidRDefault="0012729C" w:rsidP="0012729C">
      <w:pPr>
        <w:pStyle w:val="ListParagraph"/>
        <w:numPr>
          <w:ilvl w:val="0"/>
          <w:numId w:val="19"/>
        </w:numPr>
        <w:rPr>
          <w:b/>
          <w:noProof/>
        </w:rPr>
      </w:pPr>
      <w:r w:rsidRPr="00545CD2">
        <w:t xml:space="preserve">Jastreboff AM, Sinha R, Lacadie C, Small D, Sherwin, RS, </w:t>
      </w:r>
      <w:r w:rsidRPr="00545CD2">
        <w:rPr>
          <w:b/>
        </w:rPr>
        <w:t>Potenza MN.</w:t>
      </w:r>
      <w:r w:rsidRPr="00545CD2">
        <w:t xml:space="preserve">  </w:t>
      </w:r>
      <w:r w:rsidRPr="00545CD2">
        <w:rPr>
          <w:i/>
        </w:rPr>
        <w:t>Increased Corticolimbic-striatal Neural Responses to Food Cues and Stress in Obese Individuals: Associations with Insulin Resistance.</w:t>
      </w:r>
      <w:r w:rsidRPr="00545CD2">
        <w:t xml:space="preserve">  American Society for Clinical Investigation &amp; Association of America Physicians Joint Meeting 2013, Chicago, IL. Poster presentation.</w:t>
      </w:r>
    </w:p>
    <w:p w14:paraId="607829D8" w14:textId="77777777" w:rsidR="0012729C" w:rsidRPr="00545CD2" w:rsidRDefault="0012729C" w:rsidP="0012729C">
      <w:pPr>
        <w:pStyle w:val="ListParagraph"/>
        <w:numPr>
          <w:ilvl w:val="0"/>
          <w:numId w:val="19"/>
        </w:numPr>
        <w:rPr>
          <w:b/>
          <w:noProof/>
        </w:rPr>
      </w:pPr>
      <w:r w:rsidRPr="00545CD2">
        <w:t xml:space="preserve">Jastreboff AM, Sinha R, Lacadie C, Sherwin, RS, </w:t>
      </w:r>
      <w:r w:rsidRPr="00545CD2">
        <w:rPr>
          <w:b/>
        </w:rPr>
        <w:t>Potenza MN.</w:t>
      </w:r>
      <w:r w:rsidRPr="00545CD2">
        <w:t xml:space="preserve">  </w:t>
      </w:r>
      <w:r w:rsidRPr="00545CD2">
        <w:rPr>
          <w:i/>
        </w:rPr>
        <w:t xml:space="preserve">Smoking Diminishes Motivation-Reward Neural Responses to Food Cues Independent of body weight. </w:t>
      </w:r>
      <w:r w:rsidRPr="00545CD2">
        <w:t>Translational Science Meeting 2013, Washington, DC. Poster presentation.</w:t>
      </w:r>
    </w:p>
    <w:p w14:paraId="7CEA27B8" w14:textId="77777777" w:rsidR="0012729C" w:rsidRPr="00545CD2" w:rsidRDefault="0012729C" w:rsidP="0012729C">
      <w:pPr>
        <w:pStyle w:val="ListParagraph"/>
        <w:numPr>
          <w:ilvl w:val="0"/>
          <w:numId w:val="19"/>
        </w:numPr>
        <w:rPr>
          <w:b/>
        </w:rPr>
      </w:pPr>
      <w:r w:rsidRPr="00545CD2">
        <w:t>Balodis, I.M.</w:t>
      </w:r>
      <w:r w:rsidRPr="00545CD2">
        <w:rPr>
          <w:b/>
        </w:rPr>
        <w:t xml:space="preserve"> </w:t>
      </w:r>
      <w:r w:rsidRPr="00545CD2">
        <w:t xml:space="preserve">&amp; </w:t>
      </w:r>
      <w:r w:rsidRPr="00545CD2">
        <w:rPr>
          <w:b/>
        </w:rPr>
        <w:t>Potenza, M.N.</w:t>
      </w:r>
      <w:r w:rsidRPr="00545CD2">
        <w:t xml:space="preserve"> (2013). Chronic Stress in Pathological Gambling. </w:t>
      </w:r>
      <w:r w:rsidRPr="00545CD2">
        <w:rPr>
          <w:u w:val="single"/>
        </w:rPr>
        <w:t>National Center for Responsible Gaming</w:t>
      </w:r>
      <w:r w:rsidRPr="00545CD2">
        <w:t>, (Las Vegas, NV, 14</w:t>
      </w:r>
      <w:r w:rsidRPr="00545CD2">
        <w:rPr>
          <w:vertAlign w:val="superscript"/>
        </w:rPr>
        <w:t>th</w:t>
      </w:r>
      <w:r w:rsidRPr="00545CD2">
        <w:t xml:space="preserve"> Annual Conference).</w:t>
      </w:r>
    </w:p>
    <w:p w14:paraId="3E02BF65" w14:textId="77777777" w:rsidR="0012729C" w:rsidRPr="00545CD2" w:rsidRDefault="0012729C" w:rsidP="0012729C">
      <w:pPr>
        <w:pStyle w:val="ListParagraph"/>
        <w:numPr>
          <w:ilvl w:val="0"/>
          <w:numId w:val="19"/>
        </w:numPr>
      </w:pPr>
      <w:r w:rsidRPr="00545CD2">
        <w:t xml:space="preserve">Balodis, I.M., Kober, H., Worhunsky, P.D. White, M.A., Stevens, M., Pearlson, G., Sinha, R., Grilo, C.M., Carroll, K.M. &amp; </w:t>
      </w:r>
      <w:r w:rsidRPr="00545CD2">
        <w:rPr>
          <w:b/>
        </w:rPr>
        <w:t>Potenza, M.N.</w:t>
      </w:r>
      <w:r w:rsidRPr="00545CD2">
        <w:t xml:space="preserve"> (2013). Identifying unique and overlapping areas involved in reward processing across disorders of impulse control. </w:t>
      </w:r>
      <w:r w:rsidRPr="00545CD2">
        <w:rPr>
          <w:u w:val="single"/>
        </w:rPr>
        <w:t>National Council on Problem Gambling</w:t>
      </w:r>
      <w:r w:rsidRPr="00545CD2">
        <w:t xml:space="preserve"> (Seattle, WA, 27</w:t>
      </w:r>
      <w:r w:rsidRPr="00545CD2">
        <w:rPr>
          <w:vertAlign w:val="superscript"/>
        </w:rPr>
        <w:t>th</w:t>
      </w:r>
      <w:r w:rsidRPr="00545CD2">
        <w:t xml:space="preserve"> Annual Conference).</w:t>
      </w:r>
    </w:p>
    <w:p w14:paraId="0A7561C8" w14:textId="77777777" w:rsidR="0012729C" w:rsidRPr="00545CD2" w:rsidRDefault="0012729C" w:rsidP="0012729C">
      <w:pPr>
        <w:pStyle w:val="ListParagraph"/>
        <w:numPr>
          <w:ilvl w:val="0"/>
          <w:numId w:val="19"/>
        </w:numPr>
      </w:pPr>
      <w:r w:rsidRPr="00545CD2">
        <w:rPr>
          <w:b/>
        </w:rPr>
        <w:t>Potenza, M.N.,</w:t>
      </w:r>
      <w:r w:rsidRPr="00545CD2">
        <w:t xml:space="preserve"> Rahman, A.S., Balodis, I.M. Pilver, C.E., Steinberg, M.A., Rugle, L., Hoff, R.A., Krishnan-Sarin, S. (2013). Drinking frequency and problem-gambling severity in adolescents. </w:t>
      </w:r>
      <w:r w:rsidRPr="00545CD2">
        <w:rPr>
          <w:u w:val="single"/>
        </w:rPr>
        <w:t>Research Society on Alcoholism</w:t>
      </w:r>
      <w:r w:rsidRPr="00545CD2">
        <w:t xml:space="preserve"> (Orlando, FL, 36</w:t>
      </w:r>
      <w:r w:rsidRPr="00545CD2">
        <w:rPr>
          <w:vertAlign w:val="superscript"/>
        </w:rPr>
        <w:t>th</w:t>
      </w:r>
      <w:r w:rsidRPr="00545CD2">
        <w:t xml:space="preserve"> Annual Conference).</w:t>
      </w:r>
    </w:p>
    <w:p w14:paraId="5434F233" w14:textId="77777777" w:rsidR="0012729C" w:rsidRPr="00545CD2" w:rsidRDefault="0012729C" w:rsidP="0012729C">
      <w:pPr>
        <w:pStyle w:val="ListParagraph"/>
        <w:numPr>
          <w:ilvl w:val="0"/>
          <w:numId w:val="19"/>
        </w:numPr>
      </w:pPr>
      <w:r w:rsidRPr="00545CD2">
        <w:t xml:space="preserve">Balodis, I.M., Kober, H., Worhunsky, P.D. White, M.A., Stevens, M., Pearlson, G., Sinha, R., Grilo, C.M., &amp; </w:t>
      </w:r>
      <w:r w:rsidRPr="00545CD2">
        <w:rPr>
          <w:b/>
        </w:rPr>
        <w:t>Potenza, M.N.</w:t>
      </w:r>
      <w:r w:rsidRPr="00545CD2">
        <w:t xml:space="preserve"> (2013). Monetary reward processing in obese individuals with and without binge eating disorder </w:t>
      </w:r>
      <w:r w:rsidRPr="00545CD2">
        <w:rPr>
          <w:u w:val="single"/>
        </w:rPr>
        <w:t>Society of Biological Psychiatry</w:t>
      </w:r>
      <w:r w:rsidRPr="00545CD2">
        <w:t xml:space="preserve"> (San Francisco, CA, 68</w:t>
      </w:r>
      <w:r w:rsidRPr="00545CD2">
        <w:rPr>
          <w:vertAlign w:val="superscript"/>
        </w:rPr>
        <w:t>th</w:t>
      </w:r>
      <w:r w:rsidRPr="00545CD2">
        <w:t xml:space="preserve"> Annual Scientific Meeting).  SOBP Travel Award</w:t>
      </w:r>
    </w:p>
    <w:p w14:paraId="0E3C5F61" w14:textId="77777777" w:rsidR="0012729C" w:rsidRPr="00545CD2" w:rsidRDefault="0012729C" w:rsidP="0012729C">
      <w:pPr>
        <w:pStyle w:val="ListParagraph"/>
        <w:numPr>
          <w:ilvl w:val="0"/>
          <w:numId w:val="19"/>
        </w:numPr>
      </w:pPr>
      <w:r w:rsidRPr="00545CD2">
        <w:rPr>
          <w:b/>
        </w:rPr>
        <w:t>Potenza, M.N.,</w:t>
      </w:r>
      <w:r w:rsidRPr="00545CD2">
        <w:t xml:space="preserve"> DeVito, E.E., Balodis, I.M., Kober, H., Worhunsky, P.D., Guangheng, D., Stevens, M.C., Pearlson, G.D., Carroll, K.M. (2013). Treatment-related changes in brain activations underlying cognitive control and reward processing in cocaine dependence. </w:t>
      </w:r>
      <w:r w:rsidRPr="00545CD2">
        <w:rPr>
          <w:u w:val="single"/>
        </w:rPr>
        <w:t>Society of Biological Psychiatry</w:t>
      </w:r>
      <w:r w:rsidRPr="00545CD2">
        <w:t xml:space="preserve"> (San Francisco, CA, 68</w:t>
      </w:r>
      <w:r w:rsidRPr="00545CD2">
        <w:rPr>
          <w:vertAlign w:val="superscript"/>
        </w:rPr>
        <w:t>th</w:t>
      </w:r>
      <w:r w:rsidRPr="00545CD2">
        <w:t xml:space="preserve">  Annual Scientific Meeting).</w:t>
      </w:r>
    </w:p>
    <w:p w14:paraId="3D23BF57" w14:textId="77777777" w:rsidR="0012729C" w:rsidRPr="00545CD2" w:rsidRDefault="0012729C" w:rsidP="0012729C">
      <w:pPr>
        <w:pStyle w:val="ListParagraph"/>
        <w:numPr>
          <w:ilvl w:val="0"/>
          <w:numId w:val="19"/>
        </w:numPr>
      </w:pPr>
      <w:r w:rsidRPr="00545CD2">
        <w:t xml:space="preserve">Krishnan-Sarin, S., Balodis, I.M., Kober, H., Worhunsky, P., Liss, T. &amp; </w:t>
      </w:r>
      <w:r w:rsidRPr="00545CD2">
        <w:rPr>
          <w:b/>
        </w:rPr>
        <w:t>Potenza, M.N.</w:t>
      </w:r>
      <w:r w:rsidRPr="00545CD2">
        <w:t xml:space="preserve"> (2013). fMRI of reward and loss processing in treatment-seeking adolescents with nicotine dependence: relationships with impulsivity, risk-taking and treatment outcome. </w:t>
      </w:r>
      <w:r w:rsidRPr="00545CD2">
        <w:rPr>
          <w:u w:val="single"/>
        </w:rPr>
        <w:t>Society for Research on Nicotine and Tobacco</w:t>
      </w:r>
      <w:r w:rsidRPr="00545CD2">
        <w:t>, (Boston, MA, 19</w:t>
      </w:r>
      <w:r w:rsidRPr="00545CD2">
        <w:rPr>
          <w:vertAlign w:val="superscript"/>
        </w:rPr>
        <w:t>th</w:t>
      </w:r>
      <w:r w:rsidRPr="00545CD2">
        <w:t xml:space="preserve"> International Meeting).</w:t>
      </w:r>
    </w:p>
    <w:p w14:paraId="1F7041CD" w14:textId="77777777" w:rsidR="0012729C" w:rsidRPr="00074FC8" w:rsidRDefault="0012729C" w:rsidP="0012729C">
      <w:pPr>
        <w:pStyle w:val="ListParagraph"/>
        <w:numPr>
          <w:ilvl w:val="0"/>
          <w:numId w:val="19"/>
        </w:numPr>
      </w:pPr>
      <w:r w:rsidRPr="00545CD2">
        <w:t>Balodis, I.M.,</w:t>
      </w:r>
      <w:r w:rsidRPr="00545CD2">
        <w:rPr>
          <w:b/>
        </w:rPr>
        <w:t xml:space="preserve"> </w:t>
      </w:r>
      <w:r w:rsidRPr="00545CD2">
        <w:t>Kober, H., Worhunsky, P.D., White, M.A., Stevens, M.C., Pearlson, G.D., Sinha, R., Grilo, C.M</w:t>
      </w:r>
      <w:r w:rsidRPr="00074FC8">
        <w:t xml:space="preserve">., Carroll, K.M. &amp; </w:t>
      </w:r>
      <w:r w:rsidRPr="00074FC8">
        <w:rPr>
          <w:b/>
        </w:rPr>
        <w:t>Potenza, M.N.</w:t>
      </w:r>
      <w:r w:rsidRPr="00074FC8">
        <w:t xml:space="preserve"> (2014). Describing reward processing across disorders of impulse control. </w:t>
      </w:r>
      <w:r w:rsidRPr="00074FC8">
        <w:rPr>
          <w:u w:val="single"/>
        </w:rPr>
        <w:t>Society of Biological Psychiatry</w:t>
      </w:r>
      <w:r w:rsidRPr="00074FC8">
        <w:t xml:space="preserve"> (New York, NY, 69</w:t>
      </w:r>
      <w:r w:rsidRPr="00074FC8">
        <w:rPr>
          <w:vertAlign w:val="superscript"/>
        </w:rPr>
        <w:t>th</w:t>
      </w:r>
      <w:r w:rsidRPr="00074FC8">
        <w:t xml:space="preserve"> Annual Scientific Meeting). </w:t>
      </w:r>
    </w:p>
    <w:p w14:paraId="30991D1B" w14:textId="77777777" w:rsidR="0012729C" w:rsidRDefault="0012729C" w:rsidP="0012729C">
      <w:pPr>
        <w:pStyle w:val="ListParagraph"/>
        <w:numPr>
          <w:ilvl w:val="0"/>
          <w:numId w:val="19"/>
        </w:numPr>
        <w:spacing w:before="100" w:beforeAutospacing="1" w:after="100" w:afterAutospacing="1"/>
        <w:rPr>
          <w:rFonts w:eastAsia="Times"/>
          <w:color w:val="212121"/>
        </w:rPr>
      </w:pPr>
      <w:r w:rsidRPr="00074FC8">
        <w:rPr>
          <w:rFonts w:eastAsia="Times"/>
          <w:color w:val="212121"/>
          <w:u w:val="single"/>
        </w:rPr>
        <w:lastRenderedPageBreak/>
        <w:t>Yip SW</w:t>
      </w:r>
      <w:r w:rsidRPr="00074FC8">
        <w:rPr>
          <w:rFonts w:eastAsia="Times"/>
          <w:color w:val="212121"/>
        </w:rPr>
        <w:t xml:space="preserve">, Devito EE, Kober H, Carroll KM, </w:t>
      </w:r>
      <w:r w:rsidRPr="00074FC8">
        <w:rPr>
          <w:rFonts w:eastAsia="Times"/>
          <w:b/>
          <w:color w:val="212121"/>
        </w:rPr>
        <w:t>Potenza MN. </w:t>
      </w:r>
      <w:r w:rsidRPr="00074FC8">
        <w:rPr>
          <w:rFonts w:eastAsia="Times"/>
          <w:color w:val="212121"/>
        </w:rPr>
        <w:t>‘Striatal function and structure among young men with cannabis dependence: relationship to treatment response.’ 2014. Oral presentation at the Annual Meeting of the College on Problems of Drug Dependence (CPDD). San Juan, Puerto Rico.</w:t>
      </w:r>
    </w:p>
    <w:p w14:paraId="7CFE6128" w14:textId="77777777" w:rsidR="0012729C" w:rsidRPr="00833E79" w:rsidRDefault="0012729C" w:rsidP="0012729C">
      <w:pPr>
        <w:pStyle w:val="ListParagraph"/>
        <w:numPr>
          <w:ilvl w:val="0"/>
          <w:numId w:val="19"/>
        </w:numPr>
        <w:spacing w:before="100" w:after="120"/>
        <w:ind w:right="720"/>
        <w:rPr>
          <w:rFonts w:ascii="Calibri" w:eastAsia="Times" w:hAnsi="Calibri" w:cs="Segoe UI"/>
          <w:color w:val="212121"/>
        </w:rPr>
      </w:pPr>
      <w:r w:rsidRPr="00833E79">
        <w:rPr>
          <w:rFonts w:eastAsia="Times"/>
          <w:bCs/>
          <w:color w:val="212121"/>
        </w:rPr>
        <w:t>Worhunsky PD</w:t>
      </w:r>
      <w:r w:rsidRPr="00833E79">
        <w:rPr>
          <w:rFonts w:eastAsia="Times"/>
          <w:color w:val="212121"/>
        </w:rPr>
        <w:t xml:space="preserve">, </w:t>
      </w:r>
      <w:r w:rsidRPr="00833E79">
        <w:rPr>
          <w:rFonts w:eastAsia="Times"/>
          <w:b/>
          <w:color w:val="212121"/>
        </w:rPr>
        <w:t>Potenza MN</w:t>
      </w:r>
      <w:r w:rsidRPr="00833E79">
        <w:rPr>
          <w:rFonts w:eastAsia="Times"/>
          <w:color w:val="212121"/>
        </w:rPr>
        <w:t>, Rogers RD. Functional brain networks associated with loss-chase behavior in pathological gambling. Poster presented to the </w:t>
      </w:r>
      <w:r w:rsidRPr="00833E79">
        <w:rPr>
          <w:rFonts w:eastAsia="Times"/>
          <w:i/>
          <w:iCs/>
          <w:color w:val="212121"/>
        </w:rPr>
        <w:t>NCRG Conference on Gambling and Addiction</w:t>
      </w:r>
      <w:r w:rsidRPr="00833E79">
        <w:rPr>
          <w:rFonts w:eastAsia="Times"/>
          <w:color w:val="212121"/>
        </w:rPr>
        <w:t>.</w:t>
      </w:r>
      <w:r>
        <w:rPr>
          <w:rFonts w:eastAsia="Times"/>
          <w:color w:val="212121"/>
        </w:rPr>
        <w:t xml:space="preserve"> Las Vegas, 2014</w:t>
      </w:r>
    </w:p>
    <w:p w14:paraId="45E23F41" w14:textId="77777777" w:rsidR="0012729C" w:rsidRPr="00074FC8" w:rsidRDefault="0012729C" w:rsidP="0012729C">
      <w:pPr>
        <w:pStyle w:val="ListParagraph"/>
        <w:numPr>
          <w:ilvl w:val="0"/>
          <w:numId w:val="19"/>
        </w:numPr>
        <w:spacing w:before="100" w:beforeAutospacing="1" w:after="100" w:afterAutospacing="1"/>
        <w:rPr>
          <w:rFonts w:eastAsia="Times"/>
          <w:color w:val="212121"/>
        </w:rPr>
      </w:pPr>
      <w:r w:rsidRPr="00074FC8">
        <w:rPr>
          <w:rFonts w:eastAsia="Times"/>
          <w:color w:val="212121"/>
          <w:u w:val="single"/>
        </w:rPr>
        <w:t>Yip SW</w:t>
      </w:r>
      <w:r w:rsidRPr="00074FC8">
        <w:rPr>
          <w:rFonts w:eastAsia="Times"/>
          <w:color w:val="212121"/>
        </w:rPr>
        <w:t xml:space="preserve">, Mei S, Pilver CE, Steinberg MA, Rugle LJ, Krishnan-Sarin S, Hoff RA, Potenza MN. ‘Gambling behaviors and motivations among adolescents with and without at-risk/problematic shopping’. Poster presented at 14th Annual National Center for Responsible Gaming (NCRG) Conference of Gambling and Addiction. Las Vegas, NV, 2014. </w:t>
      </w:r>
      <w:r w:rsidRPr="00074FC8">
        <w:rPr>
          <w:rFonts w:ascii="Times" w:hAnsi="Times"/>
          <w:color w:val="212121"/>
          <w:shd w:val="clear" w:color="auto" w:fill="FFFFFF"/>
        </w:rPr>
        <w:t>Travel Award to attend the 14</w:t>
      </w:r>
      <w:r w:rsidRPr="00074FC8">
        <w:rPr>
          <w:rFonts w:ascii="Times" w:hAnsi="Times"/>
          <w:color w:val="212121"/>
          <w:sz w:val="20"/>
          <w:szCs w:val="20"/>
          <w:vertAlign w:val="superscript"/>
        </w:rPr>
        <w:t>th</w:t>
      </w:r>
      <w:r w:rsidRPr="00074FC8">
        <w:rPr>
          <w:rFonts w:ascii="Times" w:hAnsi="Times"/>
          <w:color w:val="212121"/>
          <w:shd w:val="clear" w:color="auto" w:fill="FFFFFF"/>
        </w:rPr>
        <w:t> Annual National Center for Responsible Gaming (NCRG) Conference of Gambling and Addiction</w:t>
      </w:r>
      <w:r>
        <w:rPr>
          <w:rFonts w:ascii="Times" w:hAnsi="Times"/>
          <w:color w:val="212121"/>
          <w:shd w:val="clear" w:color="auto" w:fill="FFFFFF"/>
        </w:rPr>
        <w:t>.</w:t>
      </w:r>
    </w:p>
    <w:p w14:paraId="13A1870B" w14:textId="77777777" w:rsidR="0012729C" w:rsidRPr="00074FC8" w:rsidRDefault="0012729C" w:rsidP="0012729C">
      <w:pPr>
        <w:pStyle w:val="ListParagraph"/>
        <w:numPr>
          <w:ilvl w:val="0"/>
          <w:numId w:val="19"/>
        </w:numPr>
      </w:pPr>
      <w:r w:rsidRPr="00074FC8">
        <w:t xml:space="preserve">EE DeVito, C Nich, </w:t>
      </w:r>
      <w:r w:rsidRPr="00074FC8">
        <w:rPr>
          <w:b/>
        </w:rPr>
        <w:t>MN Potenza,</w:t>
      </w:r>
      <w:r w:rsidRPr="00074FC8">
        <w:t xml:space="preserve"> KM Carroll. Changes in attentional bias to drug cues and fMRI stroop with behavioral treatment for cocaine dependence. Oral presentation at the College on Problems of Drug Dependence meeting, San Juan, Puerto Rico, June 18, 2014.</w:t>
      </w:r>
    </w:p>
    <w:p w14:paraId="36C67016" w14:textId="77777777" w:rsidR="0012729C" w:rsidRPr="00074FC8" w:rsidRDefault="0012729C" w:rsidP="0012729C">
      <w:pPr>
        <w:numPr>
          <w:ilvl w:val="0"/>
          <w:numId w:val="19"/>
        </w:numPr>
        <w:spacing w:before="100" w:beforeAutospacing="1" w:after="100" w:afterAutospacing="1"/>
        <w:rPr>
          <w:color w:val="000000"/>
        </w:rPr>
      </w:pPr>
      <w:r w:rsidRPr="00074FC8">
        <w:rPr>
          <w:bCs/>
          <w:color w:val="000000"/>
        </w:rPr>
        <w:t>Morie KP</w:t>
      </w:r>
      <w:r w:rsidRPr="00074FC8">
        <w:rPr>
          <w:color w:val="000000"/>
        </w:rPr>
        <w:t xml:space="preserve">, Nich C., Hunkele K., </w:t>
      </w:r>
      <w:r w:rsidRPr="00074FC8">
        <w:rPr>
          <w:b/>
          <w:color w:val="000000"/>
        </w:rPr>
        <w:t>Potenza MN,</w:t>
      </w:r>
      <w:r w:rsidRPr="00074FC8">
        <w:rPr>
          <w:color w:val="000000"/>
        </w:rPr>
        <w:t xml:space="preserve"> Carroll KM. Alexithymia level and response to computer-based training in cognitive behavioral therapy among cocaine-dependent methadone maintained individuals. Abstract at the 2015 College on Problems on Drug Dependence (CPDD) annual conference.</w:t>
      </w:r>
    </w:p>
    <w:p w14:paraId="75C6D395" w14:textId="77777777" w:rsidR="0012729C" w:rsidRPr="00074FC8" w:rsidRDefault="0012729C" w:rsidP="0012729C">
      <w:pPr>
        <w:pStyle w:val="ListParagraph"/>
        <w:numPr>
          <w:ilvl w:val="0"/>
          <w:numId w:val="19"/>
        </w:numPr>
        <w:rPr>
          <w:color w:val="000000"/>
        </w:rPr>
      </w:pPr>
      <w:r w:rsidRPr="00074FC8">
        <w:rPr>
          <w:color w:val="000000"/>
        </w:rPr>
        <w:t xml:space="preserve">Garrison, K.A., Krishnan-Sarin, S., Yip, S.W., Balodis, I.M., Carroll, K.M. &amp; </w:t>
      </w:r>
      <w:r w:rsidRPr="00074FC8">
        <w:rPr>
          <w:b/>
          <w:color w:val="000000"/>
        </w:rPr>
        <w:t xml:space="preserve">Potenza, M.N. </w:t>
      </w:r>
      <w:r w:rsidRPr="00074FC8">
        <w:rPr>
          <w:color w:val="000000"/>
        </w:rPr>
        <w:t xml:space="preserve">(2015). Increased frontostriatal responses to reward processing are associated with cigarette abstinence across smoking cessation treatment in adolescent smokers. </w:t>
      </w:r>
      <w:r w:rsidRPr="00074FC8">
        <w:rPr>
          <w:color w:val="000000"/>
          <w:u w:val="single"/>
        </w:rPr>
        <w:t>Society for nicotine and tobacco research</w:t>
      </w:r>
      <w:r w:rsidRPr="00074FC8">
        <w:rPr>
          <w:color w:val="000000"/>
        </w:rPr>
        <w:t xml:space="preserve"> (Chicago, IL, 22</w:t>
      </w:r>
      <w:r w:rsidRPr="00074FC8">
        <w:rPr>
          <w:color w:val="000000"/>
          <w:vertAlign w:val="superscript"/>
        </w:rPr>
        <w:t>nd</w:t>
      </w:r>
      <w:r w:rsidRPr="00074FC8">
        <w:rPr>
          <w:color w:val="000000"/>
        </w:rPr>
        <w:t xml:space="preserve"> Annual Meeting).</w:t>
      </w:r>
    </w:p>
    <w:p w14:paraId="67AFE1EE" w14:textId="77777777" w:rsidR="0012729C" w:rsidRPr="00074FC8" w:rsidRDefault="0012729C" w:rsidP="0012729C">
      <w:pPr>
        <w:numPr>
          <w:ilvl w:val="0"/>
          <w:numId w:val="19"/>
        </w:numPr>
        <w:tabs>
          <w:tab w:val="left" w:pos="1800"/>
        </w:tabs>
        <w:rPr>
          <w:b/>
        </w:rPr>
      </w:pPr>
      <w:r w:rsidRPr="00074FC8">
        <w:rPr>
          <w:b/>
        </w:rPr>
        <w:t>Potenza, M.N.</w:t>
      </w:r>
      <w:r w:rsidRPr="00074FC8">
        <w:t xml:space="preserve"> “Clinical Considerations Regarding Sex Addiction” American Psychological Sciences, New York, NY 5/22/15</w:t>
      </w:r>
    </w:p>
    <w:p w14:paraId="617B4964" w14:textId="77777777" w:rsidR="0012729C" w:rsidRPr="00833E79" w:rsidRDefault="0012729C" w:rsidP="0012729C">
      <w:pPr>
        <w:pStyle w:val="ListParagraph"/>
        <w:numPr>
          <w:ilvl w:val="0"/>
          <w:numId w:val="19"/>
        </w:numPr>
        <w:spacing w:before="100" w:after="120"/>
        <w:ind w:right="720"/>
        <w:rPr>
          <w:rFonts w:ascii="Calibri" w:eastAsia="Times" w:hAnsi="Calibri" w:cs="Segoe UI"/>
          <w:color w:val="212121"/>
        </w:rPr>
      </w:pPr>
      <w:r w:rsidRPr="00833E79">
        <w:rPr>
          <w:rFonts w:eastAsia="Times"/>
          <w:bCs/>
          <w:color w:val="212121"/>
        </w:rPr>
        <w:t>Worhunsky PD</w:t>
      </w:r>
      <w:r w:rsidRPr="00833E79">
        <w:rPr>
          <w:rFonts w:eastAsia="Times"/>
          <w:color w:val="212121"/>
        </w:rPr>
        <w:t xml:space="preserve">, Dager AD, Meda SA, Khadka S, Stevens MC, Austad CS, Raskin SA, Tennen H, Wood RM, Fallahi CR, </w:t>
      </w:r>
      <w:r w:rsidRPr="00833E79">
        <w:rPr>
          <w:rFonts w:eastAsia="Times"/>
          <w:b/>
          <w:color w:val="212121"/>
        </w:rPr>
        <w:t>Potenza MN,</w:t>
      </w:r>
      <w:r w:rsidRPr="00833E79">
        <w:rPr>
          <w:rFonts w:eastAsia="Times"/>
          <w:color w:val="212121"/>
        </w:rPr>
        <w:t xml:space="preserve"> Pearlson GD. Prospective binge-drinking escalation is associated with fronto-parietal inhibitory control and reward/punishment sensitive impulsivity/compulsivity. Poster presented to the </w:t>
      </w:r>
      <w:r w:rsidRPr="00833E79">
        <w:rPr>
          <w:rFonts w:eastAsia="Times"/>
          <w:i/>
          <w:iCs/>
          <w:color w:val="212121"/>
        </w:rPr>
        <w:t>Annual Research Society on Alcoholism Scientific Meeting</w:t>
      </w:r>
      <w:r w:rsidRPr="00833E79">
        <w:rPr>
          <w:rFonts w:eastAsia="Times"/>
          <w:color w:val="212121"/>
        </w:rPr>
        <w:t>.</w:t>
      </w:r>
      <w:r>
        <w:rPr>
          <w:rFonts w:eastAsia="Times"/>
          <w:color w:val="212121"/>
        </w:rPr>
        <w:t xml:space="preserve"> San Antonio, 2015</w:t>
      </w:r>
    </w:p>
    <w:p w14:paraId="51BB6AAD" w14:textId="77777777" w:rsidR="0012729C" w:rsidRPr="00833E79" w:rsidRDefault="0012729C" w:rsidP="0012729C">
      <w:pPr>
        <w:pStyle w:val="ListParagraph"/>
        <w:numPr>
          <w:ilvl w:val="0"/>
          <w:numId w:val="19"/>
        </w:numPr>
        <w:spacing w:before="100" w:after="120"/>
        <w:ind w:right="720"/>
        <w:rPr>
          <w:rFonts w:ascii="Calibri" w:eastAsia="Times" w:hAnsi="Calibri" w:cs="Segoe UI"/>
          <w:color w:val="212121"/>
        </w:rPr>
      </w:pPr>
      <w:r w:rsidRPr="00833E79">
        <w:rPr>
          <w:b/>
        </w:rPr>
        <w:t>Potenza, M.N.</w:t>
      </w:r>
      <w:r w:rsidRPr="00074FC8">
        <w:t xml:space="preserve"> “Does Food Addiction Exist?” World Federation of Biological Psychiatry, Athens, Greece 6/15/15</w:t>
      </w:r>
    </w:p>
    <w:p w14:paraId="1DF85786" w14:textId="77777777" w:rsidR="0012729C" w:rsidRPr="00545CD2" w:rsidRDefault="0012729C" w:rsidP="0012729C">
      <w:pPr>
        <w:numPr>
          <w:ilvl w:val="0"/>
          <w:numId w:val="19"/>
        </w:numPr>
        <w:tabs>
          <w:tab w:val="left" w:pos="1800"/>
        </w:tabs>
        <w:rPr>
          <w:b/>
        </w:rPr>
      </w:pPr>
      <w:r w:rsidRPr="00545CD2">
        <w:rPr>
          <w:b/>
        </w:rPr>
        <w:t>Potenza, M.N.</w:t>
      </w:r>
      <w:r w:rsidRPr="00545CD2">
        <w:t xml:space="preserve"> “For Debate: Behavioral Addictions – Proponent View” World Federation of Biological Psychiatry, Athens, Greece 6/17/15</w:t>
      </w:r>
    </w:p>
    <w:p w14:paraId="5B428000" w14:textId="77777777" w:rsidR="0012729C" w:rsidRPr="00545CD2" w:rsidRDefault="0012729C" w:rsidP="0012729C">
      <w:pPr>
        <w:numPr>
          <w:ilvl w:val="0"/>
          <w:numId w:val="19"/>
        </w:numPr>
        <w:tabs>
          <w:tab w:val="left" w:pos="1800"/>
        </w:tabs>
        <w:rPr>
          <w:b/>
        </w:rPr>
      </w:pPr>
      <w:r w:rsidRPr="00545CD2">
        <w:rPr>
          <w:b/>
        </w:rPr>
        <w:t>Potenza, M.N.</w:t>
      </w:r>
      <w:r w:rsidRPr="00545CD2">
        <w:t xml:space="preserve">  “FMRI and Treatment Development for Addictions” Science of Change Symposium (Satellite to Research Society on Alcoholism), San Antonio, TX 6/19/15</w:t>
      </w:r>
    </w:p>
    <w:p w14:paraId="2135756A" w14:textId="77777777" w:rsidR="0012729C" w:rsidRPr="00545CD2" w:rsidRDefault="0012729C" w:rsidP="0012729C">
      <w:pPr>
        <w:numPr>
          <w:ilvl w:val="0"/>
          <w:numId w:val="19"/>
        </w:numPr>
        <w:tabs>
          <w:tab w:val="left" w:pos="1800"/>
        </w:tabs>
        <w:rPr>
          <w:b/>
        </w:rPr>
      </w:pPr>
      <w:r w:rsidRPr="00545CD2">
        <w:rPr>
          <w:b/>
        </w:rPr>
        <w:t>Potenza, M.N.</w:t>
      </w:r>
      <w:r w:rsidRPr="00545CD2">
        <w:t xml:space="preserve"> “Health Associations with Problem-Gambling Severity: U.S. Longitudinal Data”</w:t>
      </w:r>
      <w:r w:rsidRPr="00545CD2">
        <w:rPr>
          <w:b/>
        </w:rPr>
        <w:t xml:space="preserve"> </w:t>
      </w:r>
      <w:r w:rsidRPr="00545CD2">
        <w:t>National Conference on Problem Gambling, Baltimore, MD 7/10/15</w:t>
      </w:r>
    </w:p>
    <w:p w14:paraId="1AE62F30" w14:textId="77777777" w:rsidR="0012729C" w:rsidRPr="00545CD2" w:rsidRDefault="0012729C" w:rsidP="0012729C">
      <w:pPr>
        <w:numPr>
          <w:ilvl w:val="0"/>
          <w:numId w:val="19"/>
        </w:numPr>
        <w:tabs>
          <w:tab w:val="left" w:pos="1800"/>
        </w:tabs>
        <w:rPr>
          <w:b/>
        </w:rPr>
      </w:pPr>
      <w:r w:rsidRPr="00545CD2">
        <w:rPr>
          <w:b/>
        </w:rPr>
        <w:t>Potenza, M.N.</w:t>
      </w:r>
      <w:r w:rsidRPr="00545CD2">
        <w:t xml:space="preserve"> “Neurodevelopmental Features of Internet Use and Gaming Problems”</w:t>
      </w:r>
      <w:r w:rsidRPr="00545CD2">
        <w:rPr>
          <w:b/>
        </w:rPr>
        <w:t xml:space="preserve"> </w:t>
      </w:r>
      <w:r w:rsidRPr="00545CD2">
        <w:t>ISDAR/APSAAR Meeting, Sydney, Australia 8/18/15</w:t>
      </w:r>
    </w:p>
    <w:p w14:paraId="0BAD0973" w14:textId="77777777" w:rsidR="0012729C" w:rsidRPr="00545CD2" w:rsidRDefault="0012729C" w:rsidP="0012729C">
      <w:pPr>
        <w:numPr>
          <w:ilvl w:val="0"/>
          <w:numId w:val="19"/>
        </w:numPr>
        <w:tabs>
          <w:tab w:val="left" w:pos="1800"/>
        </w:tabs>
        <w:rPr>
          <w:b/>
        </w:rPr>
      </w:pPr>
      <w:r w:rsidRPr="00545CD2">
        <w:rPr>
          <w:b/>
        </w:rPr>
        <w:t>Potenza, M.N.</w:t>
      </w:r>
      <w:r w:rsidRPr="00545CD2">
        <w:t xml:space="preserve"> “Gambling as an Addiction”</w:t>
      </w:r>
      <w:r w:rsidRPr="00545CD2">
        <w:rPr>
          <w:b/>
        </w:rPr>
        <w:t xml:space="preserve"> </w:t>
      </w:r>
      <w:r w:rsidRPr="00545CD2">
        <w:t>ISDAR/APSAAR Meeting, Sydney, Australia 8/21/15</w:t>
      </w:r>
    </w:p>
    <w:p w14:paraId="08503F6C" w14:textId="77777777" w:rsidR="0012729C" w:rsidRPr="00545CD2" w:rsidRDefault="0012729C" w:rsidP="0012729C">
      <w:pPr>
        <w:pStyle w:val="ListParagraph"/>
        <w:numPr>
          <w:ilvl w:val="0"/>
          <w:numId w:val="19"/>
        </w:numPr>
      </w:pPr>
      <w:r w:rsidRPr="00545CD2">
        <w:rPr>
          <w:b/>
        </w:rPr>
        <w:t>Potenza, M.N.</w:t>
      </w:r>
      <w:r w:rsidRPr="00545CD2">
        <w:t xml:space="preserve"> “Gambling and Online Addictions”</w:t>
      </w:r>
      <w:r w:rsidRPr="00545CD2">
        <w:rPr>
          <w:b/>
        </w:rPr>
        <w:t xml:space="preserve"> </w:t>
      </w:r>
      <w:r w:rsidRPr="00545CD2">
        <w:t>ISDAR/APSAAR Meeting, Sydney, Australia 8/21/15</w:t>
      </w:r>
    </w:p>
    <w:p w14:paraId="099DC005" w14:textId="77777777" w:rsidR="0012729C" w:rsidRPr="00545CD2" w:rsidRDefault="0012729C" w:rsidP="0012729C">
      <w:pPr>
        <w:pStyle w:val="ListParagraph"/>
        <w:numPr>
          <w:ilvl w:val="0"/>
          <w:numId w:val="19"/>
        </w:numPr>
      </w:pPr>
      <w:r w:rsidRPr="00545CD2">
        <w:rPr>
          <w:color w:val="000000"/>
        </w:rPr>
        <w:lastRenderedPageBreak/>
        <w:t>Balodis, I.M., Kober, H., Worhunsky, P.D., Stevens,</w:t>
      </w:r>
      <w:r w:rsidRPr="00545CD2">
        <w:t xml:space="preserve"> M.C., Pearlson, G.D., Grilo, C.M. Carroll, K.M. &amp; </w:t>
      </w:r>
      <w:r w:rsidRPr="00545CD2">
        <w:rPr>
          <w:b/>
        </w:rPr>
        <w:t>Potenza, M.N.</w:t>
      </w:r>
      <w:r w:rsidRPr="00545CD2">
        <w:t xml:space="preserve"> (2015) Reward processing across addictive disorders. </w:t>
      </w:r>
      <w:r w:rsidRPr="00545CD2">
        <w:rPr>
          <w:u w:val="single"/>
        </w:rPr>
        <w:t>American College of Neuropsychopharmacology</w:t>
      </w:r>
      <w:r w:rsidRPr="00545CD2">
        <w:t>, (Hollywood, FL, 54</w:t>
      </w:r>
      <w:r w:rsidRPr="00545CD2">
        <w:rPr>
          <w:vertAlign w:val="superscript"/>
        </w:rPr>
        <w:t>th</w:t>
      </w:r>
      <w:r w:rsidRPr="00545CD2">
        <w:t xml:space="preserve"> Annual Scientific Meeting). ACNP Travel Award</w:t>
      </w:r>
    </w:p>
    <w:p w14:paraId="03DC329F" w14:textId="77777777" w:rsidR="0012729C" w:rsidRPr="00545CD2" w:rsidRDefault="0012729C" w:rsidP="0012729C">
      <w:pPr>
        <w:pStyle w:val="ListParagraph"/>
        <w:numPr>
          <w:ilvl w:val="0"/>
          <w:numId w:val="19"/>
        </w:numPr>
      </w:pPr>
      <w:r w:rsidRPr="00545CD2">
        <w:t xml:space="preserve">Mitchell, M.R., Yip, S.W., Worhunsky, P.D., Balodis, I.M., Stevens, M. Pearlson, G.D., </w:t>
      </w:r>
      <w:r w:rsidRPr="00545CD2">
        <w:rPr>
          <w:b/>
        </w:rPr>
        <w:t>Potenza, M.N.</w:t>
      </w:r>
      <w:r w:rsidRPr="00545CD2">
        <w:t xml:space="preserve"> (2015). Sex differences in neural processing during fMRI Monetary Incentive Delay Performance. </w:t>
      </w:r>
      <w:r w:rsidRPr="00545CD2">
        <w:rPr>
          <w:u w:val="single"/>
        </w:rPr>
        <w:t>Society for Neuroscience</w:t>
      </w:r>
      <w:r w:rsidRPr="00545CD2">
        <w:t>, (Chicago, IL, 45</w:t>
      </w:r>
      <w:r w:rsidRPr="00545CD2">
        <w:rPr>
          <w:vertAlign w:val="superscript"/>
        </w:rPr>
        <w:t>th</w:t>
      </w:r>
      <w:r w:rsidRPr="00545CD2">
        <w:t xml:space="preserve"> Annual Meeting).</w:t>
      </w:r>
    </w:p>
    <w:p w14:paraId="318EB715" w14:textId="77777777" w:rsidR="0012729C" w:rsidRPr="00545CD2" w:rsidRDefault="0012729C" w:rsidP="0012729C">
      <w:pPr>
        <w:pStyle w:val="ListParagraph"/>
        <w:numPr>
          <w:ilvl w:val="0"/>
          <w:numId w:val="19"/>
        </w:numPr>
      </w:pPr>
      <w:r w:rsidRPr="00545CD2">
        <w:t xml:space="preserve">Mitchell, M.R., DeVito, E.E., Balodis, I.M., Lacadie, C.M., Scheinost, D., Constable, T., Malison, R.T., Carroll, K.M. &amp; </w:t>
      </w:r>
      <w:r w:rsidRPr="00545CD2">
        <w:rPr>
          <w:b/>
        </w:rPr>
        <w:t>Potenza, M.N.</w:t>
      </w:r>
      <w:r w:rsidRPr="00545CD2">
        <w:t xml:space="preserve"> (2015). Sex differences in intrinsic connectivity during fMRI Stroop in cocaine-dependent and healthy comparison subjects. </w:t>
      </w:r>
      <w:r w:rsidRPr="00545CD2">
        <w:rPr>
          <w:u w:val="single"/>
        </w:rPr>
        <w:t>The College on Problems of Drug Dependence</w:t>
      </w:r>
      <w:r w:rsidRPr="00545CD2">
        <w:t>, (Phoenix, AZ, 77</w:t>
      </w:r>
      <w:r w:rsidRPr="00545CD2">
        <w:rPr>
          <w:vertAlign w:val="superscript"/>
        </w:rPr>
        <w:t>th</w:t>
      </w:r>
      <w:r w:rsidRPr="00545CD2">
        <w:t xml:space="preserve"> Annual Meeting).</w:t>
      </w:r>
    </w:p>
    <w:p w14:paraId="4B1278BF" w14:textId="77777777" w:rsidR="0012729C" w:rsidRPr="00545CD2" w:rsidRDefault="0012729C" w:rsidP="0012729C">
      <w:pPr>
        <w:pStyle w:val="ListParagraph"/>
        <w:numPr>
          <w:ilvl w:val="0"/>
          <w:numId w:val="19"/>
        </w:numPr>
      </w:pPr>
      <w:r w:rsidRPr="00545CD2">
        <w:rPr>
          <w:bCs/>
          <w:color w:val="212121"/>
        </w:rPr>
        <w:t>Zakiniaeiz, Y</w:t>
      </w:r>
      <w:r w:rsidRPr="00545CD2">
        <w:rPr>
          <w:color w:val="212121"/>
        </w:rPr>
        <w:t xml:space="preserve">, Lacadie, CM, Yip, SW, Mayes, LC, Sinha, R &amp; </w:t>
      </w:r>
      <w:r w:rsidRPr="00545CD2">
        <w:rPr>
          <w:b/>
          <w:color w:val="212121"/>
        </w:rPr>
        <w:t>Potenza, MN.</w:t>
      </w:r>
      <w:r w:rsidRPr="00545CD2">
        <w:rPr>
          <w:color w:val="212121"/>
        </w:rPr>
        <w:t xml:space="preserve"> (2015, June). </w:t>
      </w:r>
      <w:r w:rsidRPr="00545CD2">
        <w:rPr>
          <w:i/>
          <w:iCs/>
          <w:color w:val="212121"/>
        </w:rPr>
        <w:t>Corticolimbic connectivity when food cued predicts craving in prenatally cocaine-exposed adolescents</w:t>
      </w:r>
      <w:r w:rsidRPr="00545CD2">
        <w:rPr>
          <w:color w:val="212121"/>
        </w:rPr>
        <w:t>. Poster session presented at the meeting of the Organization of Human Brain Mapping (OHBM). Honolulu, Hawaii.</w:t>
      </w:r>
    </w:p>
    <w:p w14:paraId="1EAF023E" w14:textId="77777777" w:rsidR="0012729C" w:rsidRPr="00545CD2" w:rsidRDefault="0012729C" w:rsidP="0012729C">
      <w:pPr>
        <w:pStyle w:val="ListParagraph"/>
        <w:numPr>
          <w:ilvl w:val="0"/>
          <w:numId w:val="19"/>
        </w:numPr>
      </w:pPr>
      <w:r w:rsidRPr="00545CD2">
        <w:t xml:space="preserve">Mitchell, M., Worhunsky, P.D., Balodis, I.M., &amp; </w:t>
      </w:r>
      <w:r w:rsidRPr="00545CD2">
        <w:rPr>
          <w:b/>
        </w:rPr>
        <w:t>Potenza, M.N</w:t>
      </w:r>
      <w:r w:rsidRPr="00545CD2">
        <w:t xml:space="preserve">. (2015). Sex differences in neural processing during fMRI monetary incentive delay performance. </w:t>
      </w:r>
      <w:r w:rsidRPr="00545CD2">
        <w:rPr>
          <w:u w:val="single"/>
        </w:rPr>
        <w:t>Society for Neuroscience</w:t>
      </w:r>
      <w:r w:rsidRPr="00545CD2">
        <w:t>, (Chicago, IL, 45</w:t>
      </w:r>
      <w:r w:rsidRPr="00545CD2">
        <w:rPr>
          <w:vertAlign w:val="superscript"/>
        </w:rPr>
        <w:t>th</w:t>
      </w:r>
      <w:r w:rsidRPr="00545CD2">
        <w:t xml:space="preserve"> Annual Scientific Meeting).</w:t>
      </w:r>
    </w:p>
    <w:p w14:paraId="3AF5C99C" w14:textId="77777777" w:rsidR="0012729C" w:rsidRPr="00545CD2" w:rsidRDefault="0012729C" w:rsidP="0012729C">
      <w:pPr>
        <w:pStyle w:val="ListParagraph"/>
        <w:numPr>
          <w:ilvl w:val="0"/>
          <w:numId w:val="19"/>
        </w:numPr>
      </w:pPr>
      <w:r w:rsidRPr="00545CD2">
        <w:t xml:space="preserve">Gaiser E, Jastreboff AM, Gallezot JD, Pittman B, Angarita GA, Kantrovitz L, Cosgrove KP, </w:t>
      </w:r>
      <w:r w:rsidRPr="00545CD2">
        <w:rPr>
          <w:b/>
        </w:rPr>
        <w:t>Potenza MN,</w:t>
      </w:r>
      <w:r w:rsidRPr="00545CD2">
        <w:t xml:space="preserve"> Malison RT, Carson RE, Matuskey D. </w:t>
      </w:r>
      <w:r w:rsidRPr="00545CD2">
        <w:rPr>
          <w:i/>
        </w:rPr>
        <w:t>Body Mass Index Relationships with Dopamine D3 Receptor Availability as Mesaured by [11C](+)PHNO</w:t>
      </w:r>
      <w:r w:rsidRPr="00545CD2">
        <w:t>. Biological Psychiatry 2015. Toronto, CA. Poster presentation.</w:t>
      </w:r>
    </w:p>
    <w:p w14:paraId="02442B49" w14:textId="77777777" w:rsidR="0012729C" w:rsidRDefault="0012729C" w:rsidP="0012729C">
      <w:pPr>
        <w:pStyle w:val="ListParagraph"/>
        <w:numPr>
          <w:ilvl w:val="0"/>
          <w:numId w:val="19"/>
        </w:numPr>
      </w:pPr>
      <w:r w:rsidRPr="00545CD2">
        <w:t xml:space="preserve">Balodis, I.M., Kober, H., Worhunsky, P.D., Stevens, M.C., Pearlson, G.D. Carroll, K.M. &amp; </w:t>
      </w:r>
      <w:r w:rsidRPr="00545CD2">
        <w:rPr>
          <w:b/>
        </w:rPr>
        <w:t>Potenza, M.N</w:t>
      </w:r>
      <w:r w:rsidRPr="00545CD2">
        <w:t xml:space="preserve">. (2015) Linking neuro-functional reward processing changes with treatment-related abstinence in cocaine dependence. </w:t>
      </w:r>
      <w:r w:rsidRPr="00545CD2">
        <w:rPr>
          <w:u w:val="single"/>
        </w:rPr>
        <w:t>Society for Biological Psychiatry</w:t>
      </w:r>
      <w:r w:rsidRPr="00545CD2">
        <w:t>, (Toronto, ON, 70</w:t>
      </w:r>
      <w:r w:rsidRPr="00545CD2">
        <w:rPr>
          <w:vertAlign w:val="superscript"/>
        </w:rPr>
        <w:t>th</w:t>
      </w:r>
      <w:r w:rsidRPr="00545CD2">
        <w:t xml:space="preserve"> </w:t>
      </w:r>
      <w:r w:rsidRPr="00074FC8">
        <w:t>Annual Scientific Meeting).</w:t>
      </w:r>
    </w:p>
    <w:p w14:paraId="0C3D392F" w14:textId="77777777" w:rsidR="0012729C" w:rsidRPr="00074FC8" w:rsidRDefault="0012729C" w:rsidP="0012729C">
      <w:pPr>
        <w:pStyle w:val="ListParagraph"/>
        <w:numPr>
          <w:ilvl w:val="0"/>
          <w:numId w:val="19"/>
        </w:numPr>
      </w:pPr>
      <w:r w:rsidRPr="00074FC8">
        <w:rPr>
          <w:rFonts w:eastAsia="Times"/>
          <w:color w:val="212121"/>
          <w:u w:val="single"/>
        </w:rPr>
        <w:t>Yip SW</w:t>
      </w:r>
      <w:r w:rsidRPr="00074FC8">
        <w:rPr>
          <w:rFonts w:eastAsia="Times"/>
          <w:color w:val="212121"/>
        </w:rPr>
        <w:t xml:space="preserve">, Carroll KM, </w:t>
      </w:r>
      <w:r w:rsidRPr="00074FC8">
        <w:rPr>
          <w:rFonts w:eastAsia="Times"/>
          <w:b/>
          <w:color w:val="212121"/>
        </w:rPr>
        <w:t>Potenza MN. </w:t>
      </w:r>
      <w:r w:rsidRPr="00074FC8">
        <w:rPr>
          <w:rFonts w:eastAsia="Times"/>
          <w:color w:val="212121"/>
        </w:rPr>
        <w:t xml:space="preserve">‘Different patterns of neural activity among cocaine-dependent individuals with and without current methadone treatment: Relationship to treatment outcomes.’ 2015. Poster presentation at the Annual Meeting of the College on Problems of Drug Dependence (CPDD). Phoenix, Arizona. </w:t>
      </w:r>
      <w:r w:rsidRPr="00074FC8">
        <w:rPr>
          <w:rFonts w:ascii="Times" w:hAnsi="Times"/>
          <w:color w:val="212121"/>
          <w:shd w:val="clear" w:color="auto" w:fill="FFFFFF"/>
        </w:rPr>
        <w:t> NIDA Director’s Travel Award to attend the upcoming 77</w:t>
      </w:r>
      <w:r w:rsidRPr="00074FC8">
        <w:rPr>
          <w:rFonts w:ascii="Times" w:hAnsi="Times"/>
          <w:color w:val="212121"/>
          <w:sz w:val="20"/>
          <w:szCs w:val="20"/>
          <w:vertAlign w:val="superscript"/>
        </w:rPr>
        <w:t>th</w:t>
      </w:r>
      <w:r w:rsidRPr="00074FC8">
        <w:rPr>
          <w:rFonts w:ascii="Times" w:hAnsi="Times"/>
          <w:color w:val="212121"/>
          <w:shd w:val="clear" w:color="auto" w:fill="FFFFFF"/>
        </w:rPr>
        <w:t>Annual Meeting of the College on Problems of Drug Dependence</w:t>
      </w:r>
      <w:r>
        <w:rPr>
          <w:rFonts w:ascii="Times" w:hAnsi="Times"/>
          <w:color w:val="212121"/>
          <w:shd w:val="clear" w:color="auto" w:fill="FFFFFF"/>
        </w:rPr>
        <w:t>.</w:t>
      </w:r>
    </w:p>
    <w:p w14:paraId="23C77341" w14:textId="77777777" w:rsidR="0012729C" w:rsidRPr="00074FC8" w:rsidRDefault="0012729C" w:rsidP="0012729C">
      <w:pPr>
        <w:pStyle w:val="ListParagraph"/>
        <w:numPr>
          <w:ilvl w:val="0"/>
          <w:numId w:val="19"/>
        </w:numPr>
      </w:pPr>
      <w:r w:rsidRPr="00074FC8">
        <w:rPr>
          <w:rFonts w:eastAsia="Times"/>
          <w:color w:val="212121"/>
          <w:u w:val="single"/>
        </w:rPr>
        <w:t>Yip SW</w:t>
      </w:r>
      <w:r w:rsidRPr="00074FC8">
        <w:rPr>
          <w:rFonts w:eastAsia="Times"/>
          <w:color w:val="212121"/>
        </w:rPr>
        <w:t xml:space="preserve">, Lacadie CM, Sinha R, Mayes LC, </w:t>
      </w:r>
      <w:r w:rsidRPr="00074FC8">
        <w:rPr>
          <w:rFonts w:eastAsia="Times"/>
          <w:b/>
          <w:color w:val="212121"/>
        </w:rPr>
        <w:t xml:space="preserve">Potenza MN. </w:t>
      </w:r>
      <w:r w:rsidRPr="00074FC8">
        <w:rPr>
          <w:rFonts w:eastAsia="Times"/>
          <w:color w:val="212121"/>
        </w:rPr>
        <w:t xml:space="preserve">‘Prenatal cocaine exposure, illicit-substance use and stress and craving processing during adolescence:  Findings from a longitudinal cohort study.’ 2015. Poster presented at the Annual Meeting of the Society of Biological Psychiatry (SOBP). Toronto, Canada. </w:t>
      </w:r>
      <w:r w:rsidRPr="00074FC8">
        <w:rPr>
          <w:rFonts w:ascii="Times" w:hAnsi="Times"/>
          <w:color w:val="212121"/>
          <w:shd w:val="clear" w:color="auto" w:fill="FFFFFF"/>
        </w:rPr>
        <w:t>Travel Fellowship to attend the 70</w:t>
      </w:r>
      <w:r w:rsidRPr="00074FC8">
        <w:rPr>
          <w:rFonts w:ascii="Times" w:hAnsi="Times"/>
          <w:color w:val="212121"/>
          <w:sz w:val="20"/>
          <w:szCs w:val="20"/>
          <w:vertAlign w:val="superscript"/>
        </w:rPr>
        <w:t>th</w:t>
      </w:r>
      <w:r w:rsidRPr="00074FC8">
        <w:rPr>
          <w:rFonts w:ascii="Times" w:hAnsi="Times"/>
          <w:color w:val="212121"/>
          <w:shd w:val="clear" w:color="auto" w:fill="FFFFFF"/>
        </w:rPr>
        <w:t> Annual Meeting of the Society of Biological Psychiatry</w:t>
      </w:r>
    </w:p>
    <w:p w14:paraId="359D5168" w14:textId="77777777" w:rsidR="0012729C" w:rsidRPr="00074FC8" w:rsidRDefault="0012729C" w:rsidP="0012729C">
      <w:pPr>
        <w:pStyle w:val="ListParagraph"/>
        <w:numPr>
          <w:ilvl w:val="0"/>
          <w:numId w:val="19"/>
        </w:numPr>
        <w:spacing w:before="100" w:beforeAutospacing="1" w:after="100" w:afterAutospacing="1"/>
        <w:jc w:val="both"/>
        <w:rPr>
          <w:rFonts w:eastAsia="Times"/>
          <w:color w:val="212121"/>
        </w:rPr>
      </w:pPr>
      <w:r w:rsidRPr="00074FC8">
        <w:rPr>
          <w:rFonts w:eastAsia="Times"/>
          <w:color w:val="212121"/>
        </w:rPr>
        <w:t>Mitchell MR, </w:t>
      </w:r>
      <w:r w:rsidRPr="00074FC8">
        <w:rPr>
          <w:rFonts w:eastAsia="Times"/>
          <w:color w:val="212121"/>
          <w:u w:val="single"/>
        </w:rPr>
        <w:t>Yip SW</w:t>
      </w:r>
      <w:r w:rsidRPr="00074FC8">
        <w:rPr>
          <w:rFonts w:eastAsia="Times"/>
          <w:color w:val="212121"/>
        </w:rPr>
        <w:t xml:space="preserve">, Worhunsky PD, Balodis IM, Stevens MC, Pearlson GD, </w:t>
      </w:r>
      <w:r w:rsidRPr="00074FC8">
        <w:rPr>
          <w:rFonts w:eastAsia="Times"/>
          <w:b/>
          <w:color w:val="212121"/>
        </w:rPr>
        <w:t>Potenza MN.</w:t>
      </w:r>
      <w:r w:rsidRPr="00074FC8">
        <w:rPr>
          <w:rFonts w:eastAsia="Times"/>
          <w:color w:val="212121"/>
        </w:rPr>
        <w:t xml:space="preserve"> ‘Sex differences in neural processing during fMRI monetary incentive delay performance’. 2015. Poster presented at the Society For Neuroscience (SFN)  Annual Meeting. Chicago, IL. </w:t>
      </w:r>
    </w:p>
    <w:p w14:paraId="6F48D457" w14:textId="77777777" w:rsidR="0012729C" w:rsidRPr="00545CD2" w:rsidRDefault="0012729C" w:rsidP="0012729C">
      <w:pPr>
        <w:numPr>
          <w:ilvl w:val="0"/>
          <w:numId w:val="19"/>
        </w:numPr>
      </w:pPr>
      <w:r w:rsidRPr="00074FC8">
        <w:rPr>
          <w:bCs/>
          <w:color w:val="000000"/>
        </w:rPr>
        <w:t>Kraus, S. W.</w:t>
      </w:r>
      <w:r w:rsidRPr="00074FC8">
        <w:rPr>
          <w:color w:val="000000"/>
        </w:rPr>
        <w:t xml:space="preserve">, Grant, J. E., Hoff, R. A., &amp; </w:t>
      </w:r>
      <w:r w:rsidRPr="00074FC8">
        <w:rPr>
          <w:b/>
          <w:color w:val="000000"/>
        </w:rPr>
        <w:t>Potenza, M. N.</w:t>
      </w:r>
      <w:r w:rsidRPr="00074FC8">
        <w:rPr>
          <w:color w:val="000000"/>
        </w:rPr>
        <w:t xml:space="preserve"> (2015, March). </w:t>
      </w:r>
      <w:r w:rsidRPr="00074FC8">
        <w:rPr>
          <w:i/>
          <w:iCs/>
          <w:color w:val="000000"/>
        </w:rPr>
        <w:t>Examining compulsive</w:t>
      </w:r>
      <w:r w:rsidRPr="00545CD2">
        <w:rPr>
          <w:i/>
          <w:iCs/>
          <w:color w:val="000000"/>
        </w:rPr>
        <w:t xml:space="preserve"> sexual behavior and psychopathology among treatment-seeking and non-treatment-seeking adults in the United States.</w:t>
      </w:r>
      <w:r w:rsidRPr="00545CD2">
        <w:rPr>
          <w:color w:val="000000"/>
        </w:rPr>
        <w:t> Paper presented at the 2</w:t>
      </w:r>
      <w:r w:rsidRPr="00545CD2">
        <w:rPr>
          <w:color w:val="000000"/>
          <w:vertAlign w:val="superscript"/>
        </w:rPr>
        <w:t>nd</w:t>
      </w:r>
      <w:r w:rsidRPr="00545CD2">
        <w:rPr>
          <w:color w:val="000000"/>
        </w:rPr>
        <w:t> International Conference on Behavioral Addictions. Budapest, Hungary. </w:t>
      </w:r>
    </w:p>
    <w:p w14:paraId="5806EFC3" w14:textId="77777777" w:rsidR="0012729C" w:rsidRPr="00545CD2" w:rsidRDefault="0012729C" w:rsidP="0012729C">
      <w:pPr>
        <w:pStyle w:val="ListParagraph"/>
        <w:numPr>
          <w:ilvl w:val="0"/>
          <w:numId w:val="19"/>
        </w:numPr>
        <w:rPr>
          <w:b/>
          <w:noProof/>
        </w:rPr>
      </w:pPr>
      <w:r w:rsidRPr="00545CD2">
        <w:lastRenderedPageBreak/>
        <w:t xml:space="preserve">Jastreboff AM, </w:t>
      </w:r>
      <w:r w:rsidRPr="00545CD2">
        <w:rPr>
          <w:b/>
        </w:rPr>
        <w:t>Potenza MN,</w:t>
      </w:r>
      <w:r w:rsidRPr="00545CD2">
        <w:t xml:space="preserve"> Lacadie C, Seo D, Hong, K, </w:t>
      </w:r>
      <w:r w:rsidRPr="00545CD2">
        <w:rPr>
          <w:spacing w:val="-3"/>
        </w:rPr>
        <w:t xml:space="preserve">Sinha R. </w:t>
      </w:r>
      <w:r w:rsidRPr="00545CD2">
        <w:rPr>
          <w:i/>
        </w:rPr>
        <w:t xml:space="preserve">Relationship between insulin resistance, brain activity, and prospective weight gain. </w:t>
      </w:r>
      <w:r w:rsidRPr="00545CD2">
        <w:t>American Diabetes Association 75</w:t>
      </w:r>
      <w:r w:rsidRPr="00545CD2">
        <w:rPr>
          <w:vertAlign w:val="superscript"/>
        </w:rPr>
        <w:t>th</w:t>
      </w:r>
      <w:r w:rsidRPr="00545CD2">
        <w:t xml:space="preserve"> Scientific Sessions 2015. Boston, MA. Poster audio-guided tour presentation.</w:t>
      </w:r>
    </w:p>
    <w:p w14:paraId="1D28E3E2" w14:textId="77777777" w:rsidR="0012729C" w:rsidRPr="00545CD2" w:rsidRDefault="0012729C" w:rsidP="0012729C">
      <w:pPr>
        <w:numPr>
          <w:ilvl w:val="0"/>
          <w:numId w:val="19"/>
        </w:numPr>
      </w:pPr>
      <w:r w:rsidRPr="00545CD2">
        <w:rPr>
          <w:bCs/>
          <w:color w:val="000000"/>
        </w:rPr>
        <w:t>Kraus, S. W</w:t>
      </w:r>
      <w:r w:rsidRPr="00545CD2">
        <w:rPr>
          <w:color w:val="000000"/>
        </w:rPr>
        <w:t xml:space="preserve">., Martino, S., Hoff, R., Dombrowski, E., &amp; </w:t>
      </w:r>
      <w:r w:rsidRPr="00545CD2">
        <w:rPr>
          <w:b/>
          <w:color w:val="000000"/>
        </w:rPr>
        <w:t>Potenza, M. N.</w:t>
      </w:r>
      <w:r w:rsidRPr="00545CD2">
        <w:rPr>
          <w:color w:val="000000"/>
        </w:rPr>
        <w:t xml:space="preserve"> (2015, May). Pornography use screener: Psychometric properties. In S. W. Kraus (Chair), </w:t>
      </w:r>
      <w:r w:rsidRPr="00545CD2">
        <w:rPr>
          <w:i/>
          <w:iCs/>
          <w:color w:val="000000"/>
        </w:rPr>
        <w:t>Compulsive sexual behavior: Individual, neurobiological, and psychological considerations</w:t>
      </w:r>
      <w:r w:rsidRPr="00545CD2">
        <w:rPr>
          <w:color w:val="000000"/>
        </w:rPr>
        <w:t>. Symposium oral presentation at the 27</w:t>
      </w:r>
      <w:r w:rsidRPr="00545CD2">
        <w:rPr>
          <w:color w:val="000000"/>
          <w:vertAlign w:val="superscript"/>
        </w:rPr>
        <w:t>th</w:t>
      </w:r>
      <w:r w:rsidRPr="00545CD2">
        <w:rPr>
          <w:color w:val="000000"/>
        </w:rPr>
        <w:t> annual meeting of the Association of Psychological Science, New York City, New York. </w:t>
      </w:r>
    </w:p>
    <w:p w14:paraId="44BB18FD" w14:textId="77777777" w:rsidR="0012729C" w:rsidRPr="00545CD2" w:rsidRDefault="0012729C" w:rsidP="0012729C">
      <w:pPr>
        <w:pStyle w:val="ListParagraph"/>
        <w:numPr>
          <w:ilvl w:val="0"/>
          <w:numId w:val="19"/>
        </w:numPr>
      </w:pPr>
      <w:r w:rsidRPr="00545CD2">
        <w:rPr>
          <w:bCs/>
        </w:rPr>
        <w:t xml:space="preserve">EE DeVito, G Dong, H Kober, J Xu, KM Carroll, </w:t>
      </w:r>
      <w:r w:rsidRPr="00545CD2">
        <w:rPr>
          <w:b/>
          <w:bCs/>
        </w:rPr>
        <w:t>MN Potenza.</w:t>
      </w:r>
      <w:r w:rsidRPr="00545CD2">
        <w:rPr>
          <w:bCs/>
        </w:rPr>
        <w:t xml:space="preserve"> Functional neural changes following behavioral therapies and disulfiram for cocaine dependence. Poster presentation at College on Problems of Drug Dependence, Palm Springs, CA, June, 2016. </w:t>
      </w:r>
    </w:p>
    <w:p w14:paraId="58BA6B1D" w14:textId="77777777" w:rsidR="0012729C" w:rsidRPr="00545CD2" w:rsidRDefault="0012729C" w:rsidP="0012729C">
      <w:pPr>
        <w:numPr>
          <w:ilvl w:val="0"/>
          <w:numId w:val="19"/>
        </w:numPr>
      </w:pPr>
      <w:r w:rsidRPr="00545CD2">
        <w:rPr>
          <w:bCs/>
          <w:color w:val="212121"/>
        </w:rPr>
        <w:t>Zakiniaeiz, Y.,</w:t>
      </w:r>
      <w:r w:rsidRPr="00545CD2">
        <w:rPr>
          <w:color w:val="212121"/>
        </w:rPr>
        <w:t xml:space="preserve"> Lacadie, CM, Yip, SW, Mayes, LC, Sinha, R &amp; </w:t>
      </w:r>
      <w:r w:rsidRPr="00545CD2">
        <w:rPr>
          <w:b/>
          <w:color w:val="212121"/>
        </w:rPr>
        <w:t>Potenza, M.N. </w:t>
      </w:r>
      <w:r w:rsidRPr="00545CD2">
        <w:rPr>
          <w:color w:val="212121"/>
        </w:rPr>
        <w:t>(2016, June). </w:t>
      </w:r>
      <w:r w:rsidRPr="00545CD2">
        <w:rPr>
          <w:i/>
          <w:iCs/>
          <w:color w:val="212121"/>
        </w:rPr>
        <w:t>Altered intrinsic brain connectivity in prenatally cocaine-exposed adolescents. </w:t>
      </w:r>
      <w:r w:rsidRPr="00545CD2">
        <w:rPr>
          <w:color w:val="212121"/>
        </w:rPr>
        <w:t>Talk presented at the meeting of the College on Problems of Drug Dependence (CPDD). Palm Springs, CA. Travel Award: Substance Abuse and Mental Health Services Administration (SAMHSA) and Center for Substance Abuse Treatment Travel Award for the CPDD Annual Meeting ($1,000)</w:t>
      </w:r>
    </w:p>
    <w:p w14:paraId="02AC2323" w14:textId="77777777" w:rsidR="0012729C" w:rsidRDefault="0012729C" w:rsidP="0012729C">
      <w:pPr>
        <w:pStyle w:val="ListParagraph"/>
        <w:numPr>
          <w:ilvl w:val="0"/>
          <w:numId w:val="19"/>
        </w:numPr>
        <w:rPr>
          <w:color w:val="000000"/>
        </w:rPr>
      </w:pPr>
      <w:r w:rsidRPr="00545CD2">
        <w:rPr>
          <w:color w:val="000000"/>
        </w:rPr>
        <w:t xml:space="preserve">Balodis, I.M., Linnet, J., Worhunsky, P.D. Stevens, M., Pearlson, G.D., </w:t>
      </w:r>
      <w:r w:rsidRPr="00545CD2">
        <w:rPr>
          <w:b/>
          <w:color w:val="000000"/>
        </w:rPr>
        <w:t xml:space="preserve">Potenza, M.N. </w:t>
      </w:r>
      <w:r w:rsidRPr="00545CD2">
        <w:rPr>
          <w:color w:val="000000"/>
        </w:rPr>
        <w:t xml:space="preserve">(2016). Relating anticipatory processing to risky-decision-making: differences in gambling disorder and healthy controls. </w:t>
      </w:r>
      <w:r w:rsidRPr="00545CD2">
        <w:rPr>
          <w:color w:val="000000"/>
          <w:u w:val="single"/>
        </w:rPr>
        <w:t>American College of Neuropsychopharmacology</w:t>
      </w:r>
      <w:r w:rsidRPr="00545CD2">
        <w:rPr>
          <w:color w:val="000000"/>
        </w:rPr>
        <w:t>, Hollywood, United States.</w:t>
      </w:r>
    </w:p>
    <w:p w14:paraId="20CCA2E6" w14:textId="77777777" w:rsidR="0012729C" w:rsidRPr="00074FC8" w:rsidRDefault="0012729C" w:rsidP="0012729C">
      <w:pPr>
        <w:pStyle w:val="ListParagraph"/>
        <w:numPr>
          <w:ilvl w:val="0"/>
          <w:numId w:val="19"/>
        </w:numPr>
        <w:rPr>
          <w:color w:val="000000"/>
        </w:rPr>
      </w:pPr>
      <w:r w:rsidRPr="00074FC8">
        <w:rPr>
          <w:color w:val="212121"/>
          <w:u w:val="single"/>
        </w:rPr>
        <w:t>Yip SW</w:t>
      </w:r>
      <w:r w:rsidRPr="00074FC8">
        <w:rPr>
          <w:color w:val="212121"/>
        </w:rPr>
        <w:t>, Morie KM, Xu J, Constable RT, Malison RT, Carroll KM</w:t>
      </w:r>
      <w:r w:rsidRPr="00074FC8">
        <w:rPr>
          <w:i/>
          <w:iCs/>
          <w:color w:val="212121"/>
        </w:rPr>
        <w:t>, </w:t>
      </w:r>
      <w:r w:rsidRPr="00074FC8">
        <w:rPr>
          <w:color w:val="212121"/>
        </w:rPr>
        <w:t>Potenza MN. (May, 2016). ‘Shared and Unique Neural Structural Features of Substance and Behavioral Addictions’. Oral presentation to be given at the Annual Meeting of the Society of Biological Psychiatry (SOBP). Atlanta, Georgia.</w:t>
      </w:r>
      <w:r w:rsidRPr="00074FC8">
        <w:rPr>
          <w:rStyle w:val="apple-converted-space"/>
          <w:color w:val="212121"/>
        </w:rPr>
        <w:t xml:space="preserve"> </w:t>
      </w:r>
      <w:r w:rsidRPr="00074FC8">
        <w:rPr>
          <w:color w:val="212121"/>
        </w:rPr>
        <w:t> National Center for Responsible Gaming (NCRG) Travel Award to the 71</w:t>
      </w:r>
      <w:r w:rsidRPr="00074FC8">
        <w:rPr>
          <w:color w:val="212121"/>
          <w:vertAlign w:val="superscript"/>
        </w:rPr>
        <w:t>st</w:t>
      </w:r>
      <w:r w:rsidRPr="00074FC8">
        <w:rPr>
          <w:color w:val="212121"/>
        </w:rPr>
        <w:t> Annual Meeting of the Society of Biological Psychiatry</w:t>
      </w:r>
    </w:p>
    <w:p w14:paraId="65921956" w14:textId="77777777" w:rsidR="0012729C" w:rsidRPr="00833E79" w:rsidRDefault="0012729C" w:rsidP="0012729C">
      <w:pPr>
        <w:pStyle w:val="ListParagraph"/>
        <w:numPr>
          <w:ilvl w:val="0"/>
          <w:numId w:val="19"/>
        </w:numPr>
        <w:spacing w:before="100" w:after="120"/>
        <w:ind w:right="720"/>
        <w:rPr>
          <w:rFonts w:ascii="Calibri" w:eastAsia="Times" w:hAnsi="Calibri" w:cs="Segoe UI"/>
          <w:color w:val="212121"/>
        </w:rPr>
      </w:pPr>
      <w:r w:rsidRPr="00833E79">
        <w:rPr>
          <w:rFonts w:eastAsia="Times"/>
          <w:bCs/>
          <w:color w:val="212121"/>
        </w:rPr>
        <w:t>Worhunsky PD</w:t>
      </w:r>
      <w:r w:rsidRPr="00833E79">
        <w:rPr>
          <w:rFonts w:eastAsia="Times"/>
          <w:color w:val="212121"/>
        </w:rPr>
        <w:t xml:space="preserve">, Matuskey D, Gallezot JD, Nabulsi N, Angarita G, Calhoun VD, Malison RT, </w:t>
      </w:r>
      <w:r w:rsidRPr="00833E79">
        <w:rPr>
          <w:rFonts w:eastAsia="Times"/>
          <w:b/>
          <w:color w:val="212121"/>
        </w:rPr>
        <w:t>Potenza MN,</w:t>
      </w:r>
      <w:r w:rsidRPr="00833E79">
        <w:rPr>
          <w:rFonts w:eastAsia="Times"/>
          <w:color w:val="212121"/>
        </w:rPr>
        <w:t xml:space="preserve"> Carson RE. Regional and network-based alterations in D2/D3 receptor availability in cocaine use disorder. Poster presented to the </w:t>
      </w:r>
      <w:r w:rsidRPr="00833E79">
        <w:rPr>
          <w:rFonts w:eastAsia="Times"/>
          <w:i/>
          <w:iCs/>
          <w:color w:val="212121"/>
        </w:rPr>
        <w:t>Annual Meeting of the College on Problems of Drug Dependence</w:t>
      </w:r>
      <w:r w:rsidRPr="00833E79">
        <w:rPr>
          <w:rFonts w:eastAsia="Times"/>
          <w:color w:val="212121"/>
        </w:rPr>
        <w:t>.</w:t>
      </w:r>
      <w:r>
        <w:rPr>
          <w:rFonts w:eastAsia="Times"/>
          <w:color w:val="212121"/>
        </w:rPr>
        <w:t xml:space="preserve"> Palm Springs, 2016</w:t>
      </w:r>
    </w:p>
    <w:p w14:paraId="30E2E989" w14:textId="77777777" w:rsidR="0012729C" w:rsidRPr="00074FC8" w:rsidRDefault="0012729C" w:rsidP="0012729C">
      <w:pPr>
        <w:pStyle w:val="ListParagraph"/>
        <w:numPr>
          <w:ilvl w:val="0"/>
          <w:numId w:val="19"/>
        </w:numPr>
      </w:pPr>
      <w:r w:rsidRPr="00074FC8">
        <w:rPr>
          <w:bCs/>
          <w:color w:val="000000"/>
        </w:rPr>
        <w:t>Morie KP</w:t>
      </w:r>
      <w:r w:rsidRPr="00074FC8">
        <w:rPr>
          <w:color w:val="000000"/>
        </w:rPr>
        <w:t xml:space="preserve">, Yip, SW, Nich C., Hunkele K., Carroll KM, </w:t>
      </w:r>
      <w:r w:rsidRPr="00074FC8">
        <w:rPr>
          <w:b/>
          <w:color w:val="000000"/>
        </w:rPr>
        <w:t>Potenza MN.</w:t>
      </w:r>
      <w:r w:rsidRPr="00074FC8">
        <w:rPr>
          <w:color w:val="000000"/>
        </w:rPr>
        <w:t xml:space="preserve"> Alexithymia and Addiction: A Review and Preliminary Data Suggesting Neurobiological Links to Reward/Loss</w:t>
      </w:r>
      <w:r w:rsidRPr="00545CD2">
        <w:rPr>
          <w:color w:val="000000"/>
        </w:rPr>
        <w:t xml:space="preserve"> Processing. Abstract at the 2016 College on Problems on Drug Dependence (CPDD) annual conference.</w:t>
      </w:r>
    </w:p>
    <w:p w14:paraId="0C25F8D3" w14:textId="77777777" w:rsidR="0012729C" w:rsidRPr="00833E79" w:rsidRDefault="0012729C" w:rsidP="0012729C">
      <w:pPr>
        <w:pStyle w:val="ListParagraph"/>
        <w:numPr>
          <w:ilvl w:val="0"/>
          <w:numId w:val="19"/>
        </w:numPr>
      </w:pPr>
      <w:r w:rsidRPr="00074FC8">
        <w:rPr>
          <w:color w:val="212121"/>
          <w:u w:val="single"/>
        </w:rPr>
        <w:t>Yip SW</w:t>
      </w:r>
      <w:r w:rsidRPr="00074FC8">
        <w:rPr>
          <w:color w:val="212121"/>
        </w:rPr>
        <w:t xml:space="preserve">, Balodis IM, Carroll KM, Krishnan-Sarin S, </w:t>
      </w:r>
      <w:r w:rsidRPr="00074FC8">
        <w:rPr>
          <w:b/>
          <w:color w:val="212121"/>
        </w:rPr>
        <w:t>Potenza MN. </w:t>
      </w:r>
      <w:r w:rsidRPr="00074FC8">
        <w:rPr>
          <w:color w:val="212121"/>
          <w:shd w:val="clear" w:color="auto" w:fill="FFFFFF"/>
        </w:rPr>
        <w:t>‘Intra-individual changes in Stroop-related neural activations linked to cigarette abstinence in adolescent smokers.’ (2016). </w:t>
      </w:r>
      <w:r w:rsidRPr="00074FC8">
        <w:rPr>
          <w:color w:val="212121"/>
        </w:rPr>
        <w:t>Poster presentation at the Annual Meeting of the College on Problems of Drug Dependence (CPDD). Palm Springs, CA. Early Career Investigator Travel Award to attend the 78</w:t>
      </w:r>
      <w:r w:rsidRPr="00074FC8">
        <w:rPr>
          <w:color w:val="212121"/>
          <w:vertAlign w:val="superscript"/>
        </w:rPr>
        <w:t>th</w:t>
      </w:r>
      <w:r w:rsidRPr="00074FC8">
        <w:rPr>
          <w:color w:val="212121"/>
        </w:rPr>
        <w:t> Annual Meeting of the College on Problems of Drug Dependence</w:t>
      </w:r>
    </w:p>
    <w:p w14:paraId="27C77824" w14:textId="77777777" w:rsidR="0012729C" w:rsidRPr="00833E79" w:rsidRDefault="0012729C" w:rsidP="0012729C">
      <w:pPr>
        <w:pStyle w:val="ListParagraph"/>
        <w:numPr>
          <w:ilvl w:val="0"/>
          <w:numId w:val="19"/>
        </w:numPr>
      </w:pPr>
      <w:r w:rsidRPr="00833E79">
        <w:rPr>
          <w:rFonts w:eastAsia="Times"/>
          <w:bCs/>
          <w:color w:val="212121"/>
        </w:rPr>
        <w:t>Worhunsky PD</w:t>
      </w:r>
      <w:r w:rsidRPr="00833E79">
        <w:rPr>
          <w:rFonts w:eastAsia="Times"/>
          <w:color w:val="212121"/>
        </w:rPr>
        <w:t xml:space="preserve">, Matuskey D, Gallezot JD, Gaiser EC, Nabulsi N, Angarita G, Calhoun VD, Malison RT, </w:t>
      </w:r>
      <w:r w:rsidRPr="00833E79">
        <w:rPr>
          <w:rFonts w:eastAsia="Times"/>
          <w:b/>
          <w:color w:val="212121"/>
        </w:rPr>
        <w:t>Potenza MN,</w:t>
      </w:r>
      <w:r w:rsidRPr="00833E79">
        <w:rPr>
          <w:rFonts w:eastAsia="Times"/>
          <w:color w:val="212121"/>
        </w:rPr>
        <w:t xml:space="preserve"> Carson RE. Concurrently upregulated and downregulated D2/D3 receptor systems in cocaine use disorder using [</w:t>
      </w:r>
      <w:r w:rsidRPr="00833E79">
        <w:rPr>
          <w:rFonts w:eastAsia="Times"/>
          <w:color w:val="212121"/>
          <w:vertAlign w:val="superscript"/>
        </w:rPr>
        <w:t>11</w:t>
      </w:r>
      <w:r w:rsidRPr="00833E79">
        <w:rPr>
          <w:rFonts w:eastAsia="Times"/>
          <w:color w:val="212121"/>
        </w:rPr>
        <w:t>C] PHNO. Oral presentation to</w:t>
      </w:r>
      <w:r w:rsidRPr="00833E79">
        <w:rPr>
          <w:rFonts w:eastAsia="Times"/>
          <w:i/>
          <w:iCs/>
          <w:color w:val="212121"/>
        </w:rPr>
        <w:t> </w:t>
      </w:r>
      <w:r w:rsidRPr="00833E79">
        <w:rPr>
          <w:rFonts w:eastAsia="Times"/>
          <w:color w:val="212121"/>
        </w:rPr>
        <w:t>the </w:t>
      </w:r>
      <w:r w:rsidRPr="00833E79">
        <w:rPr>
          <w:rFonts w:eastAsia="Times"/>
          <w:i/>
          <w:iCs/>
          <w:color w:val="212121"/>
        </w:rPr>
        <w:t>Annual Meeting of the Society of Nuclear Medicine and Molecular Imaging</w:t>
      </w:r>
      <w:r w:rsidRPr="00833E79">
        <w:rPr>
          <w:rFonts w:eastAsia="Times"/>
          <w:color w:val="212121"/>
        </w:rPr>
        <w:t>.</w:t>
      </w:r>
      <w:r>
        <w:rPr>
          <w:rFonts w:eastAsia="Times"/>
          <w:color w:val="212121"/>
        </w:rPr>
        <w:t xml:space="preserve"> San Diego, 2016</w:t>
      </w:r>
    </w:p>
    <w:p w14:paraId="2A58CD7A" w14:textId="77777777" w:rsidR="0012729C" w:rsidRPr="00074FC8" w:rsidRDefault="0012729C" w:rsidP="0012729C">
      <w:pPr>
        <w:pStyle w:val="ListParagraph"/>
        <w:numPr>
          <w:ilvl w:val="0"/>
          <w:numId w:val="19"/>
        </w:numPr>
        <w:rPr>
          <w:color w:val="000000"/>
        </w:rPr>
      </w:pPr>
      <w:r w:rsidRPr="00074FC8">
        <w:rPr>
          <w:color w:val="000000"/>
        </w:rPr>
        <w:t xml:space="preserve">Yang, B., Balodis, I.M., Kober, H., Kranzler, H.R., Farrer, L.A., Gelernter, J., </w:t>
      </w:r>
      <w:r w:rsidRPr="00074FC8">
        <w:rPr>
          <w:b/>
          <w:color w:val="000000"/>
        </w:rPr>
        <w:t>Potenza, M.</w:t>
      </w:r>
      <w:r w:rsidRPr="00074FC8">
        <w:rPr>
          <w:color w:val="000000"/>
        </w:rPr>
        <w:t xml:space="preserve"> (2016). A GABAergic polygenetic risk marker links to neural correlates of cognitive </w:t>
      </w:r>
      <w:r w:rsidRPr="00074FC8">
        <w:rPr>
          <w:color w:val="000000"/>
        </w:rPr>
        <w:lastRenderedPageBreak/>
        <w:t xml:space="preserve">inhibitory control in cocaine dependence. </w:t>
      </w:r>
      <w:r w:rsidRPr="00074FC8">
        <w:rPr>
          <w:color w:val="000000"/>
          <w:u w:val="single"/>
        </w:rPr>
        <w:t>World Congress of Psychiatric Genetics</w:t>
      </w:r>
      <w:r w:rsidRPr="00074FC8">
        <w:rPr>
          <w:color w:val="000000"/>
        </w:rPr>
        <w:t>, Jerusalem, Israel, October, 2016.</w:t>
      </w:r>
    </w:p>
    <w:p w14:paraId="2BCF9757" w14:textId="77777777" w:rsidR="0012729C" w:rsidRPr="00545CD2" w:rsidRDefault="0012729C" w:rsidP="0012729C">
      <w:pPr>
        <w:pStyle w:val="ListParagraph"/>
        <w:numPr>
          <w:ilvl w:val="0"/>
          <w:numId w:val="19"/>
        </w:numPr>
        <w:rPr>
          <w:color w:val="000000"/>
        </w:rPr>
      </w:pPr>
      <w:r w:rsidRPr="00545CD2">
        <w:rPr>
          <w:color w:val="000000"/>
        </w:rPr>
        <w:t>Balodis, I.M.,</w:t>
      </w:r>
      <w:r w:rsidRPr="00545CD2">
        <w:rPr>
          <w:b/>
          <w:color w:val="000000"/>
        </w:rPr>
        <w:t xml:space="preserve"> </w:t>
      </w:r>
      <w:r w:rsidRPr="00545CD2">
        <w:rPr>
          <w:color w:val="000000"/>
        </w:rPr>
        <w:t xml:space="preserve">Linnet, J., Worhunsky, P.D., Stevens, M.C., Pearlson, G.D. &amp; </w:t>
      </w:r>
      <w:r w:rsidRPr="00545CD2">
        <w:rPr>
          <w:b/>
          <w:color w:val="000000"/>
        </w:rPr>
        <w:t>Potenza, M.N.</w:t>
      </w:r>
      <w:r w:rsidRPr="00545CD2">
        <w:rPr>
          <w:color w:val="000000"/>
        </w:rPr>
        <w:t xml:space="preserve"> (2016) Linking anticipatory processing with risky decision-making in gambling disorder. </w:t>
      </w:r>
      <w:r w:rsidRPr="00545CD2">
        <w:rPr>
          <w:color w:val="000000"/>
          <w:u w:val="single"/>
        </w:rPr>
        <w:t>Society for Biological Psychiatry</w:t>
      </w:r>
      <w:r w:rsidRPr="00545CD2">
        <w:rPr>
          <w:color w:val="000000"/>
        </w:rPr>
        <w:t>, (Atlanta, GE, 71</w:t>
      </w:r>
      <w:r w:rsidRPr="00545CD2">
        <w:rPr>
          <w:color w:val="000000"/>
          <w:vertAlign w:val="superscript"/>
        </w:rPr>
        <w:t>st</w:t>
      </w:r>
      <w:r w:rsidRPr="00545CD2">
        <w:rPr>
          <w:color w:val="000000"/>
        </w:rPr>
        <w:t xml:space="preserve"> Annual Scientific Meeting).</w:t>
      </w:r>
    </w:p>
    <w:p w14:paraId="55EDAC29" w14:textId="77777777" w:rsidR="0012729C" w:rsidRPr="00545CD2" w:rsidRDefault="0012729C" w:rsidP="0012729C">
      <w:pPr>
        <w:pStyle w:val="ListParagraph"/>
        <w:numPr>
          <w:ilvl w:val="0"/>
          <w:numId w:val="19"/>
        </w:numPr>
      </w:pPr>
      <w:r w:rsidRPr="00545CD2">
        <w:t xml:space="preserve">Zakiniaeiz, Y., Yip, S.W., Balodis, I.M., Lacadie, C.M. Mayes, L.C., Sinha, R. &amp; </w:t>
      </w:r>
      <w:r w:rsidRPr="00545CD2">
        <w:rPr>
          <w:b/>
        </w:rPr>
        <w:t>Potenza, M.N.</w:t>
      </w:r>
      <w:r w:rsidRPr="00545CD2">
        <w:t xml:space="preserve"> (2016) Altered default mode network in prenatally cocaine-exposed adolescents. </w:t>
      </w:r>
      <w:r w:rsidRPr="00545CD2">
        <w:rPr>
          <w:u w:val="single"/>
        </w:rPr>
        <w:t>College of Problems on Drug Dependence</w:t>
      </w:r>
      <w:r w:rsidRPr="00545CD2">
        <w:t xml:space="preserve"> (Palm Springs, CA, 78</w:t>
      </w:r>
      <w:r w:rsidRPr="00545CD2">
        <w:rPr>
          <w:vertAlign w:val="superscript"/>
        </w:rPr>
        <w:t>th</w:t>
      </w:r>
      <w:r w:rsidRPr="00545CD2">
        <w:t xml:space="preserve"> Annual Meeting).</w:t>
      </w:r>
    </w:p>
    <w:p w14:paraId="19F28CA5" w14:textId="77777777" w:rsidR="0012729C" w:rsidRDefault="0012729C" w:rsidP="0012729C">
      <w:pPr>
        <w:numPr>
          <w:ilvl w:val="0"/>
          <w:numId w:val="19"/>
        </w:numPr>
      </w:pPr>
      <w:r w:rsidRPr="00545CD2">
        <w:rPr>
          <w:bCs/>
          <w:color w:val="000000"/>
        </w:rPr>
        <w:t>Kraus, S. W.</w:t>
      </w:r>
      <w:r w:rsidRPr="00545CD2">
        <w:rPr>
          <w:color w:val="000000"/>
        </w:rPr>
        <w:t xml:space="preserve">, Martino, S., &amp; </w:t>
      </w:r>
      <w:r w:rsidRPr="00545CD2">
        <w:rPr>
          <w:b/>
          <w:color w:val="000000"/>
        </w:rPr>
        <w:t>Potenza, M. N.</w:t>
      </w:r>
      <w:r w:rsidRPr="00545CD2">
        <w:rPr>
          <w:color w:val="000000"/>
        </w:rPr>
        <w:t xml:space="preserve"> (2016, March). </w:t>
      </w:r>
      <w:r w:rsidRPr="00545CD2">
        <w:rPr>
          <w:i/>
          <w:iCs/>
          <w:color w:val="000000"/>
        </w:rPr>
        <w:t>Losing control: Clinical characteristics of men interested in treatment for use of pornography.</w:t>
      </w:r>
      <w:r w:rsidRPr="00545CD2">
        <w:rPr>
          <w:color w:val="000000"/>
        </w:rPr>
        <w:t>Paper presented at the 3</w:t>
      </w:r>
      <w:r w:rsidRPr="00545CD2">
        <w:rPr>
          <w:color w:val="000000"/>
          <w:vertAlign w:val="superscript"/>
        </w:rPr>
        <w:t>rd</w:t>
      </w:r>
      <w:r w:rsidRPr="00545CD2">
        <w:rPr>
          <w:color w:val="000000"/>
        </w:rPr>
        <w:t> International Conference on Behavioral Addictions. Geneva, Switzerland. </w:t>
      </w:r>
    </w:p>
    <w:p w14:paraId="090A5110" w14:textId="77777777" w:rsidR="0012729C" w:rsidRPr="00833E79" w:rsidRDefault="0012729C" w:rsidP="0012729C">
      <w:pPr>
        <w:numPr>
          <w:ilvl w:val="0"/>
          <w:numId w:val="19"/>
        </w:numPr>
      </w:pPr>
      <w:r w:rsidRPr="00833E79">
        <w:rPr>
          <w:rFonts w:eastAsia="Times"/>
          <w:bCs/>
          <w:color w:val="212121"/>
        </w:rPr>
        <w:t>Worhunsky PD</w:t>
      </w:r>
      <w:r w:rsidRPr="00833E79">
        <w:rPr>
          <w:rFonts w:eastAsia="Times"/>
          <w:color w:val="212121"/>
        </w:rPr>
        <w:t xml:space="preserve">, Matuskey D, Gallezot JD, Gaiser EC, Nabulsi N, Angarita G, Calhoun VD, Malison RT, </w:t>
      </w:r>
      <w:r w:rsidRPr="00833E79">
        <w:rPr>
          <w:rFonts w:eastAsia="Times"/>
          <w:b/>
          <w:color w:val="212121"/>
        </w:rPr>
        <w:t>Potenza MN,</w:t>
      </w:r>
      <w:r w:rsidRPr="00833E79">
        <w:rPr>
          <w:rFonts w:eastAsia="Times"/>
          <w:color w:val="212121"/>
        </w:rPr>
        <w:t xml:space="preserve"> Carson RE. Spatial independent component analysis of parametric [</w:t>
      </w:r>
      <w:r w:rsidRPr="00833E79">
        <w:rPr>
          <w:rFonts w:eastAsia="Times"/>
          <w:color w:val="212121"/>
          <w:vertAlign w:val="superscript"/>
        </w:rPr>
        <w:t>11</w:t>
      </w:r>
      <w:r w:rsidRPr="00833E79">
        <w:rPr>
          <w:rFonts w:eastAsia="Times"/>
          <w:color w:val="212121"/>
        </w:rPr>
        <w:t>C]PHNO PET images reveals altered D2/D3 receptor networks in cocaine use disorder. Oral presentation to </w:t>
      </w:r>
      <w:r w:rsidRPr="00833E79">
        <w:rPr>
          <w:rFonts w:eastAsia="Times"/>
          <w:i/>
          <w:iCs/>
          <w:color w:val="212121"/>
        </w:rPr>
        <w:t>The 11th International Symposium on Functional NeuroReceptor Mapping of the Living Brain</w:t>
      </w:r>
      <w:r w:rsidRPr="00833E79">
        <w:rPr>
          <w:rFonts w:eastAsia="Times"/>
          <w:color w:val="212121"/>
        </w:rPr>
        <w:t>.</w:t>
      </w:r>
      <w:r>
        <w:rPr>
          <w:rFonts w:eastAsia="Times"/>
          <w:color w:val="212121"/>
        </w:rPr>
        <w:t xml:space="preserve"> Boston, 2018</w:t>
      </w:r>
    </w:p>
    <w:p w14:paraId="6BD49259" w14:textId="77777777" w:rsidR="0012729C" w:rsidRPr="00545CD2" w:rsidRDefault="0012729C" w:rsidP="0012729C">
      <w:pPr>
        <w:numPr>
          <w:ilvl w:val="0"/>
          <w:numId w:val="19"/>
        </w:numPr>
      </w:pPr>
      <w:r w:rsidRPr="00545CD2">
        <w:rPr>
          <w:bCs/>
          <w:color w:val="000000"/>
        </w:rPr>
        <w:t>Kraus, S. W</w:t>
      </w:r>
      <w:r w:rsidRPr="00545CD2">
        <w:rPr>
          <w:color w:val="000000"/>
        </w:rPr>
        <w:t xml:space="preserve">., Martino, S., Sturgeon, J. A., Kor, A., &amp; </w:t>
      </w:r>
      <w:r w:rsidRPr="00545CD2">
        <w:rPr>
          <w:b/>
          <w:color w:val="000000"/>
        </w:rPr>
        <w:t>Potenza, M. N.</w:t>
      </w:r>
      <w:r w:rsidRPr="00545CD2">
        <w:rPr>
          <w:color w:val="000000"/>
        </w:rPr>
        <w:t xml:space="preserve"> (2016, March). </w:t>
      </w:r>
      <w:r w:rsidRPr="00545CD2">
        <w:rPr>
          <w:i/>
          <w:iCs/>
          <w:color w:val="000000"/>
        </w:rPr>
        <w:t>Specific forms of passionate attachment differentially mediate relationships between pornography use and sexual compulsivity. </w:t>
      </w:r>
      <w:r w:rsidRPr="00545CD2">
        <w:rPr>
          <w:color w:val="000000"/>
        </w:rPr>
        <w:t>Paper presented at the 3</w:t>
      </w:r>
      <w:r w:rsidRPr="00545CD2">
        <w:rPr>
          <w:color w:val="000000"/>
          <w:vertAlign w:val="superscript"/>
        </w:rPr>
        <w:t>rd</w:t>
      </w:r>
      <w:r w:rsidRPr="00545CD2">
        <w:rPr>
          <w:color w:val="000000"/>
        </w:rPr>
        <w:t> International Conference on Behavioral Addictions. Geneva, Switzerland. </w:t>
      </w:r>
    </w:p>
    <w:p w14:paraId="54FF61BB" w14:textId="77777777" w:rsidR="0012729C" w:rsidRPr="00074FC8" w:rsidRDefault="0012729C" w:rsidP="0012729C">
      <w:pPr>
        <w:numPr>
          <w:ilvl w:val="0"/>
          <w:numId w:val="19"/>
        </w:numPr>
      </w:pPr>
      <w:r w:rsidRPr="00545CD2">
        <w:rPr>
          <w:bCs/>
          <w:color w:val="000000"/>
        </w:rPr>
        <w:t>Kraus, S. W</w:t>
      </w:r>
      <w:r w:rsidRPr="00545CD2">
        <w:rPr>
          <w:color w:val="000000"/>
        </w:rPr>
        <w:t xml:space="preserve">., Martino, S., </w:t>
      </w:r>
      <w:r w:rsidRPr="00545CD2">
        <w:rPr>
          <w:b/>
          <w:color w:val="000000"/>
        </w:rPr>
        <w:t>Potenza, M. N.,</w:t>
      </w:r>
      <w:r w:rsidRPr="00545CD2">
        <w:rPr>
          <w:color w:val="000000"/>
        </w:rPr>
        <w:t xml:space="preserve"> Park, C., Merrel, J., &amp; Hoff, R. (2016, August). Examining compulsive sexual behavior and psychopathology among a sample of male returning war veterans. In J. B. Grubbs and S. W. Kraus (Chairs</w:t>
      </w:r>
      <w:r w:rsidRPr="00545CD2">
        <w:rPr>
          <w:i/>
          <w:iCs/>
          <w:color w:val="000000"/>
        </w:rPr>
        <w:t>), Religion and sexual addiction: Disentangling perception and reality</w:t>
      </w:r>
      <w:r w:rsidRPr="00545CD2">
        <w:rPr>
          <w:color w:val="000000"/>
        </w:rPr>
        <w:t>. Oral presentation at the Annual meeting of American Psychological Association, Denver, Colorado. </w:t>
      </w:r>
    </w:p>
    <w:p w14:paraId="64553772" w14:textId="77777777" w:rsidR="0012729C" w:rsidRPr="00074FC8" w:rsidRDefault="0012729C" w:rsidP="0012729C">
      <w:pPr>
        <w:numPr>
          <w:ilvl w:val="0"/>
          <w:numId w:val="19"/>
        </w:numPr>
      </w:pPr>
      <w:r w:rsidRPr="00074FC8">
        <w:rPr>
          <w:color w:val="212121"/>
          <w:u w:val="single"/>
        </w:rPr>
        <w:t>Yip SW</w:t>
      </w:r>
      <w:r w:rsidRPr="00074FC8">
        <w:rPr>
          <w:color w:val="212121"/>
        </w:rPr>
        <w:t>, Worhunsky PD, Morie KM, Xu J, Constable RT, Malison RT,</w:t>
      </w:r>
      <w:r w:rsidRPr="00074FC8">
        <w:rPr>
          <w:i/>
          <w:iCs/>
          <w:color w:val="212121"/>
        </w:rPr>
        <w:t> </w:t>
      </w:r>
      <w:r w:rsidRPr="00074FC8">
        <w:rPr>
          <w:b/>
          <w:color w:val="212121"/>
        </w:rPr>
        <w:t>Potenza MN.</w:t>
      </w:r>
      <w:r w:rsidRPr="00074FC8">
        <w:rPr>
          <w:color w:val="212121"/>
        </w:rPr>
        <w:t xml:space="preserve"> ‘Neural structure in substance and behavioral addictions: Diagnostic and transdiagnostic findings.’ (2016). Poster presentation at the 55</w:t>
      </w:r>
      <w:r w:rsidRPr="00074FC8">
        <w:rPr>
          <w:color w:val="212121"/>
          <w:vertAlign w:val="superscript"/>
        </w:rPr>
        <w:t>th</w:t>
      </w:r>
      <w:r w:rsidRPr="00074FC8">
        <w:rPr>
          <w:color w:val="212121"/>
        </w:rPr>
        <w:t xml:space="preserve"> Anual Annual Meeting of the American College of Neuropsychopharmacology (ACNP) </w:t>
      </w:r>
      <w:r w:rsidRPr="00074FC8">
        <w:rPr>
          <w:rFonts w:eastAsia="Times"/>
          <w:color w:val="212121"/>
        </w:rPr>
        <w:t>Travel Award to attend the 55th Annual Meeting of the American College of Neuropsychopharmacology (ACNP)</w:t>
      </w:r>
    </w:p>
    <w:p w14:paraId="0BCA7CF1" w14:textId="77777777" w:rsidR="00F25DA5" w:rsidRPr="005C3FD6" w:rsidRDefault="00F25DA5" w:rsidP="00F25DA5">
      <w:pPr>
        <w:pStyle w:val="ListParagraph"/>
        <w:numPr>
          <w:ilvl w:val="0"/>
          <w:numId w:val="19"/>
        </w:numPr>
      </w:pPr>
      <w:r w:rsidRPr="005C3FD6">
        <w:t xml:space="preserve">Zhai, Z. W., Yip, S. W., Steinberg, M. A., Wampler, J., Hoff, R.A., Krishnan-Sarin, S., &amp; </w:t>
      </w:r>
      <w:r w:rsidRPr="00F25DA5">
        <w:rPr>
          <w:b/>
        </w:rPr>
        <w:t>Potenza, M. N</w:t>
      </w:r>
      <w:r w:rsidRPr="005C3FD6">
        <w:t xml:space="preserve">. (April, 2017). </w:t>
      </w:r>
      <w:r w:rsidRPr="00F25DA5">
        <w:rPr>
          <w:i/>
        </w:rPr>
        <w:t>Perceived family and peer gambling in adolescent problem gambling and binge drinking</w:t>
      </w:r>
      <w:r w:rsidRPr="005C3FD6">
        <w:t xml:space="preserve">. Society for Research in Child Development 2017 Biennial Meeting, Austin, TX. </w:t>
      </w:r>
    </w:p>
    <w:p w14:paraId="343CFB90" w14:textId="77777777" w:rsidR="0012729C" w:rsidRPr="00074FC8" w:rsidRDefault="0012729C" w:rsidP="0012729C">
      <w:pPr>
        <w:numPr>
          <w:ilvl w:val="0"/>
          <w:numId w:val="19"/>
        </w:numPr>
      </w:pPr>
      <w:r w:rsidRPr="00074FC8">
        <w:t xml:space="preserve">Arshad, F., </w:t>
      </w:r>
      <w:r w:rsidRPr="00074FC8">
        <w:rPr>
          <w:b/>
        </w:rPr>
        <w:t>Potenza, M.N</w:t>
      </w:r>
      <w:r w:rsidRPr="00074FC8">
        <w:t>. &amp; Balodis, I.M.</w:t>
      </w:r>
      <w:r w:rsidRPr="00074FC8">
        <w:rPr>
          <w:b/>
        </w:rPr>
        <w:t xml:space="preserve"> </w:t>
      </w:r>
      <w:r w:rsidRPr="00074FC8">
        <w:t>(2017</w:t>
      </w:r>
      <w:r w:rsidRPr="00074FC8">
        <w:rPr>
          <w:i/>
        </w:rPr>
        <w:t xml:space="preserve">). </w:t>
      </w:r>
      <w:r w:rsidRPr="00074FC8">
        <w:t xml:space="preserve">Relationships between chronic stress and cognitions in gambling disorder, </w:t>
      </w:r>
      <w:r w:rsidRPr="00074FC8">
        <w:rPr>
          <w:u w:val="single"/>
        </w:rPr>
        <w:t>National Center for Responsible Gaming</w:t>
      </w:r>
      <w:r w:rsidRPr="00074FC8">
        <w:t>, (Las Vegas, NV, 18</w:t>
      </w:r>
      <w:r w:rsidRPr="00074FC8">
        <w:rPr>
          <w:vertAlign w:val="superscript"/>
        </w:rPr>
        <w:t>th</w:t>
      </w:r>
      <w:r w:rsidRPr="00074FC8">
        <w:t xml:space="preserve"> Annual Conference).</w:t>
      </w:r>
    </w:p>
    <w:p w14:paraId="228B936A" w14:textId="77777777" w:rsidR="0012729C" w:rsidRPr="00545CD2" w:rsidRDefault="0012729C" w:rsidP="0012729C">
      <w:pPr>
        <w:pStyle w:val="ListParagraph"/>
        <w:numPr>
          <w:ilvl w:val="0"/>
          <w:numId w:val="19"/>
        </w:numPr>
      </w:pPr>
      <w:r w:rsidRPr="00074FC8">
        <w:t>Punia, K.,</w:t>
      </w:r>
      <w:r w:rsidRPr="00545CD2">
        <w:t xml:space="preserve"> Arshad, F., </w:t>
      </w:r>
      <w:r w:rsidRPr="00545CD2">
        <w:rPr>
          <w:b/>
        </w:rPr>
        <w:t>Potenza, M.N</w:t>
      </w:r>
      <w:r w:rsidRPr="00545CD2">
        <w:t>. &amp; Balodis, I.M.</w:t>
      </w:r>
      <w:r w:rsidRPr="00545CD2">
        <w:rPr>
          <w:b/>
        </w:rPr>
        <w:t xml:space="preserve"> </w:t>
      </w:r>
      <w:r w:rsidRPr="00545CD2">
        <w:t>(2017</w:t>
      </w:r>
      <w:r w:rsidRPr="00545CD2">
        <w:rPr>
          <w:i/>
        </w:rPr>
        <w:t xml:space="preserve">). </w:t>
      </w:r>
      <w:r w:rsidRPr="00545CD2">
        <w:t xml:space="preserve">Relationships between trauma, gambling-related cognitions, impulsivity and self-control in individuals with Gambling Disorder, </w:t>
      </w:r>
      <w:r w:rsidRPr="00545CD2">
        <w:rPr>
          <w:u w:val="single"/>
        </w:rPr>
        <w:t xml:space="preserve">Canadian Society for Addiction Medicine Annual Conference, </w:t>
      </w:r>
      <w:r w:rsidRPr="00545CD2">
        <w:t>(Niagara Falls, ON, October 2017).</w:t>
      </w:r>
    </w:p>
    <w:p w14:paraId="5FA303A7" w14:textId="77777777" w:rsidR="0012729C" w:rsidRPr="00545CD2" w:rsidRDefault="0012729C" w:rsidP="0012729C">
      <w:pPr>
        <w:pStyle w:val="ListParagraph"/>
        <w:numPr>
          <w:ilvl w:val="0"/>
          <w:numId w:val="19"/>
        </w:numPr>
      </w:pPr>
      <w:r w:rsidRPr="00545CD2">
        <w:t xml:space="preserve">Punia, K., Arshad, F., </w:t>
      </w:r>
      <w:r w:rsidRPr="00545CD2">
        <w:rPr>
          <w:b/>
        </w:rPr>
        <w:t>Potenza, M.N.</w:t>
      </w:r>
      <w:r w:rsidRPr="00545CD2">
        <w:t xml:space="preserve"> &amp; Balodis, I.M. (2017</w:t>
      </w:r>
      <w:r w:rsidRPr="00545CD2">
        <w:rPr>
          <w:i/>
        </w:rPr>
        <w:t xml:space="preserve">). </w:t>
      </w:r>
      <w:r w:rsidRPr="00545CD2">
        <w:t xml:space="preserve">Relationships between chronic stress and impulsivity in gambling disorder, </w:t>
      </w:r>
      <w:r w:rsidRPr="00545CD2">
        <w:rPr>
          <w:u w:val="single"/>
        </w:rPr>
        <w:t>National Center for Responsible Gaming</w:t>
      </w:r>
      <w:r w:rsidRPr="00545CD2">
        <w:t>, (Las Vegas, NV, 18</w:t>
      </w:r>
      <w:r w:rsidRPr="00545CD2">
        <w:rPr>
          <w:vertAlign w:val="superscript"/>
        </w:rPr>
        <w:t>th</w:t>
      </w:r>
      <w:r w:rsidRPr="00545CD2">
        <w:t xml:space="preserve"> Annual Conference).</w:t>
      </w:r>
    </w:p>
    <w:p w14:paraId="0BCFF5B6" w14:textId="77777777" w:rsidR="0012729C" w:rsidRPr="00545CD2" w:rsidRDefault="0012729C" w:rsidP="0012729C">
      <w:pPr>
        <w:pStyle w:val="ListParagraph"/>
        <w:numPr>
          <w:ilvl w:val="0"/>
          <w:numId w:val="19"/>
        </w:numPr>
        <w:rPr>
          <w:color w:val="000000"/>
        </w:rPr>
      </w:pPr>
      <w:r w:rsidRPr="00545CD2">
        <w:rPr>
          <w:color w:val="000000"/>
        </w:rPr>
        <w:t xml:space="preserve">Garrison, K.A., Yip, S.W., Balodis, I.M., Carroll, K.M., </w:t>
      </w:r>
      <w:r w:rsidRPr="00545CD2">
        <w:rPr>
          <w:b/>
          <w:color w:val="000000"/>
        </w:rPr>
        <w:t>Potenza, M.N.,</w:t>
      </w:r>
      <w:r w:rsidRPr="00545CD2">
        <w:rPr>
          <w:color w:val="000000"/>
        </w:rPr>
        <w:t xml:space="preserve"> &amp; Krishnan-Sarin, S. (2017). Reward-related frontostriatal activity and smoking behavior among adolescents in </w:t>
      </w:r>
      <w:r w:rsidRPr="00545CD2">
        <w:rPr>
          <w:color w:val="000000"/>
        </w:rPr>
        <w:lastRenderedPageBreak/>
        <w:t xml:space="preserve">treatment for smoking cessation. </w:t>
      </w:r>
      <w:r w:rsidRPr="00545CD2">
        <w:rPr>
          <w:color w:val="000000"/>
          <w:u w:val="single"/>
        </w:rPr>
        <w:t>College on Problems of Drug Dependence</w:t>
      </w:r>
      <w:r w:rsidRPr="00545CD2">
        <w:rPr>
          <w:color w:val="000000"/>
        </w:rPr>
        <w:t xml:space="preserve"> (Montreal, QB, 23</w:t>
      </w:r>
      <w:r w:rsidRPr="00545CD2">
        <w:rPr>
          <w:color w:val="000000"/>
          <w:vertAlign w:val="superscript"/>
        </w:rPr>
        <w:t>rd</w:t>
      </w:r>
      <w:r w:rsidRPr="00545CD2">
        <w:rPr>
          <w:color w:val="000000"/>
        </w:rPr>
        <w:t xml:space="preserve"> Annual Meeting).</w:t>
      </w:r>
    </w:p>
    <w:p w14:paraId="44120B01" w14:textId="77777777" w:rsidR="0012729C" w:rsidRPr="00545CD2" w:rsidRDefault="0012729C" w:rsidP="0012729C">
      <w:pPr>
        <w:numPr>
          <w:ilvl w:val="0"/>
          <w:numId w:val="19"/>
        </w:numPr>
      </w:pPr>
      <w:r w:rsidRPr="00545CD2">
        <w:rPr>
          <w:bCs/>
          <w:color w:val="000000"/>
        </w:rPr>
        <w:t>Kraus, S.W</w:t>
      </w:r>
      <w:r w:rsidRPr="00545CD2">
        <w:rPr>
          <w:color w:val="000000"/>
        </w:rPr>
        <w:t xml:space="preserve">., Gola, M., Kowalewska, E., Lew-Starowicz, M., Hoff, R.A., Porter, E., &amp; </w:t>
      </w:r>
      <w:r w:rsidRPr="00545CD2">
        <w:rPr>
          <w:b/>
          <w:color w:val="000000"/>
        </w:rPr>
        <w:t>Potenza, M.N.</w:t>
      </w:r>
      <w:r w:rsidRPr="00545CD2">
        <w:rPr>
          <w:color w:val="000000"/>
        </w:rPr>
        <w:t xml:space="preserve"> (2017, February). </w:t>
      </w:r>
      <w:r w:rsidRPr="00545CD2">
        <w:rPr>
          <w:i/>
          <w:iCs/>
          <w:color w:val="000000"/>
        </w:rPr>
        <w:t>Brief pornography screener: A comparison of US and Polish pornography users</w:t>
      </w:r>
      <w:r w:rsidRPr="00545CD2">
        <w:rPr>
          <w:color w:val="000000"/>
        </w:rPr>
        <w:t>. Paper presented at the Fourth International Conference on Behavioral Addictions. Haifa, Israel. </w:t>
      </w:r>
    </w:p>
    <w:p w14:paraId="033CEE92" w14:textId="77777777" w:rsidR="0012729C" w:rsidRPr="00545CD2" w:rsidRDefault="0012729C" w:rsidP="0012729C">
      <w:pPr>
        <w:numPr>
          <w:ilvl w:val="0"/>
          <w:numId w:val="19"/>
        </w:numPr>
      </w:pPr>
      <w:r w:rsidRPr="00545CD2">
        <w:rPr>
          <w:bCs/>
          <w:color w:val="000000"/>
        </w:rPr>
        <w:t>Kraus, S.W</w:t>
      </w:r>
      <w:r w:rsidRPr="00545CD2">
        <w:rPr>
          <w:color w:val="000000"/>
        </w:rPr>
        <w:t xml:space="preserve">., Turban, J.L., </w:t>
      </w:r>
      <w:r w:rsidRPr="00545CD2">
        <w:rPr>
          <w:b/>
          <w:color w:val="000000"/>
        </w:rPr>
        <w:t>Potenza, M.N.,</w:t>
      </w:r>
      <w:r w:rsidRPr="00545CD2">
        <w:rPr>
          <w:color w:val="000000"/>
        </w:rPr>
        <w:t xml:space="preserve"> Hoff, R.A., &amp; Martino, S. (2017, February). </w:t>
      </w:r>
      <w:r w:rsidRPr="00545CD2">
        <w:rPr>
          <w:i/>
          <w:iCs/>
          <w:color w:val="000000"/>
        </w:rPr>
        <w:t>Clinical characteristics associated with digital hooks up in US military veterans: Psychopathology, sexually transmitted infections and clinical hypersexuality.</w:t>
      </w:r>
      <w:r w:rsidRPr="00545CD2">
        <w:rPr>
          <w:color w:val="000000"/>
        </w:rPr>
        <w:t> Paper submitted to the Fourth International Conference on Behavioral Addictions. Haifa, Israel. </w:t>
      </w:r>
    </w:p>
    <w:p w14:paraId="53991C46" w14:textId="77777777" w:rsidR="0012729C" w:rsidRPr="00545CD2" w:rsidRDefault="0012729C" w:rsidP="0012729C">
      <w:pPr>
        <w:numPr>
          <w:ilvl w:val="0"/>
          <w:numId w:val="19"/>
        </w:numPr>
      </w:pPr>
      <w:r w:rsidRPr="00545CD2">
        <w:rPr>
          <w:bCs/>
          <w:color w:val="000000"/>
        </w:rPr>
        <w:t>Kraus, S.W.,</w:t>
      </w:r>
      <w:r w:rsidRPr="00545CD2">
        <w:rPr>
          <w:color w:val="000000"/>
        </w:rPr>
        <w:t xml:space="preserve"> Rosenberg, H., Nich, Martino, S., &amp; </w:t>
      </w:r>
      <w:r w:rsidRPr="00545CD2">
        <w:rPr>
          <w:b/>
          <w:color w:val="000000"/>
        </w:rPr>
        <w:t>Potenza, M.N.</w:t>
      </w:r>
      <w:r w:rsidRPr="00545CD2">
        <w:rPr>
          <w:color w:val="000000"/>
        </w:rPr>
        <w:t xml:space="preserve"> (2017, February). </w:t>
      </w:r>
      <w:r w:rsidRPr="00545CD2">
        <w:rPr>
          <w:i/>
          <w:iCs/>
          <w:color w:val="000000"/>
        </w:rPr>
        <w:t>Pornography avoidance self-efficacy scale: Psychometric properties. </w:t>
      </w:r>
      <w:r w:rsidRPr="00545CD2">
        <w:rPr>
          <w:color w:val="000000"/>
        </w:rPr>
        <w:t>Paper presented at the Fourth International Conference on Behavioral Addictions. Haifa, Israel. </w:t>
      </w:r>
    </w:p>
    <w:p w14:paraId="33DE7CFA" w14:textId="77777777" w:rsidR="0012729C" w:rsidRPr="00545CD2" w:rsidRDefault="0012729C" w:rsidP="0012729C">
      <w:pPr>
        <w:numPr>
          <w:ilvl w:val="0"/>
          <w:numId w:val="19"/>
        </w:numPr>
      </w:pPr>
      <w:r w:rsidRPr="00545CD2">
        <w:rPr>
          <w:color w:val="000000"/>
        </w:rPr>
        <w:t xml:space="preserve">Kor, A., </w:t>
      </w:r>
      <w:r w:rsidRPr="00545CD2">
        <w:rPr>
          <w:b/>
          <w:color w:val="000000"/>
        </w:rPr>
        <w:t>Potenza, M. N.,</w:t>
      </w:r>
      <w:r w:rsidRPr="00545CD2">
        <w:rPr>
          <w:color w:val="000000"/>
        </w:rPr>
        <w:t xml:space="preserve"> Hoff, R.A., Porter, E., &amp; </w:t>
      </w:r>
      <w:r w:rsidRPr="00545CD2">
        <w:rPr>
          <w:bCs/>
          <w:color w:val="000000"/>
        </w:rPr>
        <w:t>Kraus, S. W</w:t>
      </w:r>
      <w:r w:rsidRPr="00545CD2">
        <w:rPr>
          <w:color w:val="000000"/>
        </w:rPr>
        <w:t>. (2017, February). </w:t>
      </w:r>
      <w:r w:rsidRPr="00545CD2">
        <w:rPr>
          <w:i/>
          <w:iCs/>
          <w:color w:val="000000"/>
        </w:rPr>
        <w:t>Psychometric properties of a problematic pornography use scale and associations with psychological and clinical characteristics in US military veterans</w:t>
      </w:r>
      <w:r w:rsidRPr="00545CD2">
        <w:rPr>
          <w:color w:val="000000"/>
        </w:rPr>
        <w:t>. Paper presented at the Fourth International Conference on Behavioral Addictions. Haifa, Israel.</w:t>
      </w:r>
    </w:p>
    <w:p w14:paraId="796D619A" w14:textId="77777777" w:rsidR="0012729C" w:rsidRPr="00545CD2" w:rsidRDefault="0012729C" w:rsidP="0012729C">
      <w:pPr>
        <w:numPr>
          <w:ilvl w:val="0"/>
          <w:numId w:val="19"/>
        </w:numPr>
      </w:pPr>
      <w:r w:rsidRPr="00545CD2">
        <w:rPr>
          <w:b/>
          <w:color w:val="000000"/>
        </w:rPr>
        <w:t>Potenza, M.N.,</w:t>
      </w:r>
      <w:r w:rsidRPr="00545CD2">
        <w:rPr>
          <w:color w:val="000000"/>
        </w:rPr>
        <w:t xml:space="preserve"> &amp; K</w:t>
      </w:r>
      <w:r w:rsidRPr="00545CD2">
        <w:rPr>
          <w:bCs/>
          <w:color w:val="000000"/>
        </w:rPr>
        <w:t>raus, S.W</w:t>
      </w:r>
      <w:r w:rsidRPr="00545CD2">
        <w:rPr>
          <w:color w:val="000000"/>
        </w:rPr>
        <w:t>. (2017, June). </w:t>
      </w:r>
      <w:r w:rsidRPr="00545CD2">
        <w:rPr>
          <w:i/>
          <w:iCs/>
          <w:color w:val="000000"/>
        </w:rPr>
        <w:t>Classification and clinical issues relating to hypersexuality</w:t>
      </w:r>
      <w:r w:rsidRPr="00545CD2">
        <w:rPr>
          <w:color w:val="000000"/>
        </w:rPr>
        <w:t>. M.N. Potenza &amp; F. Thibaut (Chairs). Problematic sexual behaviors: Diagnostic, categorical, epidemiological, imaging, psychopathological and treatment considerations. Paper presented at the 13</w:t>
      </w:r>
      <w:r w:rsidRPr="00545CD2">
        <w:rPr>
          <w:color w:val="000000"/>
          <w:vertAlign w:val="superscript"/>
        </w:rPr>
        <w:t>th</w:t>
      </w:r>
      <w:r w:rsidRPr="00545CD2">
        <w:rPr>
          <w:color w:val="000000"/>
        </w:rPr>
        <w:t>World Congress on Biological Psychiatry, Copenhagen, Denmark</w:t>
      </w:r>
      <w:bookmarkStart w:id="17" w:name="x__Hlk532292696"/>
    </w:p>
    <w:bookmarkEnd w:id="17"/>
    <w:p w14:paraId="74464887" w14:textId="77777777" w:rsidR="0012729C" w:rsidRPr="00545CD2" w:rsidRDefault="0012729C" w:rsidP="0012729C">
      <w:pPr>
        <w:numPr>
          <w:ilvl w:val="0"/>
          <w:numId w:val="19"/>
        </w:numPr>
      </w:pPr>
      <w:r w:rsidRPr="00545CD2">
        <w:rPr>
          <w:bCs/>
          <w:color w:val="000000"/>
        </w:rPr>
        <w:t>Kraus, S. W., </w:t>
      </w:r>
      <w:r w:rsidRPr="00545CD2">
        <w:rPr>
          <w:color w:val="000000"/>
        </w:rPr>
        <w:t xml:space="preserve">Grant, J.E., </w:t>
      </w:r>
      <w:r w:rsidRPr="00545CD2">
        <w:rPr>
          <w:b/>
          <w:color w:val="000000"/>
        </w:rPr>
        <w:t>Potenza, M. N.</w:t>
      </w:r>
      <w:r w:rsidRPr="00545CD2">
        <w:rPr>
          <w:color w:val="000000"/>
        </w:rPr>
        <w:t xml:space="preserve"> &amp; Petrakis, I. L. (2017, July). </w:t>
      </w:r>
      <w:r w:rsidRPr="00545CD2">
        <w:rPr>
          <w:i/>
          <w:iCs/>
          <w:color w:val="000000"/>
        </w:rPr>
        <w:t>Naltrexone and disulfiram treatment response in veterans with alcohol dependence and co-occurring problem-gambling features</w:t>
      </w:r>
      <w:r w:rsidRPr="00545CD2">
        <w:rPr>
          <w:color w:val="000000"/>
        </w:rPr>
        <w:t>. Poster presented at the National Council on Problem Gambling, Portland, Oregon.</w:t>
      </w:r>
    </w:p>
    <w:p w14:paraId="47595F59" w14:textId="77777777" w:rsidR="0012729C" w:rsidRPr="00074FC8" w:rsidRDefault="0012729C" w:rsidP="0012729C">
      <w:pPr>
        <w:pStyle w:val="ListParagraph"/>
        <w:numPr>
          <w:ilvl w:val="0"/>
          <w:numId w:val="19"/>
        </w:numPr>
      </w:pPr>
      <w:r w:rsidRPr="00074FC8">
        <w:rPr>
          <w:color w:val="212121"/>
          <w:u w:val="single"/>
        </w:rPr>
        <w:t>Yip SW</w:t>
      </w:r>
      <w:r w:rsidRPr="00074FC8">
        <w:rPr>
          <w:color w:val="212121"/>
        </w:rPr>
        <w:t>, Scheinost D,</w:t>
      </w:r>
      <w:r w:rsidRPr="00074FC8">
        <w:rPr>
          <w:i/>
          <w:iCs/>
          <w:color w:val="212121"/>
        </w:rPr>
        <w:t> </w:t>
      </w:r>
      <w:r w:rsidRPr="00074FC8">
        <w:rPr>
          <w:b/>
          <w:color w:val="212121"/>
        </w:rPr>
        <w:t>Potenza MN,</w:t>
      </w:r>
      <w:r w:rsidRPr="00074FC8">
        <w:rPr>
          <w:color w:val="212121"/>
        </w:rPr>
        <w:t xml:space="preserve"> Carroll KM. ‘Connectome-based prediction of within treatment abstinence’. (2017). Poster presentation at the 56</w:t>
      </w:r>
      <w:r w:rsidRPr="00074FC8">
        <w:rPr>
          <w:color w:val="212121"/>
          <w:vertAlign w:val="superscript"/>
        </w:rPr>
        <w:t>th</w:t>
      </w:r>
      <w:r w:rsidRPr="00074FC8">
        <w:rPr>
          <w:color w:val="212121"/>
        </w:rPr>
        <w:t>  Annual Meeting of the American College of Neuropsychopharmacology (ACNP).</w:t>
      </w:r>
    </w:p>
    <w:p w14:paraId="4AABC05C" w14:textId="77777777" w:rsidR="0012729C" w:rsidRPr="00545CD2" w:rsidRDefault="0012729C" w:rsidP="0012729C">
      <w:pPr>
        <w:numPr>
          <w:ilvl w:val="0"/>
          <w:numId w:val="19"/>
        </w:numPr>
      </w:pPr>
      <w:r w:rsidRPr="00545CD2">
        <w:rPr>
          <w:bCs/>
          <w:color w:val="000000"/>
        </w:rPr>
        <w:t>Kraus, S. W., </w:t>
      </w:r>
      <w:r w:rsidRPr="00545CD2">
        <w:rPr>
          <w:b/>
          <w:color w:val="000000"/>
        </w:rPr>
        <w:t>Potenza, M. N.,</w:t>
      </w:r>
      <w:r w:rsidRPr="00545CD2">
        <w:rPr>
          <w:color w:val="000000"/>
        </w:rPr>
        <w:t xml:space="preserve"> Porter, E., Martino, S., &amp; Hoff, R. A. (2017, May). </w:t>
      </w:r>
      <w:r w:rsidRPr="00545CD2">
        <w:rPr>
          <w:i/>
          <w:iCs/>
          <w:color w:val="000000"/>
        </w:rPr>
        <w:t>Examining spiritual/religious coping and sexual behaviors among a sample of US military veterans</w:t>
      </w:r>
      <w:r w:rsidRPr="00545CD2">
        <w:rPr>
          <w:color w:val="000000"/>
        </w:rPr>
        <w:t>. J. B. Grubbs (Chair). Sexuality, religion, and culture: Examining behavioral, clinical, and social outcomes. Oral presentation at the 29</w:t>
      </w:r>
      <w:r w:rsidRPr="00545CD2">
        <w:rPr>
          <w:color w:val="000000"/>
          <w:vertAlign w:val="superscript"/>
        </w:rPr>
        <w:t>th</w:t>
      </w:r>
      <w:r w:rsidRPr="00545CD2">
        <w:rPr>
          <w:color w:val="000000"/>
        </w:rPr>
        <w:t> annual meeting of the Association of Psychological Science, Boston, Massachusetts. </w:t>
      </w:r>
    </w:p>
    <w:p w14:paraId="39FF59E5" w14:textId="77777777" w:rsidR="0012729C" w:rsidRPr="00545CD2" w:rsidRDefault="0012729C" w:rsidP="0012729C">
      <w:pPr>
        <w:numPr>
          <w:ilvl w:val="0"/>
          <w:numId w:val="19"/>
        </w:numPr>
      </w:pPr>
      <w:r w:rsidRPr="00545CD2">
        <w:rPr>
          <w:color w:val="000000"/>
        </w:rPr>
        <w:t>Slavin, M.N.,</w:t>
      </w:r>
      <w:r w:rsidRPr="00545CD2">
        <w:rPr>
          <w:b/>
          <w:bCs/>
          <w:color w:val="000000"/>
        </w:rPr>
        <w:t> </w:t>
      </w:r>
      <w:r w:rsidRPr="00545CD2">
        <w:rPr>
          <w:bCs/>
          <w:color w:val="000000"/>
        </w:rPr>
        <w:t>Kraus, S.W.</w:t>
      </w:r>
      <w:r w:rsidRPr="00545CD2">
        <w:rPr>
          <w:color w:val="000000"/>
        </w:rPr>
        <w:t xml:space="preserve">, Ecker, A., Sartor, C., Dukes, K., Blycker, G., </w:t>
      </w:r>
      <w:r w:rsidRPr="00545CD2">
        <w:rPr>
          <w:b/>
          <w:color w:val="000000"/>
        </w:rPr>
        <w:t>Potenza, M. N.,</w:t>
      </w:r>
      <w:r w:rsidRPr="00545CD2">
        <w:rPr>
          <w:color w:val="000000"/>
        </w:rPr>
        <w:t xml:space="preserve"> &amp; Foster, D.W. (2017, May). </w:t>
      </w:r>
      <w:r w:rsidRPr="00545CD2">
        <w:rPr>
          <w:i/>
          <w:iCs/>
          <w:color w:val="000000"/>
        </w:rPr>
        <w:t>Association between marijuana use, marijuana expectancies, and hypersexuality among an undergraduate sample.</w:t>
      </w:r>
      <w:r w:rsidRPr="00545CD2">
        <w:rPr>
          <w:color w:val="000000"/>
        </w:rPr>
        <w:t>Poster presented at the 29</w:t>
      </w:r>
      <w:r w:rsidRPr="00545CD2">
        <w:rPr>
          <w:color w:val="000000"/>
          <w:vertAlign w:val="superscript"/>
        </w:rPr>
        <w:t>th</w:t>
      </w:r>
      <w:r w:rsidRPr="00545CD2">
        <w:rPr>
          <w:color w:val="000000"/>
        </w:rPr>
        <w:t> annual meeting of the Association of Psychological Science, Boston, Massachusetts.</w:t>
      </w:r>
    </w:p>
    <w:p w14:paraId="1428832E" w14:textId="33CA584C" w:rsidR="0012729C" w:rsidRPr="00545CD2" w:rsidRDefault="0012729C" w:rsidP="0012729C">
      <w:pPr>
        <w:numPr>
          <w:ilvl w:val="0"/>
          <w:numId w:val="19"/>
        </w:numPr>
      </w:pPr>
      <w:r w:rsidRPr="00545CD2">
        <w:rPr>
          <w:color w:val="000000"/>
          <w:shd w:val="clear" w:color="auto" w:fill="FFFFFF"/>
        </w:rPr>
        <w:t>Shirk SD,</w:t>
      </w:r>
      <w:r w:rsidRPr="00545CD2">
        <w:rPr>
          <w:b/>
          <w:bCs/>
          <w:color w:val="000000"/>
          <w:shd w:val="clear" w:color="auto" w:fill="FFFFFF"/>
        </w:rPr>
        <w:t> </w:t>
      </w:r>
      <w:r w:rsidRPr="00545CD2">
        <w:rPr>
          <w:bCs/>
          <w:color w:val="000000"/>
          <w:shd w:val="clear" w:color="auto" w:fill="FFFFFF"/>
        </w:rPr>
        <w:t>Kraus SW</w:t>
      </w:r>
      <w:r w:rsidRPr="00545CD2">
        <w:rPr>
          <w:color w:val="000000"/>
          <w:shd w:val="clear" w:color="auto" w:fill="FFFFFF"/>
        </w:rPr>
        <w:t>,</w:t>
      </w:r>
      <w:r w:rsidRPr="00545CD2">
        <w:rPr>
          <w:bCs/>
          <w:color w:val="000000"/>
          <w:shd w:val="clear" w:color="auto" w:fill="FFFFFF"/>
        </w:rPr>
        <w:t> </w:t>
      </w:r>
      <w:r w:rsidRPr="00545CD2">
        <w:rPr>
          <w:color w:val="000000"/>
          <w:shd w:val="clear" w:color="auto" w:fill="FFFFFF"/>
        </w:rPr>
        <w:t xml:space="preserve">Kelly MM, </w:t>
      </w:r>
      <w:r w:rsidRPr="00545CD2">
        <w:rPr>
          <w:b/>
          <w:color w:val="000000"/>
          <w:shd w:val="clear" w:color="auto" w:fill="FFFFFF"/>
        </w:rPr>
        <w:t>Potenza, MN,</w:t>
      </w:r>
      <w:r w:rsidRPr="00545CD2">
        <w:rPr>
          <w:color w:val="000000"/>
          <w:shd w:val="clear" w:color="auto" w:fill="FFFFFF"/>
        </w:rPr>
        <w:t xml:space="preserve"> Pugh K, Drebing C (2017, May). </w:t>
      </w:r>
      <w:r w:rsidRPr="00545CD2">
        <w:rPr>
          <w:b/>
          <w:bCs/>
          <w:color w:val="000000"/>
        </w:rPr>
        <w:t> </w:t>
      </w:r>
      <w:r w:rsidR="00F25DA5">
        <w:rPr>
          <w:b/>
          <w:bCs/>
          <w:color w:val="000000"/>
        </w:rPr>
        <w:t>“</w:t>
      </w:r>
      <w:r w:rsidRPr="00F25DA5">
        <w:rPr>
          <w:iCs/>
          <w:color w:val="000000"/>
        </w:rPr>
        <w:t>Behavioral and clinical characteristics of military veterans seeking treatment for gambling disorder</w:t>
      </w:r>
      <w:r w:rsidRPr="00F25DA5">
        <w:rPr>
          <w:color w:val="000000"/>
        </w:rPr>
        <w:t>.</w:t>
      </w:r>
      <w:r w:rsidR="00F25DA5">
        <w:rPr>
          <w:color w:val="000000"/>
        </w:rPr>
        <w:t>”</w:t>
      </w:r>
      <w:r w:rsidRPr="00545CD2">
        <w:rPr>
          <w:color w:val="000000"/>
        </w:rPr>
        <w:t> Poster presented at the 29</w:t>
      </w:r>
      <w:r w:rsidRPr="00545CD2">
        <w:rPr>
          <w:color w:val="000000"/>
          <w:vertAlign w:val="superscript"/>
        </w:rPr>
        <w:t>th</w:t>
      </w:r>
      <w:r w:rsidRPr="00545CD2">
        <w:rPr>
          <w:color w:val="000000"/>
        </w:rPr>
        <w:t> annual meeting of the Association of Psychological Science, Boston, Massachusetts.</w:t>
      </w:r>
      <w:bookmarkStart w:id="18" w:name="x__Hlk532292733"/>
    </w:p>
    <w:bookmarkEnd w:id="18"/>
    <w:p w14:paraId="713D3F25" w14:textId="77777777" w:rsidR="0012729C" w:rsidRDefault="0012729C" w:rsidP="0012729C">
      <w:pPr>
        <w:numPr>
          <w:ilvl w:val="0"/>
          <w:numId w:val="19"/>
        </w:numPr>
      </w:pPr>
      <w:r w:rsidRPr="00545CD2">
        <w:rPr>
          <w:b/>
          <w:color w:val="000000"/>
        </w:rPr>
        <w:t xml:space="preserve">Potenza, M.N. </w:t>
      </w:r>
      <w:r w:rsidRPr="00545CD2">
        <w:rPr>
          <w:color w:val="000000"/>
        </w:rPr>
        <w:t>and </w:t>
      </w:r>
      <w:r w:rsidRPr="00545CD2">
        <w:rPr>
          <w:bCs/>
          <w:color w:val="000000"/>
        </w:rPr>
        <w:t>Kraus, S</w:t>
      </w:r>
      <w:r w:rsidRPr="00545CD2">
        <w:rPr>
          <w:color w:val="000000"/>
        </w:rPr>
        <w:t>. (July, 2018). </w:t>
      </w:r>
      <w:r w:rsidRPr="00545CD2">
        <w:rPr>
          <w:i/>
          <w:iCs/>
          <w:color w:val="000000"/>
        </w:rPr>
        <w:t>Gambling problems among military veterans: National data, clinical characteristics and treatment outcomes</w:t>
      </w:r>
      <w:r w:rsidRPr="00545CD2">
        <w:rPr>
          <w:color w:val="000000"/>
        </w:rPr>
        <w:t>. Oral presentation at the National Council on Problem Gambling, Cleveland, Ohio.</w:t>
      </w:r>
    </w:p>
    <w:p w14:paraId="55AC5A90" w14:textId="77777777" w:rsidR="0012729C" w:rsidRPr="00833E79" w:rsidRDefault="0012729C" w:rsidP="0012729C">
      <w:pPr>
        <w:numPr>
          <w:ilvl w:val="0"/>
          <w:numId w:val="19"/>
        </w:numPr>
      </w:pPr>
      <w:r w:rsidRPr="00833E79">
        <w:rPr>
          <w:rFonts w:eastAsia="Times"/>
          <w:bCs/>
          <w:color w:val="212121"/>
        </w:rPr>
        <w:lastRenderedPageBreak/>
        <w:t>Worhunsky PD</w:t>
      </w:r>
      <w:r w:rsidRPr="00833E79">
        <w:rPr>
          <w:rFonts w:eastAsia="Times"/>
          <w:color w:val="212121"/>
        </w:rPr>
        <w:t xml:space="preserve">, Angarita G, Matuskey, Malison RT, Carson RE, </w:t>
      </w:r>
      <w:r w:rsidRPr="00833E79">
        <w:rPr>
          <w:rFonts w:eastAsia="Times"/>
          <w:b/>
          <w:color w:val="212121"/>
        </w:rPr>
        <w:t>Potenza MN.</w:t>
      </w:r>
      <w:r w:rsidRPr="00833E79">
        <w:rPr>
          <w:rFonts w:eastAsia="Times"/>
          <w:color w:val="212121"/>
        </w:rPr>
        <w:t xml:space="preserve"> Preliminary multimodal, multitask investigation of functional brain networks and D2/D3 receptor availability in cocaine use disorder. Oral presentation the </w:t>
      </w:r>
      <w:r w:rsidRPr="00833E79">
        <w:rPr>
          <w:rFonts w:eastAsia="Times"/>
          <w:i/>
          <w:iCs/>
          <w:color w:val="212121"/>
        </w:rPr>
        <w:t>Annual Meeting of the College on Problems of Drug Dependence</w:t>
      </w:r>
      <w:r w:rsidRPr="00833E79">
        <w:rPr>
          <w:rFonts w:eastAsia="Times"/>
          <w:color w:val="212121"/>
        </w:rPr>
        <w:t>.</w:t>
      </w:r>
      <w:r>
        <w:rPr>
          <w:rFonts w:eastAsia="Times"/>
          <w:color w:val="212121"/>
        </w:rPr>
        <w:t xml:space="preserve"> San Diego, 2018</w:t>
      </w:r>
    </w:p>
    <w:p w14:paraId="501B2459" w14:textId="77777777" w:rsidR="0012729C" w:rsidRPr="00833E79"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Potenza, M.N.</w:t>
      </w:r>
      <w:r w:rsidRPr="00545CD2">
        <w:rPr>
          <w:rFonts w:ascii="Times New Roman" w:hAnsi="Times New Roman" w:cs="Times New Roman"/>
        </w:rPr>
        <w:t xml:space="preserve"> “Transdiagnostic and Diagnostic Considerations in Gambling Disorder: </w:t>
      </w:r>
      <w:r w:rsidRPr="00833E79">
        <w:rPr>
          <w:rFonts w:ascii="Times New Roman" w:hAnsi="Times New Roman" w:cs="Times New Roman"/>
        </w:rPr>
        <w:t>Neuroimaging Findings” International Conference on Behavioral Addictions, Cologne, Germany. April 23, 2018</w:t>
      </w:r>
    </w:p>
    <w:p w14:paraId="3C4E4299" w14:textId="77777777" w:rsidR="0012729C" w:rsidRPr="00833E79" w:rsidRDefault="0012729C" w:rsidP="0012729C">
      <w:pPr>
        <w:pStyle w:val="Default"/>
        <w:numPr>
          <w:ilvl w:val="0"/>
          <w:numId w:val="19"/>
        </w:numPr>
        <w:rPr>
          <w:rFonts w:ascii="Times New Roman" w:hAnsi="Times New Roman" w:cs="Times New Roman"/>
        </w:rPr>
      </w:pPr>
      <w:r w:rsidRPr="00833E79">
        <w:rPr>
          <w:rFonts w:ascii="Times New Roman" w:hAnsi="Times New Roman" w:cs="Times New Roman"/>
          <w:bCs/>
          <w:color w:val="212121"/>
        </w:rPr>
        <w:t>Worhunsky PD</w:t>
      </w:r>
      <w:r w:rsidRPr="00833E79">
        <w:rPr>
          <w:rFonts w:ascii="Times New Roman" w:hAnsi="Times New Roman" w:cs="Times New Roman"/>
          <w:color w:val="212121"/>
        </w:rPr>
        <w:t xml:space="preserve">, Matuskey D, Angarita G, Calhoun VD, </w:t>
      </w:r>
      <w:r w:rsidRPr="00833E79">
        <w:rPr>
          <w:rFonts w:ascii="Times New Roman" w:hAnsi="Times New Roman" w:cs="Times New Roman"/>
          <w:b/>
          <w:color w:val="212121"/>
        </w:rPr>
        <w:t>Potenza MN,</w:t>
      </w:r>
      <w:r w:rsidRPr="00833E79">
        <w:rPr>
          <w:rFonts w:ascii="Times New Roman" w:hAnsi="Times New Roman" w:cs="Times New Roman"/>
          <w:color w:val="212121"/>
        </w:rPr>
        <w:t xml:space="preserve"> Carson RE, Malison RT. An initial investigation of dissociable dopamine-serotonin subsystems in cocaine use disorder using [11C](+)PHNO and [11C]P943. </w:t>
      </w:r>
      <w:r w:rsidRPr="00833E79">
        <w:rPr>
          <w:rFonts w:ascii="Times New Roman" w:hAnsi="Times New Roman" w:cs="Times New Roman"/>
          <w:i/>
          <w:iCs/>
          <w:color w:val="212121"/>
        </w:rPr>
        <w:t>The 12th International Symposium on Functional NeuroReceptor Mapping of the Living Brain</w:t>
      </w:r>
      <w:r w:rsidRPr="00833E79">
        <w:rPr>
          <w:rFonts w:ascii="Times New Roman" w:hAnsi="Times New Roman" w:cs="Times New Roman"/>
          <w:color w:val="212121"/>
        </w:rPr>
        <w:t>.</w:t>
      </w:r>
      <w:r>
        <w:rPr>
          <w:rFonts w:ascii="Times New Roman" w:hAnsi="Times New Roman" w:cs="Times New Roman"/>
          <w:color w:val="212121"/>
        </w:rPr>
        <w:t xml:space="preserve"> London, 2018</w:t>
      </w:r>
    </w:p>
    <w:p w14:paraId="215DC060" w14:textId="77777777" w:rsidR="0012729C" w:rsidRPr="00545CD2" w:rsidRDefault="0012729C" w:rsidP="0012729C">
      <w:pPr>
        <w:pStyle w:val="Default"/>
        <w:numPr>
          <w:ilvl w:val="0"/>
          <w:numId w:val="19"/>
        </w:numPr>
        <w:rPr>
          <w:rFonts w:ascii="Times New Roman" w:hAnsi="Times New Roman" w:cs="Times New Roman"/>
        </w:rPr>
      </w:pPr>
      <w:r w:rsidRPr="00833E79">
        <w:rPr>
          <w:rFonts w:ascii="Times New Roman" w:hAnsi="Times New Roman" w:cs="Times New Roman"/>
          <w:b/>
        </w:rPr>
        <w:t>Potenza, M.N.</w:t>
      </w:r>
      <w:r w:rsidRPr="00833E79">
        <w:rPr>
          <w:rFonts w:ascii="Times New Roman" w:hAnsi="Times New Roman" w:cs="Times New Roman"/>
        </w:rPr>
        <w:t xml:space="preserve"> “Using Co-Occurring Disorders to Guide Treatment</w:t>
      </w:r>
      <w:r w:rsidRPr="00545CD2">
        <w:rPr>
          <w:rFonts w:ascii="Times New Roman" w:hAnsi="Times New Roman" w:cs="Times New Roman"/>
        </w:rPr>
        <w:t xml:space="preserve"> of Gambling Disorder” International Conference on Behavioral Addictions, Cologne, Germany. April 23, 2018</w:t>
      </w:r>
    </w:p>
    <w:p w14:paraId="24A9DFB8"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Potenza, M.N.</w:t>
      </w:r>
      <w:r w:rsidRPr="00545CD2">
        <w:rPr>
          <w:rFonts w:ascii="Times New Roman" w:hAnsi="Times New Roman" w:cs="Times New Roman"/>
        </w:rPr>
        <w:t xml:space="preserve"> “Classification Considerations Regarding Compulsive Sexual Behavior Disorder” International Conference on Behavioral Addictions, Cologne, Germany. April 24, 2018</w:t>
      </w:r>
    </w:p>
    <w:p w14:paraId="23F85C34"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Potenza, M.N.</w:t>
      </w:r>
      <w:r w:rsidRPr="00545CD2">
        <w:rPr>
          <w:rFonts w:ascii="Times New Roman" w:hAnsi="Times New Roman" w:cs="Times New Roman"/>
        </w:rPr>
        <w:t xml:space="preserve"> “Treatment of (Internet) Gaming Disorder” International Conference on Behavioral Addictions, Cologne, Germany. April 24, 2018</w:t>
      </w:r>
    </w:p>
    <w:p w14:paraId="09F5FFE0"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“Gambling and Co-Occurring Disorders: Prevention, Treatment and Responsible Gambling Implications” European Association on the Study of Gambling, Valetta, Malta. September 13, 2018.</w:t>
      </w:r>
    </w:p>
    <w:p w14:paraId="3D65E4B4"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Potenza MN</w:t>
      </w:r>
      <w:r w:rsidRPr="00545CD2">
        <w:rPr>
          <w:rFonts w:ascii="Times New Roman" w:hAnsi="Times New Roman" w:cs="Times New Roman"/>
        </w:rPr>
        <w:t xml:space="preserve"> “What is Responsible Gaming in 2018: A Rose By Any Other Name in the Current Digital Age?” European Association on the Study of Gambling, Valetta, Malta. September 13, 2018.</w:t>
      </w:r>
    </w:p>
    <w:p w14:paraId="0903AD4D"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 xml:space="preserve">“Developmental and Transdiagnostic Considerations in Addictions” Second World Congress on </w:t>
      </w:r>
      <w:r w:rsidRPr="00545CD2">
        <w:rPr>
          <w:rFonts w:ascii="Times New Roman" w:hAnsi="Times New Roman" w:cs="Times New Roman"/>
          <w:shd w:val="clear" w:color="auto" w:fill="FFFFFF"/>
        </w:rPr>
        <w:t>Prevention of Addiction in Children and Adolescents</w:t>
      </w:r>
      <w:r w:rsidRPr="00545CD2">
        <w:rPr>
          <w:rFonts w:ascii="Times New Roman" w:hAnsi="Times New Roman" w:cs="Times New Roman"/>
        </w:rPr>
        <w:t>, Tijuana, Mexico. September 25, 2018.</w:t>
      </w:r>
    </w:p>
    <w:p w14:paraId="6D1C29A1"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Potenza MN</w:t>
      </w:r>
      <w:r w:rsidRPr="00545CD2">
        <w:rPr>
          <w:rFonts w:ascii="Times New Roman" w:hAnsi="Times New Roman" w:cs="Times New Roman"/>
        </w:rPr>
        <w:t xml:space="preserve"> “Problematic Gaming and Compulsive Sexual Behaviors Are the Basis for Clinical Disorders” European College on Neuropsychopharmacology Conference, Barcelona. October 9, 2018.</w:t>
      </w:r>
    </w:p>
    <w:p w14:paraId="6C75EA57"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“Who Has a Problem with Internet Use? Screening for, Assessing and Diagnosing Internet and Gaming Addictions” Digital Media and Developing Minds, Second National Congress and Exposition. Cold Spring Harbor Laboratories, New York. October 16, 2018.</w:t>
      </w:r>
    </w:p>
    <w:p w14:paraId="02ABF855"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“Problem Gambling in High School Students in the USA” International Society for Addiction Medicine Annual Meeting, Busan, Korea. November 5, 2018.</w:t>
      </w:r>
    </w:p>
    <w:p w14:paraId="1A627793"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“What Disorders Constitute Behavioral Addictions and How Should They Be Assessed?” International Society for Addiction Medicine Annual Meeting, Busan, Korea. November 6, 2018.</w:t>
      </w:r>
    </w:p>
    <w:p w14:paraId="4E91F9B4"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rPr>
        <w:t xml:space="preserve">Potenza MN </w:t>
      </w:r>
      <w:r w:rsidRPr="00545CD2">
        <w:rPr>
          <w:rFonts w:ascii="Times New Roman" w:hAnsi="Times New Roman" w:cs="Times New Roman"/>
        </w:rPr>
        <w:t>“Compulsive Sexual Behavior Disorder Should Be Included in Nomenclature Systems as a Psychiatric Disorder (And Should Be Classified as an Addiction)” Society for the Scientific Study of Sexuality Annual Meeting, Montreal, Canada. November 9, 2018.</w:t>
      </w:r>
    </w:p>
    <w:p w14:paraId="51253AD1" w14:textId="77777777" w:rsidR="0012729C" w:rsidRPr="00545CD2" w:rsidRDefault="0012729C" w:rsidP="0012729C">
      <w:pPr>
        <w:pStyle w:val="Default"/>
        <w:numPr>
          <w:ilvl w:val="0"/>
          <w:numId w:val="19"/>
        </w:numPr>
        <w:rPr>
          <w:rFonts w:ascii="Times New Roman" w:hAnsi="Times New Roman" w:cs="Times New Roman"/>
        </w:rPr>
      </w:pPr>
      <w:r w:rsidRPr="00545CD2">
        <w:rPr>
          <w:rFonts w:ascii="Times New Roman" w:hAnsi="Times New Roman" w:cs="Times New Roman"/>
          <w:b/>
          <w:bCs/>
          <w:color w:val="212121"/>
          <w:lang w:val="fr-LU"/>
        </w:rPr>
        <w:t>Potenza MN</w:t>
      </w:r>
      <w:r w:rsidRPr="00545CD2">
        <w:rPr>
          <w:rFonts w:ascii="Times New Roman" w:hAnsi="Times New Roman" w:cs="Times New Roman"/>
        </w:rPr>
        <w:t xml:space="preserve"> “Neurobiological Basis of Behavioral Addictions” Chinese Psychiatric Conference, Changsha, China. November 25, 2018.</w:t>
      </w:r>
    </w:p>
    <w:p w14:paraId="1C4E4842" w14:textId="77777777" w:rsidR="0012729C" w:rsidRPr="00545CD2" w:rsidRDefault="0012729C" w:rsidP="0012729C">
      <w:pPr>
        <w:pStyle w:val="ListParagraph"/>
        <w:numPr>
          <w:ilvl w:val="0"/>
          <w:numId w:val="19"/>
        </w:numPr>
      </w:pPr>
      <w:r w:rsidRPr="00545CD2">
        <w:lastRenderedPageBreak/>
        <w:t xml:space="preserve">Arshad, F., </w:t>
      </w:r>
      <w:r w:rsidRPr="00545CD2">
        <w:rPr>
          <w:b/>
        </w:rPr>
        <w:t>Potenza, M.N.,</w:t>
      </w:r>
      <w:r w:rsidRPr="00545CD2">
        <w:t xml:space="preserve"> Balodis, I.M.</w:t>
      </w:r>
      <w:r w:rsidRPr="00545CD2">
        <w:rPr>
          <w:b/>
        </w:rPr>
        <w:t xml:space="preserve"> </w:t>
      </w:r>
      <w:r w:rsidRPr="00545CD2">
        <w:t xml:space="preserve">(2018). Acute stress effects on decision-making in gambling disorder. </w:t>
      </w:r>
      <w:r w:rsidRPr="00545CD2">
        <w:rPr>
          <w:color w:val="000000"/>
          <w:u w:val="single"/>
        </w:rPr>
        <w:t>Society for Biological Psychiatry</w:t>
      </w:r>
      <w:r w:rsidRPr="00545CD2">
        <w:rPr>
          <w:color w:val="000000"/>
        </w:rPr>
        <w:t xml:space="preserve">, </w:t>
      </w:r>
      <w:r w:rsidRPr="00545CD2">
        <w:rPr>
          <w:u w:val="single"/>
        </w:rPr>
        <w:t>American College of Neuropsychopharmacology</w:t>
      </w:r>
      <w:r w:rsidRPr="00545CD2">
        <w:t>, (Hollywood, FL, 56</w:t>
      </w:r>
      <w:r w:rsidRPr="00545CD2">
        <w:rPr>
          <w:vertAlign w:val="superscript"/>
        </w:rPr>
        <w:t>th</w:t>
      </w:r>
      <w:r w:rsidRPr="00545CD2">
        <w:t xml:space="preserve"> Annual Scientific Meeting).</w:t>
      </w:r>
    </w:p>
    <w:p w14:paraId="0236C7C6" w14:textId="77777777" w:rsidR="0012729C" w:rsidRPr="00545CD2" w:rsidRDefault="0012729C" w:rsidP="0012729C">
      <w:pPr>
        <w:pStyle w:val="ListParagraph"/>
        <w:numPr>
          <w:ilvl w:val="0"/>
          <w:numId w:val="19"/>
        </w:numPr>
        <w:rPr>
          <w:color w:val="000000"/>
        </w:rPr>
      </w:pPr>
      <w:r w:rsidRPr="00545CD2">
        <w:t xml:space="preserve">Arshad, F., </w:t>
      </w:r>
      <w:r w:rsidRPr="00545CD2">
        <w:rPr>
          <w:b/>
        </w:rPr>
        <w:t>Potenza, M.N.,</w:t>
      </w:r>
      <w:r w:rsidRPr="00545CD2">
        <w:t xml:space="preserve"> Balodis, I.M.</w:t>
      </w:r>
      <w:r w:rsidRPr="00545CD2">
        <w:rPr>
          <w:b/>
        </w:rPr>
        <w:t xml:space="preserve"> </w:t>
      </w:r>
      <w:r w:rsidRPr="00545CD2">
        <w:t xml:space="preserve">(2018). Acute stress reactivity &amp; risky decision-making in gambling disorder. </w:t>
      </w:r>
      <w:r w:rsidRPr="00545CD2">
        <w:rPr>
          <w:color w:val="000000"/>
          <w:u w:val="single"/>
        </w:rPr>
        <w:t>Society for Biological Psychiatry</w:t>
      </w:r>
      <w:r w:rsidRPr="00545CD2">
        <w:rPr>
          <w:color w:val="000000"/>
        </w:rPr>
        <w:t>, (New York, NY, 73</w:t>
      </w:r>
      <w:r w:rsidRPr="00545CD2">
        <w:rPr>
          <w:color w:val="000000"/>
          <w:vertAlign w:val="superscript"/>
        </w:rPr>
        <w:t>rd</w:t>
      </w:r>
      <w:r w:rsidRPr="00545CD2">
        <w:rPr>
          <w:color w:val="000000"/>
        </w:rPr>
        <w:t xml:space="preserve"> Annual Scientific Meeting).</w:t>
      </w:r>
    </w:p>
    <w:p w14:paraId="0A9AA876" w14:textId="77777777" w:rsidR="0012729C" w:rsidRPr="00545CD2" w:rsidRDefault="0012729C" w:rsidP="0012729C">
      <w:pPr>
        <w:numPr>
          <w:ilvl w:val="0"/>
          <w:numId w:val="19"/>
        </w:numPr>
      </w:pPr>
      <w:r w:rsidRPr="00545CD2">
        <w:rPr>
          <w:b/>
          <w:color w:val="000000"/>
        </w:rPr>
        <w:t>Potenza, M.N.,</w:t>
      </w:r>
      <w:r w:rsidRPr="00545CD2">
        <w:rPr>
          <w:color w:val="000000"/>
        </w:rPr>
        <w:t xml:space="preserve"> Grant, J.E., </w:t>
      </w:r>
      <w:r w:rsidRPr="00545CD2">
        <w:rPr>
          <w:bCs/>
          <w:color w:val="000000"/>
        </w:rPr>
        <w:t>Kraus, S.W.,</w:t>
      </w:r>
      <w:r w:rsidRPr="00545CD2">
        <w:rPr>
          <w:color w:val="000000"/>
        </w:rPr>
        <w:t> &amp; Petrakis, I (2018, April). </w:t>
      </w:r>
      <w:r w:rsidRPr="00545CD2">
        <w:rPr>
          <w:i/>
          <w:iCs/>
          <w:color w:val="000000"/>
        </w:rPr>
        <w:t>Problem-gambling features are associated with poorer treatment outcomes among dually diagnosed US military veterans with alcohol dependence</w:t>
      </w:r>
      <w:r w:rsidRPr="00545CD2">
        <w:rPr>
          <w:color w:val="000000"/>
        </w:rPr>
        <w:t>. H. Rumpf (Chair). Factors associated with change in gambling disorder. Paper accepted to be presented at the Fifth International Conference on Behavioral Addictions. Cologne, Germany.</w:t>
      </w:r>
    </w:p>
    <w:p w14:paraId="6A3D6CD1" w14:textId="77777777" w:rsidR="0012729C" w:rsidRPr="00545CD2" w:rsidRDefault="0012729C" w:rsidP="0012729C">
      <w:pPr>
        <w:numPr>
          <w:ilvl w:val="0"/>
          <w:numId w:val="19"/>
        </w:numPr>
      </w:pPr>
      <w:r w:rsidRPr="00545CD2">
        <w:rPr>
          <w:color w:val="000000"/>
        </w:rPr>
        <w:t xml:space="preserve">Shirk, S.D., Turban, J.L., </w:t>
      </w:r>
      <w:r w:rsidRPr="00545CD2">
        <w:rPr>
          <w:b/>
          <w:color w:val="000000"/>
        </w:rPr>
        <w:t>Potenza, M.N.,</w:t>
      </w:r>
      <w:r w:rsidRPr="00545CD2">
        <w:rPr>
          <w:color w:val="000000"/>
        </w:rPr>
        <w:t xml:space="preserve"> Hoff, R.A., &amp; </w:t>
      </w:r>
      <w:r w:rsidRPr="00545CD2">
        <w:rPr>
          <w:bCs/>
          <w:color w:val="000000"/>
        </w:rPr>
        <w:t>Kraus, S.W</w:t>
      </w:r>
      <w:r w:rsidRPr="00545CD2">
        <w:rPr>
          <w:color w:val="000000"/>
        </w:rPr>
        <w:t>. (2018, April). </w:t>
      </w:r>
      <w:r w:rsidRPr="00545CD2">
        <w:rPr>
          <w:i/>
          <w:iCs/>
          <w:color w:val="000000"/>
        </w:rPr>
        <w:t>Sexting among military veterans: Prevalence and correlates of psychopathology, suicidal ideation, impulsivity, hypersexuality and sexually transmitted infections</w:t>
      </w:r>
      <w:r w:rsidRPr="00545CD2">
        <w:rPr>
          <w:color w:val="000000"/>
        </w:rPr>
        <w:t>. S.W. Kraus (Chair). Hypersexuality: Relationship with transdiagnostic measures and clinically relevant behaviors. Paper presented at the Fifth International Conference on Behavioral Addictions. Cologne, Germany. NCRG Travel Award</w:t>
      </w:r>
    </w:p>
    <w:p w14:paraId="5184765E" w14:textId="77777777" w:rsidR="0012729C" w:rsidRPr="00545CD2" w:rsidRDefault="0012729C" w:rsidP="0012729C">
      <w:pPr>
        <w:numPr>
          <w:ilvl w:val="0"/>
          <w:numId w:val="19"/>
        </w:numPr>
      </w:pPr>
      <w:r w:rsidRPr="00545CD2">
        <w:rPr>
          <w:color w:val="000000"/>
        </w:rPr>
        <w:t>Gola, M., Kowalewska, E., Lew-Starowicz, M., </w:t>
      </w:r>
      <w:r w:rsidRPr="00545CD2">
        <w:rPr>
          <w:bCs/>
          <w:color w:val="000000"/>
        </w:rPr>
        <w:t>Kraus, S.W</w:t>
      </w:r>
      <w:r w:rsidRPr="00545CD2">
        <w:rPr>
          <w:color w:val="000000"/>
        </w:rPr>
        <w:t xml:space="preserve">., &amp; </w:t>
      </w:r>
      <w:r w:rsidRPr="00545CD2">
        <w:rPr>
          <w:b/>
          <w:color w:val="000000"/>
        </w:rPr>
        <w:t>Potenza, M.N.</w:t>
      </w:r>
      <w:r w:rsidRPr="00545CD2">
        <w:rPr>
          <w:color w:val="000000"/>
        </w:rPr>
        <w:t xml:space="preserve"> (2018, April). </w:t>
      </w:r>
      <w:r w:rsidRPr="00545CD2">
        <w:rPr>
          <w:i/>
          <w:iCs/>
          <w:color w:val="000000"/>
        </w:rPr>
        <w:t>Findings from the polish compulsive sexual behavior disorder field trial</w:t>
      </w:r>
      <w:r w:rsidRPr="00545CD2">
        <w:rPr>
          <w:color w:val="000000"/>
        </w:rPr>
        <w:t>. M.N. Potenza (Chair). Compulsive sexual behavior: Characteristic and diagnostic considerations. Paper presented at the Fifth International Conference on Behavioral Addictions. Cologne, Germany.</w:t>
      </w:r>
    </w:p>
    <w:p w14:paraId="61BDC6A5" w14:textId="77777777" w:rsidR="0012729C" w:rsidRPr="00545CD2" w:rsidRDefault="0012729C" w:rsidP="0012729C">
      <w:pPr>
        <w:numPr>
          <w:ilvl w:val="0"/>
          <w:numId w:val="19"/>
        </w:numPr>
      </w:pPr>
      <w:r w:rsidRPr="00545CD2">
        <w:rPr>
          <w:bCs/>
          <w:color w:val="000000"/>
        </w:rPr>
        <w:t>Kraus, S.W</w:t>
      </w:r>
      <w:r w:rsidRPr="00545CD2">
        <w:rPr>
          <w:color w:val="000000"/>
        </w:rPr>
        <w:t xml:space="preserve">., Hoff, R.A., Gola, M., Kowalewska, E., &amp; </w:t>
      </w:r>
      <w:r w:rsidRPr="00545CD2">
        <w:rPr>
          <w:b/>
          <w:color w:val="000000"/>
        </w:rPr>
        <w:t>Potenza, M.N.</w:t>
      </w:r>
      <w:r w:rsidRPr="00545CD2">
        <w:rPr>
          <w:color w:val="000000"/>
        </w:rPr>
        <w:t xml:space="preserve"> (2018, April). </w:t>
      </w:r>
      <w:r w:rsidRPr="00545CD2">
        <w:rPr>
          <w:i/>
          <w:iCs/>
          <w:color w:val="000000"/>
        </w:rPr>
        <w:t>Clinical characteristics of compulsive pornography users: a military sample</w:t>
      </w:r>
      <w:r w:rsidRPr="00545CD2">
        <w:rPr>
          <w:color w:val="000000"/>
        </w:rPr>
        <w:t>. J.B. Grubbs (Chair). Problematic pornography use: Assessing characteristics in a rapidly changing environment. Paper presented at the Fifth International Conference on Behavioral Addictions. Cologne, Germany.</w:t>
      </w:r>
    </w:p>
    <w:p w14:paraId="487A8141" w14:textId="77777777" w:rsidR="0012729C" w:rsidRPr="00545CD2" w:rsidRDefault="0012729C" w:rsidP="0012729C">
      <w:pPr>
        <w:numPr>
          <w:ilvl w:val="0"/>
          <w:numId w:val="19"/>
        </w:numPr>
      </w:pPr>
      <w:r w:rsidRPr="00545CD2">
        <w:rPr>
          <w:color w:val="000000"/>
        </w:rPr>
        <w:t>Blycker, G.R., </w:t>
      </w:r>
      <w:r w:rsidRPr="00545CD2">
        <w:rPr>
          <w:bCs/>
          <w:color w:val="000000"/>
        </w:rPr>
        <w:t>Kraus, S.W.,</w:t>
      </w:r>
      <w:r w:rsidRPr="00545CD2">
        <w:rPr>
          <w:color w:val="000000"/>
        </w:rPr>
        <w:t xml:space="preserve"> Bothe B, Demetrovics Z, </w:t>
      </w:r>
      <w:r w:rsidRPr="00545CD2">
        <w:rPr>
          <w:b/>
          <w:color w:val="000000"/>
        </w:rPr>
        <w:t>Potenza MN</w:t>
      </w:r>
      <w:r w:rsidRPr="00545CD2">
        <w:rPr>
          <w:color w:val="000000"/>
        </w:rPr>
        <w:t xml:space="preserve"> (2018, April). </w:t>
      </w:r>
      <w:r w:rsidRPr="00545CD2">
        <w:rPr>
          <w:i/>
          <w:iCs/>
          <w:color w:val="000000"/>
        </w:rPr>
        <w:t>Gender considerations in the correlates of problematic pornography use</w:t>
      </w:r>
      <w:r w:rsidRPr="00545CD2">
        <w:rPr>
          <w:color w:val="000000"/>
        </w:rPr>
        <w:t>. J.B. Grubbs (Chair). Problematic pornography use: Assessing characteristics in a rapidly changing environment. Paper presented at the Fifth International Conference on Behavioral Addictions. Cologne, Germany.</w:t>
      </w:r>
    </w:p>
    <w:p w14:paraId="1EBD883C" w14:textId="77777777" w:rsidR="0012729C" w:rsidRPr="00545CD2" w:rsidRDefault="0012729C" w:rsidP="0012729C">
      <w:pPr>
        <w:numPr>
          <w:ilvl w:val="0"/>
          <w:numId w:val="19"/>
        </w:numPr>
      </w:pPr>
      <w:r w:rsidRPr="00545CD2">
        <w:rPr>
          <w:color w:val="000000"/>
        </w:rPr>
        <w:t>Ronzitti, S., </w:t>
      </w:r>
      <w:r w:rsidRPr="00545CD2">
        <w:rPr>
          <w:bCs/>
          <w:color w:val="000000"/>
        </w:rPr>
        <w:t>Kraus, S.W</w:t>
      </w:r>
      <w:r w:rsidRPr="00545CD2">
        <w:rPr>
          <w:color w:val="000000"/>
        </w:rPr>
        <w:t xml:space="preserve">., Hoff, R., Clerici, M., &amp; </w:t>
      </w:r>
      <w:r w:rsidRPr="00545CD2">
        <w:rPr>
          <w:b/>
          <w:color w:val="000000"/>
        </w:rPr>
        <w:t>Potenza, M.N.</w:t>
      </w:r>
      <w:r w:rsidRPr="00545CD2">
        <w:rPr>
          <w:color w:val="000000"/>
        </w:rPr>
        <w:t xml:space="preserve"> (2018, June). </w:t>
      </w:r>
      <w:r w:rsidRPr="00545CD2">
        <w:rPr>
          <w:i/>
          <w:iCs/>
          <w:color w:val="000000"/>
        </w:rPr>
        <w:t>Problem-gambling severity, suicidality and DSM-IV axis I &amp; II psychiatric disorders</w:t>
      </w:r>
      <w:r w:rsidRPr="00545CD2">
        <w:rPr>
          <w:color w:val="000000"/>
        </w:rPr>
        <w:t>. Poster presented at the annual meeting of Conference on Problems of Drug Dependence, San Diego, CA. </w:t>
      </w:r>
    </w:p>
    <w:p w14:paraId="682035AB" w14:textId="2E7E8E82" w:rsidR="0012729C" w:rsidRPr="00CA665A" w:rsidRDefault="0012729C" w:rsidP="0012729C">
      <w:pPr>
        <w:pStyle w:val="ListParagraph"/>
        <w:numPr>
          <w:ilvl w:val="0"/>
          <w:numId w:val="19"/>
        </w:numPr>
      </w:pPr>
      <w:r w:rsidRPr="00545CD2">
        <w:rPr>
          <w:bCs/>
          <w:color w:val="000000"/>
        </w:rPr>
        <w:t>Morie</w:t>
      </w:r>
      <w:r w:rsidR="00F25DA5">
        <w:rPr>
          <w:bCs/>
          <w:color w:val="000000"/>
        </w:rPr>
        <w:t xml:space="preserve"> </w:t>
      </w:r>
      <w:r w:rsidRPr="00545CD2">
        <w:rPr>
          <w:bCs/>
          <w:color w:val="000000"/>
        </w:rPr>
        <w:t>KP,</w:t>
      </w:r>
      <w:r w:rsidRPr="00545CD2">
        <w:rPr>
          <w:color w:val="000000"/>
        </w:rPr>
        <w:t xml:space="preserve"> Wu J, Landi N, </w:t>
      </w:r>
      <w:r w:rsidRPr="00545CD2">
        <w:rPr>
          <w:b/>
          <w:color w:val="000000"/>
        </w:rPr>
        <w:t>Potenz</w:t>
      </w:r>
      <w:r w:rsidR="00F25DA5">
        <w:rPr>
          <w:b/>
          <w:color w:val="000000"/>
        </w:rPr>
        <w:t>a</w:t>
      </w:r>
      <w:r w:rsidRPr="00545CD2">
        <w:rPr>
          <w:b/>
          <w:color w:val="000000"/>
        </w:rPr>
        <w:t xml:space="preserve"> MN,</w:t>
      </w:r>
      <w:r w:rsidRPr="00545CD2">
        <w:rPr>
          <w:color w:val="000000"/>
        </w:rPr>
        <w:t xml:space="preserve"> Mayes LC, Crowley MJ. Altered Reward Feedback Processing in Prenatally Cocaine Exposed Adolescents: Evidence from Theta and Alpha Oscillations. Abstract at the 2018 College on Problems on Drug Dependence (CPDD) annual </w:t>
      </w:r>
      <w:r w:rsidRPr="00CA665A">
        <w:rPr>
          <w:color w:val="000000"/>
        </w:rPr>
        <w:t>conference</w:t>
      </w:r>
      <w:r w:rsidR="00A43FA1" w:rsidRPr="00545CD2">
        <w:rPr>
          <w:color w:val="000000"/>
        </w:rPr>
        <w:t>, San Diego, CA</w:t>
      </w:r>
      <w:r w:rsidRPr="00CA665A">
        <w:rPr>
          <w:color w:val="000000"/>
        </w:rPr>
        <w:t xml:space="preserve">. </w:t>
      </w:r>
      <w:r w:rsidR="00F25DA5">
        <w:rPr>
          <w:color w:val="000000"/>
        </w:rPr>
        <w:t xml:space="preserve">June, 2018. </w:t>
      </w:r>
      <w:r w:rsidRPr="00CA665A">
        <w:rPr>
          <w:color w:val="000000"/>
        </w:rPr>
        <w:t>Early Career Investigator travel award</w:t>
      </w:r>
    </w:p>
    <w:p w14:paraId="202CF548" w14:textId="5DE82461" w:rsidR="00F25DA5" w:rsidRDefault="00F25DA5" w:rsidP="007B51EB">
      <w:pPr>
        <w:pStyle w:val="Default"/>
        <w:numPr>
          <w:ilvl w:val="0"/>
          <w:numId w:val="19"/>
        </w:numPr>
        <w:rPr>
          <w:rFonts w:ascii="Times New Roman" w:hAnsi="Times New Roman"/>
        </w:rPr>
      </w:pPr>
      <w:r w:rsidRPr="00DA1F6E">
        <w:rPr>
          <w:rFonts w:ascii="Times New Roman" w:hAnsi="Times New Roman"/>
        </w:rPr>
        <w:t>Zhai ZW</w:t>
      </w:r>
      <w:r>
        <w:rPr>
          <w:rFonts w:ascii="Times New Roman" w:hAnsi="Times New Roman"/>
        </w:rPr>
        <w:t>,</w:t>
      </w:r>
      <w:r w:rsidRPr="00DA1F6E">
        <w:rPr>
          <w:rFonts w:ascii="Times New Roman" w:hAnsi="Times New Roman"/>
        </w:rPr>
        <w:t xml:space="preserve"> Morie</w:t>
      </w:r>
      <w:r>
        <w:rPr>
          <w:rFonts w:ascii="Times New Roman" w:hAnsi="Times New Roman"/>
        </w:rPr>
        <w:t xml:space="preserve"> </w:t>
      </w:r>
      <w:r w:rsidRPr="00DA1F6E">
        <w:rPr>
          <w:rFonts w:ascii="Times New Roman" w:hAnsi="Times New Roman"/>
        </w:rPr>
        <w:t xml:space="preserve">KP, </w:t>
      </w:r>
      <w:r w:rsidRPr="00F25DA5">
        <w:rPr>
          <w:rFonts w:ascii="Times New Roman" w:hAnsi="Times New Roman"/>
          <w:b/>
        </w:rPr>
        <w:t>Potenza MN,</w:t>
      </w:r>
      <w:r w:rsidRPr="00DA1F6E">
        <w:rPr>
          <w:rFonts w:ascii="Times New Roman" w:hAnsi="Times New Roman"/>
        </w:rPr>
        <w:t xml:space="preserve"> Mayes LC (June, 2018). </w:t>
      </w:r>
      <w:r>
        <w:rPr>
          <w:rFonts w:ascii="Times New Roman" w:hAnsi="Times New Roman"/>
        </w:rPr>
        <w:t>“</w:t>
      </w:r>
      <w:r w:rsidRPr="00F25DA5">
        <w:rPr>
          <w:rFonts w:ascii="Times New Roman" w:hAnsi="Times New Roman"/>
        </w:rPr>
        <w:t>The moderating role of childhood trauma on anterior cingulate reactivity.</w:t>
      </w:r>
      <w:r>
        <w:rPr>
          <w:rFonts w:ascii="Times New Roman" w:hAnsi="Times New Roman"/>
        </w:rPr>
        <w:t>”</w:t>
      </w:r>
      <w:r w:rsidRPr="00F25DA5">
        <w:rPr>
          <w:rFonts w:ascii="Times New Roman" w:hAnsi="Times New Roman"/>
        </w:rPr>
        <w:t xml:space="preserve"> </w:t>
      </w:r>
      <w:r w:rsidRPr="00DA1F6E">
        <w:rPr>
          <w:rFonts w:ascii="Times New Roman" w:hAnsi="Times New Roman"/>
        </w:rPr>
        <w:t>Society for Prevention Research 26</w:t>
      </w:r>
      <w:r w:rsidRPr="00DA1F6E">
        <w:rPr>
          <w:rFonts w:ascii="Times New Roman" w:hAnsi="Times New Roman"/>
          <w:vertAlign w:val="superscript"/>
        </w:rPr>
        <w:t>th</w:t>
      </w:r>
      <w:r w:rsidRPr="00DA1F6E">
        <w:rPr>
          <w:rFonts w:ascii="Times New Roman" w:hAnsi="Times New Roman"/>
        </w:rPr>
        <w:t xml:space="preserve"> Annual Meeting, Washington, DC. </w:t>
      </w:r>
    </w:p>
    <w:p w14:paraId="77CD7752" w14:textId="14FBEFD8" w:rsidR="00A43FA1" w:rsidRPr="00A448AD" w:rsidRDefault="00A43FA1" w:rsidP="007B51EB">
      <w:pPr>
        <w:pStyle w:val="Default"/>
        <w:numPr>
          <w:ilvl w:val="0"/>
          <w:numId w:val="19"/>
        </w:numPr>
        <w:rPr>
          <w:rFonts w:ascii="Times New Roman" w:hAnsi="Times New Roman"/>
        </w:rPr>
      </w:pPr>
      <w:r w:rsidRPr="00A43FA1">
        <w:rPr>
          <w:rFonts w:ascii="Times New Roman" w:hAnsi="Times New Roman" w:cs="Times New Roman"/>
        </w:rPr>
        <w:t>Worhunsky</w:t>
      </w:r>
      <w:r>
        <w:rPr>
          <w:rFonts w:ascii="Times New Roman" w:hAnsi="Times New Roman" w:cs="Times New Roman"/>
        </w:rPr>
        <w:t xml:space="preserve"> PD</w:t>
      </w:r>
      <w:r w:rsidRPr="00A43FA1">
        <w:rPr>
          <w:rFonts w:ascii="Times New Roman" w:hAnsi="Times New Roman" w:cs="Times New Roman"/>
        </w:rPr>
        <w:t>, Matuskey</w:t>
      </w:r>
      <w:r>
        <w:rPr>
          <w:rFonts w:ascii="Times New Roman" w:hAnsi="Times New Roman" w:cs="Times New Roman"/>
        </w:rPr>
        <w:t xml:space="preserve"> D</w:t>
      </w:r>
      <w:r w:rsidRPr="00A43FA1">
        <w:rPr>
          <w:rFonts w:ascii="Times New Roman" w:hAnsi="Times New Roman" w:cs="Times New Roman"/>
        </w:rPr>
        <w:t>, Angarita</w:t>
      </w:r>
      <w:r>
        <w:rPr>
          <w:rFonts w:ascii="Times New Roman" w:hAnsi="Times New Roman" w:cs="Times New Roman"/>
        </w:rPr>
        <w:t xml:space="preserve"> GA</w:t>
      </w:r>
      <w:r w:rsidRPr="00A43FA1">
        <w:rPr>
          <w:rFonts w:ascii="Times New Roman" w:hAnsi="Times New Roman" w:cs="Times New Roman"/>
        </w:rPr>
        <w:t>, Calhoun</w:t>
      </w:r>
      <w:r>
        <w:rPr>
          <w:rFonts w:ascii="Times New Roman" w:hAnsi="Times New Roman" w:cs="Times New Roman"/>
        </w:rPr>
        <w:t xml:space="preserve"> VD</w:t>
      </w:r>
      <w:r w:rsidRPr="00A43FA1">
        <w:rPr>
          <w:rFonts w:ascii="Times New Roman" w:hAnsi="Times New Roman" w:cs="Times New Roman"/>
        </w:rPr>
        <w:t xml:space="preserve">, </w:t>
      </w:r>
      <w:r w:rsidRPr="00A43FA1">
        <w:rPr>
          <w:rFonts w:ascii="Times New Roman" w:hAnsi="Times New Roman" w:cs="Times New Roman"/>
          <w:b/>
        </w:rPr>
        <w:t>Potenza MN</w:t>
      </w:r>
      <w:r w:rsidRPr="00A43FA1">
        <w:rPr>
          <w:rFonts w:ascii="Times New Roman" w:hAnsi="Times New Roman" w:cs="Times New Roman"/>
        </w:rPr>
        <w:t xml:space="preserve">, </w:t>
      </w:r>
      <w:r w:rsidR="00A448AD" w:rsidRPr="00A43FA1">
        <w:rPr>
          <w:rFonts w:ascii="Times New Roman" w:hAnsi="Times New Roman" w:cs="Times New Roman"/>
        </w:rPr>
        <w:t>Malison</w:t>
      </w:r>
      <w:r w:rsidR="00A448AD">
        <w:rPr>
          <w:rFonts w:ascii="Times New Roman" w:hAnsi="Times New Roman" w:cs="Times New Roman"/>
        </w:rPr>
        <w:t xml:space="preserve"> RT</w:t>
      </w:r>
      <w:r w:rsidR="00A448AD" w:rsidRPr="00A43FA1">
        <w:rPr>
          <w:rFonts w:ascii="Times New Roman" w:hAnsi="Times New Roman" w:cs="Times New Roman"/>
        </w:rPr>
        <w:t xml:space="preserve">, </w:t>
      </w:r>
      <w:r w:rsidRPr="00A43FA1">
        <w:rPr>
          <w:rFonts w:ascii="Times New Roman" w:hAnsi="Times New Roman" w:cs="Times New Roman"/>
        </w:rPr>
        <w:t>Carson</w:t>
      </w:r>
      <w:r>
        <w:rPr>
          <w:rFonts w:ascii="Times New Roman" w:hAnsi="Times New Roman" w:cs="Times New Roman"/>
        </w:rPr>
        <w:t xml:space="preserve"> RE</w:t>
      </w:r>
      <w:r w:rsidRPr="00A43FA1">
        <w:rPr>
          <w:rFonts w:ascii="Times New Roman" w:hAnsi="Times New Roman" w:cs="Times New Roman"/>
        </w:rPr>
        <w:t xml:space="preserve"> </w:t>
      </w:r>
      <w:r>
        <w:rPr>
          <w:rFonts w:ascii="Times New Roman" w:hAnsi="Times New Roman" w:cs="Times New Roman"/>
        </w:rPr>
        <w:t>“</w:t>
      </w:r>
      <w:r w:rsidRPr="00A43FA1">
        <w:rPr>
          <w:rFonts w:ascii="Times New Roman" w:hAnsi="Times New Roman" w:cs="Times New Roman"/>
        </w:rPr>
        <w:t>An initial investigation of dissociable dopamine-serotonin subsystems in cocaine use disorder using [11C](+)PHNO and [11C]P943</w:t>
      </w:r>
      <w:r>
        <w:rPr>
          <w:rFonts w:ascii="Times New Roman" w:hAnsi="Times New Roman" w:cs="Times New Roman"/>
        </w:rPr>
        <w:t xml:space="preserve">” </w:t>
      </w:r>
      <w:r w:rsidRPr="00A43FA1">
        <w:rPr>
          <w:rFonts w:ascii="Times New Roman" w:hAnsi="Times New Roman" w:cs="Times New Roman"/>
        </w:rPr>
        <w:t xml:space="preserve">Functional Neuroreceptor </w:t>
      </w:r>
      <w:r w:rsidRPr="00A43FA1">
        <w:rPr>
          <w:rFonts w:ascii="Times New Roman" w:hAnsi="Times New Roman" w:cs="Times New Roman"/>
        </w:rPr>
        <w:lastRenderedPageBreak/>
        <w:t xml:space="preserve">Mapping Conference, London, UK, July, 2018 </w:t>
      </w:r>
    </w:p>
    <w:p w14:paraId="519B04C6" w14:textId="09B8E70E" w:rsidR="00A448AD" w:rsidRDefault="00A448AD" w:rsidP="007B51EB">
      <w:pPr>
        <w:pStyle w:val="Default"/>
        <w:numPr>
          <w:ilvl w:val="0"/>
          <w:numId w:val="19"/>
        </w:numPr>
        <w:rPr>
          <w:rFonts w:ascii="Times New Roman" w:hAnsi="Times New Roman"/>
        </w:rPr>
      </w:pPr>
      <w:r>
        <w:rPr>
          <w:rFonts w:ascii="Times New Roman" w:hAnsi="Times New Roman"/>
        </w:rPr>
        <w:t xml:space="preserve">Yip SW, </w:t>
      </w:r>
      <w:r w:rsidRPr="00A448AD">
        <w:rPr>
          <w:rFonts w:ascii="Times New Roman" w:hAnsi="Times New Roman"/>
        </w:rPr>
        <w:t>Lichenstein</w:t>
      </w:r>
      <w:r>
        <w:rPr>
          <w:rFonts w:ascii="Times New Roman" w:hAnsi="Times New Roman"/>
        </w:rPr>
        <w:t xml:space="preserve"> S</w:t>
      </w:r>
      <w:r w:rsidRPr="00A448AD">
        <w:rPr>
          <w:rFonts w:ascii="Times New Roman" w:hAnsi="Times New Roman"/>
        </w:rPr>
        <w:t>, Scheinost</w:t>
      </w:r>
      <w:r>
        <w:rPr>
          <w:rFonts w:ascii="Times New Roman" w:hAnsi="Times New Roman"/>
        </w:rPr>
        <w:t xml:space="preserve"> </w:t>
      </w:r>
      <w:r w:rsidRPr="00A448AD">
        <w:rPr>
          <w:rFonts w:ascii="Times New Roman" w:hAnsi="Times New Roman"/>
        </w:rPr>
        <w:t xml:space="preserve">D, </w:t>
      </w:r>
      <w:r w:rsidRPr="00A448AD">
        <w:rPr>
          <w:rFonts w:ascii="Times New Roman" w:hAnsi="Times New Roman"/>
          <w:b/>
        </w:rPr>
        <w:t>Potenza MN</w:t>
      </w:r>
      <w:r>
        <w:rPr>
          <w:rFonts w:ascii="Times New Roman" w:hAnsi="Times New Roman"/>
        </w:rPr>
        <w:t xml:space="preserve">, </w:t>
      </w:r>
      <w:r w:rsidRPr="00A448AD">
        <w:rPr>
          <w:rFonts w:ascii="Times New Roman" w:hAnsi="Times New Roman"/>
        </w:rPr>
        <w:t>Carroll</w:t>
      </w:r>
      <w:r>
        <w:rPr>
          <w:rFonts w:ascii="Times New Roman" w:hAnsi="Times New Roman"/>
        </w:rPr>
        <w:t xml:space="preserve"> KM</w:t>
      </w:r>
      <w:r w:rsidRPr="00A448AD">
        <w:rPr>
          <w:rFonts w:ascii="Times New Roman" w:hAnsi="Times New Roman"/>
        </w:rPr>
        <w:t xml:space="preserve"> </w:t>
      </w:r>
      <w:r>
        <w:rPr>
          <w:rFonts w:ascii="Times New Roman" w:hAnsi="Times New Roman"/>
        </w:rPr>
        <w:t>“</w:t>
      </w:r>
      <w:r w:rsidRPr="00A448AD">
        <w:rPr>
          <w:rFonts w:ascii="Times New Roman" w:hAnsi="Times New Roman"/>
        </w:rPr>
        <w:t>Functional connectivity profiles related to opioid versus cocaine use in methadone-maintained individuals</w:t>
      </w:r>
      <w:r>
        <w:rPr>
          <w:rFonts w:ascii="Times New Roman" w:hAnsi="Times New Roman"/>
        </w:rPr>
        <w:t xml:space="preserve">” American College of Neuropsychopharmacology Annual Meeting, December, 2018. </w:t>
      </w:r>
      <w:r w:rsidRPr="00A448AD">
        <w:rPr>
          <w:rFonts w:ascii="Times New Roman" w:hAnsi="Times New Roman"/>
        </w:rPr>
        <w:t xml:space="preserve"> </w:t>
      </w:r>
    </w:p>
    <w:p w14:paraId="49F4A30E" w14:textId="44C195C2" w:rsidR="007B51EB" w:rsidRDefault="007B51EB" w:rsidP="007B51EB">
      <w:pPr>
        <w:pStyle w:val="Default"/>
        <w:numPr>
          <w:ilvl w:val="0"/>
          <w:numId w:val="19"/>
        </w:numPr>
        <w:rPr>
          <w:rFonts w:ascii="Times New Roman" w:hAnsi="Times New Roman"/>
        </w:rPr>
      </w:pPr>
      <w:r w:rsidRPr="00CA665A">
        <w:rPr>
          <w:rFonts w:ascii="Times New Roman" w:hAnsi="Times New Roman" w:cs="Times New Roman"/>
          <w:b/>
        </w:rPr>
        <w:t>Potenza MN</w:t>
      </w:r>
      <w:r w:rsidRPr="00545CD2">
        <w:t xml:space="preserve"> </w:t>
      </w:r>
      <w:r w:rsidRPr="00BD2A33">
        <w:rPr>
          <w:rFonts w:ascii="Times New Roman" w:hAnsi="Times New Roman"/>
        </w:rPr>
        <w:t>“</w:t>
      </w:r>
      <w:r w:rsidRPr="00C04B54">
        <w:rPr>
          <w:rFonts w:ascii="Times New Roman" w:hAnsi="Times New Roman" w:cs="Times New Roman"/>
        </w:rPr>
        <w:t>Epidemiology, Co-Occurring Disorders, and Treatment of Gambling Disorder</w:t>
      </w:r>
      <w:r>
        <w:rPr>
          <w:rFonts w:ascii="Times New Roman" w:hAnsi="Times New Roman" w:cs="Times New Roman"/>
        </w:rPr>
        <w:t>” Conference on Gambling, Taiwan National University, Taipei, Taiwan, January, 2019</w:t>
      </w:r>
      <w:r w:rsidRPr="00BD2A33">
        <w:rPr>
          <w:rFonts w:ascii="Times New Roman" w:hAnsi="Times New Roman"/>
        </w:rPr>
        <w:t xml:space="preserve"> </w:t>
      </w:r>
    </w:p>
    <w:p w14:paraId="49202FB2" w14:textId="228B7FAB" w:rsidR="007B51EB" w:rsidRPr="00F37614"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C04B54">
        <w:rPr>
          <w:rFonts w:ascii="Times New Roman" w:hAnsi="Times New Roman" w:cs="Times New Roman"/>
        </w:rPr>
        <w:t xml:space="preserve">On the Conduct of Ethical Clinical </w:t>
      </w:r>
      <w:r>
        <w:rPr>
          <w:rFonts w:ascii="Times New Roman" w:hAnsi="Times New Roman" w:cs="Times New Roman"/>
        </w:rPr>
        <w:t xml:space="preserve">Research in the United States: </w:t>
      </w:r>
      <w:r w:rsidRPr="00C04B54">
        <w:rPr>
          <w:rFonts w:ascii="Times New Roman" w:hAnsi="Times New Roman" w:cs="Times New Roman"/>
        </w:rPr>
        <w:t>A Yale Perspective</w:t>
      </w:r>
      <w:r>
        <w:rPr>
          <w:rFonts w:ascii="Times New Roman" w:hAnsi="Times New Roman" w:cs="Times New Roman"/>
        </w:rPr>
        <w:t>”, Taiwan National University, Taipei, Taiwan, January, 2019.</w:t>
      </w:r>
    </w:p>
    <w:p w14:paraId="130A4A8A" w14:textId="35DB7283"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7633C5">
        <w:rPr>
          <w:rFonts w:ascii="Times New Roman" w:hAnsi="Times New Roman" w:cs="Times New Roman"/>
          <w:bCs/>
        </w:rPr>
        <w:t>Female Health in Humanitarian Emergencies: Trauma, Stress and Addiction</w:t>
      </w:r>
      <w:r>
        <w:rPr>
          <w:rFonts w:ascii="Times New Roman" w:hAnsi="Times New Roman" w:cs="Times New Roman"/>
        </w:rPr>
        <w:t>” International Association of Women’s Mental Health Conference, Paris, France, March 7, 2019.</w:t>
      </w:r>
    </w:p>
    <w:p w14:paraId="0CDA54FF" w14:textId="543CA6E5"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7633C5">
        <w:rPr>
          <w:rFonts w:ascii="Times New Roman" w:hAnsi="Times New Roman" w:cs="Times New Roman"/>
          <w:bCs/>
        </w:rPr>
        <w:t>Problem Gambling: What is It and How to Recognize It</w:t>
      </w:r>
      <w:r>
        <w:rPr>
          <w:rFonts w:ascii="Times New Roman" w:hAnsi="Times New Roman" w:cs="Times New Roman"/>
        </w:rPr>
        <w:t xml:space="preserve">” NCAA Sports and Wagering Summit, Indianapolis, IN, March 12, 2019.  </w:t>
      </w:r>
    </w:p>
    <w:p w14:paraId="2EFB6B57" w14:textId="47AD08EF"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7633C5">
        <w:rPr>
          <w:rFonts w:ascii="Times New Roman" w:hAnsi="Times New Roman" w:cs="Times New Roman"/>
          <w:bCs/>
        </w:rPr>
        <w:t>Behavioral Addictions: A Focus on Gambling Disorder and Its Identification and Treatment</w:t>
      </w:r>
      <w:r>
        <w:rPr>
          <w:rFonts w:ascii="Times New Roman" w:hAnsi="Times New Roman" w:cs="Times New Roman"/>
        </w:rPr>
        <w:t xml:space="preserve">” Governor’s Institute Annual Conference, Asheville, North Carolina, March 23, 2019.  </w:t>
      </w:r>
    </w:p>
    <w:p w14:paraId="7E51C4FD" w14:textId="39247BC5"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rPr>
        <w:t>Behavioral Addictions: Commonalities,</w:t>
      </w:r>
      <w:r>
        <w:rPr>
          <w:rFonts w:ascii="Times New Roman" w:hAnsi="Times New Roman" w:cs="Times New Roman"/>
        </w:rPr>
        <w:t xml:space="preserve"> </w:t>
      </w:r>
      <w:r w:rsidRPr="00E1148E">
        <w:rPr>
          <w:rFonts w:ascii="Times New Roman" w:hAnsi="Times New Roman" w:cs="Times New Roman"/>
        </w:rPr>
        <w:t>Specific Behaviors, Screening and More”</w:t>
      </w:r>
      <w:r>
        <w:rPr>
          <w:rFonts w:ascii="Times New Roman" w:hAnsi="Times New Roman" w:cs="Times New Roman"/>
        </w:rPr>
        <w:t xml:space="preserve"> Governor’s Institute Annual Conference, Asheville, North Carolina, March 23, 2019.  </w:t>
      </w:r>
    </w:p>
    <w:p w14:paraId="21FF1CB1" w14:textId="217C5062"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bCs/>
        </w:rPr>
        <w:t>Behavioral Addictions: Beyond Gambling Disorder (and Back Again)</w:t>
      </w:r>
      <w:r w:rsidRPr="00E1148E">
        <w:rPr>
          <w:rFonts w:ascii="Times New Roman" w:hAnsi="Times New Roman" w:cs="Times New Roman"/>
        </w:rPr>
        <w:t>”</w:t>
      </w:r>
      <w:r>
        <w:rPr>
          <w:rFonts w:ascii="Times New Roman" w:hAnsi="Times New Roman" w:cs="Times New Roman"/>
        </w:rPr>
        <w:t xml:space="preserve"> Indiana Council on Problem Gambling, Indianapolis, IN, March 28, 2019.</w:t>
      </w:r>
    </w:p>
    <w:p w14:paraId="52FC72AA" w14:textId="70D4743E"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rPr>
        <w:t>Pharmacological Treatment of Gambling Disorder Guided By Co-Occurring Disorders</w:t>
      </w:r>
      <w:r>
        <w:rPr>
          <w:rFonts w:ascii="Times New Roman" w:hAnsi="Times New Roman" w:cs="Times New Roman"/>
        </w:rPr>
        <w:t>” Indiana Council on Problem Gambling, Indianapolis, IN, March 28, 2019.</w:t>
      </w:r>
    </w:p>
    <w:p w14:paraId="39C7BEB9" w14:textId="2D3BF937"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rPr>
        <w:t>Adolescent Gambling in CT in 2019: What Do We Know and What Do We Need to Know?</w:t>
      </w:r>
      <w:r>
        <w:rPr>
          <w:rFonts w:ascii="Times New Roman" w:hAnsi="Times New Roman" w:cs="Times New Roman"/>
        </w:rPr>
        <w:t>” New England Councils Meeting, Rocky Hill, CT, April 3, 2019.</w:t>
      </w:r>
    </w:p>
    <w:p w14:paraId="3EEC8650" w14:textId="33ADCA70"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rPr>
        <w:t>Problematic Gaming and Compulsive Sexual Behaviors Are the Basis for Clinical Disorders</w:t>
      </w:r>
      <w:r>
        <w:rPr>
          <w:rFonts w:ascii="Times New Roman" w:hAnsi="Times New Roman" w:cs="Times New Roman"/>
        </w:rPr>
        <w:t>” European Psychiatric Association Meeting, Warsaw, Poland, April 7, 2019.</w:t>
      </w:r>
    </w:p>
    <w:p w14:paraId="12E9935E" w14:textId="4E51D038"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“Does Sex Addiction Exist? </w:t>
      </w:r>
      <w:r w:rsidRPr="001B3B82">
        <w:rPr>
          <w:rFonts w:ascii="Times New Roman" w:hAnsi="Times New Roman" w:cs="Times New Roman"/>
        </w:rPr>
        <w:t>Pro View on Recognizing Compulsive Sexual Behavior Disorder</w:t>
      </w:r>
      <w:r>
        <w:rPr>
          <w:rFonts w:ascii="Times New Roman" w:hAnsi="Times New Roman" w:cs="Times New Roman"/>
        </w:rPr>
        <w:t>” European Psychiatric Association Meeting, Warsaw, Poland, April 7, 2019.</w:t>
      </w:r>
    </w:p>
    <w:p w14:paraId="25C72AA2" w14:textId="329D0EE9" w:rsidR="007B51EB" w:rsidRPr="00E1148E"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E1148E">
        <w:rPr>
          <w:rFonts w:ascii="Times New Roman" w:hAnsi="Times New Roman" w:cs="Times New Roman"/>
        </w:rPr>
        <w:t>Substance and Behavioral Addictions: Neurobiological and C</w:t>
      </w:r>
      <w:r>
        <w:rPr>
          <w:rFonts w:ascii="Times New Roman" w:hAnsi="Times New Roman" w:cs="Times New Roman"/>
        </w:rPr>
        <w:t xml:space="preserve">linical </w:t>
      </w:r>
      <w:r w:rsidRPr="00E1148E">
        <w:rPr>
          <w:rFonts w:ascii="Times New Roman" w:hAnsi="Times New Roman" w:cs="Times New Roman"/>
        </w:rPr>
        <w:t>Similarities and Differences</w:t>
      </w:r>
      <w:r>
        <w:rPr>
          <w:rFonts w:ascii="Times New Roman" w:hAnsi="Times New Roman" w:cs="Times New Roman"/>
        </w:rPr>
        <w:t>” University of Warsaw, Warsaw, Poland, April 8, 2019.</w:t>
      </w:r>
    </w:p>
    <w:p w14:paraId="64BB4624" w14:textId="2D0EFA17"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“Gambling and Physical Health: </w:t>
      </w:r>
      <w:r w:rsidRPr="001B3B82">
        <w:rPr>
          <w:rFonts w:ascii="Times New Roman" w:hAnsi="Times New Roman" w:cs="Times New Roman"/>
        </w:rPr>
        <w:t>Clinical Implications</w:t>
      </w:r>
      <w:r>
        <w:rPr>
          <w:rFonts w:ascii="Times New Roman" w:hAnsi="Times New Roman" w:cs="Times New Roman"/>
        </w:rPr>
        <w:t>”</w:t>
      </w:r>
      <w:r w:rsidRPr="001B3B82">
        <w:rPr>
          <w:rFonts w:ascii="Times New Roman" w:hAnsi="Times New Roman" w:cs="Times New Roman"/>
        </w:rPr>
        <w:t xml:space="preserve"> </w:t>
      </w:r>
      <w:r>
        <w:rPr>
          <w:rFonts w:ascii="Times New Roman" w:hAnsi="Times New Roman" w:cs="Times New Roman"/>
        </w:rPr>
        <w:t>Massachusetts Council on Compulsive Gambling Meeting, Newton, MA, April 26, 2019.</w:t>
      </w:r>
    </w:p>
    <w:p w14:paraId="26B5E09E" w14:textId="00E138CC" w:rsidR="00E74C57" w:rsidRDefault="00E74C57" w:rsidP="007B51EB">
      <w:pPr>
        <w:pStyle w:val="Default"/>
        <w:numPr>
          <w:ilvl w:val="0"/>
          <w:numId w:val="19"/>
        </w:numPr>
        <w:rPr>
          <w:rFonts w:ascii="Times New Roman" w:hAnsi="Times New Roman" w:cs="Times New Roman"/>
        </w:rPr>
      </w:pPr>
      <w:r w:rsidRPr="00E74C57">
        <w:rPr>
          <w:rFonts w:ascii="Times New Roman" w:hAnsi="Times New Roman" w:cs="Times New Roman"/>
        </w:rPr>
        <w:t>Chen</w:t>
      </w:r>
      <w:r>
        <w:rPr>
          <w:rFonts w:ascii="Times New Roman" w:hAnsi="Times New Roman" w:cs="Times New Roman"/>
        </w:rPr>
        <w:t xml:space="preserve"> S</w:t>
      </w:r>
      <w:r w:rsidRPr="00E74C57">
        <w:rPr>
          <w:rFonts w:ascii="Times New Roman" w:hAnsi="Times New Roman" w:cs="Times New Roman"/>
        </w:rPr>
        <w:t>, Huang</w:t>
      </w:r>
      <w:r>
        <w:rPr>
          <w:rFonts w:ascii="Times New Roman" w:hAnsi="Times New Roman" w:cs="Times New Roman"/>
        </w:rPr>
        <w:t xml:space="preserve"> S</w:t>
      </w:r>
      <w:r w:rsidRPr="00E74C57">
        <w:rPr>
          <w:rFonts w:ascii="Times New Roman" w:hAnsi="Times New Roman" w:cs="Times New Roman"/>
        </w:rPr>
        <w:t>, Yang</w:t>
      </w:r>
      <w:r>
        <w:rPr>
          <w:rFonts w:ascii="Times New Roman" w:hAnsi="Times New Roman" w:cs="Times New Roman"/>
        </w:rPr>
        <w:t xml:space="preserve"> C</w:t>
      </w:r>
      <w:r w:rsidRPr="00E74C57">
        <w:rPr>
          <w:rFonts w:ascii="Times New Roman" w:hAnsi="Times New Roman" w:cs="Times New Roman"/>
        </w:rPr>
        <w:t>, Cai</w:t>
      </w:r>
      <w:r>
        <w:rPr>
          <w:rFonts w:ascii="Times New Roman" w:hAnsi="Times New Roman" w:cs="Times New Roman"/>
        </w:rPr>
        <w:t xml:space="preserve"> W</w:t>
      </w:r>
      <w:r w:rsidRPr="00E74C57">
        <w:rPr>
          <w:rFonts w:ascii="Times New Roman" w:hAnsi="Times New Roman" w:cs="Times New Roman"/>
        </w:rPr>
        <w:t>, Chen</w:t>
      </w:r>
      <w:r>
        <w:rPr>
          <w:rFonts w:ascii="Times New Roman" w:hAnsi="Times New Roman" w:cs="Times New Roman"/>
        </w:rPr>
        <w:t xml:space="preserve"> H</w:t>
      </w:r>
      <w:r w:rsidRPr="00E74C57">
        <w:rPr>
          <w:rFonts w:ascii="Times New Roman" w:hAnsi="Times New Roman" w:cs="Times New Roman"/>
        </w:rPr>
        <w:t>, Hao</w:t>
      </w:r>
      <w:r>
        <w:rPr>
          <w:rFonts w:ascii="Times New Roman" w:hAnsi="Times New Roman" w:cs="Times New Roman"/>
        </w:rPr>
        <w:t xml:space="preserve"> W</w:t>
      </w:r>
      <w:r w:rsidRPr="00E74C57">
        <w:rPr>
          <w:rFonts w:ascii="Times New Roman" w:hAnsi="Times New Roman" w:cs="Times New Roman"/>
        </w:rPr>
        <w:t>, Liu</w:t>
      </w:r>
      <w:r>
        <w:rPr>
          <w:rFonts w:ascii="Times New Roman" w:hAnsi="Times New Roman" w:cs="Times New Roman"/>
        </w:rPr>
        <w:t xml:space="preserve"> T</w:t>
      </w:r>
      <w:r w:rsidRPr="00E74C57">
        <w:rPr>
          <w:rFonts w:ascii="Times New Roman" w:hAnsi="Times New Roman" w:cs="Times New Roman"/>
        </w:rPr>
        <w:t>, Worhunsky</w:t>
      </w:r>
      <w:r>
        <w:rPr>
          <w:rFonts w:ascii="Times New Roman" w:hAnsi="Times New Roman" w:cs="Times New Roman"/>
        </w:rPr>
        <w:t xml:space="preserve"> PD</w:t>
      </w:r>
      <w:r w:rsidRPr="00E74C57">
        <w:rPr>
          <w:rFonts w:ascii="Times New Roman" w:hAnsi="Times New Roman" w:cs="Times New Roman"/>
        </w:rPr>
        <w:t>, Wang</w:t>
      </w:r>
      <w:r>
        <w:rPr>
          <w:rFonts w:ascii="Times New Roman" w:hAnsi="Times New Roman" w:cs="Times New Roman"/>
        </w:rPr>
        <w:t xml:space="preserve"> X</w:t>
      </w:r>
      <w:r w:rsidRPr="00E74C57">
        <w:rPr>
          <w:rFonts w:ascii="Times New Roman" w:hAnsi="Times New Roman" w:cs="Times New Roman"/>
        </w:rPr>
        <w:t xml:space="preserve">, </w:t>
      </w:r>
      <w:r w:rsidRPr="00E74C57">
        <w:rPr>
          <w:rFonts w:ascii="Times New Roman" w:hAnsi="Times New Roman" w:cs="Times New Roman"/>
          <w:b/>
        </w:rPr>
        <w:t>Potenza MN</w:t>
      </w:r>
      <w:r w:rsidRPr="00E74C57">
        <w:rPr>
          <w:rFonts w:ascii="Times New Roman" w:hAnsi="Times New Roman" w:cs="Times New Roman"/>
        </w:rPr>
        <w:t xml:space="preserve"> </w:t>
      </w:r>
      <w:r>
        <w:rPr>
          <w:rFonts w:ascii="Times New Roman" w:hAnsi="Times New Roman" w:cs="Times New Roman"/>
        </w:rPr>
        <w:t>“</w:t>
      </w:r>
      <w:r w:rsidRPr="00E74C57">
        <w:rPr>
          <w:rFonts w:ascii="Times New Roman" w:hAnsi="Times New Roman" w:cs="Times New Roman"/>
        </w:rPr>
        <w:t>Neurofunctional processing changes with increasing abstinence in methamphetamine addiction.</w:t>
      </w:r>
      <w:r>
        <w:rPr>
          <w:rFonts w:ascii="Times New Roman" w:hAnsi="Times New Roman" w:cs="Times New Roman"/>
        </w:rPr>
        <w:t>”</w:t>
      </w:r>
      <w:r w:rsidRPr="00E74C57">
        <w:rPr>
          <w:rFonts w:ascii="Times New Roman" w:hAnsi="Times New Roman" w:cs="Times New Roman"/>
        </w:rPr>
        <w:t xml:space="preserve"> Society of Biological Psychiatry Annual Meeting, May 2019, Chicago, IL</w:t>
      </w:r>
    </w:p>
    <w:p w14:paraId="5B4C8C20" w14:textId="40E5E458" w:rsidR="00E74C57" w:rsidRPr="00E74C57" w:rsidRDefault="00E74C57" w:rsidP="007B51EB">
      <w:pPr>
        <w:pStyle w:val="Default"/>
        <w:numPr>
          <w:ilvl w:val="0"/>
          <w:numId w:val="19"/>
        </w:numPr>
        <w:rPr>
          <w:rFonts w:ascii="Times New Roman" w:hAnsi="Times New Roman" w:cs="Times New Roman"/>
        </w:rPr>
      </w:pPr>
      <w:r w:rsidRPr="00E74C57">
        <w:rPr>
          <w:rFonts w:ascii="Times New Roman" w:hAnsi="Times New Roman" w:cs="Times New Roman"/>
        </w:rPr>
        <w:t>Lichenstein</w:t>
      </w:r>
      <w:r>
        <w:rPr>
          <w:rFonts w:ascii="Times New Roman" w:hAnsi="Times New Roman" w:cs="Times New Roman"/>
        </w:rPr>
        <w:t xml:space="preserve"> S</w:t>
      </w:r>
      <w:r w:rsidRPr="00E74C57">
        <w:rPr>
          <w:rFonts w:ascii="Times New Roman" w:hAnsi="Times New Roman" w:cs="Times New Roman"/>
        </w:rPr>
        <w:t>, Scheinost</w:t>
      </w:r>
      <w:r>
        <w:rPr>
          <w:rFonts w:ascii="Times New Roman" w:hAnsi="Times New Roman" w:cs="Times New Roman"/>
        </w:rPr>
        <w:t xml:space="preserve"> </w:t>
      </w:r>
      <w:r w:rsidRPr="00E74C57">
        <w:rPr>
          <w:rFonts w:ascii="Times New Roman" w:hAnsi="Times New Roman" w:cs="Times New Roman"/>
        </w:rPr>
        <w:t xml:space="preserve">D, </w:t>
      </w:r>
      <w:r w:rsidRPr="00E74C57">
        <w:rPr>
          <w:rFonts w:ascii="Times New Roman" w:hAnsi="Times New Roman" w:cs="Times New Roman"/>
          <w:b/>
        </w:rPr>
        <w:t>Potenza MN</w:t>
      </w:r>
      <w:r w:rsidRPr="00E74C57">
        <w:rPr>
          <w:rFonts w:ascii="Times New Roman" w:hAnsi="Times New Roman" w:cs="Times New Roman"/>
        </w:rPr>
        <w:t>, Carroll</w:t>
      </w:r>
      <w:r>
        <w:rPr>
          <w:rFonts w:ascii="Times New Roman" w:hAnsi="Times New Roman" w:cs="Times New Roman"/>
        </w:rPr>
        <w:t xml:space="preserve"> KM</w:t>
      </w:r>
      <w:r w:rsidRPr="00E74C57">
        <w:rPr>
          <w:rFonts w:ascii="Times New Roman" w:hAnsi="Times New Roman" w:cs="Times New Roman"/>
        </w:rPr>
        <w:t>, Yip</w:t>
      </w:r>
      <w:r>
        <w:rPr>
          <w:rFonts w:ascii="Times New Roman" w:hAnsi="Times New Roman" w:cs="Times New Roman"/>
        </w:rPr>
        <w:t xml:space="preserve"> SW</w:t>
      </w:r>
      <w:r w:rsidRPr="00E74C57">
        <w:rPr>
          <w:rFonts w:ascii="Times New Roman" w:hAnsi="Times New Roman" w:cs="Times New Roman"/>
        </w:rPr>
        <w:t xml:space="preserve"> </w:t>
      </w:r>
      <w:r>
        <w:rPr>
          <w:rFonts w:ascii="Times New Roman" w:hAnsi="Times New Roman" w:cs="Times New Roman"/>
        </w:rPr>
        <w:t>“</w:t>
      </w:r>
      <w:r w:rsidRPr="00E74C57">
        <w:rPr>
          <w:rFonts w:ascii="Times New Roman" w:hAnsi="Times New Roman" w:cs="Times New Roman"/>
        </w:rPr>
        <w:t>Distinct neural networks predict opioid versus cocaine abstinence in polysubstance users</w:t>
      </w:r>
      <w:r>
        <w:rPr>
          <w:rFonts w:ascii="Times New Roman" w:hAnsi="Times New Roman" w:cs="Times New Roman"/>
        </w:rPr>
        <w:t xml:space="preserve">” </w:t>
      </w:r>
      <w:r w:rsidRPr="00E74C57">
        <w:rPr>
          <w:rFonts w:ascii="Times New Roman" w:hAnsi="Times New Roman" w:cs="Times New Roman"/>
        </w:rPr>
        <w:t>Society of Biological Psychiatry Annual Meeting, May 2019, Chicago, IL</w:t>
      </w:r>
    </w:p>
    <w:p w14:paraId="7F7EC33E" w14:textId="41AD0C19"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1B3B82">
        <w:rPr>
          <w:rFonts w:ascii="Times New Roman" w:hAnsi="Times New Roman" w:cs="Times New Roman"/>
        </w:rPr>
        <w:t>Clinical a</w:t>
      </w:r>
      <w:r>
        <w:rPr>
          <w:rFonts w:ascii="Times New Roman" w:hAnsi="Times New Roman" w:cs="Times New Roman"/>
        </w:rPr>
        <w:t xml:space="preserve">nd Neurobiological Features of </w:t>
      </w:r>
      <w:r w:rsidRPr="001B3B82">
        <w:rPr>
          <w:rFonts w:ascii="Times New Roman" w:hAnsi="Times New Roman" w:cs="Times New Roman"/>
        </w:rPr>
        <w:t>Behavioral Addictions</w:t>
      </w:r>
      <w:r>
        <w:rPr>
          <w:rFonts w:ascii="Times New Roman" w:hAnsi="Times New Roman" w:cs="Times New Roman"/>
        </w:rPr>
        <w:t>” Eotvos Lorand University, Budapest, Hungary, May 9, 2019.</w:t>
      </w:r>
    </w:p>
    <w:p w14:paraId="3D151E81" w14:textId="44D43F5D"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1B3B82">
        <w:rPr>
          <w:rFonts w:ascii="Times New Roman" w:hAnsi="Times New Roman" w:cs="Times New Roman"/>
        </w:rPr>
        <w:t>Similarities and Differences in the Neuroscience of B</w:t>
      </w:r>
      <w:r>
        <w:rPr>
          <w:rFonts w:ascii="Times New Roman" w:hAnsi="Times New Roman" w:cs="Times New Roman"/>
        </w:rPr>
        <w:t xml:space="preserve">ehavioral and Drug Addictions: </w:t>
      </w:r>
      <w:r w:rsidRPr="001B3B82">
        <w:rPr>
          <w:rFonts w:ascii="Times New Roman" w:hAnsi="Times New Roman" w:cs="Times New Roman"/>
        </w:rPr>
        <w:t>Implications for Psychology and Related Disciplines</w:t>
      </w:r>
      <w:r>
        <w:rPr>
          <w:rFonts w:ascii="Times New Roman" w:hAnsi="Times New Roman" w:cs="Times New Roman"/>
        </w:rPr>
        <w:t xml:space="preserve">” University of Padua, </w:t>
      </w:r>
      <w:r>
        <w:rPr>
          <w:rFonts w:ascii="Times New Roman" w:hAnsi="Times New Roman" w:cs="Times New Roman"/>
        </w:rPr>
        <w:lastRenderedPageBreak/>
        <w:t>Padua, Italy, May 13, 2019.</w:t>
      </w:r>
    </w:p>
    <w:p w14:paraId="6E4013CD" w14:textId="53782FF2"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1B3B82">
        <w:rPr>
          <w:rFonts w:ascii="Times New Roman" w:hAnsi="Times New Roman" w:cs="Times New Roman"/>
        </w:rPr>
        <w:t>Beh</w:t>
      </w:r>
      <w:r>
        <w:rPr>
          <w:rFonts w:ascii="Times New Roman" w:hAnsi="Times New Roman" w:cs="Times New Roman"/>
        </w:rPr>
        <w:t xml:space="preserve">avioral Addictions: </w:t>
      </w:r>
      <w:r w:rsidRPr="001B3B82">
        <w:rPr>
          <w:rFonts w:ascii="Times New Roman" w:hAnsi="Times New Roman" w:cs="Times New Roman"/>
        </w:rPr>
        <w:t>New Trends in Etiology, Patho</w:t>
      </w:r>
      <w:r>
        <w:rPr>
          <w:rFonts w:ascii="Times New Roman" w:hAnsi="Times New Roman" w:cs="Times New Roman"/>
        </w:rPr>
        <w:t>genesis and Clinical Approaches” Italian Psychiatric Congress, Milan, Italy, May 15, 2019.</w:t>
      </w:r>
    </w:p>
    <w:p w14:paraId="2B44909E" w14:textId="3FF14C18"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1B3B82">
        <w:rPr>
          <w:rFonts w:ascii="Times New Roman" w:hAnsi="Times New Roman" w:cs="Times New Roman"/>
        </w:rPr>
        <w:t>The Relationships Between Gambling and Substance-Use Disorders: Similarities and Differences</w:t>
      </w:r>
      <w:r>
        <w:rPr>
          <w:rFonts w:ascii="Times New Roman" w:hAnsi="Times New Roman" w:cs="Times New Roman"/>
        </w:rPr>
        <w:t>” World Federation for the Societies of Biological Psychiatry, Vancouver, Canada, June 4, 2019.</w:t>
      </w:r>
      <w:r w:rsidR="007E7E7A">
        <w:rPr>
          <w:rFonts w:ascii="Times New Roman" w:hAnsi="Times New Roman" w:cs="Times New Roman"/>
        </w:rPr>
        <w:t xml:space="preserve"> (presented virtually)</w:t>
      </w:r>
    </w:p>
    <w:p w14:paraId="006CBBAB" w14:textId="06E41086" w:rsidR="007B51EB" w:rsidRPr="00E1148E"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Gender-Related Considerations in Addictions</w:t>
      </w:r>
      <w:r>
        <w:rPr>
          <w:rFonts w:ascii="Times New Roman" w:hAnsi="Times New Roman" w:cs="Times New Roman"/>
        </w:rPr>
        <w:t>” World Federation for the Societies of Biological Psychiatry, Vancouver, Canada, June 5, 2019.</w:t>
      </w:r>
      <w:r w:rsidR="007E7E7A">
        <w:rPr>
          <w:rFonts w:ascii="Times New Roman" w:hAnsi="Times New Roman" w:cs="Times New Roman"/>
        </w:rPr>
        <w:t xml:space="preserve"> (presented virtually)</w:t>
      </w:r>
    </w:p>
    <w:p w14:paraId="6668406C" w14:textId="71627005"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1B3B82">
        <w:rPr>
          <w:rFonts w:ascii="Times New Roman" w:hAnsi="Times New Roman" w:cs="Times New Roman"/>
        </w:rPr>
        <w:t>Structural and Functional Studies Using MRI in Individuals with Gambling and Cocaine-Use Disorders</w:t>
      </w:r>
      <w:r>
        <w:rPr>
          <w:rFonts w:ascii="Times New Roman" w:hAnsi="Times New Roman" w:cs="Times New Roman"/>
        </w:rPr>
        <w:t>” World Federation for the Societies of Biological Psychiatry, Vancouver, Canada, June 6, 2019.</w:t>
      </w:r>
    </w:p>
    <w:p w14:paraId="487C5D01" w14:textId="17B2616F"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What are Addictions, What Can Neuroscience Tell Us and What are the Relationships with Spirituality, Mind and Body Connections?</w:t>
      </w:r>
      <w:r>
        <w:rPr>
          <w:rFonts w:ascii="Times New Roman" w:hAnsi="Times New Roman" w:cs="Times New Roman"/>
        </w:rPr>
        <w:t>” Spirituality, Mind and Body Institute, Columbia University, New York, June 7, 2019.</w:t>
      </w:r>
    </w:p>
    <w:p w14:paraId="00F99269" w14:textId="528F8C24" w:rsidR="007C5A6B" w:rsidRDefault="001A22E7" w:rsidP="007B51EB">
      <w:pPr>
        <w:pStyle w:val="Default"/>
        <w:numPr>
          <w:ilvl w:val="0"/>
          <w:numId w:val="19"/>
        </w:numPr>
        <w:rPr>
          <w:rFonts w:ascii="Times New Roman" w:hAnsi="Times New Roman" w:cs="Times New Roman"/>
        </w:rPr>
      </w:pPr>
      <w:r>
        <w:rPr>
          <w:rFonts w:ascii="Times New Roman" w:hAnsi="Times New Roman" w:cs="Times New Roman"/>
        </w:rPr>
        <w:t xml:space="preserve">Garrison KA, Sinha R, </w:t>
      </w:r>
      <w:r>
        <w:rPr>
          <w:rFonts w:ascii="Times New Roman" w:hAnsi="Times New Roman" w:cs="Times New Roman"/>
          <w:b/>
        </w:rPr>
        <w:t xml:space="preserve">Potenza MN, </w:t>
      </w:r>
      <w:r>
        <w:rPr>
          <w:rFonts w:ascii="Times New Roman" w:hAnsi="Times New Roman" w:cs="Times New Roman"/>
        </w:rPr>
        <w:t xml:space="preserve">Scheinost D </w:t>
      </w:r>
      <w:r w:rsidR="007C5A6B">
        <w:rPr>
          <w:rFonts w:ascii="Times New Roman" w:hAnsi="Times New Roman" w:cs="Times New Roman"/>
        </w:rPr>
        <w:t>“</w:t>
      </w:r>
      <w:r w:rsidR="007C5A6B" w:rsidRPr="007C5A6B">
        <w:rPr>
          <w:rFonts w:ascii="Times New Roman" w:hAnsi="Times New Roman" w:cs="Times New Roman"/>
        </w:rPr>
        <w:t>Transdiagnostic disruption of large-scale brain network dynamics across multiple substance use disorders</w:t>
      </w:r>
      <w:r w:rsidR="007C5A6B">
        <w:rPr>
          <w:rFonts w:ascii="Times New Roman" w:hAnsi="Times New Roman" w:cs="Times New Roman"/>
        </w:rPr>
        <w:t>.” Organization of Human Brain Mapping Annual Conference, Rome, Italy, J</w:t>
      </w:r>
      <w:r>
        <w:rPr>
          <w:rFonts w:ascii="Times New Roman" w:hAnsi="Times New Roman" w:cs="Times New Roman"/>
        </w:rPr>
        <w:t>u</w:t>
      </w:r>
      <w:r w:rsidR="007C5A6B">
        <w:rPr>
          <w:rFonts w:ascii="Times New Roman" w:hAnsi="Times New Roman" w:cs="Times New Roman"/>
        </w:rPr>
        <w:t>ne 9-13, 2019.</w:t>
      </w:r>
    </w:p>
    <w:p w14:paraId="1706CB69" w14:textId="5C59ED83" w:rsidR="00A43FA1" w:rsidRDefault="00A43FA1" w:rsidP="007B51EB">
      <w:pPr>
        <w:pStyle w:val="Default"/>
        <w:numPr>
          <w:ilvl w:val="0"/>
          <w:numId w:val="19"/>
        </w:numPr>
        <w:rPr>
          <w:rFonts w:ascii="Times New Roman" w:hAnsi="Times New Roman" w:cs="Times New Roman"/>
        </w:rPr>
      </w:pPr>
      <w:r w:rsidRPr="00A43FA1">
        <w:rPr>
          <w:rFonts w:ascii="Times New Roman" w:hAnsi="Times New Roman" w:cs="Times New Roman"/>
        </w:rPr>
        <w:t>Worhunsky PD, Angarita</w:t>
      </w:r>
      <w:r>
        <w:rPr>
          <w:rFonts w:ascii="Times New Roman" w:hAnsi="Times New Roman" w:cs="Times New Roman"/>
        </w:rPr>
        <w:t xml:space="preserve"> GA</w:t>
      </w:r>
      <w:r w:rsidRPr="00A43FA1">
        <w:rPr>
          <w:rFonts w:ascii="Times New Roman" w:hAnsi="Times New Roman" w:cs="Times New Roman"/>
        </w:rPr>
        <w:t>, Matuskey</w:t>
      </w:r>
      <w:r>
        <w:rPr>
          <w:rFonts w:ascii="Times New Roman" w:hAnsi="Times New Roman" w:cs="Times New Roman"/>
        </w:rPr>
        <w:t xml:space="preserve"> </w:t>
      </w:r>
      <w:r w:rsidRPr="00A43FA1">
        <w:rPr>
          <w:rFonts w:ascii="Times New Roman" w:hAnsi="Times New Roman" w:cs="Times New Roman"/>
        </w:rPr>
        <w:t>D, Malison</w:t>
      </w:r>
      <w:r>
        <w:rPr>
          <w:rFonts w:ascii="Times New Roman" w:hAnsi="Times New Roman" w:cs="Times New Roman"/>
        </w:rPr>
        <w:t xml:space="preserve"> RT</w:t>
      </w:r>
      <w:r w:rsidRPr="00A43FA1">
        <w:rPr>
          <w:rFonts w:ascii="Times New Roman" w:hAnsi="Times New Roman" w:cs="Times New Roman"/>
        </w:rPr>
        <w:t xml:space="preserve">, Carson </w:t>
      </w:r>
      <w:r>
        <w:rPr>
          <w:rFonts w:ascii="Times New Roman" w:hAnsi="Times New Roman" w:cs="Times New Roman"/>
        </w:rPr>
        <w:t>RE</w:t>
      </w:r>
      <w:r w:rsidRPr="00A43FA1">
        <w:rPr>
          <w:rFonts w:ascii="Times New Roman" w:hAnsi="Times New Roman" w:cs="Times New Roman"/>
        </w:rPr>
        <w:t xml:space="preserve">, </w:t>
      </w:r>
      <w:r w:rsidRPr="00A43FA1">
        <w:rPr>
          <w:rFonts w:ascii="Times New Roman" w:hAnsi="Times New Roman" w:cs="Times New Roman"/>
          <w:b/>
        </w:rPr>
        <w:t>Potenza MN</w:t>
      </w:r>
      <w:r w:rsidRPr="00A43FA1">
        <w:rPr>
          <w:rFonts w:ascii="Times New Roman" w:hAnsi="Times New Roman" w:cs="Times New Roman"/>
        </w:rPr>
        <w:t xml:space="preserve"> </w:t>
      </w:r>
      <w:r>
        <w:rPr>
          <w:rFonts w:ascii="Times New Roman" w:hAnsi="Times New Roman" w:cs="Times New Roman"/>
        </w:rPr>
        <w:t>“</w:t>
      </w:r>
      <w:r w:rsidRPr="00A43FA1">
        <w:rPr>
          <w:rFonts w:ascii="Times New Roman" w:hAnsi="Times New Roman" w:cs="Times New Roman"/>
        </w:rPr>
        <w:t>Dopamine D2/D3 receptor associations with Stroop performance and default-mode network suppression in cocaine use disorder</w:t>
      </w:r>
      <w:r>
        <w:rPr>
          <w:rFonts w:ascii="Times New Roman" w:hAnsi="Times New Roman" w:cs="Times New Roman"/>
        </w:rPr>
        <w:t>.”</w:t>
      </w:r>
      <w:r w:rsidRPr="00A43FA1">
        <w:rPr>
          <w:rFonts w:ascii="Times New Roman" w:hAnsi="Times New Roman" w:cs="Times New Roman"/>
        </w:rPr>
        <w:t xml:space="preserve"> </w:t>
      </w:r>
      <w:r w:rsidRPr="00CA0421">
        <w:rPr>
          <w:rFonts w:ascii="Times New Roman" w:hAnsi="Times New Roman" w:cs="Times New Roman"/>
        </w:rPr>
        <w:t>Abstract at the 201</w:t>
      </w:r>
      <w:r>
        <w:rPr>
          <w:rFonts w:ascii="Times New Roman" w:hAnsi="Times New Roman" w:cs="Times New Roman"/>
        </w:rPr>
        <w:t>9</w:t>
      </w:r>
      <w:r w:rsidRPr="00CA0421">
        <w:rPr>
          <w:rFonts w:ascii="Times New Roman" w:hAnsi="Times New Roman" w:cs="Times New Roman"/>
        </w:rPr>
        <w:t xml:space="preserve"> College on Problems on Drug Dependence (CPDD) annual conference. </w:t>
      </w:r>
      <w:r>
        <w:rPr>
          <w:rFonts w:ascii="Times New Roman" w:hAnsi="Times New Roman" w:cs="Times New Roman"/>
        </w:rPr>
        <w:t>June, 2019</w:t>
      </w:r>
    </w:p>
    <w:p w14:paraId="2C950973" w14:textId="128F0EF6" w:rsidR="00CA0421" w:rsidRPr="00CA0421" w:rsidRDefault="00CA0421" w:rsidP="007B51EB">
      <w:pPr>
        <w:pStyle w:val="Default"/>
        <w:numPr>
          <w:ilvl w:val="0"/>
          <w:numId w:val="19"/>
        </w:numPr>
        <w:rPr>
          <w:rFonts w:ascii="Times New Roman" w:hAnsi="Times New Roman" w:cs="Times New Roman"/>
        </w:rPr>
      </w:pPr>
      <w:r w:rsidRPr="00CA0421">
        <w:rPr>
          <w:rFonts w:ascii="Times New Roman" w:hAnsi="Times New Roman" w:cs="Times New Roman"/>
        </w:rPr>
        <w:t>Morie</w:t>
      </w:r>
      <w:r>
        <w:rPr>
          <w:rFonts w:ascii="Times New Roman" w:hAnsi="Times New Roman" w:cs="Times New Roman"/>
        </w:rPr>
        <w:t xml:space="preserve"> KP</w:t>
      </w:r>
      <w:r w:rsidRPr="00CA0421">
        <w:rPr>
          <w:rFonts w:ascii="Times New Roman" w:hAnsi="Times New Roman" w:cs="Times New Roman"/>
        </w:rPr>
        <w:t>,</w:t>
      </w:r>
      <w:r w:rsidR="00F25DA5">
        <w:rPr>
          <w:rFonts w:ascii="Times New Roman" w:hAnsi="Times New Roman" w:cs="Times New Roman"/>
        </w:rPr>
        <w:t xml:space="preserve"> Zhai ZW,</w:t>
      </w:r>
      <w:r w:rsidRPr="00CA0421">
        <w:rPr>
          <w:rFonts w:ascii="Times New Roman" w:hAnsi="Times New Roman" w:cs="Times New Roman"/>
        </w:rPr>
        <w:t xml:space="preserve"> </w:t>
      </w:r>
      <w:r w:rsidRPr="00CA0421">
        <w:rPr>
          <w:rFonts w:ascii="Times New Roman" w:hAnsi="Times New Roman" w:cs="Times New Roman"/>
          <w:b/>
        </w:rPr>
        <w:t>Potenza MN,</w:t>
      </w:r>
      <w:r w:rsidRPr="00CA0421">
        <w:rPr>
          <w:rFonts w:ascii="Times New Roman" w:hAnsi="Times New Roman" w:cs="Times New Roman"/>
        </w:rPr>
        <w:t xml:space="preserve"> Mayes </w:t>
      </w:r>
      <w:r>
        <w:rPr>
          <w:rFonts w:ascii="Times New Roman" w:hAnsi="Times New Roman" w:cs="Times New Roman"/>
        </w:rPr>
        <w:t>LC “</w:t>
      </w:r>
      <w:r w:rsidRPr="00CA0421">
        <w:rPr>
          <w:rFonts w:ascii="Times New Roman" w:hAnsi="Times New Roman" w:cs="Times New Roman"/>
        </w:rPr>
        <w:t>Alexithymia, emotional regulation strategies, and the role of traumatic experiences in prenatally cocaine exposed young adults.</w:t>
      </w:r>
      <w:r>
        <w:rPr>
          <w:rFonts w:ascii="Times New Roman" w:hAnsi="Times New Roman" w:cs="Times New Roman"/>
        </w:rPr>
        <w:t xml:space="preserve">” </w:t>
      </w:r>
      <w:r w:rsidRPr="00CA0421">
        <w:rPr>
          <w:rFonts w:ascii="Times New Roman" w:hAnsi="Times New Roman" w:cs="Times New Roman"/>
        </w:rPr>
        <w:t>Abstract at the 201</w:t>
      </w:r>
      <w:r>
        <w:rPr>
          <w:rFonts w:ascii="Times New Roman" w:hAnsi="Times New Roman" w:cs="Times New Roman"/>
        </w:rPr>
        <w:t>9</w:t>
      </w:r>
      <w:r w:rsidRPr="00CA0421">
        <w:rPr>
          <w:rFonts w:ascii="Times New Roman" w:hAnsi="Times New Roman" w:cs="Times New Roman"/>
        </w:rPr>
        <w:t xml:space="preserve"> College on Problems on Drug Dependence (CPDD) annual conference. </w:t>
      </w:r>
      <w:r>
        <w:rPr>
          <w:rFonts w:ascii="Times New Roman" w:hAnsi="Times New Roman" w:cs="Times New Roman"/>
        </w:rPr>
        <w:t>June, 2019</w:t>
      </w:r>
    </w:p>
    <w:p w14:paraId="6608D8A3" w14:textId="382989B7"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Blurred Boundaries Between Gambling and Other Potentially Addictive Behaviors</w:t>
      </w:r>
      <w:r>
        <w:rPr>
          <w:rFonts w:ascii="Times New Roman" w:hAnsi="Times New Roman" w:cs="Times New Roman"/>
        </w:rPr>
        <w:t>” International Conference on Behavioral Addictions, Yokohama, Japan, June 17, 2019.</w:t>
      </w:r>
    </w:p>
    <w:p w14:paraId="7C6BC6EB" w14:textId="249A51FC"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Problematic Pornography Use: A Compulsive Sexual Behavior Disorder, an Internet-Use Disorder, An Other Specified Disorder Due to Addictive Behaviors or Something Else?</w:t>
      </w:r>
      <w:r>
        <w:rPr>
          <w:rFonts w:ascii="Times New Roman" w:hAnsi="Times New Roman" w:cs="Times New Roman"/>
        </w:rPr>
        <w:t>” International Conference on Behavioral Addictions, Yokohama, Japan, June 17, 2019.</w:t>
      </w:r>
    </w:p>
    <w:p w14:paraId="4DBB202E" w14:textId="0F575666"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Ongoing Debates Regarding Consideration and Classification of Compulsive Sexual Behavior Disorder as a Psychiatric Diagnosis</w:t>
      </w:r>
      <w:r>
        <w:rPr>
          <w:rFonts w:ascii="Times New Roman" w:hAnsi="Times New Roman" w:cs="Times New Roman"/>
        </w:rPr>
        <w:t>” International Conference on Behavioral Addictions, Yokohama, Japan, June 17, 2019.</w:t>
      </w:r>
    </w:p>
    <w:p w14:paraId="1ECE5377" w14:textId="12C0F3D8"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Pharmacological Treatment of Gambling Disorder</w:t>
      </w:r>
      <w:r>
        <w:rPr>
          <w:rFonts w:ascii="Times New Roman" w:hAnsi="Times New Roman" w:cs="Times New Roman"/>
        </w:rPr>
        <w:t>” International Conference on Behavioral Addictions, Yokohama, Japan, June 18, 2019.</w:t>
      </w:r>
    </w:p>
    <w:p w14:paraId="6C64AC08" w14:textId="31187804"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rPr>
        <w:t>Recent Findings in the Neurobiology of Behavioral Addictions</w:t>
      </w:r>
      <w:r>
        <w:rPr>
          <w:rFonts w:ascii="Times New Roman" w:hAnsi="Times New Roman" w:cs="Times New Roman"/>
        </w:rPr>
        <w:t>” International Conference on Behavioral Addictions, Yokohama, Japan, June 18, 2019.</w:t>
      </w:r>
    </w:p>
    <w:p w14:paraId="6D28AAC3" w14:textId="37CC3BA2"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sidRPr="00DB382E">
        <w:rPr>
          <w:rFonts w:ascii="Times New Roman" w:hAnsi="Times New Roman" w:cs="Times New Roman"/>
          <w:bCs/>
        </w:rPr>
        <w:t>What is Happening in the Brains of Individuals with Behavioral Addictions and How is This Related to Treatment and Recovery?</w:t>
      </w:r>
      <w:r w:rsidRPr="00DB382E">
        <w:rPr>
          <w:rFonts w:ascii="Times New Roman" w:hAnsi="Times New Roman" w:cs="Times New Roman"/>
        </w:rPr>
        <w:t>”</w:t>
      </w:r>
      <w:r>
        <w:rPr>
          <w:rFonts w:ascii="Times New Roman" w:hAnsi="Times New Roman" w:cs="Times New Roman"/>
        </w:rPr>
        <w:t xml:space="preserve"> International Conference on Behavioral Addictions, Yokohama, Japan, June 19, 2019.</w:t>
      </w:r>
    </w:p>
    <w:p w14:paraId="0FC902FE" w14:textId="5823F48A" w:rsidR="00F25DA5" w:rsidRPr="00F25DA5" w:rsidRDefault="00F25DA5" w:rsidP="007B51EB">
      <w:pPr>
        <w:pStyle w:val="Default"/>
        <w:numPr>
          <w:ilvl w:val="0"/>
          <w:numId w:val="19"/>
        </w:numPr>
        <w:rPr>
          <w:rFonts w:ascii="Times New Roman" w:hAnsi="Times New Roman" w:cs="Times New Roman"/>
        </w:rPr>
      </w:pPr>
      <w:r w:rsidRPr="00DA1F6E">
        <w:rPr>
          <w:rFonts w:ascii="Times New Roman" w:hAnsi="Times New Roman"/>
        </w:rPr>
        <w:t xml:space="preserve">Zhai ZW, Hoff RA, Magruder CF, Steinberg MA, Wampler J, Krishnan-Sarin S, </w:t>
      </w:r>
      <w:r w:rsidRPr="00F25DA5">
        <w:rPr>
          <w:rFonts w:ascii="Times New Roman" w:hAnsi="Times New Roman"/>
          <w:b/>
        </w:rPr>
        <w:t>Potenza</w:t>
      </w:r>
      <w:r>
        <w:rPr>
          <w:rFonts w:ascii="Times New Roman" w:hAnsi="Times New Roman"/>
          <w:b/>
        </w:rPr>
        <w:t xml:space="preserve"> MN</w:t>
      </w:r>
      <w:r w:rsidRPr="00DA1F6E">
        <w:rPr>
          <w:rFonts w:ascii="Times New Roman" w:hAnsi="Times New Roman"/>
        </w:rPr>
        <w:t xml:space="preserve"> (June, 2019). </w:t>
      </w:r>
      <w:r>
        <w:rPr>
          <w:rFonts w:ascii="Times New Roman" w:hAnsi="Times New Roman"/>
        </w:rPr>
        <w:t>“</w:t>
      </w:r>
      <w:r w:rsidRPr="00F25DA5">
        <w:rPr>
          <w:rFonts w:ascii="Times New Roman" w:hAnsi="Times New Roman"/>
        </w:rPr>
        <w:t>Weapon-carrying is associated with more permissive gambling attitudes and perceptions and at-risk/problem gambling in adolescents.</w:t>
      </w:r>
      <w:r>
        <w:rPr>
          <w:rFonts w:ascii="Times New Roman" w:hAnsi="Times New Roman"/>
        </w:rPr>
        <w:t>”</w:t>
      </w:r>
      <w:r w:rsidRPr="00DA1F6E">
        <w:rPr>
          <w:rFonts w:ascii="Times New Roman" w:hAnsi="Times New Roman"/>
        </w:rPr>
        <w:t xml:space="preserve"> Society for Prevention Research 27</w:t>
      </w:r>
      <w:r w:rsidRPr="00DA1F6E">
        <w:rPr>
          <w:rFonts w:ascii="Times New Roman" w:hAnsi="Times New Roman"/>
          <w:vertAlign w:val="superscript"/>
        </w:rPr>
        <w:t>th</w:t>
      </w:r>
      <w:r w:rsidRPr="00DA1F6E">
        <w:rPr>
          <w:rFonts w:ascii="Times New Roman" w:hAnsi="Times New Roman"/>
        </w:rPr>
        <w:t xml:space="preserve"> Annual Meeting, San Francisco, CA. </w:t>
      </w:r>
    </w:p>
    <w:p w14:paraId="4C2BDE6B" w14:textId="596B9892"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lastRenderedPageBreak/>
        <w:t>Potenza MN</w:t>
      </w:r>
      <w:r w:rsidRPr="00545CD2">
        <w:t xml:space="preserve"> </w:t>
      </w:r>
      <w:r>
        <w:rPr>
          <w:rFonts w:ascii="Times New Roman" w:hAnsi="Times New Roman" w:cs="Times New Roman"/>
        </w:rPr>
        <w:t>“</w:t>
      </w:r>
      <w:r>
        <w:rPr>
          <w:rFonts w:ascii="Times New Roman" w:hAnsi="Times New Roman" w:cs="Times New Roman"/>
          <w:bCs/>
        </w:rPr>
        <w:t>Gambling, gaming and pornography use: What a long, strange (internet) trip it has been</w:t>
      </w:r>
      <w:r w:rsidRPr="00DB382E">
        <w:rPr>
          <w:rFonts w:ascii="Times New Roman" w:hAnsi="Times New Roman" w:cs="Times New Roman"/>
        </w:rPr>
        <w:t>”</w:t>
      </w:r>
      <w:r>
        <w:rPr>
          <w:rFonts w:ascii="Times New Roman" w:hAnsi="Times New Roman" w:cs="Times New Roman"/>
        </w:rPr>
        <w:t xml:space="preserve"> National Conference on Problem Gambling, Denver, CO July 19, 2019.</w:t>
      </w:r>
    </w:p>
    <w:p w14:paraId="4A009825" w14:textId="41E0ECE0"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Gaming and gambling disorders: Convergences, ICD-11 considerations and relationships with other behaviors and psychopathologies</w:t>
      </w:r>
      <w:r w:rsidRPr="00DB382E">
        <w:rPr>
          <w:rFonts w:ascii="Times New Roman" w:hAnsi="Times New Roman" w:cs="Times New Roman"/>
        </w:rPr>
        <w:t>”</w:t>
      </w:r>
      <w:r>
        <w:rPr>
          <w:rFonts w:ascii="Times New Roman" w:hAnsi="Times New Roman" w:cs="Times New Roman"/>
        </w:rPr>
        <w:t xml:space="preserve"> Grand Rounds at Silver Hill Hospital, New Canaan, CT July 24, 2019.</w:t>
      </w:r>
    </w:p>
    <w:p w14:paraId="13D9A527" w14:textId="55629452"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Gambling. gaming and compulsive sexual behavior disorders: Convergences on the journeys to DSM-5 and ICD-11and beyond</w:t>
      </w:r>
      <w:r w:rsidRPr="00DB382E">
        <w:rPr>
          <w:rFonts w:ascii="Times New Roman" w:hAnsi="Times New Roman" w:cs="Times New Roman"/>
        </w:rPr>
        <w:t>”</w:t>
      </w:r>
      <w:r>
        <w:rPr>
          <w:rFonts w:ascii="Times New Roman" w:hAnsi="Times New Roman" w:cs="Times New Roman"/>
        </w:rPr>
        <w:t xml:space="preserve"> Evergreen Conference, Spokane, WA Aug 1, 2019.</w:t>
      </w:r>
    </w:p>
    <w:p w14:paraId="1FA17740" w14:textId="33761DD0"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Mindfulness and compulsive sexual behavior disorder</w:t>
      </w:r>
      <w:r w:rsidRPr="00DB382E">
        <w:rPr>
          <w:rFonts w:ascii="Times New Roman" w:hAnsi="Times New Roman" w:cs="Times New Roman"/>
        </w:rPr>
        <w:t>”</w:t>
      </w:r>
      <w:r>
        <w:rPr>
          <w:rFonts w:ascii="Times New Roman" w:hAnsi="Times New Roman" w:cs="Times New Roman"/>
        </w:rPr>
        <w:t xml:space="preserve"> Evergreen Conference, Spokane, WA Aug 1, 2019.</w:t>
      </w:r>
    </w:p>
    <w:p w14:paraId="1068A0EE" w14:textId="0811F1CE"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Gambling. gaming and pornography use: How the internet blurs boundaries and links these behaviors</w:t>
      </w:r>
      <w:r w:rsidRPr="00DB382E">
        <w:rPr>
          <w:rFonts w:ascii="Times New Roman" w:hAnsi="Times New Roman" w:cs="Times New Roman"/>
        </w:rPr>
        <w:t>”</w:t>
      </w:r>
      <w:r>
        <w:rPr>
          <w:rFonts w:ascii="Times New Roman" w:hAnsi="Times New Roman" w:cs="Times New Roman"/>
        </w:rPr>
        <w:t xml:space="preserve"> European Conference on Neuropsychopharmacology, Copenhagen, Denmark Sept 8, 2019.</w:t>
      </w:r>
    </w:p>
    <w:p w14:paraId="18F2734D" w14:textId="465A0F83"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Problematic internet use and habit: Progression, recovery and mechanisms</w:t>
      </w:r>
      <w:r w:rsidRPr="00DB382E">
        <w:rPr>
          <w:rFonts w:ascii="Times New Roman" w:hAnsi="Times New Roman" w:cs="Times New Roman"/>
        </w:rPr>
        <w:t>”</w:t>
      </w:r>
      <w:r>
        <w:rPr>
          <w:rFonts w:ascii="Times New Roman" w:hAnsi="Times New Roman" w:cs="Times New Roman"/>
        </w:rPr>
        <w:t xml:space="preserve"> International College on Obsessive Compulsive Spectrum Disorders, Copenhagen, Denmark Sept 11, 2019.</w:t>
      </w:r>
    </w:p>
    <w:p w14:paraId="283E043A" w14:textId="2FA0C95F"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Neurobiology of gambling and gaming disorders” Treatment implications for addictions</w:t>
      </w:r>
      <w:r w:rsidRPr="00DB382E">
        <w:rPr>
          <w:rFonts w:ascii="Times New Roman" w:hAnsi="Times New Roman" w:cs="Times New Roman"/>
        </w:rPr>
        <w:t>”</w:t>
      </w:r>
      <w:r>
        <w:rPr>
          <w:rFonts w:ascii="Times New Roman" w:hAnsi="Times New Roman" w:cs="Times New Roman"/>
        </w:rPr>
        <w:t xml:space="preserve"> Sucht Conference, Mainz Germany Sept 16, 2019.</w:t>
      </w:r>
    </w:p>
    <w:p w14:paraId="6E34E1D6" w14:textId="4ADD876A"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Gambling disorder: Current theoretical, prevention and treatment considerations</w:t>
      </w:r>
      <w:r w:rsidRPr="00DB382E">
        <w:rPr>
          <w:rFonts w:ascii="Times New Roman" w:hAnsi="Times New Roman" w:cs="Times New Roman"/>
        </w:rPr>
        <w:t>”</w:t>
      </w:r>
      <w:r>
        <w:rPr>
          <w:rFonts w:ascii="Times New Roman" w:hAnsi="Times New Roman" w:cs="Times New Roman"/>
        </w:rPr>
        <w:t xml:space="preserve"> Sucht Conference, Mainz Germany Sept 18, 2019.</w:t>
      </w:r>
    </w:p>
    <w:p w14:paraId="17C13964" w14:textId="4E0903A4"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Gambling and the public health: Preventing hazardous and disordered gambling</w:t>
      </w:r>
      <w:r w:rsidRPr="00DB382E">
        <w:rPr>
          <w:rFonts w:ascii="Times New Roman" w:hAnsi="Times New Roman" w:cs="Times New Roman"/>
        </w:rPr>
        <w:t>”</w:t>
      </w:r>
      <w:r>
        <w:rPr>
          <w:rFonts w:ascii="Times New Roman" w:hAnsi="Times New Roman" w:cs="Times New Roman"/>
        </w:rPr>
        <w:t xml:space="preserve"> National Gambling Conference, Cyprus Oct 7, 2019.</w:t>
      </w:r>
    </w:p>
    <w:p w14:paraId="6AC36F4B" w14:textId="27003549" w:rsidR="007B51EB" w:rsidRPr="00F86990"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 xml:space="preserve">Twenty years of gambling research: Where we were, where we are and where we </w:t>
      </w:r>
      <w:r w:rsidRPr="00F86990">
        <w:rPr>
          <w:rFonts w:ascii="Times New Roman" w:hAnsi="Times New Roman" w:cs="Times New Roman"/>
          <w:bCs/>
        </w:rPr>
        <w:t>need to go</w:t>
      </w:r>
      <w:r w:rsidRPr="00F86990">
        <w:rPr>
          <w:rFonts w:ascii="Times New Roman" w:hAnsi="Times New Roman" w:cs="Times New Roman"/>
        </w:rPr>
        <w:t>” National Center for Responsible Gaming Conference, Las Vegas, NV Oct 13, 2019.</w:t>
      </w:r>
    </w:p>
    <w:p w14:paraId="6307DAE1" w14:textId="6A2145A4" w:rsidR="00F86990" w:rsidRPr="00F86990" w:rsidRDefault="00F86990" w:rsidP="00F86990">
      <w:pPr>
        <w:pStyle w:val="ListParagraph"/>
        <w:numPr>
          <w:ilvl w:val="0"/>
          <w:numId w:val="19"/>
        </w:numPr>
      </w:pPr>
      <w:r w:rsidRPr="00F86990">
        <w:rPr>
          <w:bCs/>
          <w:color w:val="000000"/>
        </w:rPr>
        <w:t>Kraus SW,</w:t>
      </w:r>
      <w:r w:rsidRPr="00F86990">
        <w:rPr>
          <w:rStyle w:val="apple-converted-space"/>
          <w:b/>
          <w:bCs/>
          <w:color w:val="000000"/>
        </w:rPr>
        <w:t> </w:t>
      </w:r>
      <w:r w:rsidRPr="00F86990">
        <w:rPr>
          <w:color w:val="000000"/>
        </w:rPr>
        <w:t xml:space="preserve">Shirk SD, Tsai J, </w:t>
      </w:r>
      <w:r w:rsidRPr="00F86990">
        <w:rPr>
          <w:b/>
          <w:color w:val="000000"/>
        </w:rPr>
        <w:t>Potenza MN</w:t>
      </w:r>
      <w:r w:rsidRPr="00F86990">
        <w:rPr>
          <w:color w:val="000000"/>
        </w:rPr>
        <w:t xml:space="preserve">, Pietrzak RH (October 2019). </w:t>
      </w:r>
      <w:r>
        <w:rPr>
          <w:color w:val="000000"/>
        </w:rPr>
        <w:t>“</w:t>
      </w:r>
      <w:r w:rsidRPr="00F86990">
        <w:rPr>
          <w:color w:val="000000"/>
        </w:rPr>
        <w:t>At-risk/problem gambling, suicidality, and psychopathology among U.S. military veterans: results from a nationally representative survey and a call for action.</w:t>
      </w:r>
      <w:r>
        <w:rPr>
          <w:color w:val="000000"/>
        </w:rPr>
        <w:t>”</w:t>
      </w:r>
      <w:r w:rsidRPr="00F86990">
        <w:rPr>
          <w:color w:val="000000"/>
        </w:rPr>
        <w:t xml:space="preserve"> Poster presented at the National Center for Responsible Gaming, Las Vegas, NV.</w:t>
      </w:r>
    </w:p>
    <w:p w14:paraId="66917266" w14:textId="4E90E078" w:rsidR="007B51EB" w:rsidRDefault="007B51EB" w:rsidP="007B51EB">
      <w:pPr>
        <w:pStyle w:val="Default"/>
        <w:numPr>
          <w:ilvl w:val="0"/>
          <w:numId w:val="19"/>
        </w:numPr>
        <w:rPr>
          <w:rFonts w:ascii="Times New Roman" w:hAnsi="Times New Roman" w:cs="Times New Roman"/>
        </w:rPr>
      </w:pPr>
      <w:r w:rsidRPr="00F86990">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Update on gambling disorder and gaming disorder in the ICD-11</w:t>
      </w:r>
      <w:r w:rsidRPr="00DB382E">
        <w:rPr>
          <w:rFonts w:ascii="Times New Roman" w:hAnsi="Times New Roman" w:cs="Times New Roman"/>
        </w:rPr>
        <w:t>”</w:t>
      </w:r>
      <w:r>
        <w:rPr>
          <w:rFonts w:ascii="Times New Roman" w:hAnsi="Times New Roman" w:cs="Times New Roman"/>
        </w:rPr>
        <w:t xml:space="preserve"> National Center for Responsible Gaming Conference, Las Vegas, NV Oct 14, 2019.</w:t>
      </w:r>
    </w:p>
    <w:p w14:paraId="4BF7389E" w14:textId="113C4A1E" w:rsidR="00F25DA5" w:rsidRPr="00F25DA5" w:rsidRDefault="00F25DA5" w:rsidP="007B51EB">
      <w:pPr>
        <w:pStyle w:val="Default"/>
        <w:numPr>
          <w:ilvl w:val="0"/>
          <w:numId w:val="19"/>
        </w:numPr>
        <w:rPr>
          <w:rFonts w:ascii="Times New Roman" w:hAnsi="Times New Roman" w:cs="Times New Roman"/>
        </w:rPr>
      </w:pPr>
      <w:r w:rsidRPr="00DA1F6E">
        <w:rPr>
          <w:rFonts w:ascii="Times New Roman" w:hAnsi="Times New Roman"/>
        </w:rPr>
        <w:t xml:space="preserve">Yakovenko I, Prentice J, Zhai ZW, Wampler J, Krishnan-Sarin S, Hoff RA, </w:t>
      </w:r>
      <w:r w:rsidRPr="00F25DA5">
        <w:rPr>
          <w:rFonts w:ascii="Times New Roman" w:hAnsi="Times New Roman"/>
          <w:b/>
        </w:rPr>
        <w:t>Potenza MN</w:t>
      </w:r>
      <w:r w:rsidRPr="00DA1F6E">
        <w:rPr>
          <w:rFonts w:ascii="Times New Roman" w:hAnsi="Times New Roman"/>
        </w:rPr>
        <w:t xml:space="preserve"> (October, 2019). </w:t>
      </w:r>
      <w:r>
        <w:rPr>
          <w:rFonts w:ascii="Times New Roman" w:hAnsi="Times New Roman"/>
        </w:rPr>
        <w:t>“</w:t>
      </w:r>
      <w:r w:rsidRPr="00F25DA5">
        <w:rPr>
          <w:rFonts w:ascii="Times New Roman" w:hAnsi="Times New Roman"/>
        </w:rPr>
        <w:t>The role of interpersonal influences and social norms on the development of gambling involvement in adolescents.</w:t>
      </w:r>
      <w:r>
        <w:rPr>
          <w:rFonts w:ascii="Times New Roman" w:hAnsi="Times New Roman"/>
        </w:rPr>
        <w:t>”</w:t>
      </w:r>
      <w:r w:rsidRPr="00DA1F6E">
        <w:rPr>
          <w:rFonts w:ascii="Times New Roman" w:hAnsi="Times New Roman"/>
        </w:rPr>
        <w:t xml:space="preserve"> 20</w:t>
      </w:r>
      <w:r w:rsidRPr="00DA1F6E">
        <w:rPr>
          <w:rFonts w:ascii="Times New Roman" w:hAnsi="Times New Roman"/>
          <w:vertAlign w:val="superscript"/>
        </w:rPr>
        <w:t>th</w:t>
      </w:r>
      <w:r w:rsidRPr="00DA1F6E">
        <w:rPr>
          <w:rFonts w:ascii="Times New Roman" w:hAnsi="Times New Roman"/>
        </w:rPr>
        <w:t xml:space="preserve"> Anniversary National Center for Responsible Gaming Conference, Las Vegas, NV.</w:t>
      </w:r>
    </w:p>
    <w:p w14:paraId="74DEB14E" w14:textId="651E06C9"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Connectivity addiction: Problematic use of the internet, gaming and social media</w:t>
      </w:r>
      <w:r w:rsidRPr="00DB382E">
        <w:rPr>
          <w:rFonts w:ascii="Times New Roman" w:hAnsi="Times New Roman" w:cs="Times New Roman"/>
        </w:rPr>
        <w:t>”</w:t>
      </w:r>
      <w:r>
        <w:rPr>
          <w:rFonts w:ascii="Times New Roman" w:hAnsi="Times New Roman" w:cs="Times New Roman"/>
        </w:rPr>
        <w:t xml:space="preserve"> Appalachian Addiction Conference, Morgantown, WV Oct 19, 2019.</w:t>
      </w:r>
    </w:p>
    <w:p w14:paraId="1E450003" w14:textId="67032E81"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Behavioral addictions: How has the internet changed addictive behaviors?</w:t>
      </w:r>
      <w:r w:rsidRPr="00DB382E">
        <w:rPr>
          <w:rFonts w:ascii="Times New Roman" w:hAnsi="Times New Roman" w:cs="Times New Roman"/>
        </w:rPr>
        <w:t>”</w:t>
      </w:r>
      <w:r>
        <w:rPr>
          <w:rFonts w:ascii="Times New Roman" w:hAnsi="Times New Roman" w:cs="Times New Roman"/>
        </w:rPr>
        <w:t xml:space="preserve"> Yale Division of Substance Abuse Research, New Haven, CT Oct 23, 2019.</w:t>
      </w:r>
    </w:p>
    <w:p w14:paraId="581E4489" w14:textId="5566E244" w:rsidR="007B51EB" w:rsidRPr="00F86990"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Policy and program responses to gaming disorder (and other addictions) in the USA</w:t>
      </w:r>
      <w:r w:rsidRPr="00DB382E">
        <w:rPr>
          <w:rFonts w:ascii="Times New Roman" w:hAnsi="Times New Roman" w:cs="Times New Roman"/>
        </w:rPr>
        <w:t>”</w:t>
      </w:r>
      <w:r>
        <w:rPr>
          <w:rFonts w:ascii="Times New Roman" w:hAnsi="Times New Roman" w:cs="Times New Roman"/>
        </w:rPr>
        <w:t xml:space="preserve"> World Health Organization Meeting on Behavioral Addictions, Abu Dhabi, </w:t>
      </w:r>
      <w:r w:rsidRPr="00F86990">
        <w:rPr>
          <w:rFonts w:ascii="Times New Roman" w:hAnsi="Times New Roman" w:cs="Times New Roman"/>
        </w:rPr>
        <w:t>United Arab Emirates Nov 9, 2019.</w:t>
      </w:r>
    </w:p>
    <w:p w14:paraId="0AFB2910" w14:textId="6C1275E8" w:rsidR="00F86990" w:rsidRPr="00F86990" w:rsidRDefault="00F86990" w:rsidP="00F86990">
      <w:pPr>
        <w:pStyle w:val="ListParagraph"/>
        <w:numPr>
          <w:ilvl w:val="0"/>
          <w:numId w:val="19"/>
        </w:numPr>
      </w:pPr>
      <w:r w:rsidRPr="00F86990">
        <w:rPr>
          <w:color w:val="000000"/>
        </w:rPr>
        <w:t>Slavin MN, </w:t>
      </w:r>
      <w:r w:rsidRPr="00F86990">
        <w:rPr>
          <w:rStyle w:val="Strong"/>
          <w:b w:val="0"/>
          <w:color w:val="000000"/>
        </w:rPr>
        <w:t>Kraus SW,</w:t>
      </w:r>
      <w:r w:rsidRPr="00F86990">
        <w:rPr>
          <w:rStyle w:val="apple-converted-space"/>
          <w:b/>
          <w:bCs/>
          <w:color w:val="000000"/>
        </w:rPr>
        <w:t> </w:t>
      </w:r>
      <w:r w:rsidRPr="00F86990">
        <w:rPr>
          <w:rStyle w:val="Strong"/>
          <w:b w:val="0"/>
          <w:color w:val="000000"/>
        </w:rPr>
        <w:t>Blycker G,</w:t>
      </w:r>
      <w:r w:rsidRPr="00F86990">
        <w:rPr>
          <w:rStyle w:val="Strong"/>
          <w:color w:val="000000"/>
        </w:rPr>
        <w:t> </w:t>
      </w:r>
      <w:r w:rsidRPr="00F86990">
        <w:rPr>
          <w:color w:val="000000"/>
        </w:rPr>
        <w:t>Bőthe B,  Zsila Á, </w:t>
      </w:r>
      <w:r w:rsidRPr="00F86990">
        <w:rPr>
          <w:color w:val="000000"/>
          <w:vertAlign w:val="superscript"/>
        </w:rPr>
        <w:t> </w:t>
      </w:r>
      <w:r w:rsidRPr="00F86990">
        <w:rPr>
          <w:color w:val="000000"/>
        </w:rPr>
        <w:t>István T,</w:t>
      </w:r>
      <w:r w:rsidRPr="00F86990">
        <w:rPr>
          <w:color w:val="000000"/>
          <w:vertAlign w:val="superscript"/>
        </w:rPr>
        <w:t> </w:t>
      </w:r>
      <w:r w:rsidRPr="00F86990">
        <w:rPr>
          <w:color w:val="000000"/>
        </w:rPr>
        <w:t> Orosz</w:t>
      </w:r>
      <w:r w:rsidRPr="00F86990">
        <w:rPr>
          <w:color w:val="000000"/>
          <w:vertAlign w:val="superscript"/>
        </w:rPr>
        <w:t> </w:t>
      </w:r>
      <w:r w:rsidRPr="00F86990">
        <w:rPr>
          <w:color w:val="000000"/>
        </w:rPr>
        <w:t xml:space="preserve">G, Demetrovics Z, </w:t>
      </w:r>
      <w:r w:rsidRPr="00F86990">
        <w:rPr>
          <w:b/>
          <w:color w:val="000000"/>
        </w:rPr>
        <w:t>Potenza MN</w:t>
      </w:r>
      <w:r w:rsidRPr="00F86990">
        <w:rPr>
          <w:color w:val="000000"/>
        </w:rPr>
        <w:t xml:space="preserve"> (Nov 2019). “</w:t>
      </w:r>
      <w:r w:rsidRPr="00F86990">
        <w:rPr>
          <w:iCs/>
          <w:color w:val="000000"/>
        </w:rPr>
        <w:t>Gender differences in the relationship between sexual abuse and hypersexuality</w:t>
      </w:r>
      <w:r w:rsidRPr="00F86990">
        <w:rPr>
          <w:color w:val="000000"/>
        </w:rPr>
        <w:t>.” Poster presented at Association for Behavioral and Cognitive Therapies (ABCT), Atlanta, GA.</w:t>
      </w:r>
    </w:p>
    <w:p w14:paraId="1C38269F" w14:textId="0DE2EB3B" w:rsidR="007B51EB" w:rsidRDefault="007B51EB" w:rsidP="007B51EB">
      <w:pPr>
        <w:pStyle w:val="Default"/>
        <w:numPr>
          <w:ilvl w:val="0"/>
          <w:numId w:val="19"/>
        </w:numPr>
        <w:rPr>
          <w:rFonts w:ascii="Times New Roman" w:hAnsi="Times New Roman" w:cs="Times New Roman"/>
        </w:rPr>
      </w:pPr>
      <w:r w:rsidRPr="00F86990">
        <w:rPr>
          <w:rFonts w:ascii="Times New Roman" w:hAnsi="Times New Roman" w:cs="Times New Roman"/>
          <w:b/>
        </w:rPr>
        <w:lastRenderedPageBreak/>
        <w:t>Potenza MN</w:t>
      </w:r>
      <w:r w:rsidRPr="00F86990">
        <w:rPr>
          <w:rFonts w:ascii="Times New Roman" w:hAnsi="Times New Roman" w:cs="Times New Roman"/>
        </w:rPr>
        <w:t xml:space="preserve"> “</w:t>
      </w:r>
      <w:r w:rsidRPr="00F86990">
        <w:rPr>
          <w:rFonts w:ascii="Times New Roman" w:hAnsi="Times New Roman" w:cs="Times New Roman"/>
          <w:bCs/>
        </w:rPr>
        <w:t>Compulsive sexual behavior disorder and problematic pornography use in the ICD-11</w:t>
      </w:r>
      <w:r w:rsidRPr="00F86990">
        <w:rPr>
          <w:rFonts w:ascii="Times New Roman" w:hAnsi="Times New Roman" w:cs="Times New Roman"/>
        </w:rPr>
        <w:t>” International</w:t>
      </w:r>
      <w:r>
        <w:rPr>
          <w:rFonts w:ascii="Times New Roman" w:hAnsi="Times New Roman" w:cs="Times New Roman"/>
        </w:rPr>
        <w:t xml:space="preserve"> Society on Addiction Medicine, New Delhi, India Nov 14, 2019.</w:t>
      </w:r>
    </w:p>
    <w:p w14:paraId="312E55FD" w14:textId="0B09B149"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Interdisciplinary research in addictions</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21, 2019.</w:t>
      </w:r>
    </w:p>
    <w:p w14:paraId="59A5958A" w14:textId="5585DA04"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Biological underpinnings of addictions and symptom improvement</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21, 2019.</w:t>
      </w:r>
    </w:p>
    <w:p w14:paraId="4066A5AD" w14:textId="1C932F2F"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What makes a good grant application / research proposal?</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22, 2019.</w:t>
      </w:r>
    </w:p>
    <w:p w14:paraId="3CEEAFD2" w14:textId="2211B681" w:rsidR="007B51EB" w:rsidRPr="00D55C17"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Gambling disorder</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23, 2019.</w:t>
      </w:r>
    </w:p>
    <w:p w14:paraId="2BDBDA31" w14:textId="53DEB6A5" w:rsidR="007B51EB" w:rsidRPr="00D55C17"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“(Internet) </w:t>
      </w:r>
      <w:r>
        <w:rPr>
          <w:rFonts w:ascii="Times New Roman" w:hAnsi="Times New Roman" w:cs="Times New Roman"/>
          <w:bCs/>
        </w:rPr>
        <w:t>gaming disorder</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23, 2019.</w:t>
      </w:r>
    </w:p>
    <w:p w14:paraId="2C4E478B" w14:textId="07B207B7"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Compulsive sexual behavior disorder and problematic pornography use in the ICD-11</w:t>
      </w:r>
      <w:r w:rsidRPr="00DB382E">
        <w:rPr>
          <w:rFonts w:ascii="Times New Roman" w:hAnsi="Times New Roman" w:cs="Times New Roman"/>
        </w:rPr>
        <w:t>”</w:t>
      </w:r>
      <w:r>
        <w:rPr>
          <w:rFonts w:ascii="Times New Roman" w:hAnsi="Times New Roman" w:cs="Times New Roman"/>
        </w:rPr>
        <w:t xml:space="preserve"> Addiction Masters Lecture Series, University of Malta, Valetta, Malta Nov 23, 2019.</w:t>
      </w:r>
    </w:p>
    <w:p w14:paraId="521B6CBF" w14:textId="73EDDFDD"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How computational modeling may inform mechanisms underlying addictions and their treatment</w:t>
      </w:r>
      <w:r w:rsidRPr="00DB382E">
        <w:rPr>
          <w:rFonts w:ascii="Times New Roman" w:hAnsi="Times New Roman" w:cs="Times New Roman"/>
        </w:rPr>
        <w:t>”</w:t>
      </w:r>
      <w:r>
        <w:rPr>
          <w:rFonts w:ascii="Times New Roman" w:hAnsi="Times New Roman" w:cs="Times New Roman"/>
        </w:rPr>
        <w:t xml:space="preserve"> Gansu Agricultural University, Lanzhou, China Dec 9, 2019.</w:t>
      </w:r>
    </w:p>
    <w:p w14:paraId="0127BFA5" w14:textId="780BB363"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“(Internet) </w:t>
      </w:r>
      <w:r>
        <w:rPr>
          <w:rFonts w:ascii="Times New Roman" w:hAnsi="Times New Roman" w:cs="Times New Roman"/>
          <w:bCs/>
        </w:rPr>
        <w:t>gaming disorder treatment</w:t>
      </w:r>
      <w:r w:rsidRPr="00DB382E">
        <w:rPr>
          <w:rFonts w:ascii="Times New Roman" w:hAnsi="Times New Roman" w:cs="Times New Roman"/>
        </w:rPr>
        <w:t>”</w:t>
      </w:r>
      <w:r>
        <w:rPr>
          <w:rFonts w:ascii="Times New Roman" w:hAnsi="Times New Roman" w:cs="Times New Roman"/>
        </w:rPr>
        <w:t xml:space="preserve"> Huazhong University of Science and Technology, Wuhan, China Dec 11, 2019.</w:t>
      </w:r>
    </w:p>
    <w:p w14:paraId="6CEFD1C3" w14:textId="5863644D"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Neurobiology of addictions</w:t>
      </w:r>
      <w:r w:rsidRPr="00D55C17">
        <w:rPr>
          <w:rFonts w:ascii="Times New Roman" w:hAnsi="Times New Roman" w:cs="Times New Roman"/>
          <w:bCs/>
        </w:rPr>
        <w:t xml:space="preserve"> </w:t>
      </w:r>
      <w:r>
        <w:rPr>
          <w:rFonts w:ascii="Times New Roman" w:hAnsi="Times New Roman" w:cs="Times New Roman"/>
          <w:bCs/>
        </w:rPr>
        <w:t>and mechanisms underlying symptom improvement</w:t>
      </w:r>
      <w:r w:rsidRPr="00DB382E">
        <w:rPr>
          <w:rFonts w:ascii="Times New Roman" w:hAnsi="Times New Roman" w:cs="Times New Roman"/>
        </w:rPr>
        <w:t>”</w:t>
      </w:r>
      <w:r>
        <w:rPr>
          <w:rFonts w:ascii="Times New Roman" w:hAnsi="Times New Roman" w:cs="Times New Roman"/>
        </w:rPr>
        <w:t xml:space="preserve"> Hangzhou Normal University, Hangzhou, China Dec 13, 2019.</w:t>
      </w:r>
    </w:p>
    <w:p w14:paraId="474F2837" w14:textId="3B416F9B"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t>
      </w:r>
      <w:r>
        <w:rPr>
          <w:rFonts w:ascii="Times New Roman" w:hAnsi="Times New Roman" w:cs="Times New Roman"/>
          <w:bCs/>
        </w:rPr>
        <w:t>Neurobiology of addictions</w:t>
      </w:r>
      <w:r w:rsidRPr="00D55C17">
        <w:rPr>
          <w:rFonts w:ascii="Times New Roman" w:hAnsi="Times New Roman" w:cs="Times New Roman"/>
          <w:bCs/>
        </w:rPr>
        <w:t xml:space="preserve"> </w:t>
      </w:r>
      <w:r>
        <w:rPr>
          <w:rFonts w:ascii="Times New Roman" w:hAnsi="Times New Roman" w:cs="Times New Roman"/>
          <w:bCs/>
        </w:rPr>
        <w:t>and mechanisms underlying symptom improvement</w:t>
      </w:r>
      <w:r w:rsidRPr="00DB382E">
        <w:rPr>
          <w:rFonts w:ascii="Times New Roman" w:hAnsi="Times New Roman" w:cs="Times New Roman"/>
        </w:rPr>
        <w:t>”</w:t>
      </w:r>
      <w:r>
        <w:rPr>
          <w:rFonts w:ascii="Times New Roman" w:hAnsi="Times New Roman" w:cs="Times New Roman"/>
        </w:rPr>
        <w:t xml:space="preserve"> Shanghai Mental Health Center, Shanghai, China Dec 18, 2019.</w:t>
      </w:r>
    </w:p>
    <w:p w14:paraId="42C6AD75" w14:textId="25835ADC" w:rsidR="007B51EB" w:rsidRDefault="007B51EB" w:rsidP="007B51EB">
      <w:pPr>
        <w:pStyle w:val="Default"/>
        <w:numPr>
          <w:ilvl w:val="0"/>
          <w:numId w:val="19"/>
        </w:numPr>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“Treatment </w:t>
      </w:r>
      <w:r>
        <w:rPr>
          <w:rFonts w:ascii="Times New Roman" w:hAnsi="Times New Roman" w:cs="Times New Roman"/>
          <w:bCs/>
        </w:rPr>
        <w:t>and mechanisms underlying neurobiological mechanisms of behavioral addictions</w:t>
      </w:r>
      <w:r w:rsidRPr="00DB382E">
        <w:rPr>
          <w:rFonts w:ascii="Times New Roman" w:hAnsi="Times New Roman" w:cs="Times New Roman"/>
        </w:rPr>
        <w:t>”</w:t>
      </w:r>
      <w:r>
        <w:rPr>
          <w:rFonts w:ascii="Times New Roman" w:hAnsi="Times New Roman" w:cs="Times New Roman"/>
        </w:rPr>
        <w:t xml:space="preserve"> Beijing Normal University, Beijing, China Dec 26, 2019.</w:t>
      </w:r>
    </w:p>
    <w:p w14:paraId="3E5AEFCB" w14:textId="03621CA8"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“Treatment of Behavioral Addictions: Advancing Therapies Through Randomized Clinical Trials and Psychobiological Understanding” Spirituality, Mind and Body Institute, Columbia University, New York, January 19, 2020.</w:t>
      </w:r>
    </w:p>
    <w:p w14:paraId="41AE088D" w14:textId="72BD019F"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“Biological and Psychological Factors in Addictions and Relationships to Recovery” Spirituality, Mind and Body Institute, Columbia University, New York, January 19, 2020.</w:t>
      </w:r>
    </w:p>
    <w:p w14:paraId="4C8ADFD7" w14:textId="57F421AD"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“Biological and Psychological Factors in Addictions and Relationships to Recovery” Spirituality, Mind and Body Institute, Columbia University, New York, January 19, 2020.</w:t>
      </w:r>
    </w:p>
    <w:p w14:paraId="06BA140D" w14:textId="736277AA" w:rsidR="00CA665A" w:rsidRPr="00C35E78" w:rsidRDefault="00CA665A" w:rsidP="00CA665A">
      <w:pPr>
        <w:pStyle w:val="ListParagraph"/>
        <w:numPr>
          <w:ilvl w:val="0"/>
          <w:numId w:val="19"/>
        </w:numPr>
        <w:jc w:val="both"/>
        <w:rPr>
          <w:color w:val="000000"/>
        </w:rPr>
      </w:pPr>
      <w:r w:rsidRPr="00CA665A">
        <w:rPr>
          <w:b/>
          <w:color w:val="000000"/>
        </w:rPr>
        <w:t>Potenza MN</w:t>
      </w:r>
      <w:r w:rsidRPr="00545CD2">
        <w:rPr>
          <w:color w:val="000000"/>
        </w:rPr>
        <w:t xml:space="preserve"> </w:t>
      </w:r>
      <w:r>
        <w:t xml:space="preserve">“New Advances in the Neurobiology and Treatment of Behavioral and Drug Addictions” </w:t>
      </w:r>
      <w:r>
        <w:rPr>
          <w:color w:val="000000"/>
        </w:rPr>
        <w:t>World Psychiatric Association Zone 5 Regional Congress</w:t>
      </w:r>
      <w:r w:rsidRPr="00C35E78">
        <w:rPr>
          <w:color w:val="000000"/>
        </w:rPr>
        <w:t xml:space="preserve">, </w:t>
      </w:r>
      <w:r>
        <w:rPr>
          <w:color w:val="000000"/>
        </w:rPr>
        <w:t>Buenos Aires</w:t>
      </w:r>
      <w:r w:rsidRPr="00C35E78">
        <w:rPr>
          <w:color w:val="000000"/>
        </w:rPr>
        <w:t xml:space="preserve">, </w:t>
      </w:r>
      <w:r>
        <w:rPr>
          <w:color w:val="000000"/>
        </w:rPr>
        <w:t>Argentina</w:t>
      </w:r>
      <w:r w:rsidRPr="00C35E78">
        <w:rPr>
          <w:color w:val="000000"/>
        </w:rPr>
        <w:t xml:space="preserve">, </w:t>
      </w:r>
      <w:r>
        <w:rPr>
          <w:color w:val="000000"/>
        </w:rPr>
        <w:t>March 19</w:t>
      </w:r>
      <w:r w:rsidRPr="00C35E78">
        <w:rPr>
          <w:color w:val="000000"/>
        </w:rPr>
        <w:t>, 2020.</w:t>
      </w:r>
      <w:r>
        <w:rPr>
          <w:color w:val="000000"/>
        </w:rPr>
        <w:t xml:space="preserve"> </w:t>
      </w:r>
      <w:r>
        <w:t>(virtual)</w:t>
      </w:r>
    </w:p>
    <w:p w14:paraId="2B9FDB24" w14:textId="04FA3ED2" w:rsidR="00CA665A" w:rsidRDefault="00CA665A" w:rsidP="00CA665A">
      <w:pPr>
        <w:pStyle w:val="ListParagraph"/>
        <w:numPr>
          <w:ilvl w:val="0"/>
          <w:numId w:val="19"/>
        </w:numPr>
        <w:jc w:val="both"/>
        <w:rPr>
          <w:color w:val="000000"/>
        </w:rPr>
      </w:pPr>
      <w:r w:rsidRPr="00CA665A">
        <w:rPr>
          <w:b/>
          <w:color w:val="000000"/>
        </w:rPr>
        <w:t>Potenza MN</w:t>
      </w:r>
      <w:r w:rsidRPr="00545CD2">
        <w:rPr>
          <w:color w:val="000000"/>
        </w:rPr>
        <w:t xml:space="preserve"> </w:t>
      </w:r>
      <w:r>
        <w:t xml:space="preserve">“Gambling, Gaming and Compulsive Sexual Behavior Disorders in the ICD-11” </w:t>
      </w:r>
      <w:r>
        <w:rPr>
          <w:color w:val="000000"/>
        </w:rPr>
        <w:t>World Psychiatric Association Zone 5 Regional Congress</w:t>
      </w:r>
      <w:r w:rsidRPr="00C35E78">
        <w:rPr>
          <w:color w:val="000000"/>
        </w:rPr>
        <w:t xml:space="preserve">, </w:t>
      </w:r>
      <w:r>
        <w:rPr>
          <w:color w:val="000000"/>
        </w:rPr>
        <w:t>Buenos Aires</w:t>
      </w:r>
      <w:r w:rsidRPr="00C35E78">
        <w:rPr>
          <w:color w:val="000000"/>
        </w:rPr>
        <w:t xml:space="preserve">, </w:t>
      </w:r>
      <w:r>
        <w:rPr>
          <w:color w:val="000000"/>
        </w:rPr>
        <w:t>Argentina</w:t>
      </w:r>
      <w:r w:rsidRPr="00C35E78">
        <w:rPr>
          <w:color w:val="000000"/>
        </w:rPr>
        <w:t xml:space="preserve">, </w:t>
      </w:r>
      <w:r>
        <w:rPr>
          <w:color w:val="000000"/>
        </w:rPr>
        <w:t>March 19</w:t>
      </w:r>
      <w:r w:rsidRPr="00C35E78">
        <w:rPr>
          <w:color w:val="000000"/>
        </w:rPr>
        <w:t>, 2020.</w:t>
      </w:r>
      <w:r>
        <w:rPr>
          <w:color w:val="000000"/>
        </w:rPr>
        <w:t xml:space="preserve"> </w:t>
      </w:r>
      <w:r>
        <w:t>(virtual)</w:t>
      </w:r>
    </w:p>
    <w:p w14:paraId="2EA6B232" w14:textId="494673AB" w:rsidR="00CA665A" w:rsidRPr="00D925A3"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“COVID-19 Response in the US” International Society of Addiction Medicine webinar on COVID-19 and Addictions, March 23, 2020 (virtual)</w:t>
      </w:r>
    </w:p>
    <w:p w14:paraId="4C0EF1E5" w14:textId="5BA8E8BA"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“Internet Use and COVID-19: Problematic Engagement and Therapeutic Potential” COST webinar on COVID-19 and Internet Use, April 29, 2020. (virtual)</w:t>
      </w:r>
    </w:p>
    <w:p w14:paraId="08B3EE2C" w14:textId="7EE9015D"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“Why Protecting Children from Internet Pornography is Important: What the Science Tells Us” Reward Foundation webinar, June 16, 2020. (virtual)</w:t>
      </w:r>
    </w:p>
    <w:p w14:paraId="46FFFAA4" w14:textId="29414A7F" w:rsidR="001143B5" w:rsidRPr="001143B5" w:rsidRDefault="001143B5" w:rsidP="00CA665A">
      <w:pPr>
        <w:pStyle w:val="Default"/>
        <w:numPr>
          <w:ilvl w:val="0"/>
          <w:numId w:val="19"/>
        </w:numPr>
        <w:jc w:val="both"/>
        <w:rPr>
          <w:rFonts w:ascii="Times New Roman" w:hAnsi="Times New Roman" w:cs="Times New Roman"/>
        </w:rPr>
      </w:pPr>
      <w:r w:rsidRPr="001143B5">
        <w:rPr>
          <w:rFonts w:ascii="Times New Roman" w:hAnsi="Times New Roman" w:cs="Times New Roman"/>
        </w:rPr>
        <w:lastRenderedPageBreak/>
        <w:t>Morie</w:t>
      </w:r>
      <w:r>
        <w:rPr>
          <w:rFonts w:ascii="Times New Roman" w:hAnsi="Times New Roman" w:cs="Times New Roman"/>
        </w:rPr>
        <w:t xml:space="preserve"> KP,</w:t>
      </w:r>
      <w:r w:rsidRPr="001143B5">
        <w:rPr>
          <w:rFonts w:ascii="Times New Roman" w:hAnsi="Times New Roman" w:cs="Times New Roman"/>
        </w:rPr>
        <w:t xml:space="preserve"> DeVito</w:t>
      </w:r>
      <w:r>
        <w:rPr>
          <w:rFonts w:ascii="Times New Roman" w:hAnsi="Times New Roman" w:cs="Times New Roman"/>
        </w:rPr>
        <w:t xml:space="preserve"> EE</w:t>
      </w:r>
      <w:r w:rsidRPr="001143B5">
        <w:rPr>
          <w:rFonts w:ascii="Times New Roman" w:hAnsi="Times New Roman" w:cs="Times New Roman"/>
        </w:rPr>
        <w:t>, Carroll</w:t>
      </w:r>
      <w:r>
        <w:rPr>
          <w:rFonts w:ascii="Times New Roman" w:hAnsi="Times New Roman" w:cs="Times New Roman"/>
        </w:rPr>
        <w:t xml:space="preserve"> KM</w:t>
      </w:r>
      <w:r w:rsidRPr="001143B5">
        <w:rPr>
          <w:rFonts w:ascii="Times New Roman" w:hAnsi="Times New Roman" w:cs="Times New Roman"/>
        </w:rPr>
        <w:t xml:space="preserve">,  </w:t>
      </w:r>
      <w:r w:rsidRPr="001143B5">
        <w:rPr>
          <w:rFonts w:ascii="Times New Roman" w:hAnsi="Times New Roman" w:cs="Times New Roman"/>
          <w:b/>
        </w:rPr>
        <w:t>Potenza MN,</w:t>
      </w:r>
      <w:r w:rsidRPr="001143B5">
        <w:rPr>
          <w:rFonts w:ascii="Times New Roman" w:hAnsi="Times New Roman" w:cs="Times New Roman"/>
        </w:rPr>
        <w:t xml:space="preserve">  Worhunsky</w:t>
      </w:r>
      <w:r>
        <w:rPr>
          <w:rFonts w:ascii="Times New Roman" w:hAnsi="Times New Roman" w:cs="Times New Roman"/>
        </w:rPr>
        <w:t xml:space="preserve"> PD </w:t>
      </w:r>
      <w:r w:rsidRPr="001143B5">
        <w:rPr>
          <w:rFonts w:ascii="Times New Roman" w:hAnsi="Times New Roman" w:cs="Times New Roman"/>
        </w:rPr>
        <w:t xml:space="preserve"> Functional networks of cognitive control in cocaine users before and after treatment</w:t>
      </w:r>
      <w:r>
        <w:rPr>
          <w:rFonts w:ascii="Times New Roman" w:hAnsi="Times New Roman" w:cs="Times New Roman"/>
        </w:rPr>
        <w:t>.</w:t>
      </w:r>
      <w:r w:rsidR="00CA0421">
        <w:rPr>
          <w:rFonts w:ascii="Times New Roman" w:hAnsi="Times New Roman" w:cs="Times New Roman"/>
        </w:rPr>
        <w:t xml:space="preserve"> </w:t>
      </w:r>
      <w:r w:rsidR="00CA0421" w:rsidRPr="00CA0421">
        <w:rPr>
          <w:rFonts w:ascii="Times New Roman" w:hAnsi="Times New Roman" w:cs="Times New Roman"/>
        </w:rPr>
        <w:t>Abstract at the 20</w:t>
      </w:r>
      <w:r w:rsidR="00CA0421">
        <w:rPr>
          <w:rFonts w:ascii="Times New Roman" w:hAnsi="Times New Roman" w:cs="Times New Roman"/>
        </w:rPr>
        <w:t>20</w:t>
      </w:r>
      <w:r w:rsidR="00CA0421" w:rsidRPr="00CA0421">
        <w:rPr>
          <w:rFonts w:ascii="Times New Roman" w:hAnsi="Times New Roman" w:cs="Times New Roman"/>
        </w:rPr>
        <w:t xml:space="preserve"> College on Problems on Drug Dependence (CPDD) annual conference.</w:t>
      </w:r>
      <w:r w:rsidR="00CA0421">
        <w:rPr>
          <w:rFonts w:ascii="Times New Roman" w:hAnsi="Times New Roman" w:cs="Times New Roman"/>
        </w:rPr>
        <w:t xml:space="preserve"> June, 2020 (virtual)</w:t>
      </w:r>
    </w:p>
    <w:p w14:paraId="79C4B22C" w14:textId="0CFFA8EB"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“New Data on Adolescent Gambling” National Conference on Problem Gambling, virtual conference, July 20, 2020. (virtual)</w:t>
      </w:r>
    </w:p>
    <w:p w14:paraId="09F437ED" w14:textId="609A25A2"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“Why Protecting Children from Internet Pornography is Important: What the Science Tells Us” Children and Screens webinar, August 5, 2020. (virtual)</w:t>
      </w:r>
    </w:p>
    <w:p w14:paraId="79122EF9" w14:textId="5DC05F44"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“Gambling and Gaming Disorders: A 2020 View of Clinical Considerations” National Conference on Problem Gambling and McGill University Lecture Series, virtual presentation, August 21, 2020. (virtual)</w:t>
      </w:r>
    </w:p>
    <w:p w14:paraId="49A10948" w14:textId="3F67A6C3"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“Behavioral Addictions in the Setting of ICD-11 and COVID-19” University of Utah Grand Rounds, virtual presentation, September 2, 2020. (virtual)</w:t>
      </w:r>
    </w:p>
    <w:p w14:paraId="41EDEEB1" w14:textId="3C9D51BD"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“Spiritual Capital: Opportunity for Chaplain Intervention” Science of Spirituality virtual conference, September 16, 2020. (virtual)</w:t>
      </w:r>
    </w:p>
    <w:p w14:paraId="5FEAC67A" w14:textId="4336483B"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“Treatment and Underlying Neurobiological Mechanisms of Behavioral Addictions” World Association on Dual Disorders, Madrid, Spain, October 19, 2020, Yale University, September 29, 2020 (virtual)</w:t>
      </w:r>
    </w:p>
    <w:p w14:paraId="4CCD2FC7" w14:textId="434302B9"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“Pharmacological Treatment of Gambling and Dual Disorders” World Association on Dual Disorders, Madrid, Spain, October 19, 2020, September 29, 2020 (virtual)</w:t>
      </w:r>
    </w:p>
    <w:p w14:paraId="2B6E0FED" w14:textId="0C9AF439"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“Data and Research on Youth / Adolescent Gambling” Cypress Annual Gambling Research Conference, Cypress, October 5, 2020 (virtual)</w:t>
      </w:r>
    </w:p>
    <w:p w14:paraId="3865CA0B" w14:textId="62D2B164"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“What Can We Learn from Brain Imaging, Transdiagnostic Features and Behavioral Addictions to Advance Development of Substance-Use Disorder Treatments” Brown University, October 9, 2020 (virtual)</w:t>
      </w:r>
    </w:p>
    <w:p w14:paraId="0CB61122" w14:textId="2C0803A8" w:rsidR="007B51EB" w:rsidRPr="007E7E7A" w:rsidRDefault="007B51EB" w:rsidP="007E7E7A">
      <w:pPr>
        <w:pStyle w:val="Default"/>
        <w:numPr>
          <w:ilvl w:val="0"/>
          <w:numId w:val="19"/>
        </w:numPr>
        <w:jc w:val="both"/>
        <w:rPr>
          <w:rFonts w:ascii="Times New Roman" w:hAnsi="Times New Roman" w:cs="Times New Roman"/>
        </w:rPr>
      </w:pPr>
      <w:r w:rsidRPr="007B51EB">
        <w:rPr>
          <w:rFonts w:ascii="Times New Roman" w:hAnsi="Times New Roman" w:cs="Times New Roman"/>
        </w:rPr>
        <w:t>Hammond</w:t>
      </w:r>
      <w:r>
        <w:rPr>
          <w:rFonts w:ascii="Times New Roman" w:hAnsi="Times New Roman" w:cs="Times New Roman"/>
        </w:rPr>
        <w:t xml:space="preserve"> CJ</w:t>
      </w:r>
      <w:r w:rsidRPr="007B51EB">
        <w:rPr>
          <w:rFonts w:ascii="Times New Roman" w:hAnsi="Times New Roman" w:cs="Times New Roman"/>
        </w:rPr>
        <w:t>, Carnell</w:t>
      </w:r>
      <w:r>
        <w:rPr>
          <w:rFonts w:ascii="Times New Roman" w:hAnsi="Times New Roman" w:cs="Times New Roman"/>
        </w:rPr>
        <w:t xml:space="preserve"> S</w:t>
      </w:r>
      <w:r w:rsidRPr="007B51EB">
        <w:rPr>
          <w:rFonts w:ascii="Times New Roman" w:hAnsi="Times New Roman" w:cs="Times New Roman"/>
        </w:rPr>
        <w:t>, Wu</w:t>
      </w:r>
      <w:r>
        <w:rPr>
          <w:rFonts w:ascii="Times New Roman" w:hAnsi="Times New Roman" w:cs="Times New Roman"/>
        </w:rPr>
        <w:t xml:space="preserve"> J</w:t>
      </w:r>
      <w:r w:rsidRPr="007B51EB">
        <w:rPr>
          <w:rFonts w:ascii="Times New Roman" w:hAnsi="Times New Roman" w:cs="Times New Roman"/>
        </w:rPr>
        <w:t>, Park</w:t>
      </w:r>
      <w:r>
        <w:rPr>
          <w:rFonts w:ascii="Times New Roman" w:hAnsi="Times New Roman" w:cs="Times New Roman"/>
        </w:rPr>
        <w:t xml:space="preserve"> G</w:t>
      </w:r>
      <w:r w:rsidRPr="007B51EB">
        <w:rPr>
          <w:rFonts w:ascii="Times New Roman" w:hAnsi="Times New Roman" w:cs="Times New Roman"/>
        </w:rPr>
        <w:t>, Boyapalli</w:t>
      </w:r>
      <w:r>
        <w:rPr>
          <w:rFonts w:ascii="Times New Roman" w:hAnsi="Times New Roman" w:cs="Times New Roman"/>
        </w:rPr>
        <w:t xml:space="preserve"> S</w:t>
      </w:r>
      <w:r w:rsidRPr="007B51EB">
        <w:rPr>
          <w:rFonts w:ascii="Times New Roman" w:hAnsi="Times New Roman" w:cs="Times New Roman"/>
        </w:rPr>
        <w:t>, Krishnan-Sarin</w:t>
      </w:r>
      <w:r>
        <w:rPr>
          <w:rFonts w:ascii="Times New Roman" w:hAnsi="Times New Roman" w:cs="Times New Roman"/>
        </w:rPr>
        <w:t xml:space="preserve"> S</w:t>
      </w:r>
      <w:r w:rsidRPr="007B51EB">
        <w:rPr>
          <w:rFonts w:ascii="Times New Roman" w:hAnsi="Times New Roman" w:cs="Times New Roman"/>
        </w:rPr>
        <w:t xml:space="preserve">, </w:t>
      </w:r>
      <w:r w:rsidRPr="007B51EB">
        <w:rPr>
          <w:rFonts w:ascii="Times New Roman" w:hAnsi="Times New Roman" w:cs="Times New Roman"/>
          <w:b/>
        </w:rPr>
        <w:t>Potenza MN</w:t>
      </w:r>
      <w:r w:rsidRPr="007B51EB">
        <w:rPr>
          <w:rFonts w:ascii="Times New Roman" w:hAnsi="Times New Roman" w:cs="Times New Roman"/>
        </w:rPr>
        <w:t>, Mayes</w:t>
      </w:r>
      <w:r>
        <w:rPr>
          <w:rFonts w:ascii="Times New Roman" w:hAnsi="Times New Roman" w:cs="Times New Roman"/>
        </w:rPr>
        <w:t xml:space="preserve"> LC</w:t>
      </w:r>
      <w:r w:rsidRPr="007B51EB">
        <w:rPr>
          <w:rFonts w:ascii="Times New Roman" w:hAnsi="Times New Roman" w:cs="Times New Roman"/>
        </w:rPr>
        <w:t>, Crowley</w:t>
      </w:r>
      <w:r>
        <w:rPr>
          <w:rFonts w:ascii="Times New Roman" w:hAnsi="Times New Roman" w:cs="Times New Roman"/>
        </w:rPr>
        <w:t xml:space="preserve"> MJ</w:t>
      </w:r>
      <w:r w:rsidRPr="007B51EB">
        <w:rPr>
          <w:rFonts w:ascii="Times New Roman" w:hAnsi="Times New Roman" w:cs="Times New Roman"/>
        </w:rPr>
        <w:t xml:space="preserve"> </w:t>
      </w:r>
      <w:r>
        <w:rPr>
          <w:rFonts w:ascii="Times New Roman" w:hAnsi="Times New Roman" w:cs="Times New Roman"/>
        </w:rPr>
        <w:t>“</w:t>
      </w:r>
      <w:r w:rsidRPr="007B51EB">
        <w:rPr>
          <w:rFonts w:ascii="Times New Roman" w:hAnsi="Times New Roman" w:cs="Times New Roman"/>
        </w:rPr>
        <w:t>Dissociable neural correlates of taste/flavor versus weight loss motives for smoking in adolescent daily cigarette smokers: a dense-array EEG study of feedback processing</w:t>
      </w:r>
      <w:r w:rsidR="007E7E7A">
        <w:rPr>
          <w:rFonts w:ascii="Times New Roman" w:hAnsi="Times New Roman" w:cs="Times New Roman"/>
        </w:rPr>
        <w:t>”</w:t>
      </w:r>
      <w:r w:rsidRPr="007B51EB">
        <w:rPr>
          <w:rFonts w:ascii="Times New Roman" w:hAnsi="Times New Roman" w:cs="Times New Roman"/>
        </w:rPr>
        <w:t xml:space="preserve"> </w:t>
      </w:r>
      <w:r w:rsidR="007E7E7A">
        <w:rPr>
          <w:rFonts w:ascii="Times New Roman" w:hAnsi="Times New Roman" w:cs="Times New Roman"/>
        </w:rPr>
        <w:t xml:space="preserve">American Academy of Child and Adolescent Psychiatry Meeting, </w:t>
      </w:r>
      <w:r w:rsidR="007E7E7A" w:rsidRPr="00876D86">
        <w:rPr>
          <w:rFonts w:ascii="Times New Roman" w:hAnsi="Times New Roman" w:cs="Times New Roman"/>
        </w:rPr>
        <w:t xml:space="preserve">October </w:t>
      </w:r>
      <w:r w:rsidR="007E7E7A">
        <w:rPr>
          <w:rFonts w:ascii="Times New Roman" w:hAnsi="Times New Roman" w:cs="Times New Roman"/>
        </w:rPr>
        <w:t>12-24</w:t>
      </w:r>
      <w:r w:rsidR="007E7E7A" w:rsidRPr="00876D86">
        <w:rPr>
          <w:rFonts w:ascii="Times New Roman" w:hAnsi="Times New Roman" w:cs="Times New Roman"/>
        </w:rPr>
        <w:t>, 202</w:t>
      </w:r>
      <w:r w:rsidR="007E7E7A">
        <w:rPr>
          <w:rFonts w:ascii="Times New Roman" w:hAnsi="Times New Roman" w:cs="Times New Roman"/>
        </w:rPr>
        <w:t>0 (virtual)</w:t>
      </w:r>
    </w:p>
    <w:p w14:paraId="3404E4C2" w14:textId="0DEB089C"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“Gambling Disorder: Neurobiology, Psychopharmacology and Dual Disorders” World Association on Dual Disorders, Marrakesh, Morocco, October 19, 2020 (virtual)</w:t>
      </w:r>
    </w:p>
    <w:p w14:paraId="41C8FDA2" w14:textId="31A1A038"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Pr>
          <w:rFonts w:ascii="Times New Roman" w:hAnsi="Times New Roman" w:cs="Times New Roman"/>
        </w:rPr>
        <w:t xml:space="preserve"> “Changes in Gambling, Gaming, Pornography and Internet use During the COVID-19 Pandemic” University of Malta, November 6, 2020 (virtual)</w:t>
      </w:r>
    </w:p>
    <w:p w14:paraId="56B70CB0" w14:textId="4B7A0D66"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“COVID-19, substance use disorders and other mental health concerns: National and international considertations” University of Malta, November 7, 2020 (virtual)</w:t>
      </w:r>
    </w:p>
    <w:p w14:paraId="476E97CD" w14:textId="166D97A9"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“Behavioral Addictions: Evidence, Evolution and the Future” International Society of Addiction Medicine, Vancouver, Canada, November 12, 2020 (virtual)</w:t>
      </w:r>
    </w:p>
    <w:p w14:paraId="78C26178" w14:textId="7FCE9DFE"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“Spirituality and Addictions: Neural Correlates and Implications for Recovery” International Society of Addiction Medicine, Vancouver, Canada, November 12, 2020 (virtual)</w:t>
      </w:r>
    </w:p>
    <w:p w14:paraId="54223C2B" w14:textId="742F5B5C"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“Make It BIG: ISAM’s Behavioral Addictions Interest Group” International Society of Addiction Medicine, Vancouver, Canada, November 12, 2020 (virtual)</w:t>
      </w:r>
    </w:p>
    <w:p w14:paraId="69A6CD3B" w14:textId="77777777" w:rsidR="00C10490" w:rsidRDefault="00CA665A" w:rsidP="00C10490">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“Video Gaming, Gaming Disorder and Internet Gaming Disorder: Clinical Considerations” Evergreen and Massachusetts Councils on Gambling and Gaming, November 16, 2020 (virtual)</w:t>
      </w:r>
    </w:p>
    <w:p w14:paraId="463CFD5D" w14:textId="483EE3CE" w:rsidR="00C10490" w:rsidRPr="00C10490" w:rsidRDefault="00C10490" w:rsidP="00C10490">
      <w:pPr>
        <w:pStyle w:val="Default"/>
        <w:numPr>
          <w:ilvl w:val="0"/>
          <w:numId w:val="19"/>
        </w:numPr>
        <w:jc w:val="both"/>
        <w:rPr>
          <w:rFonts w:ascii="Times New Roman" w:hAnsi="Times New Roman" w:cs="Times New Roman"/>
        </w:rPr>
      </w:pPr>
      <w:r w:rsidRPr="00C10490">
        <w:rPr>
          <w:rFonts w:ascii="Times New Roman" w:hAnsi="Times New Roman" w:cs="Times New Roman"/>
        </w:rPr>
        <w:lastRenderedPageBreak/>
        <w:t>Bunderso</w:t>
      </w:r>
      <w:r>
        <w:rPr>
          <w:rFonts w:ascii="Times New Roman" w:hAnsi="Times New Roman" w:cs="Times New Roman"/>
        </w:rPr>
        <w:t>n M</w:t>
      </w:r>
      <w:r w:rsidRPr="00C10490">
        <w:rPr>
          <w:rFonts w:ascii="Times New Roman" w:hAnsi="Times New Roman" w:cs="Times New Roman"/>
        </w:rPr>
        <w:t>, Dia</w:t>
      </w:r>
      <w:r>
        <w:rPr>
          <w:rFonts w:ascii="Times New Roman" w:hAnsi="Times New Roman" w:cs="Times New Roman"/>
        </w:rPr>
        <w:t>z D,</w:t>
      </w:r>
      <w:r w:rsidRPr="00C10490">
        <w:rPr>
          <w:rFonts w:ascii="Times New Roman" w:hAnsi="Times New Roman" w:cs="Times New Roman"/>
        </w:rPr>
        <w:t xml:space="preserve"> Maupi</w:t>
      </w:r>
      <w:r>
        <w:rPr>
          <w:rFonts w:ascii="Times New Roman" w:hAnsi="Times New Roman" w:cs="Times New Roman"/>
        </w:rPr>
        <w:t>n A</w:t>
      </w:r>
      <w:r w:rsidRPr="00C10490">
        <w:rPr>
          <w:rFonts w:ascii="Times New Roman" w:hAnsi="Times New Roman" w:cs="Times New Roman"/>
        </w:rPr>
        <w:t>, Land</w:t>
      </w:r>
      <w:r>
        <w:rPr>
          <w:rFonts w:ascii="Times New Roman" w:hAnsi="Times New Roman" w:cs="Times New Roman"/>
        </w:rPr>
        <w:t>i N</w:t>
      </w:r>
      <w:r w:rsidRPr="00C10490">
        <w:rPr>
          <w:rFonts w:ascii="Times New Roman" w:hAnsi="Times New Roman" w:cs="Times New Roman"/>
        </w:rPr>
        <w:t xml:space="preserve">, </w:t>
      </w:r>
      <w:r w:rsidRPr="00C10490">
        <w:rPr>
          <w:rFonts w:ascii="Times New Roman" w:hAnsi="Times New Roman" w:cs="Times New Roman"/>
          <w:b/>
        </w:rPr>
        <w:t>Potenza MN</w:t>
      </w:r>
      <w:r w:rsidRPr="00C10490">
        <w:rPr>
          <w:rFonts w:ascii="Times New Roman" w:hAnsi="Times New Roman" w:cs="Times New Roman"/>
        </w:rPr>
        <w:t>, Maye</w:t>
      </w:r>
      <w:r>
        <w:rPr>
          <w:rFonts w:ascii="Times New Roman" w:hAnsi="Times New Roman" w:cs="Times New Roman"/>
        </w:rPr>
        <w:t>s LC</w:t>
      </w:r>
      <w:r w:rsidRPr="00C10490">
        <w:rPr>
          <w:rFonts w:ascii="Times New Roman" w:hAnsi="Times New Roman" w:cs="Times New Roman"/>
        </w:rPr>
        <w:t>, Rutherfor</w:t>
      </w:r>
      <w:r>
        <w:rPr>
          <w:rFonts w:ascii="Times New Roman" w:hAnsi="Times New Roman" w:cs="Times New Roman"/>
        </w:rPr>
        <w:t>d HJV.</w:t>
      </w:r>
      <w:r w:rsidRPr="00C10490">
        <w:rPr>
          <w:rFonts w:ascii="Times New Roman" w:hAnsi="Times New Roman" w:cs="Times New Roman"/>
          <w:vertAlign w:val="superscript"/>
        </w:rPr>
        <w:t xml:space="preserve"> </w:t>
      </w:r>
      <w:r>
        <w:rPr>
          <w:rFonts w:ascii="Times New Roman" w:hAnsi="Times New Roman" w:cs="Times New Roman"/>
          <w:vertAlign w:val="superscript"/>
        </w:rPr>
        <w:t>“</w:t>
      </w:r>
      <w:r w:rsidRPr="00C10490">
        <w:rPr>
          <w:rFonts w:ascii="Times New Roman" w:hAnsi="Times New Roman" w:cs="Times New Roman"/>
        </w:rPr>
        <w:t>Prior reproductive experience modulates neural responses to infant faces across the postpartum period.</w:t>
      </w:r>
      <w:r>
        <w:rPr>
          <w:rFonts w:ascii="Times New Roman" w:hAnsi="Times New Roman" w:cs="Times New Roman"/>
        </w:rPr>
        <w:t>”</w:t>
      </w:r>
      <w:r w:rsidRPr="00C10490">
        <w:rPr>
          <w:rFonts w:ascii="Times New Roman" w:hAnsi="Times New Roman" w:cs="Times New Roman"/>
        </w:rPr>
        <w:t xml:space="preserve"> Child Neurology Society Meeting, December 2020 (virtual)</w:t>
      </w:r>
    </w:p>
    <w:p w14:paraId="67365E20" w14:textId="0CF5F7CE"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 xml:space="preserve">“Preventing Problematic Internet Use During the Pandemic: Gaming, Gambling, Pornography Use and Other Potentially Addictive Behaviors” Gambling, Gaming and Technology Use Annual Program, </w:t>
      </w:r>
      <w:r w:rsidRPr="00E15B4F">
        <w:rPr>
          <w:rFonts w:ascii="Times New Roman" w:hAnsi="Times New Roman" w:cs="Times New Roman"/>
        </w:rPr>
        <w:t>Cent</w:t>
      </w:r>
      <w:r>
        <w:rPr>
          <w:rFonts w:ascii="Times New Roman" w:hAnsi="Times New Roman" w:cs="Times New Roman"/>
        </w:rPr>
        <w:t>er</w:t>
      </w:r>
      <w:r w:rsidRPr="00E15B4F">
        <w:rPr>
          <w:rFonts w:ascii="Times New Roman" w:hAnsi="Times New Roman" w:cs="Times New Roman"/>
        </w:rPr>
        <w:t xml:space="preserve"> for Addiction &amp; Mental Health</w:t>
      </w:r>
      <w:r>
        <w:rPr>
          <w:rFonts w:ascii="Times New Roman" w:hAnsi="Times New Roman" w:cs="Times New Roman"/>
        </w:rPr>
        <w:t>, January 26, 2021 (virtual)</w:t>
      </w:r>
    </w:p>
    <w:p w14:paraId="553FAE57" w14:textId="77777777" w:rsidR="00CA665A" w:rsidRDefault="00CA665A" w:rsidP="00CA665A">
      <w:pPr>
        <w:pStyle w:val="Default"/>
        <w:numPr>
          <w:ilvl w:val="0"/>
          <w:numId w:val="19"/>
        </w:numPr>
        <w:jc w:val="both"/>
        <w:rPr>
          <w:rFonts w:ascii="Times New Roman" w:hAnsi="Times New Roman" w:cs="Times New Roman"/>
        </w:rPr>
      </w:pPr>
      <w:r w:rsidRPr="00CA665A">
        <w:rPr>
          <w:rFonts w:ascii="Times New Roman" w:hAnsi="Times New Roman" w:cs="Times New Roman"/>
          <w:b/>
        </w:rPr>
        <w:t>Potenza MN</w:t>
      </w:r>
      <w:r w:rsidRPr="00545CD2">
        <w:t xml:space="preserve"> </w:t>
      </w:r>
      <w:r>
        <w:rPr>
          <w:rFonts w:ascii="Times New Roman" w:hAnsi="Times New Roman" w:cs="Times New Roman"/>
        </w:rPr>
        <w:t>“Gaming Disorder” Foundations in Gaming Disorder Core Training, Evergreen and Massachusetts Councils on Gambling and Gaming, February 16, 2021 (virtual)</w:t>
      </w:r>
    </w:p>
    <w:p w14:paraId="06F6D44A" w14:textId="77777777" w:rsidR="00EC40E6" w:rsidRDefault="00EC40E6" w:rsidP="00EC40E6">
      <w:pPr>
        <w:pStyle w:val="Default"/>
        <w:numPr>
          <w:ilvl w:val="0"/>
          <w:numId w:val="19"/>
        </w:numPr>
        <w:jc w:val="both"/>
        <w:rPr>
          <w:rFonts w:ascii="Times New Roman" w:hAnsi="Times New Roman" w:cs="Times New Roman"/>
        </w:rPr>
      </w:pPr>
      <w:r w:rsidRPr="007C5A6B">
        <w:rPr>
          <w:rFonts w:ascii="Times New Roman" w:hAnsi="Times New Roman" w:cs="Times New Roman"/>
        </w:rPr>
        <w:t>Garrison</w:t>
      </w:r>
      <w:r>
        <w:rPr>
          <w:rFonts w:ascii="Times New Roman" w:hAnsi="Times New Roman" w:cs="Times New Roman"/>
        </w:rPr>
        <w:t xml:space="preserve"> KA</w:t>
      </w:r>
      <w:r w:rsidRPr="007C5A6B">
        <w:rPr>
          <w:rFonts w:ascii="Times New Roman" w:hAnsi="Times New Roman" w:cs="Times New Roman"/>
        </w:rPr>
        <w:t>, Sinha</w:t>
      </w:r>
      <w:r>
        <w:rPr>
          <w:rFonts w:ascii="Times New Roman" w:hAnsi="Times New Roman" w:cs="Times New Roman"/>
        </w:rPr>
        <w:t xml:space="preserve"> R</w:t>
      </w:r>
      <w:r w:rsidRPr="007C5A6B">
        <w:rPr>
          <w:rFonts w:ascii="Times New Roman" w:hAnsi="Times New Roman" w:cs="Times New Roman"/>
        </w:rPr>
        <w:t xml:space="preserve">, </w:t>
      </w:r>
      <w:r w:rsidRPr="007C5A6B">
        <w:rPr>
          <w:rFonts w:ascii="Times New Roman" w:hAnsi="Times New Roman" w:cs="Times New Roman"/>
          <w:b/>
        </w:rPr>
        <w:t>Potenza MN</w:t>
      </w:r>
      <w:r w:rsidRPr="007C5A6B">
        <w:rPr>
          <w:rFonts w:ascii="Times New Roman" w:hAnsi="Times New Roman" w:cs="Times New Roman"/>
        </w:rPr>
        <w:t>, Gao</w:t>
      </w:r>
      <w:r>
        <w:rPr>
          <w:rFonts w:ascii="Times New Roman" w:hAnsi="Times New Roman" w:cs="Times New Roman"/>
        </w:rPr>
        <w:t xml:space="preserve"> S</w:t>
      </w:r>
      <w:r w:rsidRPr="007C5A6B">
        <w:rPr>
          <w:rFonts w:ascii="Times New Roman" w:hAnsi="Times New Roman" w:cs="Times New Roman"/>
        </w:rPr>
        <w:t>, Liang</w:t>
      </w:r>
      <w:r>
        <w:rPr>
          <w:rFonts w:ascii="Times New Roman" w:hAnsi="Times New Roman" w:cs="Times New Roman"/>
        </w:rPr>
        <w:t xml:space="preserve"> Q</w:t>
      </w:r>
      <w:r w:rsidRPr="007C5A6B">
        <w:rPr>
          <w:rFonts w:ascii="Times New Roman" w:hAnsi="Times New Roman" w:cs="Times New Roman"/>
        </w:rPr>
        <w:t>, Lacadie</w:t>
      </w:r>
      <w:r>
        <w:rPr>
          <w:rFonts w:ascii="Times New Roman" w:hAnsi="Times New Roman" w:cs="Times New Roman"/>
        </w:rPr>
        <w:t xml:space="preserve"> C</w:t>
      </w:r>
      <w:r w:rsidRPr="007C5A6B">
        <w:rPr>
          <w:rFonts w:ascii="Times New Roman" w:hAnsi="Times New Roman" w:cs="Times New Roman"/>
        </w:rPr>
        <w:t>, Scheinost</w:t>
      </w:r>
      <w:r>
        <w:rPr>
          <w:rFonts w:ascii="Times New Roman" w:hAnsi="Times New Roman" w:cs="Times New Roman"/>
        </w:rPr>
        <w:t xml:space="preserve"> D “</w:t>
      </w:r>
      <w:r w:rsidRPr="007C5A6B">
        <w:rPr>
          <w:rFonts w:ascii="Times New Roman" w:hAnsi="Times New Roman" w:cs="Times New Roman"/>
        </w:rPr>
        <w:t>Transdiagnostic connectome-based prediction of craving</w:t>
      </w:r>
      <w:r>
        <w:rPr>
          <w:rFonts w:ascii="Times New Roman" w:hAnsi="Times New Roman" w:cs="Times New Roman"/>
        </w:rPr>
        <w:t>.” Society of Biological Psychiatry Meeting, April 29-May 1, 2021 (virtual)</w:t>
      </w:r>
    </w:p>
    <w:p w14:paraId="463ABF39" w14:textId="77777777" w:rsidR="00EC40E6" w:rsidRDefault="00EC40E6" w:rsidP="00EC40E6">
      <w:pPr>
        <w:pStyle w:val="Default"/>
        <w:numPr>
          <w:ilvl w:val="0"/>
          <w:numId w:val="19"/>
        </w:numPr>
        <w:jc w:val="both"/>
        <w:rPr>
          <w:rFonts w:ascii="Times New Roman" w:hAnsi="Times New Roman" w:cs="Times New Roman"/>
        </w:rPr>
      </w:pPr>
      <w:r w:rsidRPr="00876D86">
        <w:rPr>
          <w:rFonts w:ascii="Times New Roman" w:hAnsi="Times New Roman" w:cs="Times New Roman"/>
        </w:rPr>
        <w:t>Flores</w:t>
      </w:r>
      <w:r>
        <w:rPr>
          <w:rFonts w:ascii="Times New Roman" w:hAnsi="Times New Roman" w:cs="Times New Roman"/>
        </w:rPr>
        <w:t xml:space="preserve"> JM</w:t>
      </w:r>
      <w:r w:rsidRPr="00876D86">
        <w:rPr>
          <w:rFonts w:ascii="Times New Roman" w:hAnsi="Times New Roman" w:cs="Times New Roman"/>
        </w:rPr>
        <w:t>, Worhunsky</w:t>
      </w:r>
      <w:r>
        <w:rPr>
          <w:rFonts w:ascii="Times New Roman" w:hAnsi="Times New Roman" w:cs="Times New Roman"/>
        </w:rPr>
        <w:t xml:space="preserve"> PD</w:t>
      </w:r>
      <w:r w:rsidRPr="00876D86">
        <w:rPr>
          <w:rFonts w:ascii="Times New Roman" w:hAnsi="Times New Roman" w:cs="Times New Roman"/>
        </w:rPr>
        <w:t>, Costeines</w:t>
      </w:r>
      <w:r>
        <w:rPr>
          <w:rFonts w:ascii="Times New Roman" w:hAnsi="Times New Roman" w:cs="Times New Roman"/>
        </w:rPr>
        <w:t xml:space="preserve"> J</w:t>
      </w:r>
      <w:r w:rsidRPr="00876D86">
        <w:rPr>
          <w:rFonts w:ascii="Times New Roman" w:hAnsi="Times New Roman" w:cs="Times New Roman"/>
        </w:rPr>
        <w:t>, Driesen</w:t>
      </w:r>
      <w:r>
        <w:rPr>
          <w:rFonts w:ascii="Times New Roman" w:hAnsi="Times New Roman" w:cs="Times New Roman"/>
        </w:rPr>
        <w:t xml:space="preserve"> N</w:t>
      </w:r>
      <w:r w:rsidRPr="00876D86">
        <w:rPr>
          <w:rFonts w:ascii="Times New Roman" w:hAnsi="Times New Roman" w:cs="Times New Roman"/>
        </w:rPr>
        <w:t>, Rowland</w:t>
      </w:r>
      <w:r>
        <w:rPr>
          <w:rFonts w:ascii="Times New Roman" w:hAnsi="Times New Roman" w:cs="Times New Roman"/>
        </w:rPr>
        <w:t xml:space="preserve"> M</w:t>
      </w:r>
      <w:r w:rsidRPr="00876D86">
        <w:rPr>
          <w:rFonts w:ascii="Times New Roman" w:hAnsi="Times New Roman" w:cs="Times New Roman"/>
        </w:rPr>
        <w:t>, Nabulsi</w:t>
      </w:r>
      <w:r>
        <w:rPr>
          <w:rFonts w:ascii="Times New Roman" w:hAnsi="Times New Roman" w:cs="Times New Roman"/>
        </w:rPr>
        <w:t xml:space="preserve"> NB</w:t>
      </w:r>
      <w:r w:rsidRPr="00876D86">
        <w:rPr>
          <w:rFonts w:ascii="Times New Roman" w:hAnsi="Times New Roman" w:cs="Times New Roman"/>
        </w:rPr>
        <w:t xml:space="preserve">, </w:t>
      </w:r>
      <w:r w:rsidRPr="00876D86">
        <w:rPr>
          <w:rFonts w:ascii="Times New Roman" w:hAnsi="Times New Roman" w:cs="Times New Roman"/>
        </w:rPr>
        <w:br/>
        <w:t>Trinko</w:t>
      </w:r>
      <w:r>
        <w:rPr>
          <w:rFonts w:ascii="Times New Roman" w:hAnsi="Times New Roman" w:cs="Times New Roman"/>
        </w:rPr>
        <w:t xml:space="preserve"> R</w:t>
      </w:r>
      <w:r w:rsidRPr="00876D86">
        <w:rPr>
          <w:rFonts w:ascii="Times New Roman" w:hAnsi="Times New Roman" w:cs="Times New Roman"/>
        </w:rPr>
        <w:t>, Pittman</w:t>
      </w:r>
      <w:r>
        <w:rPr>
          <w:rFonts w:ascii="Times New Roman" w:hAnsi="Times New Roman" w:cs="Times New Roman"/>
        </w:rPr>
        <w:t xml:space="preserve"> B</w:t>
      </w:r>
      <w:r w:rsidRPr="00876D86">
        <w:rPr>
          <w:rFonts w:ascii="Times New Roman" w:hAnsi="Times New Roman" w:cs="Times New Roman"/>
        </w:rPr>
        <w:t>, Huang</w:t>
      </w:r>
      <w:r>
        <w:rPr>
          <w:rFonts w:ascii="Times New Roman" w:hAnsi="Times New Roman" w:cs="Times New Roman"/>
        </w:rPr>
        <w:t xml:space="preserve"> H</w:t>
      </w:r>
      <w:r w:rsidRPr="00876D86">
        <w:rPr>
          <w:rFonts w:ascii="Times New Roman" w:hAnsi="Times New Roman" w:cs="Times New Roman"/>
        </w:rPr>
        <w:t>, DiLeone</w:t>
      </w:r>
      <w:r>
        <w:rPr>
          <w:rFonts w:ascii="Times New Roman" w:hAnsi="Times New Roman" w:cs="Times New Roman"/>
        </w:rPr>
        <w:t xml:space="preserve"> D</w:t>
      </w:r>
      <w:r w:rsidRPr="00876D86">
        <w:rPr>
          <w:rFonts w:ascii="Times New Roman" w:hAnsi="Times New Roman" w:cs="Times New Roman"/>
        </w:rPr>
        <w:t xml:space="preserve">, </w:t>
      </w:r>
      <w:r w:rsidRPr="00876D86">
        <w:rPr>
          <w:rFonts w:ascii="Times New Roman" w:hAnsi="Times New Roman" w:cs="Times New Roman"/>
          <w:b/>
        </w:rPr>
        <w:t>Potenza MN</w:t>
      </w:r>
      <w:r w:rsidRPr="00876D86">
        <w:rPr>
          <w:rFonts w:ascii="Times New Roman" w:hAnsi="Times New Roman" w:cs="Times New Roman"/>
        </w:rPr>
        <w:t>, Carson</w:t>
      </w:r>
      <w:r>
        <w:rPr>
          <w:rFonts w:ascii="Times New Roman" w:hAnsi="Times New Roman" w:cs="Times New Roman"/>
        </w:rPr>
        <w:t xml:space="preserve"> RE</w:t>
      </w:r>
      <w:r w:rsidRPr="00876D86">
        <w:rPr>
          <w:rFonts w:ascii="Times New Roman" w:hAnsi="Times New Roman" w:cs="Times New Roman"/>
        </w:rPr>
        <w:t>, Angarita</w:t>
      </w:r>
      <w:r>
        <w:rPr>
          <w:rFonts w:ascii="Times New Roman" w:hAnsi="Times New Roman" w:cs="Times New Roman"/>
        </w:rPr>
        <w:t xml:space="preserve"> GA</w:t>
      </w:r>
      <w:r w:rsidRPr="00876D86">
        <w:rPr>
          <w:rFonts w:ascii="Times New Roman" w:hAnsi="Times New Roman" w:cs="Times New Roman"/>
        </w:rPr>
        <w:t>, Malison</w:t>
      </w:r>
      <w:r>
        <w:rPr>
          <w:rFonts w:ascii="Times New Roman" w:hAnsi="Times New Roman" w:cs="Times New Roman"/>
        </w:rPr>
        <w:t xml:space="preserve"> RT</w:t>
      </w:r>
      <w:r w:rsidRPr="00876D86">
        <w:rPr>
          <w:rFonts w:ascii="Times New Roman" w:hAnsi="Times New Roman" w:cs="Times New Roman"/>
        </w:rPr>
        <w:t xml:space="preserve"> </w:t>
      </w:r>
      <w:r>
        <w:rPr>
          <w:rFonts w:ascii="Times New Roman" w:hAnsi="Times New Roman" w:cs="Times New Roman"/>
        </w:rPr>
        <w:t>“</w:t>
      </w:r>
      <w:r w:rsidRPr="00876D86">
        <w:rPr>
          <w:rFonts w:ascii="Times New Roman" w:hAnsi="Times New Roman" w:cs="Times New Roman"/>
        </w:rPr>
        <w:t>Vitamin D Modulation of Mesolimbic Dopamine Function: A [11C]-PHNO PET Pilot Study in Healthy Humans</w:t>
      </w:r>
      <w:r>
        <w:rPr>
          <w:rFonts w:ascii="Times New Roman" w:hAnsi="Times New Roman" w:cs="Times New Roman"/>
        </w:rPr>
        <w:t>” Society of Biological Psychiatry Meeting, April 29-May 1, 2021 (Won SOBP Chairman Award) (virtual)</w:t>
      </w:r>
    </w:p>
    <w:p w14:paraId="56C6CB37" w14:textId="7822B934" w:rsidR="00EC40E6" w:rsidRDefault="00EC40E6" w:rsidP="00EC40E6">
      <w:pPr>
        <w:pStyle w:val="Default"/>
        <w:numPr>
          <w:ilvl w:val="0"/>
          <w:numId w:val="19"/>
        </w:numPr>
        <w:jc w:val="both"/>
        <w:rPr>
          <w:rFonts w:ascii="Times New Roman" w:hAnsi="Times New Roman" w:cs="Times New Roman"/>
        </w:rPr>
      </w:pPr>
      <w:r w:rsidRPr="007C5A6B">
        <w:rPr>
          <w:rFonts w:ascii="Times New Roman" w:hAnsi="Times New Roman" w:cs="Times New Roman"/>
        </w:rPr>
        <w:t>Garrison</w:t>
      </w:r>
      <w:r>
        <w:rPr>
          <w:rFonts w:ascii="Times New Roman" w:hAnsi="Times New Roman" w:cs="Times New Roman"/>
        </w:rPr>
        <w:t xml:space="preserve"> KA</w:t>
      </w:r>
      <w:r w:rsidRPr="007C5A6B">
        <w:rPr>
          <w:rFonts w:ascii="Times New Roman" w:hAnsi="Times New Roman" w:cs="Times New Roman"/>
        </w:rPr>
        <w:t>, Sinha</w:t>
      </w:r>
      <w:r>
        <w:rPr>
          <w:rFonts w:ascii="Times New Roman" w:hAnsi="Times New Roman" w:cs="Times New Roman"/>
        </w:rPr>
        <w:t xml:space="preserve"> R</w:t>
      </w:r>
      <w:r w:rsidRPr="007C5A6B">
        <w:rPr>
          <w:rFonts w:ascii="Times New Roman" w:hAnsi="Times New Roman" w:cs="Times New Roman"/>
        </w:rPr>
        <w:t xml:space="preserve">, </w:t>
      </w:r>
      <w:r w:rsidRPr="007C5A6B">
        <w:rPr>
          <w:rFonts w:ascii="Times New Roman" w:hAnsi="Times New Roman" w:cs="Times New Roman"/>
          <w:b/>
        </w:rPr>
        <w:t>Potenza MN</w:t>
      </w:r>
      <w:r w:rsidRPr="007C5A6B">
        <w:rPr>
          <w:rFonts w:ascii="Times New Roman" w:hAnsi="Times New Roman" w:cs="Times New Roman"/>
        </w:rPr>
        <w:t>, Gao</w:t>
      </w:r>
      <w:r>
        <w:rPr>
          <w:rFonts w:ascii="Times New Roman" w:hAnsi="Times New Roman" w:cs="Times New Roman"/>
        </w:rPr>
        <w:t xml:space="preserve"> S</w:t>
      </w:r>
      <w:r w:rsidRPr="007C5A6B">
        <w:rPr>
          <w:rFonts w:ascii="Times New Roman" w:hAnsi="Times New Roman" w:cs="Times New Roman"/>
        </w:rPr>
        <w:t>, Liang</w:t>
      </w:r>
      <w:r>
        <w:rPr>
          <w:rFonts w:ascii="Times New Roman" w:hAnsi="Times New Roman" w:cs="Times New Roman"/>
        </w:rPr>
        <w:t xml:space="preserve"> Q</w:t>
      </w:r>
      <w:r w:rsidRPr="007C5A6B">
        <w:rPr>
          <w:rFonts w:ascii="Times New Roman" w:hAnsi="Times New Roman" w:cs="Times New Roman"/>
        </w:rPr>
        <w:t>, Lacadie</w:t>
      </w:r>
      <w:r>
        <w:rPr>
          <w:rFonts w:ascii="Times New Roman" w:hAnsi="Times New Roman" w:cs="Times New Roman"/>
        </w:rPr>
        <w:t xml:space="preserve"> C</w:t>
      </w:r>
      <w:r w:rsidRPr="007C5A6B">
        <w:rPr>
          <w:rFonts w:ascii="Times New Roman" w:hAnsi="Times New Roman" w:cs="Times New Roman"/>
        </w:rPr>
        <w:t>, Scheinost</w:t>
      </w:r>
      <w:r>
        <w:rPr>
          <w:rFonts w:ascii="Times New Roman" w:hAnsi="Times New Roman" w:cs="Times New Roman"/>
        </w:rPr>
        <w:t xml:space="preserve"> D “</w:t>
      </w:r>
      <w:r w:rsidRPr="007C5A6B">
        <w:rPr>
          <w:rFonts w:ascii="Times New Roman" w:hAnsi="Times New Roman" w:cs="Times New Roman"/>
        </w:rPr>
        <w:t>Transdiagnostic connectome-based prediction of craving</w:t>
      </w:r>
      <w:r>
        <w:rPr>
          <w:rFonts w:ascii="Times New Roman" w:hAnsi="Times New Roman" w:cs="Times New Roman"/>
        </w:rPr>
        <w:t>.” Oranization of Human Brain Mapping Conference, June 21-25, 2021 (virtual)</w:t>
      </w:r>
    </w:p>
    <w:p w14:paraId="236EF132" w14:textId="03EB6232" w:rsidR="00EC40E6" w:rsidRPr="005529E8" w:rsidRDefault="00EC40E6" w:rsidP="00EC40E6">
      <w:pPr>
        <w:pStyle w:val="Default"/>
        <w:numPr>
          <w:ilvl w:val="0"/>
          <w:numId w:val="19"/>
        </w:numPr>
        <w:jc w:val="both"/>
        <w:rPr>
          <w:rFonts w:ascii="Times New Roman" w:hAnsi="Times New Roman" w:cs="Times New Roman"/>
        </w:rPr>
      </w:pPr>
      <w:r w:rsidRPr="00CA665A">
        <w:rPr>
          <w:rFonts w:ascii="Times New Roman" w:hAnsi="Times New Roman" w:cs="Times New Roman"/>
        </w:rPr>
        <w:t>Hammond CJ, Carnell S, Wu J</w:t>
      </w:r>
      <w:r w:rsidRPr="00CA665A">
        <w:rPr>
          <w:rFonts w:ascii="Times New Roman" w:hAnsi="Times New Roman" w:cs="Times New Roman"/>
          <w:vertAlign w:val="superscript"/>
        </w:rPr>
        <w:t xml:space="preserve"> </w:t>
      </w:r>
      <w:r w:rsidRPr="00CA665A">
        <w:rPr>
          <w:rFonts w:ascii="Times New Roman" w:hAnsi="Times New Roman" w:cs="Times New Roman"/>
        </w:rPr>
        <w:t>, Park G, Krish</w:t>
      </w:r>
      <w:r w:rsidR="002A0EB6">
        <w:rPr>
          <w:rFonts w:ascii="Times New Roman" w:hAnsi="Times New Roman" w:cs="Times New Roman"/>
        </w:rPr>
        <w:t>n</w:t>
      </w:r>
      <w:r w:rsidRPr="00CA665A">
        <w:rPr>
          <w:rFonts w:ascii="Times New Roman" w:hAnsi="Times New Roman" w:cs="Times New Roman"/>
        </w:rPr>
        <w:t xml:space="preserve">an-Sarin S, </w:t>
      </w:r>
      <w:r w:rsidRPr="00CA665A">
        <w:rPr>
          <w:rFonts w:ascii="Times New Roman" w:hAnsi="Times New Roman" w:cs="Times New Roman"/>
          <w:b/>
        </w:rPr>
        <w:t>Potenza MN</w:t>
      </w:r>
      <w:r w:rsidRPr="00CA665A">
        <w:rPr>
          <w:rFonts w:ascii="Times New Roman" w:hAnsi="Times New Roman" w:cs="Times New Roman"/>
        </w:rPr>
        <w:t>, Mayes LC, Crowley MJ “</w:t>
      </w:r>
      <w:r w:rsidRPr="00CA665A">
        <w:rPr>
          <w:rFonts w:ascii="Times New Roman" w:hAnsi="Times New Roman" w:cs="Times New Roman"/>
          <w:bCs/>
        </w:rPr>
        <w:t>Theta Oscillatory Feedback dynamics:  Links to Body Mass Index and Weight Loss Smoking Motives in Adolescent Daily Cigarette Smokers</w:t>
      </w:r>
      <w:r w:rsidRPr="00CA665A">
        <w:rPr>
          <w:rFonts w:ascii="Times New Roman" w:hAnsi="Times New Roman" w:cs="Times New Roman"/>
        </w:rPr>
        <w:t>”</w:t>
      </w:r>
      <w:r>
        <w:rPr>
          <w:rFonts w:ascii="Times New Roman" w:hAnsi="Times New Roman" w:cs="Times New Roman"/>
        </w:rPr>
        <w:t xml:space="preserve"> American Academy of Child and Adolescent Psychiatry Meeting, Atlanta, GA </w:t>
      </w:r>
      <w:r w:rsidRPr="00876D86">
        <w:rPr>
          <w:rFonts w:ascii="Times New Roman" w:hAnsi="Times New Roman" w:cs="Times New Roman"/>
        </w:rPr>
        <w:t>October 25-30, 2021</w:t>
      </w:r>
      <w:r>
        <w:rPr>
          <w:rFonts w:ascii="Times New Roman" w:hAnsi="Times New Roman" w:cs="Times New Roman"/>
        </w:rPr>
        <w:t xml:space="preserve"> (virtual)</w:t>
      </w:r>
    </w:p>
    <w:p w14:paraId="0235C6DA" w14:textId="77777777" w:rsidR="0012729C" w:rsidRPr="00FE586F" w:rsidRDefault="0012729C" w:rsidP="00CA665A">
      <w:pPr>
        <w:ind w:left="460"/>
      </w:pPr>
    </w:p>
    <w:sectPr w:rsidR="0012729C" w:rsidRPr="00FE586F" w:rsidSect="009A26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91E7F" w14:textId="77777777" w:rsidR="001E662A" w:rsidRDefault="001E662A">
      <w:r>
        <w:separator/>
      </w:r>
    </w:p>
  </w:endnote>
  <w:endnote w:type="continuationSeparator" w:id="0">
    <w:p w14:paraId="0423510E" w14:textId="77777777" w:rsidR="001E662A" w:rsidRDefault="001E6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ale Marks Two">
    <w:altName w:val="Cambria"/>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dobe Fan Heiti Std B">
    <w:panose1 w:val="020B0604020202020204"/>
    <w:charset w:val="80"/>
    <w:family w:val="swiss"/>
    <w:notTrueType/>
    <w:pitch w:val="variable"/>
    <w:sig w:usb0="00000203" w:usb1="1A0F1900" w:usb2="00000016" w:usb3="00000000" w:csb0="00120005" w:csb1="00000000"/>
  </w:font>
  <w:font w:name="Droid San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webkit-standard">
    <w:altName w:val="Cambria"/>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HelveticaNeueLT Std Med">
    <w:altName w:val="Gulim"/>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DBC5D" w14:textId="77777777" w:rsidR="0036330F" w:rsidRDefault="00363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A290C" w14:textId="77777777" w:rsidR="00A34294" w:rsidRDefault="00A34294">
    <w:pPr>
      <w:pStyle w:val="Footer"/>
      <w:framePr w:wrap="auto" w:vAnchor="text" w:hAnchor="margin" w:xAlign="center"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C14A7C">
      <w:rPr>
        <w:rStyle w:val="PageNumber"/>
        <w:noProof/>
      </w:rPr>
      <w:t>72</w:t>
    </w:r>
    <w:r>
      <w:rPr>
        <w:rStyle w:val="PageNumber"/>
      </w:rPr>
      <w:fldChar w:fldCharType="end"/>
    </w:r>
  </w:p>
  <w:p w14:paraId="05C57E8A" w14:textId="77777777" w:rsidR="00A34294" w:rsidRDefault="00A34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9090E" w14:textId="77777777" w:rsidR="0036330F" w:rsidRDefault="00363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861F1" w14:textId="77777777" w:rsidR="001E662A" w:rsidRDefault="001E662A">
      <w:r>
        <w:separator/>
      </w:r>
    </w:p>
  </w:footnote>
  <w:footnote w:type="continuationSeparator" w:id="0">
    <w:p w14:paraId="2B6906E5" w14:textId="77777777" w:rsidR="001E662A" w:rsidRDefault="001E6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925D" w14:textId="77777777" w:rsidR="0036330F" w:rsidRDefault="00363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5A455" w14:textId="309C7E75" w:rsidR="00A34294" w:rsidRDefault="00A34294">
    <w:pPr>
      <w:pStyle w:val="Header"/>
      <w:jc w:val="right"/>
      <w:rPr>
        <w:sz w:val="20"/>
      </w:rPr>
    </w:pPr>
    <w:r>
      <w:rPr>
        <w:sz w:val="20"/>
      </w:rPr>
      <w:t>Marc N. Potenza, MD, PhD</w:t>
    </w:r>
    <w:ins w:id="19" w:author="Potenza, Marc" w:date="2025-01-28T10:13:00Z" w16du:dateUtc="2025-01-28T15:13:00Z">
      <w:r w:rsidR="0036330F">
        <w:rPr>
          <w:sz w:val="20"/>
        </w:rPr>
        <w:t xml:space="preserve"> – January 28, 2025</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E2EB9" w14:textId="77777777" w:rsidR="0036330F" w:rsidRDefault="00363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95C7F0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0"/>
    <w:lvl w:ilvl="0">
      <w:start w:val="2001"/>
      <w:numFmt w:val="decimal"/>
      <w:lvlText w:val="%1"/>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1996"/>
      <w:numFmt w:val="decimal"/>
      <w:lvlText w:val="%1"/>
      <w:lvlJc w:val="left"/>
      <w:pPr>
        <w:tabs>
          <w:tab w:val="num" w:pos="1800"/>
        </w:tabs>
        <w:ind w:left="1800" w:hanging="1800"/>
      </w:pPr>
      <w:rPr>
        <w:rFonts w:hint="default"/>
      </w:rPr>
    </w:lvl>
  </w:abstractNum>
  <w:abstractNum w:abstractNumId="3" w15:restartNumberingAfterBreak="0">
    <w:nsid w:val="00000003"/>
    <w:multiLevelType w:val="singleLevel"/>
    <w:tmpl w:val="20FCD2A0"/>
    <w:lvl w:ilvl="0">
      <w:start w:val="1"/>
      <w:numFmt w:val="decimal"/>
      <w:lvlText w:val="%1."/>
      <w:lvlJc w:val="left"/>
      <w:pPr>
        <w:tabs>
          <w:tab w:val="num" w:pos="460"/>
        </w:tabs>
        <w:ind w:left="460" w:hanging="460"/>
      </w:pPr>
      <w:rPr>
        <w:rFonts w:hint="default"/>
        <w:b w:val="0"/>
        <w:i w:val="0"/>
      </w:rPr>
    </w:lvl>
  </w:abstractNum>
  <w:abstractNum w:abstractNumId="4" w15:restartNumberingAfterBreak="0">
    <w:nsid w:val="00000004"/>
    <w:multiLevelType w:val="singleLevel"/>
    <w:tmpl w:val="51C68856"/>
    <w:lvl w:ilvl="0">
      <w:start w:val="1"/>
      <w:numFmt w:val="decimal"/>
      <w:lvlText w:val="%1."/>
      <w:lvlJc w:val="left"/>
      <w:pPr>
        <w:tabs>
          <w:tab w:val="num" w:pos="460"/>
        </w:tabs>
        <w:ind w:left="460" w:hanging="460"/>
      </w:pPr>
      <w:rPr>
        <w:rFonts w:hint="default"/>
        <w:b w:val="0"/>
        <w:i w:val="0"/>
      </w:rPr>
    </w:lvl>
  </w:abstractNum>
  <w:abstractNum w:abstractNumId="5" w15:restartNumberingAfterBreak="0">
    <w:nsid w:val="00000006"/>
    <w:multiLevelType w:val="singleLevel"/>
    <w:tmpl w:val="BFB898A4"/>
    <w:lvl w:ilvl="0">
      <w:start w:val="1"/>
      <w:numFmt w:val="decimal"/>
      <w:lvlText w:val="%1."/>
      <w:lvlJc w:val="left"/>
      <w:pPr>
        <w:tabs>
          <w:tab w:val="num" w:pos="440"/>
        </w:tabs>
        <w:ind w:left="440" w:hanging="460"/>
      </w:pPr>
      <w:rPr>
        <w:rFonts w:hint="default"/>
        <w:b w:val="0"/>
        <w:i w:val="0"/>
      </w:rPr>
    </w:lvl>
  </w:abstractNum>
  <w:abstractNum w:abstractNumId="6" w15:restartNumberingAfterBreak="0">
    <w:nsid w:val="00000007"/>
    <w:multiLevelType w:val="singleLevel"/>
    <w:tmpl w:val="00000000"/>
    <w:lvl w:ilvl="0">
      <w:start w:val="1987"/>
      <w:numFmt w:val="decimal"/>
      <w:lvlText w:val="%1"/>
      <w:lvlJc w:val="left"/>
      <w:pPr>
        <w:tabs>
          <w:tab w:val="num" w:pos="1800"/>
        </w:tabs>
        <w:ind w:left="1800" w:hanging="1800"/>
      </w:pPr>
      <w:rPr>
        <w:rFonts w:hint="default"/>
      </w:rPr>
    </w:lvl>
  </w:abstractNum>
  <w:abstractNum w:abstractNumId="7" w15:restartNumberingAfterBreak="0">
    <w:nsid w:val="00000009"/>
    <w:multiLevelType w:val="singleLevel"/>
    <w:tmpl w:val="69EC1D3C"/>
    <w:lvl w:ilvl="0">
      <w:start w:val="1"/>
      <w:numFmt w:val="decimal"/>
      <w:lvlText w:val="%1."/>
      <w:lvlJc w:val="left"/>
      <w:pPr>
        <w:tabs>
          <w:tab w:val="num" w:pos="440"/>
        </w:tabs>
        <w:ind w:left="440" w:hanging="460"/>
      </w:pPr>
      <w:rPr>
        <w:rFonts w:hint="default"/>
        <w:b w:val="0"/>
        <w:i w:val="0"/>
      </w:rPr>
    </w:lvl>
  </w:abstractNum>
  <w:abstractNum w:abstractNumId="8" w15:restartNumberingAfterBreak="0">
    <w:nsid w:val="0000000A"/>
    <w:multiLevelType w:val="singleLevel"/>
    <w:tmpl w:val="FF168BE8"/>
    <w:lvl w:ilvl="0">
      <w:start w:val="1"/>
      <w:numFmt w:val="decimal"/>
      <w:lvlText w:val="%1."/>
      <w:lvlJc w:val="left"/>
      <w:pPr>
        <w:tabs>
          <w:tab w:val="num" w:pos="440"/>
        </w:tabs>
        <w:ind w:left="440" w:hanging="440"/>
      </w:pPr>
      <w:rPr>
        <w:rFonts w:hint="default"/>
        <w:b w:val="0"/>
        <w:i w:val="0"/>
      </w:rPr>
    </w:lvl>
  </w:abstractNum>
  <w:abstractNum w:abstractNumId="9" w15:restartNumberingAfterBreak="0">
    <w:nsid w:val="0000000B"/>
    <w:multiLevelType w:val="singleLevel"/>
    <w:tmpl w:val="44E6A58E"/>
    <w:lvl w:ilvl="0">
      <w:start w:val="1"/>
      <w:numFmt w:val="decimal"/>
      <w:lvlText w:val="%1."/>
      <w:lvlJc w:val="left"/>
      <w:pPr>
        <w:tabs>
          <w:tab w:val="num" w:pos="440"/>
        </w:tabs>
        <w:ind w:left="440" w:hanging="440"/>
      </w:pPr>
      <w:rPr>
        <w:rFonts w:hint="default"/>
        <w:b w:val="0"/>
        <w:i w:val="0"/>
      </w:rPr>
    </w:lvl>
  </w:abstractNum>
  <w:abstractNum w:abstractNumId="10" w15:restartNumberingAfterBreak="0">
    <w:nsid w:val="01194180"/>
    <w:multiLevelType w:val="multilevel"/>
    <w:tmpl w:val="158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746350"/>
    <w:multiLevelType w:val="hybridMultilevel"/>
    <w:tmpl w:val="FBA8DE14"/>
    <w:lvl w:ilvl="0" w:tplc="4576488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B1E47"/>
    <w:multiLevelType w:val="multilevel"/>
    <w:tmpl w:val="7972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57A0"/>
    <w:multiLevelType w:val="singleLevel"/>
    <w:tmpl w:val="20FCD2A0"/>
    <w:lvl w:ilvl="0">
      <w:start w:val="1"/>
      <w:numFmt w:val="decimal"/>
      <w:lvlText w:val="%1."/>
      <w:lvlJc w:val="left"/>
      <w:pPr>
        <w:tabs>
          <w:tab w:val="num" w:pos="460"/>
        </w:tabs>
        <w:ind w:left="460" w:hanging="460"/>
      </w:pPr>
      <w:rPr>
        <w:rFonts w:hint="default"/>
        <w:b w:val="0"/>
        <w:i w:val="0"/>
      </w:rPr>
    </w:lvl>
  </w:abstractNum>
  <w:abstractNum w:abstractNumId="14" w15:restartNumberingAfterBreak="0">
    <w:nsid w:val="39B21F80"/>
    <w:multiLevelType w:val="multilevel"/>
    <w:tmpl w:val="508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A29E5"/>
    <w:multiLevelType w:val="multilevel"/>
    <w:tmpl w:val="BD8C40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528A4204"/>
    <w:multiLevelType w:val="hybridMultilevel"/>
    <w:tmpl w:val="92DA5640"/>
    <w:lvl w:ilvl="0" w:tplc="AA6A1A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6303BF0"/>
    <w:multiLevelType w:val="hybridMultilevel"/>
    <w:tmpl w:val="3D9015D4"/>
    <w:lvl w:ilvl="0" w:tplc="28081F90">
      <w:start w:val="1"/>
      <w:numFmt w:val="decimal"/>
      <w:lvlText w:val="%1."/>
      <w:lvlJc w:val="left"/>
      <w:pPr>
        <w:ind w:left="720" w:hanging="360"/>
      </w:pPr>
      <w:rPr>
        <w:rFonts w:ascii="Yale Marks Two" w:eastAsia="Times New Roman" w:hAnsi="Yale Marks Two" w:cs="Yale Marks Tw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C6500"/>
    <w:multiLevelType w:val="hybridMultilevel"/>
    <w:tmpl w:val="13865A0C"/>
    <w:lvl w:ilvl="0" w:tplc="CB7E3432">
      <w:start w:val="54"/>
      <w:numFmt w:val="decimal"/>
      <w:lvlText w:val="%1."/>
      <w:lvlJc w:val="left"/>
      <w:pPr>
        <w:tabs>
          <w:tab w:val="num" w:pos="440"/>
        </w:tabs>
        <w:ind w:left="440" w:hanging="4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47F84"/>
    <w:multiLevelType w:val="hybridMultilevel"/>
    <w:tmpl w:val="28F21C8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686E069D"/>
    <w:multiLevelType w:val="hybridMultilevel"/>
    <w:tmpl w:val="8DEAF11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15:restartNumberingAfterBreak="0">
    <w:nsid w:val="71E659D9"/>
    <w:multiLevelType w:val="hybridMultilevel"/>
    <w:tmpl w:val="3D42998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7CD84654"/>
    <w:multiLevelType w:val="hybridMultilevel"/>
    <w:tmpl w:val="6204AF70"/>
    <w:lvl w:ilvl="0" w:tplc="BDFAB17C">
      <w:start w:val="1"/>
      <w:numFmt w:val="decimal"/>
      <w:suff w:val="nothing"/>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8573092">
    <w:abstractNumId w:val="7"/>
  </w:num>
  <w:num w:numId="2" w16cid:durableId="871108503">
    <w:abstractNumId w:val="9"/>
  </w:num>
  <w:num w:numId="3" w16cid:durableId="50622196">
    <w:abstractNumId w:val="21"/>
  </w:num>
  <w:num w:numId="4" w16cid:durableId="2115174584">
    <w:abstractNumId w:val="1"/>
  </w:num>
  <w:num w:numId="5" w16cid:durableId="874198624">
    <w:abstractNumId w:val="2"/>
  </w:num>
  <w:num w:numId="6" w16cid:durableId="1802183589">
    <w:abstractNumId w:val="4"/>
  </w:num>
  <w:num w:numId="7" w16cid:durableId="948203031">
    <w:abstractNumId w:val="5"/>
  </w:num>
  <w:num w:numId="8" w16cid:durableId="821652776">
    <w:abstractNumId w:val="6"/>
  </w:num>
  <w:num w:numId="9" w16cid:durableId="635452323">
    <w:abstractNumId w:val="7"/>
  </w:num>
  <w:num w:numId="10" w16cid:durableId="1957133977">
    <w:abstractNumId w:val="8"/>
  </w:num>
  <w:num w:numId="11" w16cid:durableId="271326525">
    <w:abstractNumId w:val="3"/>
  </w:num>
  <w:num w:numId="12" w16cid:durableId="1212233036">
    <w:abstractNumId w:val="19"/>
  </w:num>
  <w:num w:numId="13" w16cid:durableId="331684298">
    <w:abstractNumId w:val="22"/>
  </w:num>
  <w:num w:numId="14" w16cid:durableId="1612856998">
    <w:abstractNumId w:val="20"/>
  </w:num>
  <w:num w:numId="15" w16cid:durableId="2118207704">
    <w:abstractNumId w:val="11"/>
  </w:num>
  <w:num w:numId="16" w16cid:durableId="2030597470">
    <w:abstractNumId w:val="18"/>
  </w:num>
  <w:num w:numId="17" w16cid:durableId="582497770">
    <w:abstractNumId w:val="23"/>
  </w:num>
  <w:num w:numId="18" w16cid:durableId="544413616">
    <w:abstractNumId w:val="3"/>
    <w:lvlOverride w:ilvl="0">
      <w:lvl w:ilvl="0">
        <w:start w:val="1"/>
        <w:numFmt w:val="decimal"/>
        <w:lvlText w:val="%1."/>
        <w:lvlJc w:val="left"/>
        <w:pPr>
          <w:tabs>
            <w:tab w:val="num" w:pos="460"/>
          </w:tabs>
          <w:ind w:left="460" w:hanging="460"/>
        </w:pPr>
        <w:rPr>
          <w:rFonts w:hint="default"/>
          <w:b w:val="0"/>
          <w:i w:val="0"/>
        </w:rPr>
      </w:lvl>
    </w:lvlOverride>
  </w:num>
  <w:num w:numId="19" w16cid:durableId="461003664">
    <w:abstractNumId w:val="13"/>
  </w:num>
  <w:num w:numId="20" w16cid:durableId="1147476090">
    <w:abstractNumId w:val="0"/>
  </w:num>
  <w:num w:numId="21" w16cid:durableId="1148783162">
    <w:abstractNumId w:val="16"/>
  </w:num>
  <w:num w:numId="22" w16cid:durableId="235868623">
    <w:abstractNumId w:val="17"/>
  </w:num>
  <w:num w:numId="23" w16cid:durableId="1164971897">
    <w:abstractNumId w:val="15"/>
  </w:num>
  <w:num w:numId="24" w16cid:durableId="1028987147">
    <w:abstractNumId w:val="12"/>
  </w:num>
  <w:num w:numId="25" w16cid:durableId="1284648960">
    <w:abstractNumId w:val="14"/>
  </w:num>
  <w:num w:numId="26" w16cid:durableId="19691640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tenza, Marc">
    <w15:presenceInfo w15:providerId="AD" w15:userId="S::marc.potenza@yale.edu::da8d3975-3a61-47fa-983c-1c4e5d5ce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bordersDoNotSurroundHeader/>
  <w:bordersDoNotSurroundFooter/>
  <w:hideSpellingErrors/>
  <w:trackRevisions/>
  <w:defaultTabStop w:val="720"/>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0&lt;/ScanUnformatted&gt;&lt;ScanChanges&gt;1&lt;/ScanChanges&gt;&lt;Suspended&gt;0&lt;/Suspended&gt;&lt;/ENInstantFormat&gt;"/>
    <w:docVar w:name="EN.Layout" w:val="&lt;ENLayout&gt;&lt;Style&gt;JA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s>
  <w:rsids>
    <w:rsidRoot w:val="00D377F7"/>
    <w:rsid w:val="00001096"/>
    <w:rsid w:val="000011A5"/>
    <w:rsid w:val="000015E4"/>
    <w:rsid w:val="00001BE0"/>
    <w:rsid w:val="00002579"/>
    <w:rsid w:val="000030D3"/>
    <w:rsid w:val="0000467C"/>
    <w:rsid w:val="00004D4E"/>
    <w:rsid w:val="0000673E"/>
    <w:rsid w:val="00006AFE"/>
    <w:rsid w:val="00007E51"/>
    <w:rsid w:val="00007FF6"/>
    <w:rsid w:val="0001035C"/>
    <w:rsid w:val="0001064D"/>
    <w:rsid w:val="00012EA0"/>
    <w:rsid w:val="0001378F"/>
    <w:rsid w:val="00013B48"/>
    <w:rsid w:val="000140F1"/>
    <w:rsid w:val="0001459E"/>
    <w:rsid w:val="0001476E"/>
    <w:rsid w:val="00014B5D"/>
    <w:rsid w:val="0001724B"/>
    <w:rsid w:val="0001739F"/>
    <w:rsid w:val="00017544"/>
    <w:rsid w:val="00020A0B"/>
    <w:rsid w:val="00020B0E"/>
    <w:rsid w:val="000211BE"/>
    <w:rsid w:val="000215D5"/>
    <w:rsid w:val="000218ED"/>
    <w:rsid w:val="00021AB5"/>
    <w:rsid w:val="00021E0C"/>
    <w:rsid w:val="00021FA2"/>
    <w:rsid w:val="00022130"/>
    <w:rsid w:val="000221DF"/>
    <w:rsid w:val="00022CC8"/>
    <w:rsid w:val="00023039"/>
    <w:rsid w:val="000237D5"/>
    <w:rsid w:val="0002431A"/>
    <w:rsid w:val="00024CFA"/>
    <w:rsid w:val="00025711"/>
    <w:rsid w:val="000267B6"/>
    <w:rsid w:val="00026950"/>
    <w:rsid w:val="00027023"/>
    <w:rsid w:val="0002763D"/>
    <w:rsid w:val="0002790E"/>
    <w:rsid w:val="00027BB1"/>
    <w:rsid w:val="0003044A"/>
    <w:rsid w:val="00030957"/>
    <w:rsid w:val="0003146D"/>
    <w:rsid w:val="0003160F"/>
    <w:rsid w:val="00032BAB"/>
    <w:rsid w:val="00032C5C"/>
    <w:rsid w:val="00032E9A"/>
    <w:rsid w:val="00033B17"/>
    <w:rsid w:val="000350E5"/>
    <w:rsid w:val="000352B3"/>
    <w:rsid w:val="0003561C"/>
    <w:rsid w:val="000359CE"/>
    <w:rsid w:val="00035E99"/>
    <w:rsid w:val="0003628D"/>
    <w:rsid w:val="00037008"/>
    <w:rsid w:val="0003731B"/>
    <w:rsid w:val="00037F12"/>
    <w:rsid w:val="00040654"/>
    <w:rsid w:val="00040743"/>
    <w:rsid w:val="00040823"/>
    <w:rsid w:val="00040B9F"/>
    <w:rsid w:val="0004173E"/>
    <w:rsid w:val="000417E8"/>
    <w:rsid w:val="00041E45"/>
    <w:rsid w:val="0004285B"/>
    <w:rsid w:val="00042C29"/>
    <w:rsid w:val="000430A2"/>
    <w:rsid w:val="00043BF9"/>
    <w:rsid w:val="00043C8F"/>
    <w:rsid w:val="00043E37"/>
    <w:rsid w:val="00043F40"/>
    <w:rsid w:val="0004401F"/>
    <w:rsid w:val="00044210"/>
    <w:rsid w:val="0004438D"/>
    <w:rsid w:val="00045B26"/>
    <w:rsid w:val="00045BDA"/>
    <w:rsid w:val="00045EDB"/>
    <w:rsid w:val="00046AFE"/>
    <w:rsid w:val="000476A6"/>
    <w:rsid w:val="00047B17"/>
    <w:rsid w:val="00047B8F"/>
    <w:rsid w:val="00050066"/>
    <w:rsid w:val="000500A4"/>
    <w:rsid w:val="00050EB5"/>
    <w:rsid w:val="0005100B"/>
    <w:rsid w:val="000514D4"/>
    <w:rsid w:val="00051FE2"/>
    <w:rsid w:val="000521BA"/>
    <w:rsid w:val="000524EA"/>
    <w:rsid w:val="00052A9A"/>
    <w:rsid w:val="00053588"/>
    <w:rsid w:val="00056C4A"/>
    <w:rsid w:val="00056EA7"/>
    <w:rsid w:val="00057DC7"/>
    <w:rsid w:val="000616AA"/>
    <w:rsid w:val="00061C0F"/>
    <w:rsid w:val="00061C14"/>
    <w:rsid w:val="0006229A"/>
    <w:rsid w:val="0006316E"/>
    <w:rsid w:val="0006332B"/>
    <w:rsid w:val="000634D3"/>
    <w:rsid w:val="00063998"/>
    <w:rsid w:val="000644FC"/>
    <w:rsid w:val="000647B5"/>
    <w:rsid w:val="00064BA2"/>
    <w:rsid w:val="000652F0"/>
    <w:rsid w:val="0006539C"/>
    <w:rsid w:val="00065E6C"/>
    <w:rsid w:val="000660CB"/>
    <w:rsid w:val="00066181"/>
    <w:rsid w:val="000666EB"/>
    <w:rsid w:val="00066B9B"/>
    <w:rsid w:val="00067982"/>
    <w:rsid w:val="00067B82"/>
    <w:rsid w:val="00067C57"/>
    <w:rsid w:val="00070402"/>
    <w:rsid w:val="00071B00"/>
    <w:rsid w:val="000727F9"/>
    <w:rsid w:val="00072B0D"/>
    <w:rsid w:val="00073260"/>
    <w:rsid w:val="00073B7A"/>
    <w:rsid w:val="000747DA"/>
    <w:rsid w:val="000749A8"/>
    <w:rsid w:val="000763E2"/>
    <w:rsid w:val="0007655E"/>
    <w:rsid w:val="00076795"/>
    <w:rsid w:val="00076A99"/>
    <w:rsid w:val="00077012"/>
    <w:rsid w:val="0007750A"/>
    <w:rsid w:val="00080B40"/>
    <w:rsid w:val="00080F16"/>
    <w:rsid w:val="000811C6"/>
    <w:rsid w:val="000815D8"/>
    <w:rsid w:val="0008188F"/>
    <w:rsid w:val="00081899"/>
    <w:rsid w:val="00081C6A"/>
    <w:rsid w:val="000835EC"/>
    <w:rsid w:val="00084E1B"/>
    <w:rsid w:val="00086098"/>
    <w:rsid w:val="000860BF"/>
    <w:rsid w:val="00086B70"/>
    <w:rsid w:val="000871AE"/>
    <w:rsid w:val="000878F7"/>
    <w:rsid w:val="000917A1"/>
    <w:rsid w:val="00091BA6"/>
    <w:rsid w:val="00091C32"/>
    <w:rsid w:val="00091D47"/>
    <w:rsid w:val="00092815"/>
    <w:rsid w:val="00093818"/>
    <w:rsid w:val="00093D74"/>
    <w:rsid w:val="00093E84"/>
    <w:rsid w:val="00094612"/>
    <w:rsid w:val="00094859"/>
    <w:rsid w:val="00094DCB"/>
    <w:rsid w:val="00095FA9"/>
    <w:rsid w:val="00096052"/>
    <w:rsid w:val="00096395"/>
    <w:rsid w:val="00096646"/>
    <w:rsid w:val="00096B68"/>
    <w:rsid w:val="00096D55"/>
    <w:rsid w:val="000970D6"/>
    <w:rsid w:val="00097218"/>
    <w:rsid w:val="000974AA"/>
    <w:rsid w:val="000978DC"/>
    <w:rsid w:val="000A03E5"/>
    <w:rsid w:val="000A1399"/>
    <w:rsid w:val="000A140C"/>
    <w:rsid w:val="000A1F43"/>
    <w:rsid w:val="000A210A"/>
    <w:rsid w:val="000A216B"/>
    <w:rsid w:val="000A2995"/>
    <w:rsid w:val="000A2A34"/>
    <w:rsid w:val="000A2B8F"/>
    <w:rsid w:val="000A3545"/>
    <w:rsid w:val="000A39F8"/>
    <w:rsid w:val="000A3BF8"/>
    <w:rsid w:val="000A3DB2"/>
    <w:rsid w:val="000A3FA3"/>
    <w:rsid w:val="000A56EA"/>
    <w:rsid w:val="000A59AB"/>
    <w:rsid w:val="000A5F10"/>
    <w:rsid w:val="000A6031"/>
    <w:rsid w:val="000A7231"/>
    <w:rsid w:val="000A73BA"/>
    <w:rsid w:val="000B0551"/>
    <w:rsid w:val="000B1D6A"/>
    <w:rsid w:val="000B1D7B"/>
    <w:rsid w:val="000B2287"/>
    <w:rsid w:val="000B2EA6"/>
    <w:rsid w:val="000B3234"/>
    <w:rsid w:val="000B357C"/>
    <w:rsid w:val="000B3A05"/>
    <w:rsid w:val="000B4BE5"/>
    <w:rsid w:val="000B4DEC"/>
    <w:rsid w:val="000B50AD"/>
    <w:rsid w:val="000B5573"/>
    <w:rsid w:val="000B56F6"/>
    <w:rsid w:val="000B5F7B"/>
    <w:rsid w:val="000B70D1"/>
    <w:rsid w:val="000B7AD6"/>
    <w:rsid w:val="000C004A"/>
    <w:rsid w:val="000C04A0"/>
    <w:rsid w:val="000C07FE"/>
    <w:rsid w:val="000C1013"/>
    <w:rsid w:val="000C14C0"/>
    <w:rsid w:val="000C1E28"/>
    <w:rsid w:val="000C1FBD"/>
    <w:rsid w:val="000C33B4"/>
    <w:rsid w:val="000C3923"/>
    <w:rsid w:val="000C3CAF"/>
    <w:rsid w:val="000C4C2A"/>
    <w:rsid w:val="000C64E6"/>
    <w:rsid w:val="000C7068"/>
    <w:rsid w:val="000C7586"/>
    <w:rsid w:val="000C7D64"/>
    <w:rsid w:val="000D03FA"/>
    <w:rsid w:val="000D0DF6"/>
    <w:rsid w:val="000D10E9"/>
    <w:rsid w:val="000D16E6"/>
    <w:rsid w:val="000D1AE2"/>
    <w:rsid w:val="000D2880"/>
    <w:rsid w:val="000D4783"/>
    <w:rsid w:val="000D4ABC"/>
    <w:rsid w:val="000D5238"/>
    <w:rsid w:val="000D5334"/>
    <w:rsid w:val="000D5395"/>
    <w:rsid w:val="000D53B7"/>
    <w:rsid w:val="000D555E"/>
    <w:rsid w:val="000D5FE3"/>
    <w:rsid w:val="000D61E3"/>
    <w:rsid w:val="000D6585"/>
    <w:rsid w:val="000D6A84"/>
    <w:rsid w:val="000D6DA7"/>
    <w:rsid w:val="000D707A"/>
    <w:rsid w:val="000D731B"/>
    <w:rsid w:val="000E02AC"/>
    <w:rsid w:val="000E066C"/>
    <w:rsid w:val="000E11FE"/>
    <w:rsid w:val="000E1741"/>
    <w:rsid w:val="000E1822"/>
    <w:rsid w:val="000E1F27"/>
    <w:rsid w:val="000E202D"/>
    <w:rsid w:val="000E2B29"/>
    <w:rsid w:val="000E3997"/>
    <w:rsid w:val="000E3FAD"/>
    <w:rsid w:val="000E4021"/>
    <w:rsid w:val="000E4515"/>
    <w:rsid w:val="000E4848"/>
    <w:rsid w:val="000E4A17"/>
    <w:rsid w:val="000E4B4A"/>
    <w:rsid w:val="000E4DF7"/>
    <w:rsid w:val="000E5041"/>
    <w:rsid w:val="000E59B2"/>
    <w:rsid w:val="000E5E40"/>
    <w:rsid w:val="000E6C75"/>
    <w:rsid w:val="000E712F"/>
    <w:rsid w:val="000F01C3"/>
    <w:rsid w:val="000F0DC5"/>
    <w:rsid w:val="000F0EC8"/>
    <w:rsid w:val="000F127F"/>
    <w:rsid w:val="000F1FC7"/>
    <w:rsid w:val="000F2491"/>
    <w:rsid w:val="000F2C64"/>
    <w:rsid w:val="000F33AB"/>
    <w:rsid w:val="000F3B33"/>
    <w:rsid w:val="000F3DBB"/>
    <w:rsid w:val="000F4146"/>
    <w:rsid w:val="000F4238"/>
    <w:rsid w:val="000F4352"/>
    <w:rsid w:val="000F4B0B"/>
    <w:rsid w:val="000F4F3A"/>
    <w:rsid w:val="000F501E"/>
    <w:rsid w:val="000F513B"/>
    <w:rsid w:val="000F5251"/>
    <w:rsid w:val="000F5ED3"/>
    <w:rsid w:val="000F60E3"/>
    <w:rsid w:val="000F643C"/>
    <w:rsid w:val="000F6AF3"/>
    <w:rsid w:val="000F6B71"/>
    <w:rsid w:val="000F6E4E"/>
    <w:rsid w:val="000F76F9"/>
    <w:rsid w:val="001005E2"/>
    <w:rsid w:val="00100A62"/>
    <w:rsid w:val="001011BE"/>
    <w:rsid w:val="0010259E"/>
    <w:rsid w:val="00102B18"/>
    <w:rsid w:val="00102CAE"/>
    <w:rsid w:val="00102CC9"/>
    <w:rsid w:val="0010353D"/>
    <w:rsid w:val="0010368D"/>
    <w:rsid w:val="0010389F"/>
    <w:rsid w:val="0010395F"/>
    <w:rsid w:val="00103E0B"/>
    <w:rsid w:val="00103E0E"/>
    <w:rsid w:val="00103E84"/>
    <w:rsid w:val="00104098"/>
    <w:rsid w:val="001041D6"/>
    <w:rsid w:val="0010455C"/>
    <w:rsid w:val="00104868"/>
    <w:rsid w:val="001052C8"/>
    <w:rsid w:val="001053BD"/>
    <w:rsid w:val="00105ABE"/>
    <w:rsid w:val="00107226"/>
    <w:rsid w:val="001073B4"/>
    <w:rsid w:val="001074E4"/>
    <w:rsid w:val="0010760D"/>
    <w:rsid w:val="0010782C"/>
    <w:rsid w:val="00110B9B"/>
    <w:rsid w:val="00110D7F"/>
    <w:rsid w:val="00112CB5"/>
    <w:rsid w:val="00112E9E"/>
    <w:rsid w:val="00113DD7"/>
    <w:rsid w:val="00114001"/>
    <w:rsid w:val="001143B5"/>
    <w:rsid w:val="00115BC3"/>
    <w:rsid w:val="001164A9"/>
    <w:rsid w:val="001167F7"/>
    <w:rsid w:val="00116E3D"/>
    <w:rsid w:val="00117F18"/>
    <w:rsid w:val="00120AF4"/>
    <w:rsid w:val="00120C08"/>
    <w:rsid w:val="00120DDA"/>
    <w:rsid w:val="0012158E"/>
    <w:rsid w:val="00121BD5"/>
    <w:rsid w:val="001221B7"/>
    <w:rsid w:val="00122617"/>
    <w:rsid w:val="00122EDF"/>
    <w:rsid w:val="001238A9"/>
    <w:rsid w:val="00123D7A"/>
    <w:rsid w:val="001242D3"/>
    <w:rsid w:val="001251C9"/>
    <w:rsid w:val="00125345"/>
    <w:rsid w:val="00125647"/>
    <w:rsid w:val="00125F4C"/>
    <w:rsid w:val="0012729C"/>
    <w:rsid w:val="00130D60"/>
    <w:rsid w:val="00131C60"/>
    <w:rsid w:val="00131E58"/>
    <w:rsid w:val="00132CAD"/>
    <w:rsid w:val="00133153"/>
    <w:rsid w:val="00133370"/>
    <w:rsid w:val="0013364D"/>
    <w:rsid w:val="00133E28"/>
    <w:rsid w:val="00134DF6"/>
    <w:rsid w:val="00135568"/>
    <w:rsid w:val="001364BB"/>
    <w:rsid w:val="00136D6F"/>
    <w:rsid w:val="00140893"/>
    <w:rsid w:val="00140CD2"/>
    <w:rsid w:val="00140CE3"/>
    <w:rsid w:val="00141548"/>
    <w:rsid w:val="00141BBF"/>
    <w:rsid w:val="0014343C"/>
    <w:rsid w:val="0014351D"/>
    <w:rsid w:val="0014459D"/>
    <w:rsid w:val="00145206"/>
    <w:rsid w:val="00145510"/>
    <w:rsid w:val="00145E37"/>
    <w:rsid w:val="00146526"/>
    <w:rsid w:val="0014758C"/>
    <w:rsid w:val="00147AD9"/>
    <w:rsid w:val="00147E9A"/>
    <w:rsid w:val="00150249"/>
    <w:rsid w:val="00150B27"/>
    <w:rsid w:val="00150CA5"/>
    <w:rsid w:val="00151945"/>
    <w:rsid w:val="00151BF2"/>
    <w:rsid w:val="00151E2C"/>
    <w:rsid w:val="001523F6"/>
    <w:rsid w:val="00152647"/>
    <w:rsid w:val="001527A0"/>
    <w:rsid w:val="00152A4F"/>
    <w:rsid w:val="00152E14"/>
    <w:rsid w:val="00152EFB"/>
    <w:rsid w:val="00153326"/>
    <w:rsid w:val="00153895"/>
    <w:rsid w:val="00153E8B"/>
    <w:rsid w:val="00155023"/>
    <w:rsid w:val="00155869"/>
    <w:rsid w:val="0015586A"/>
    <w:rsid w:val="0015595B"/>
    <w:rsid w:val="00156F6E"/>
    <w:rsid w:val="00157466"/>
    <w:rsid w:val="001577EA"/>
    <w:rsid w:val="001577FC"/>
    <w:rsid w:val="00157B0B"/>
    <w:rsid w:val="0016139A"/>
    <w:rsid w:val="001633A7"/>
    <w:rsid w:val="00163934"/>
    <w:rsid w:val="001639EE"/>
    <w:rsid w:val="00165352"/>
    <w:rsid w:val="0016595F"/>
    <w:rsid w:val="001665BE"/>
    <w:rsid w:val="00166EDA"/>
    <w:rsid w:val="001702E0"/>
    <w:rsid w:val="001706B7"/>
    <w:rsid w:val="0017079F"/>
    <w:rsid w:val="00170AA1"/>
    <w:rsid w:val="001720E0"/>
    <w:rsid w:val="00173011"/>
    <w:rsid w:val="0017416A"/>
    <w:rsid w:val="00174700"/>
    <w:rsid w:val="00174C83"/>
    <w:rsid w:val="00175460"/>
    <w:rsid w:val="00176C5B"/>
    <w:rsid w:val="001771F1"/>
    <w:rsid w:val="001776BF"/>
    <w:rsid w:val="00180E64"/>
    <w:rsid w:val="0018130E"/>
    <w:rsid w:val="001815DA"/>
    <w:rsid w:val="00181637"/>
    <w:rsid w:val="001817EB"/>
    <w:rsid w:val="00182BA4"/>
    <w:rsid w:val="00182FA9"/>
    <w:rsid w:val="0018357E"/>
    <w:rsid w:val="00183896"/>
    <w:rsid w:val="00183F90"/>
    <w:rsid w:val="0018400E"/>
    <w:rsid w:val="001841F5"/>
    <w:rsid w:val="00184696"/>
    <w:rsid w:val="00184D5C"/>
    <w:rsid w:val="00185064"/>
    <w:rsid w:val="00185225"/>
    <w:rsid w:val="00185874"/>
    <w:rsid w:val="00185A69"/>
    <w:rsid w:val="00185ADD"/>
    <w:rsid w:val="00186C29"/>
    <w:rsid w:val="00186D77"/>
    <w:rsid w:val="00187125"/>
    <w:rsid w:val="0018763C"/>
    <w:rsid w:val="001878CB"/>
    <w:rsid w:val="0019076B"/>
    <w:rsid w:val="00190E73"/>
    <w:rsid w:val="001915EA"/>
    <w:rsid w:val="00191931"/>
    <w:rsid w:val="001931A2"/>
    <w:rsid w:val="00194F3E"/>
    <w:rsid w:val="0019535E"/>
    <w:rsid w:val="001960BF"/>
    <w:rsid w:val="00196D16"/>
    <w:rsid w:val="001A22E7"/>
    <w:rsid w:val="001A25AF"/>
    <w:rsid w:val="001A270C"/>
    <w:rsid w:val="001A30D1"/>
    <w:rsid w:val="001A3C40"/>
    <w:rsid w:val="001A5394"/>
    <w:rsid w:val="001A5C6A"/>
    <w:rsid w:val="001A5EDC"/>
    <w:rsid w:val="001A6E84"/>
    <w:rsid w:val="001A736D"/>
    <w:rsid w:val="001A7DB1"/>
    <w:rsid w:val="001B0799"/>
    <w:rsid w:val="001B0C30"/>
    <w:rsid w:val="001B1498"/>
    <w:rsid w:val="001B247E"/>
    <w:rsid w:val="001B32E3"/>
    <w:rsid w:val="001B37ED"/>
    <w:rsid w:val="001B48A3"/>
    <w:rsid w:val="001B496F"/>
    <w:rsid w:val="001B4AF0"/>
    <w:rsid w:val="001B4CE9"/>
    <w:rsid w:val="001B54A5"/>
    <w:rsid w:val="001B5E0B"/>
    <w:rsid w:val="001B6D0C"/>
    <w:rsid w:val="001B71D5"/>
    <w:rsid w:val="001B76F9"/>
    <w:rsid w:val="001B78E9"/>
    <w:rsid w:val="001B7DFE"/>
    <w:rsid w:val="001C1BFC"/>
    <w:rsid w:val="001C24AB"/>
    <w:rsid w:val="001C2E27"/>
    <w:rsid w:val="001C3D89"/>
    <w:rsid w:val="001C41C2"/>
    <w:rsid w:val="001C4A56"/>
    <w:rsid w:val="001C4D01"/>
    <w:rsid w:val="001C4DA7"/>
    <w:rsid w:val="001C4E9C"/>
    <w:rsid w:val="001C504F"/>
    <w:rsid w:val="001C53E0"/>
    <w:rsid w:val="001C5B62"/>
    <w:rsid w:val="001C5CB3"/>
    <w:rsid w:val="001C652E"/>
    <w:rsid w:val="001C6ABD"/>
    <w:rsid w:val="001C6DCF"/>
    <w:rsid w:val="001C7B53"/>
    <w:rsid w:val="001C7C06"/>
    <w:rsid w:val="001D015E"/>
    <w:rsid w:val="001D0372"/>
    <w:rsid w:val="001D0B26"/>
    <w:rsid w:val="001D1114"/>
    <w:rsid w:val="001D17B6"/>
    <w:rsid w:val="001D1978"/>
    <w:rsid w:val="001D1A47"/>
    <w:rsid w:val="001D1D2B"/>
    <w:rsid w:val="001D2795"/>
    <w:rsid w:val="001D2DE2"/>
    <w:rsid w:val="001D38A6"/>
    <w:rsid w:val="001D3A9A"/>
    <w:rsid w:val="001D3C53"/>
    <w:rsid w:val="001D423F"/>
    <w:rsid w:val="001D4374"/>
    <w:rsid w:val="001D5143"/>
    <w:rsid w:val="001D52B0"/>
    <w:rsid w:val="001D5B82"/>
    <w:rsid w:val="001D6506"/>
    <w:rsid w:val="001D6958"/>
    <w:rsid w:val="001D75B4"/>
    <w:rsid w:val="001D7810"/>
    <w:rsid w:val="001D7853"/>
    <w:rsid w:val="001D7E7C"/>
    <w:rsid w:val="001E01F8"/>
    <w:rsid w:val="001E0FD3"/>
    <w:rsid w:val="001E17C6"/>
    <w:rsid w:val="001E1D98"/>
    <w:rsid w:val="001E1E41"/>
    <w:rsid w:val="001E244B"/>
    <w:rsid w:val="001E2C82"/>
    <w:rsid w:val="001E2D55"/>
    <w:rsid w:val="001E3194"/>
    <w:rsid w:val="001E358B"/>
    <w:rsid w:val="001E4563"/>
    <w:rsid w:val="001E4800"/>
    <w:rsid w:val="001E48AF"/>
    <w:rsid w:val="001E48D4"/>
    <w:rsid w:val="001E5FE3"/>
    <w:rsid w:val="001E650A"/>
    <w:rsid w:val="001E662A"/>
    <w:rsid w:val="001E6CDE"/>
    <w:rsid w:val="001E7989"/>
    <w:rsid w:val="001E7F5A"/>
    <w:rsid w:val="001F04E3"/>
    <w:rsid w:val="001F0748"/>
    <w:rsid w:val="001F0A1B"/>
    <w:rsid w:val="001F0C3A"/>
    <w:rsid w:val="001F1A79"/>
    <w:rsid w:val="001F1C9A"/>
    <w:rsid w:val="001F22FA"/>
    <w:rsid w:val="001F2C9E"/>
    <w:rsid w:val="001F38A7"/>
    <w:rsid w:val="001F38C2"/>
    <w:rsid w:val="001F41EF"/>
    <w:rsid w:val="001F4628"/>
    <w:rsid w:val="001F4688"/>
    <w:rsid w:val="001F479C"/>
    <w:rsid w:val="001F53D0"/>
    <w:rsid w:val="001F64A4"/>
    <w:rsid w:val="001F7B3B"/>
    <w:rsid w:val="001F7B41"/>
    <w:rsid w:val="001F7EE6"/>
    <w:rsid w:val="001F7FD4"/>
    <w:rsid w:val="0020062A"/>
    <w:rsid w:val="002008D4"/>
    <w:rsid w:val="002015A4"/>
    <w:rsid w:val="0020233A"/>
    <w:rsid w:val="0020307F"/>
    <w:rsid w:val="00205AD9"/>
    <w:rsid w:val="00205DE4"/>
    <w:rsid w:val="00207F14"/>
    <w:rsid w:val="0021040E"/>
    <w:rsid w:val="002105B6"/>
    <w:rsid w:val="00210E9E"/>
    <w:rsid w:val="00211A86"/>
    <w:rsid w:val="00212611"/>
    <w:rsid w:val="00212789"/>
    <w:rsid w:val="0021373E"/>
    <w:rsid w:val="00213EA9"/>
    <w:rsid w:val="00213EFD"/>
    <w:rsid w:val="0021423D"/>
    <w:rsid w:val="0021434B"/>
    <w:rsid w:val="00214A23"/>
    <w:rsid w:val="00215303"/>
    <w:rsid w:val="00215BA6"/>
    <w:rsid w:val="00215C98"/>
    <w:rsid w:val="002162EE"/>
    <w:rsid w:val="002205ED"/>
    <w:rsid w:val="00220678"/>
    <w:rsid w:val="00221220"/>
    <w:rsid w:val="00221EDA"/>
    <w:rsid w:val="00222F0E"/>
    <w:rsid w:val="002237F2"/>
    <w:rsid w:val="00223F7A"/>
    <w:rsid w:val="00224266"/>
    <w:rsid w:val="00224345"/>
    <w:rsid w:val="0022459C"/>
    <w:rsid w:val="00224B59"/>
    <w:rsid w:val="00224B8C"/>
    <w:rsid w:val="00224D48"/>
    <w:rsid w:val="002253C6"/>
    <w:rsid w:val="002259B4"/>
    <w:rsid w:val="00225CAF"/>
    <w:rsid w:val="00225DE7"/>
    <w:rsid w:val="00226B63"/>
    <w:rsid w:val="00226C29"/>
    <w:rsid w:val="00226EC9"/>
    <w:rsid w:val="002272EC"/>
    <w:rsid w:val="002274A4"/>
    <w:rsid w:val="00230560"/>
    <w:rsid w:val="00230D1D"/>
    <w:rsid w:val="00231762"/>
    <w:rsid w:val="00231CB5"/>
    <w:rsid w:val="00234198"/>
    <w:rsid w:val="002343B4"/>
    <w:rsid w:val="00234F1F"/>
    <w:rsid w:val="00235F87"/>
    <w:rsid w:val="00235FE6"/>
    <w:rsid w:val="0023703A"/>
    <w:rsid w:val="00237E11"/>
    <w:rsid w:val="002403B4"/>
    <w:rsid w:val="00241EC6"/>
    <w:rsid w:val="00242E57"/>
    <w:rsid w:val="00243025"/>
    <w:rsid w:val="002439B3"/>
    <w:rsid w:val="00244400"/>
    <w:rsid w:val="00244E91"/>
    <w:rsid w:val="0024633C"/>
    <w:rsid w:val="00246C8C"/>
    <w:rsid w:val="00247812"/>
    <w:rsid w:val="002503BE"/>
    <w:rsid w:val="00250FCE"/>
    <w:rsid w:val="002510B5"/>
    <w:rsid w:val="0025157A"/>
    <w:rsid w:val="00251BEA"/>
    <w:rsid w:val="00254767"/>
    <w:rsid w:val="002562B4"/>
    <w:rsid w:val="002563DE"/>
    <w:rsid w:val="0025695E"/>
    <w:rsid w:val="00257658"/>
    <w:rsid w:val="00257764"/>
    <w:rsid w:val="0026015B"/>
    <w:rsid w:val="002601D5"/>
    <w:rsid w:val="00260D83"/>
    <w:rsid w:val="00260F87"/>
    <w:rsid w:val="0026249E"/>
    <w:rsid w:val="0026258F"/>
    <w:rsid w:val="00262AB4"/>
    <w:rsid w:val="00263360"/>
    <w:rsid w:val="0026463B"/>
    <w:rsid w:val="00264641"/>
    <w:rsid w:val="00265BC7"/>
    <w:rsid w:val="002670DC"/>
    <w:rsid w:val="00267648"/>
    <w:rsid w:val="00270817"/>
    <w:rsid w:val="00270D34"/>
    <w:rsid w:val="0027181A"/>
    <w:rsid w:val="00271976"/>
    <w:rsid w:val="00271EF4"/>
    <w:rsid w:val="00272987"/>
    <w:rsid w:val="00273DA0"/>
    <w:rsid w:val="00274587"/>
    <w:rsid w:val="00275634"/>
    <w:rsid w:val="00275AD6"/>
    <w:rsid w:val="00275FC7"/>
    <w:rsid w:val="00276048"/>
    <w:rsid w:val="0027616A"/>
    <w:rsid w:val="00276EC9"/>
    <w:rsid w:val="00276ED2"/>
    <w:rsid w:val="0027772A"/>
    <w:rsid w:val="00277B25"/>
    <w:rsid w:val="00277DA9"/>
    <w:rsid w:val="00277E14"/>
    <w:rsid w:val="0028033E"/>
    <w:rsid w:val="00280C60"/>
    <w:rsid w:val="00281050"/>
    <w:rsid w:val="00281090"/>
    <w:rsid w:val="00283101"/>
    <w:rsid w:val="0028327B"/>
    <w:rsid w:val="00283ED0"/>
    <w:rsid w:val="00284951"/>
    <w:rsid w:val="00284964"/>
    <w:rsid w:val="00284D26"/>
    <w:rsid w:val="00285C60"/>
    <w:rsid w:val="00285D66"/>
    <w:rsid w:val="002864B4"/>
    <w:rsid w:val="002864D6"/>
    <w:rsid w:val="00287173"/>
    <w:rsid w:val="0028746A"/>
    <w:rsid w:val="00287C80"/>
    <w:rsid w:val="00291956"/>
    <w:rsid w:val="00291DF2"/>
    <w:rsid w:val="0029217F"/>
    <w:rsid w:val="0029463D"/>
    <w:rsid w:val="00295A12"/>
    <w:rsid w:val="00295B07"/>
    <w:rsid w:val="00295CF1"/>
    <w:rsid w:val="00296548"/>
    <w:rsid w:val="002969DD"/>
    <w:rsid w:val="0029707C"/>
    <w:rsid w:val="0029752E"/>
    <w:rsid w:val="00297825"/>
    <w:rsid w:val="00297ED2"/>
    <w:rsid w:val="002A0EB6"/>
    <w:rsid w:val="002A1385"/>
    <w:rsid w:val="002A1690"/>
    <w:rsid w:val="002A1A29"/>
    <w:rsid w:val="002A2DA0"/>
    <w:rsid w:val="002A3208"/>
    <w:rsid w:val="002A4F98"/>
    <w:rsid w:val="002A561C"/>
    <w:rsid w:val="002A648C"/>
    <w:rsid w:val="002A66A4"/>
    <w:rsid w:val="002A6983"/>
    <w:rsid w:val="002A7B68"/>
    <w:rsid w:val="002A7D40"/>
    <w:rsid w:val="002B0235"/>
    <w:rsid w:val="002B07DE"/>
    <w:rsid w:val="002B0A83"/>
    <w:rsid w:val="002B0D83"/>
    <w:rsid w:val="002B14F9"/>
    <w:rsid w:val="002B265C"/>
    <w:rsid w:val="002B41C4"/>
    <w:rsid w:val="002B4594"/>
    <w:rsid w:val="002B45AF"/>
    <w:rsid w:val="002B47FB"/>
    <w:rsid w:val="002B513E"/>
    <w:rsid w:val="002B559D"/>
    <w:rsid w:val="002B59E6"/>
    <w:rsid w:val="002B5B92"/>
    <w:rsid w:val="002B61B2"/>
    <w:rsid w:val="002B61E0"/>
    <w:rsid w:val="002B6A97"/>
    <w:rsid w:val="002B76F2"/>
    <w:rsid w:val="002B77A3"/>
    <w:rsid w:val="002B7970"/>
    <w:rsid w:val="002B7ED0"/>
    <w:rsid w:val="002C066F"/>
    <w:rsid w:val="002C0984"/>
    <w:rsid w:val="002C0A9C"/>
    <w:rsid w:val="002C0E01"/>
    <w:rsid w:val="002C2054"/>
    <w:rsid w:val="002C2462"/>
    <w:rsid w:val="002C25C2"/>
    <w:rsid w:val="002C32C0"/>
    <w:rsid w:val="002C373C"/>
    <w:rsid w:val="002C37BC"/>
    <w:rsid w:val="002C4263"/>
    <w:rsid w:val="002C5357"/>
    <w:rsid w:val="002C5797"/>
    <w:rsid w:val="002C6073"/>
    <w:rsid w:val="002C6CB0"/>
    <w:rsid w:val="002C7660"/>
    <w:rsid w:val="002C7929"/>
    <w:rsid w:val="002C7932"/>
    <w:rsid w:val="002C797F"/>
    <w:rsid w:val="002C7E8F"/>
    <w:rsid w:val="002C7EA1"/>
    <w:rsid w:val="002D0C1F"/>
    <w:rsid w:val="002D16EA"/>
    <w:rsid w:val="002D17F7"/>
    <w:rsid w:val="002D1ACC"/>
    <w:rsid w:val="002D2E76"/>
    <w:rsid w:val="002D490E"/>
    <w:rsid w:val="002D6E76"/>
    <w:rsid w:val="002D713F"/>
    <w:rsid w:val="002D7346"/>
    <w:rsid w:val="002D7DB9"/>
    <w:rsid w:val="002D7F56"/>
    <w:rsid w:val="002E06A5"/>
    <w:rsid w:val="002E1172"/>
    <w:rsid w:val="002E244F"/>
    <w:rsid w:val="002E2F16"/>
    <w:rsid w:val="002E49CE"/>
    <w:rsid w:val="002E53CD"/>
    <w:rsid w:val="002E55DD"/>
    <w:rsid w:val="002E6751"/>
    <w:rsid w:val="002E6C52"/>
    <w:rsid w:val="002E6D93"/>
    <w:rsid w:val="002E6E28"/>
    <w:rsid w:val="002E760B"/>
    <w:rsid w:val="002E7763"/>
    <w:rsid w:val="002E7BA5"/>
    <w:rsid w:val="002E7C12"/>
    <w:rsid w:val="002F08D8"/>
    <w:rsid w:val="002F0AEC"/>
    <w:rsid w:val="002F0BBB"/>
    <w:rsid w:val="002F0ECE"/>
    <w:rsid w:val="002F29CB"/>
    <w:rsid w:val="002F2B9C"/>
    <w:rsid w:val="002F2F00"/>
    <w:rsid w:val="002F3575"/>
    <w:rsid w:val="002F4C24"/>
    <w:rsid w:val="002F5248"/>
    <w:rsid w:val="002F5871"/>
    <w:rsid w:val="002F61B0"/>
    <w:rsid w:val="002F7DDB"/>
    <w:rsid w:val="002F7FAE"/>
    <w:rsid w:val="003014B7"/>
    <w:rsid w:val="00301771"/>
    <w:rsid w:val="00301835"/>
    <w:rsid w:val="00302EB4"/>
    <w:rsid w:val="00303D9B"/>
    <w:rsid w:val="003041D7"/>
    <w:rsid w:val="00304F3F"/>
    <w:rsid w:val="00305461"/>
    <w:rsid w:val="003059C1"/>
    <w:rsid w:val="00305A27"/>
    <w:rsid w:val="00305DDD"/>
    <w:rsid w:val="00305E3E"/>
    <w:rsid w:val="00306335"/>
    <w:rsid w:val="0030659C"/>
    <w:rsid w:val="00306E0B"/>
    <w:rsid w:val="003075AD"/>
    <w:rsid w:val="00307B62"/>
    <w:rsid w:val="00307E74"/>
    <w:rsid w:val="00310AB5"/>
    <w:rsid w:val="00310DE2"/>
    <w:rsid w:val="00310FA4"/>
    <w:rsid w:val="003118D8"/>
    <w:rsid w:val="0031415A"/>
    <w:rsid w:val="00314F1D"/>
    <w:rsid w:val="0031556F"/>
    <w:rsid w:val="00315C37"/>
    <w:rsid w:val="00315F6C"/>
    <w:rsid w:val="003177D3"/>
    <w:rsid w:val="00317CB6"/>
    <w:rsid w:val="00317E74"/>
    <w:rsid w:val="003218E3"/>
    <w:rsid w:val="003226B5"/>
    <w:rsid w:val="003237D9"/>
    <w:rsid w:val="00323CA6"/>
    <w:rsid w:val="0032485B"/>
    <w:rsid w:val="00324A22"/>
    <w:rsid w:val="00324AED"/>
    <w:rsid w:val="003257CE"/>
    <w:rsid w:val="0032590C"/>
    <w:rsid w:val="00325B64"/>
    <w:rsid w:val="0032631F"/>
    <w:rsid w:val="00326891"/>
    <w:rsid w:val="00326D57"/>
    <w:rsid w:val="00326E15"/>
    <w:rsid w:val="00327705"/>
    <w:rsid w:val="00327A4C"/>
    <w:rsid w:val="00327D43"/>
    <w:rsid w:val="00327DE8"/>
    <w:rsid w:val="00330389"/>
    <w:rsid w:val="0033083F"/>
    <w:rsid w:val="00331DDB"/>
    <w:rsid w:val="00331F26"/>
    <w:rsid w:val="00332A92"/>
    <w:rsid w:val="003331F9"/>
    <w:rsid w:val="003332E2"/>
    <w:rsid w:val="00333455"/>
    <w:rsid w:val="003347E8"/>
    <w:rsid w:val="00334A24"/>
    <w:rsid w:val="00334AF8"/>
    <w:rsid w:val="00334B97"/>
    <w:rsid w:val="00334D9B"/>
    <w:rsid w:val="00334E62"/>
    <w:rsid w:val="003351E2"/>
    <w:rsid w:val="0033661A"/>
    <w:rsid w:val="003368B4"/>
    <w:rsid w:val="00336B50"/>
    <w:rsid w:val="00336BD0"/>
    <w:rsid w:val="003373F1"/>
    <w:rsid w:val="00337601"/>
    <w:rsid w:val="003379E0"/>
    <w:rsid w:val="0034037D"/>
    <w:rsid w:val="00342303"/>
    <w:rsid w:val="00343E6B"/>
    <w:rsid w:val="00345C4F"/>
    <w:rsid w:val="00345FE9"/>
    <w:rsid w:val="00346008"/>
    <w:rsid w:val="0034623E"/>
    <w:rsid w:val="00346377"/>
    <w:rsid w:val="003463D8"/>
    <w:rsid w:val="003464C3"/>
    <w:rsid w:val="00346943"/>
    <w:rsid w:val="003501E5"/>
    <w:rsid w:val="00350AF1"/>
    <w:rsid w:val="0035104F"/>
    <w:rsid w:val="00351661"/>
    <w:rsid w:val="00351759"/>
    <w:rsid w:val="003524A9"/>
    <w:rsid w:val="00352580"/>
    <w:rsid w:val="0035292E"/>
    <w:rsid w:val="0035299C"/>
    <w:rsid w:val="003530B1"/>
    <w:rsid w:val="00353561"/>
    <w:rsid w:val="003539B4"/>
    <w:rsid w:val="0035444E"/>
    <w:rsid w:val="0035479B"/>
    <w:rsid w:val="003549E3"/>
    <w:rsid w:val="00354D1D"/>
    <w:rsid w:val="00355115"/>
    <w:rsid w:val="0035591B"/>
    <w:rsid w:val="00355DDF"/>
    <w:rsid w:val="00355EF8"/>
    <w:rsid w:val="00356565"/>
    <w:rsid w:val="00356788"/>
    <w:rsid w:val="003570E7"/>
    <w:rsid w:val="00357E81"/>
    <w:rsid w:val="00360075"/>
    <w:rsid w:val="00360826"/>
    <w:rsid w:val="00360DBC"/>
    <w:rsid w:val="00360DF1"/>
    <w:rsid w:val="00361328"/>
    <w:rsid w:val="0036177A"/>
    <w:rsid w:val="003617C1"/>
    <w:rsid w:val="00362012"/>
    <w:rsid w:val="003621E7"/>
    <w:rsid w:val="00362283"/>
    <w:rsid w:val="003623AB"/>
    <w:rsid w:val="003623B5"/>
    <w:rsid w:val="003623D6"/>
    <w:rsid w:val="0036249D"/>
    <w:rsid w:val="0036289B"/>
    <w:rsid w:val="0036330F"/>
    <w:rsid w:val="0036343B"/>
    <w:rsid w:val="00363892"/>
    <w:rsid w:val="003645F0"/>
    <w:rsid w:val="00365227"/>
    <w:rsid w:val="00365283"/>
    <w:rsid w:val="0036550E"/>
    <w:rsid w:val="0036551B"/>
    <w:rsid w:val="00365551"/>
    <w:rsid w:val="0036559A"/>
    <w:rsid w:val="00366176"/>
    <w:rsid w:val="003667DD"/>
    <w:rsid w:val="0037083A"/>
    <w:rsid w:val="00370953"/>
    <w:rsid w:val="00370A2A"/>
    <w:rsid w:val="00371325"/>
    <w:rsid w:val="00372389"/>
    <w:rsid w:val="003723E6"/>
    <w:rsid w:val="00373E33"/>
    <w:rsid w:val="003745A2"/>
    <w:rsid w:val="003751AC"/>
    <w:rsid w:val="00375276"/>
    <w:rsid w:val="00375CE2"/>
    <w:rsid w:val="0037605C"/>
    <w:rsid w:val="00376179"/>
    <w:rsid w:val="00377AD9"/>
    <w:rsid w:val="00377EB5"/>
    <w:rsid w:val="00380339"/>
    <w:rsid w:val="003806CD"/>
    <w:rsid w:val="00380975"/>
    <w:rsid w:val="00382459"/>
    <w:rsid w:val="00383619"/>
    <w:rsid w:val="00384105"/>
    <w:rsid w:val="003847C9"/>
    <w:rsid w:val="003847E3"/>
    <w:rsid w:val="00385CA0"/>
    <w:rsid w:val="00385FEA"/>
    <w:rsid w:val="003867CC"/>
    <w:rsid w:val="00386B78"/>
    <w:rsid w:val="00386CAB"/>
    <w:rsid w:val="00387BD9"/>
    <w:rsid w:val="0039015A"/>
    <w:rsid w:val="003906E8"/>
    <w:rsid w:val="00390BE7"/>
    <w:rsid w:val="003911CC"/>
    <w:rsid w:val="0039160D"/>
    <w:rsid w:val="003919F3"/>
    <w:rsid w:val="00391A3D"/>
    <w:rsid w:val="00392E1A"/>
    <w:rsid w:val="0039315E"/>
    <w:rsid w:val="00393974"/>
    <w:rsid w:val="00394037"/>
    <w:rsid w:val="00394A60"/>
    <w:rsid w:val="00394B64"/>
    <w:rsid w:val="00394C12"/>
    <w:rsid w:val="003950B7"/>
    <w:rsid w:val="00395D0D"/>
    <w:rsid w:val="0039658A"/>
    <w:rsid w:val="00396944"/>
    <w:rsid w:val="00397062"/>
    <w:rsid w:val="003974B6"/>
    <w:rsid w:val="0039759E"/>
    <w:rsid w:val="00397BDB"/>
    <w:rsid w:val="00397BEE"/>
    <w:rsid w:val="00397CCF"/>
    <w:rsid w:val="003A0117"/>
    <w:rsid w:val="003A1372"/>
    <w:rsid w:val="003A224F"/>
    <w:rsid w:val="003A31AE"/>
    <w:rsid w:val="003A3563"/>
    <w:rsid w:val="003A39BC"/>
    <w:rsid w:val="003A431A"/>
    <w:rsid w:val="003A460F"/>
    <w:rsid w:val="003A46DC"/>
    <w:rsid w:val="003A5128"/>
    <w:rsid w:val="003A5169"/>
    <w:rsid w:val="003A53D3"/>
    <w:rsid w:val="003A589E"/>
    <w:rsid w:val="003A5C18"/>
    <w:rsid w:val="003A6315"/>
    <w:rsid w:val="003A6611"/>
    <w:rsid w:val="003A6845"/>
    <w:rsid w:val="003A6857"/>
    <w:rsid w:val="003A69C2"/>
    <w:rsid w:val="003A6A8F"/>
    <w:rsid w:val="003A6AC7"/>
    <w:rsid w:val="003A710A"/>
    <w:rsid w:val="003A7524"/>
    <w:rsid w:val="003A75CD"/>
    <w:rsid w:val="003A78B0"/>
    <w:rsid w:val="003B0043"/>
    <w:rsid w:val="003B0222"/>
    <w:rsid w:val="003B0DB8"/>
    <w:rsid w:val="003B0ECD"/>
    <w:rsid w:val="003B173C"/>
    <w:rsid w:val="003B1C1D"/>
    <w:rsid w:val="003B1FCB"/>
    <w:rsid w:val="003B2375"/>
    <w:rsid w:val="003B2B31"/>
    <w:rsid w:val="003B2FCD"/>
    <w:rsid w:val="003B3023"/>
    <w:rsid w:val="003B3149"/>
    <w:rsid w:val="003B33AA"/>
    <w:rsid w:val="003B3771"/>
    <w:rsid w:val="003B3F98"/>
    <w:rsid w:val="003B472B"/>
    <w:rsid w:val="003B5E8C"/>
    <w:rsid w:val="003B72CE"/>
    <w:rsid w:val="003C187D"/>
    <w:rsid w:val="003C19A1"/>
    <w:rsid w:val="003C2371"/>
    <w:rsid w:val="003C25F3"/>
    <w:rsid w:val="003C2AF6"/>
    <w:rsid w:val="003C3519"/>
    <w:rsid w:val="003C419B"/>
    <w:rsid w:val="003C452A"/>
    <w:rsid w:val="003C5E09"/>
    <w:rsid w:val="003C5E5C"/>
    <w:rsid w:val="003C5F7C"/>
    <w:rsid w:val="003C6106"/>
    <w:rsid w:val="003C638C"/>
    <w:rsid w:val="003C6FC8"/>
    <w:rsid w:val="003C7236"/>
    <w:rsid w:val="003C728C"/>
    <w:rsid w:val="003C77CE"/>
    <w:rsid w:val="003C7918"/>
    <w:rsid w:val="003D01F5"/>
    <w:rsid w:val="003D0551"/>
    <w:rsid w:val="003D10B0"/>
    <w:rsid w:val="003D1CAF"/>
    <w:rsid w:val="003D1FD0"/>
    <w:rsid w:val="003D24B9"/>
    <w:rsid w:val="003D2FBD"/>
    <w:rsid w:val="003D3500"/>
    <w:rsid w:val="003D3C69"/>
    <w:rsid w:val="003D3E0E"/>
    <w:rsid w:val="003D4808"/>
    <w:rsid w:val="003D5151"/>
    <w:rsid w:val="003D5E70"/>
    <w:rsid w:val="003D606E"/>
    <w:rsid w:val="003D60AA"/>
    <w:rsid w:val="003D64BA"/>
    <w:rsid w:val="003D760D"/>
    <w:rsid w:val="003D78C8"/>
    <w:rsid w:val="003D7F75"/>
    <w:rsid w:val="003E0454"/>
    <w:rsid w:val="003E08EE"/>
    <w:rsid w:val="003E13D6"/>
    <w:rsid w:val="003E18B4"/>
    <w:rsid w:val="003E1E50"/>
    <w:rsid w:val="003E3B79"/>
    <w:rsid w:val="003E465A"/>
    <w:rsid w:val="003E4DFD"/>
    <w:rsid w:val="003E5C6A"/>
    <w:rsid w:val="003E69AC"/>
    <w:rsid w:val="003E6AB8"/>
    <w:rsid w:val="003E7BAB"/>
    <w:rsid w:val="003F03CA"/>
    <w:rsid w:val="003F0C75"/>
    <w:rsid w:val="003F0E56"/>
    <w:rsid w:val="003F15C5"/>
    <w:rsid w:val="003F19D1"/>
    <w:rsid w:val="003F1F12"/>
    <w:rsid w:val="003F22AC"/>
    <w:rsid w:val="003F3406"/>
    <w:rsid w:val="003F3F8A"/>
    <w:rsid w:val="003F4A6A"/>
    <w:rsid w:val="003F57E9"/>
    <w:rsid w:val="003F5A29"/>
    <w:rsid w:val="003F5C4A"/>
    <w:rsid w:val="003F5E44"/>
    <w:rsid w:val="003F7158"/>
    <w:rsid w:val="003F71EC"/>
    <w:rsid w:val="003F7725"/>
    <w:rsid w:val="004004DD"/>
    <w:rsid w:val="004006B9"/>
    <w:rsid w:val="00400C04"/>
    <w:rsid w:val="004012B0"/>
    <w:rsid w:val="00401D94"/>
    <w:rsid w:val="00402A06"/>
    <w:rsid w:val="00402ADC"/>
    <w:rsid w:val="00403150"/>
    <w:rsid w:val="00403201"/>
    <w:rsid w:val="004036E8"/>
    <w:rsid w:val="0040397F"/>
    <w:rsid w:val="00405420"/>
    <w:rsid w:val="00405CD5"/>
    <w:rsid w:val="00405DC6"/>
    <w:rsid w:val="00406915"/>
    <w:rsid w:val="00406EE2"/>
    <w:rsid w:val="00407088"/>
    <w:rsid w:val="00407105"/>
    <w:rsid w:val="00407D85"/>
    <w:rsid w:val="00407F39"/>
    <w:rsid w:val="00410106"/>
    <w:rsid w:val="00410DC0"/>
    <w:rsid w:val="0041191A"/>
    <w:rsid w:val="004121A1"/>
    <w:rsid w:val="004129CF"/>
    <w:rsid w:val="00412F67"/>
    <w:rsid w:val="0041346F"/>
    <w:rsid w:val="0041414A"/>
    <w:rsid w:val="004141CF"/>
    <w:rsid w:val="004145A8"/>
    <w:rsid w:val="00416AE0"/>
    <w:rsid w:val="0041710C"/>
    <w:rsid w:val="0041792F"/>
    <w:rsid w:val="00420A46"/>
    <w:rsid w:val="00420B1A"/>
    <w:rsid w:val="004212EF"/>
    <w:rsid w:val="0042139D"/>
    <w:rsid w:val="00421446"/>
    <w:rsid w:val="004216BC"/>
    <w:rsid w:val="00421BAD"/>
    <w:rsid w:val="00422060"/>
    <w:rsid w:val="004223C7"/>
    <w:rsid w:val="004223FD"/>
    <w:rsid w:val="004226CD"/>
    <w:rsid w:val="0042278B"/>
    <w:rsid w:val="004231BE"/>
    <w:rsid w:val="00423271"/>
    <w:rsid w:val="00423862"/>
    <w:rsid w:val="004241EC"/>
    <w:rsid w:val="004242FE"/>
    <w:rsid w:val="00424798"/>
    <w:rsid w:val="004247CC"/>
    <w:rsid w:val="00424B3E"/>
    <w:rsid w:val="004251EE"/>
    <w:rsid w:val="00425204"/>
    <w:rsid w:val="00425BFA"/>
    <w:rsid w:val="00426045"/>
    <w:rsid w:val="004261F5"/>
    <w:rsid w:val="00426DA2"/>
    <w:rsid w:val="00427134"/>
    <w:rsid w:val="00430EE0"/>
    <w:rsid w:val="00432328"/>
    <w:rsid w:val="00434382"/>
    <w:rsid w:val="00436F64"/>
    <w:rsid w:val="00437994"/>
    <w:rsid w:val="00437CD4"/>
    <w:rsid w:val="00441362"/>
    <w:rsid w:val="00441745"/>
    <w:rsid w:val="0044176C"/>
    <w:rsid w:val="0044370F"/>
    <w:rsid w:val="00443A26"/>
    <w:rsid w:val="00443ECF"/>
    <w:rsid w:val="00445020"/>
    <w:rsid w:val="00445604"/>
    <w:rsid w:val="00445741"/>
    <w:rsid w:val="00445F26"/>
    <w:rsid w:val="00446AFC"/>
    <w:rsid w:val="00447594"/>
    <w:rsid w:val="00447857"/>
    <w:rsid w:val="00447B7C"/>
    <w:rsid w:val="00447DBA"/>
    <w:rsid w:val="00447F12"/>
    <w:rsid w:val="00450133"/>
    <w:rsid w:val="00450730"/>
    <w:rsid w:val="004507CF"/>
    <w:rsid w:val="00450B36"/>
    <w:rsid w:val="00450C0A"/>
    <w:rsid w:val="004519C3"/>
    <w:rsid w:val="00451DC9"/>
    <w:rsid w:val="00451F73"/>
    <w:rsid w:val="004523D0"/>
    <w:rsid w:val="00452895"/>
    <w:rsid w:val="00452D79"/>
    <w:rsid w:val="00453954"/>
    <w:rsid w:val="0045434F"/>
    <w:rsid w:val="00456433"/>
    <w:rsid w:val="004564E3"/>
    <w:rsid w:val="00456511"/>
    <w:rsid w:val="00456649"/>
    <w:rsid w:val="00457193"/>
    <w:rsid w:val="00457587"/>
    <w:rsid w:val="00457B58"/>
    <w:rsid w:val="004602ED"/>
    <w:rsid w:val="00460605"/>
    <w:rsid w:val="00460638"/>
    <w:rsid w:val="00460D43"/>
    <w:rsid w:val="0046100A"/>
    <w:rsid w:val="00461A5A"/>
    <w:rsid w:val="00462129"/>
    <w:rsid w:val="00462349"/>
    <w:rsid w:val="004628EE"/>
    <w:rsid w:val="004633E1"/>
    <w:rsid w:val="00463418"/>
    <w:rsid w:val="004647F7"/>
    <w:rsid w:val="00464CA9"/>
    <w:rsid w:val="00464F06"/>
    <w:rsid w:val="00465CAF"/>
    <w:rsid w:val="0046636A"/>
    <w:rsid w:val="0046653D"/>
    <w:rsid w:val="00470207"/>
    <w:rsid w:val="004703C5"/>
    <w:rsid w:val="00470879"/>
    <w:rsid w:val="004712D3"/>
    <w:rsid w:val="004713B8"/>
    <w:rsid w:val="004715C5"/>
    <w:rsid w:val="00471F99"/>
    <w:rsid w:val="0047275A"/>
    <w:rsid w:val="00472C3D"/>
    <w:rsid w:val="00473437"/>
    <w:rsid w:val="004739E9"/>
    <w:rsid w:val="00474120"/>
    <w:rsid w:val="00474E36"/>
    <w:rsid w:val="00475BF5"/>
    <w:rsid w:val="0047684A"/>
    <w:rsid w:val="00476910"/>
    <w:rsid w:val="00476BDE"/>
    <w:rsid w:val="00476C87"/>
    <w:rsid w:val="00476D80"/>
    <w:rsid w:val="00477D6C"/>
    <w:rsid w:val="004801AF"/>
    <w:rsid w:val="00480720"/>
    <w:rsid w:val="00481BE2"/>
    <w:rsid w:val="0048204B"/>
    <w:rsid w:val="0048264E"/>
    <w:rsid w:val="004826D3"/>
    <w:rsid w:val="00482D56"/>
    <w:rsid w:val="00485448"/>
    <w:rsid w:val="00485773"/>
    <w:rsid w:val="00486AEA"/>
    <w:rsid w:val="00486E0A"/>
    <w:rsid w:val="0049150A"/>
    <w:rsid w:val="0049273E"/>
    <w:rsid w:val="00493039"/>
    <w:rsid w:val="004934B5"/>
    <w:rsid w:val="00494956"/>
    <w:rsid w:val="004952B4"/>
    <w:rsid w:val="00495F5A"/>
    <w:rsid w:val="00496463"/>
    <w:rsid w:val="00496ABF"/>
    <w:rsid w:val="0049706D"/>
    <w:rsid w:val="00497ED0"/>
    <w:rsid w:val="004A01C7"/>
    <w:rsid w:val="004A0A3C"/>
    <w:rsid w:val="004A0DE1"/>
    <w:rsid w:val="004A191E"/>
    <w:rsid w:val="004A1E33"/>
    <w:rsid w:val="004A37CE"/>
    <w:rsid w:val="004A4F20"/>
    <w:rsid w:val="004A60E7"/>
    <w:rsid w:val="004A641F"/>
    <w:rsid w:val="004A7537"/>
    <w:rsid w:val="004A79EB"/>
    <w:rsid w:val="004A7A20"/>
    <w:rsid w:val="004B0873"/>
    <w:rsid w:val="004B0A4A"/>
    <w:rsid w:val="004B0AA3"/>
    <w:rsid w:val="004B0C51"/>
    <w:rsid w:val="004B17AC"/>
    <w:rsid w:val="004B1E05"/>
    <w:rsid w:val="004B2152"/>
    <w:rsid w:val="004B256A"/>
    <w:rsid w:val="004B46DF"/>
    <w:rsid w:val="004B4B6D"/>
    <w:rsid w:val="004B4DEC"/>
    <w:rsid w:val="004B5731"/>
    <w:rsid w:val="004B5E23"/>
    <w:rsid w:val="004B6B1F"/>
    <w:rsid w:val="004B6E79"/>
    <w:rsid w:val="004B70D0"/>
    <w:rsid w:val="004B7B50"/>
    <w:rsid w:val="004C1B44"/>
    <w:rsid w:val="004C2D93"/>
    <w:rsid w:val="004C2FEB"/>
    <w:rsid w:val="004C4506"/>
    <w:rsid w:val="004C49A2"/>
    <w:rsid w:val="004C524F"/>
    <w:rsid w:val="004C5730"/>
    <w:rsid w:val="004C5B90"/>
    <w:rsid w:val="004C6361"/>
    <w:rsid w:val="004C66F6"/>
    <w:rsid w:val="004C6AAA"/>
    <w:rsid w:val="004D0101"/>
    <w:rsid w:val="004D03AC"/>
    <w:rsid w:val="004D0BEF"/>
    <w:rsid w:val="004D1581"/>
    <w:rsid w:val="004D19CF"/>
    <w:rsid w:val="004D1A09"/>
    <w:rsid w:val="004D1EA8"/>
    <w:rsid w:val="004D2331"/>
    <w:rsid w:val="004D3681"/>
    <w:rsid w:val="004D377F"/>
    <w:rsid w:val="004D577C"/>
    <w:rsid w:val="004D5E05"/>
    <w:rsid w:val="004D61C3"/>
    <w:rsid w:val="004D6857"/>
    <w:rsid w:val="004D6D99"/>
    <w:rsid w:val="004D6E5C"/>
    <w:rsid w:val="004D7776"/>
    <w:rsid w:val="004D7B05"/>
    <w:rsid w:val="004E0C2D"/>
    <w:rsid w:val="004E0CD8"/>
    <w:rsid w:val="004E12CE"/>
    <w:rsid w:val="004E2AAE"/>
    <w:rsid w:val="004E2C76"/>
    <w:rsid w:val="004E2D06"/>
    <w:rsid w:val="004E4F1D"/>
    <w:rsid w:val="004E4F4D"/>
    <w:rsid w:val="004E5CE2"/>
    <w:rsid w:val="004E5DB4"/>
    <w:rsid w:val="004E6333"/>
    <w:rsid w:val="004E6E65"/>
    <w:rsid w:val="004E73F5"/>
    <w:rsid w:val="004E7901"/>
    <w:rsid w:val="004E7BFD"/>
    <w:rsid w:val="004F0101"/>
    <w:rsid w:val="004F031E"/>
    <w:rsid w:val="004F036C"/>
    <w:rsid w:val="004F03E3"/>
    <w:rsid w:val="004F0738"/>
    <w:rsid w:val="004F0869"/>
    <w:rsid w:val="004F1BC3"/>
    <w:rsid w:val="004F1E08"/>
    <w:rsid w:val="004F240B"/>
    <w:rsid w:val="004F2CCF"/>
    <w:rsid w:val="004F3119"/>
    <w:rsid w:val="004F3656"/>
    <w:rsid w:val="004F38CD"/>
    <w:rsid w:val="004F4D42"/>
    <w:rsid w:val="004F51C4"/>
    <w:rsid w:val="004F54CD"/>
    <w:rsid w:val="004F560C"/>
    <w:rsid w:val="004F6112"/>
    <w:rsid w:val="004F7303"/>
    <w:rsid w:val="00500D34"/>
    <w:rsid w:val="005011B2"/>
    <w:rsid w:val="005019E7"/>
    <w:rsid w:val="00501D75"/>
    <w:rsid w:val="00501EA1"/>
    <w:rsid w:val="00502253"/>
    <w:rsid w:val="00503268"/>
    <w:rsid w:val="005054E9"/>
    <w:rsid w:val="0050562A"/>
    <w:rsid w:val="00505965"/>
    <w:rsid w:val="00505DB8"/>
    <w:rsid w:val="00506D09"/>
    <w:rsid w:val="005102F0"/>
    <w:rsid w:val="00510625"/>
    <w:rsid w:val="00510E10"/>
    <w:rsid w:val="00511328"/>
    <w:rsid w:val="00511727"/>
    <w:rsid w:val="0051383C"/>
    <w:rsid w:val="00513F5C"/>
    <w:rsid w:val="00513F88"/>
    <w:rsid w:val="00514132"/>
    <w:rsid w:val="005147DC"/>
    <w:rsid w:val="00514C1B"/>
    <w:rsid w:val="00515060"/>
    <w:rsid w:val="00515E4B"/>
    <w:rsid w:val="00515F7D"/>
    <w:rsid w:val="00516038"/>
    <w:rsid w:val="0051644C"/>
    <w:rsid w:val="00517196"/>
    <w:rsid w:val="005209F5"/>
    <w:rsid w:val="00520EC0"/>
    <w:rsid w:val="00521E9D"/>
    <w:rsid w:val="00522297"/>
    <w:rsid w:val="005228E6"/>
    <w:rsid w:val="00522DEC"/>
    <w:rsid w:val="0052391D"/>
    <w:rsid w:val="00523EAE"/>
    <w:rsid w:val="005247CD"/>
    <w:rsid w:val="00524CC7"/>
    <w:rsid w:val="00524ECC"/>
    <w:rsid w:val="005262CA"/>
    <w:rsid w:val="0052689D"/>
    <w:rsid w:val="00527D1A"/>
    <w:rsid w:val="00530307"/>
    <w:rsid w:val="0053085D"/>
    <w:rsid w:val="0053096C"/>
    <w:rsid w:val="005320E1"/>
    <w:rsid w:val="0053260C"/>
    <w:rsid w:val="00532B05"/>
    <w:rsid w:val="00532BF8"/>
    <w:rsid w:val="00533E57"/>
    <w:rsid w:val="00534029"/>
    <w:rsid w:val="00534323"/>
    <w:rsid w:val="00534CD6"/>
    <w:rsid w:val="00535086"/>
    <w:rsid w:val="00535590"/>
    <w:rsid w:val="005359F1"/>
    <w:rsid w:val="00535B4A"/>
    <w:rsid w:val="0053615D"/>
    <w:rsid w:val="00536647"/>
    <w:rsid w:val="00536EBE"/>
    <w:rsid w:val="00537376"/>
    <w:rsid w:val="00537BE4"/>
    <w:rsid w:val="00540775"/>
    <w:rsid w:val="00540AD6"/>
    <w:rsid w:val="00541175"/>
    <w:rsid w:val="00541E21"/>
    <w:rsid w:val="005421A4"/>
    <w:rsid w:val="005430B5"/>
    <w:rsid w:val="00543F38"/>
    <w:rsid w:val="0054428D"/>
    <w:rsid w:val="005448C2"/>
    <w:rsid w:val="00544CFC"/>
    <w:rsid w:val="00545F6D"/>
    <w:rsid w:val="0054678A"/>
    <w:rsid w:val="00546A75"/>
    <w:rsid w:val="00547186"/>
    <w:rsid w:val="005472F9"/>
    <w:rsid w:val="00547700"/>
    <w:rsid w:val="005504E5"/>
    <w:rsid w:val="00550514"/>
    <w:rsid w:val="005514B5"/>
    <w:rsid w:val="00551E71"/>
    <w:rsid w:val="00552378"/>
    <w:rsid w:val="00552465"/>
    <w:rsid w:val="00553340"/>
    <w:rsid w:val="005533C6"/>
    <w:rsid w:val="00553729"/>
    <w:rsid w:val="005537CB"/>
    <w:rsid w:val="005538CD"/>
    <w:rsid w:val="00553AF3"/>
    <w:rsid w:val="00554176"/>
    <w:rsid w:val="005545C0"/>
    <w:rsid w:val="00554CC5"/>
    <w:rsid w:val="00554ED9"/>
    <w:rsid w:val="005556D0"/>
    <w:rsid w:val="005556D8"/>
    <w:rsid w:val="005560A4"/>
    <w:rsid w:val="005561E3"/>
    <w:rsid w:val="005569D7"/>
    <w:rsid w:val="00557334"/>
    <w:rsid w:val="00557F12"/>
    <w:rsid w:val="0056082D"/>
    <w:rsid w:val="00560E70"/>
    <w:rsid w:val="00561486"/>
    <w:rsid w:val="00561A7C"/>
    <w:rsid w:val="00561DCE"/>
    <w:rsid w:val="005626BB"/>
    <w:rsid w:val="005630F8"/>
    <w:rsid w:val="0056331D"/>
    <w:rsid w:val="005633E6"/>
    <w:rsid w:val="005647B7"/>
    <w:rsid w:val="00564C5D"/>
    <w:rsid w:val="005652DA"/>
    <w:rsid w:val="0056570F"/>
    <w:rsid w:val="0056582A"/>
    <w:rsid w:val="0056607B"/>
    <w:rsid w:val="0056667E"/>
    <w:rsid w:val="00567022"/>
    <w:rsid w:val="00567D75"/>
    <w:rsid w:val="005707F3"/>
    <w:rsid w:val="00571ABD"/>
    <w:rsid w:val="00571CE0"/>
    <w:rsid w:val="0057240D"/>
    <w:rsid w:val="00572621"/>
    <w:rsid w:val="00573160"/>
    <w:rsid w:val="00573EBB"/>
    <w:rsid w:val="00573F53"/>
    <w:rsid w:val="00574167"/>
    <w:rsid w:val="00574CAC"/>
    <w:rsid w:val="00575545"/>
    <w:rsid w:val="005756D0"/>
    <w:rsid w:val="0057684C"/>
    <w:rsid w:val="00577274"/>
    <w:rsid w:val="00577B4A"/>
    <w:rsid w:val="0058014D"/>
    <w:rsid w:val="00580963"/>
    <w:rsid w:val="00580AC9"/>
    <w:rsid w:val="00580F9F"/>
    <w:rsid w:val="005812EC"/>
    <w:rsid w:val="005821C0"/>
    <w:rsid w:val="0058293F"/>
    <w:rsid w:val="00582DCC"/>
    <w:rsid w:val="005835E8"/>
    <w:rsid w:val="00583990"/>
    <w:rsid w:val="00583EBC"/>
    <w:rsid w:val="0058595D"/>
    <w:rsid w:val="00585A44"/>
    <w:rsid w:val="00585CF5"/>
    <w:rsid w:val="00587C34"/>
    <w:rsid w:val="00587C94"/>
    <w:rsid w:val="00587E17"/>
    <w:rsid w:val="00587F49"/>
    <w:rsid w:val="0059023F"/>
    <w:rsid w:val="00590686"/>
    <w:rsid w:val="00591296"/>
    <w:rsid w:val="00593A8E"/>
    <w:rsid w:val="00593E74"/>
    <w:rsid w:val="0059477A"/>
    <w:rsid w:val="00594796"/>
    <w:rsid w:val="0059591A"/>
    <w:rsid w:val="005969A4"/>
    <w:rsid w:val="005969BF"/>
    <w:rsid w:val="00597149"/>
    <w:rsid w:val="0059750C"/>
    <w:rsid w:val="005A07A5"/>
    <w:rsid w:val="005A0FFB"/>
    <w:rsid w:val="005A10CF"/>
    <w:rsid w:val="005A1AF6"/>
    <w:rsid w:val="005A1C51"/>
    <w:rsid w:val="005A2629"/>
    <w:rsid w:val="005A2E0A"/>
    <w:rsid w:val="005A311A"/>
    <w:rsid w:val="005A325A"/>
    <w:rsid w:val="005A3A39"/>
    <w:rsid w:val="005A6015"/>
    <w:rsid w:val="005A61BC"/>
    <w:rsid w:val="005A7216"/>
    <w:rsid w:val="005A73F4"/>
    <w:rsid w:val="005B0ED8"/>
    <w:rsid w:val="005B0F73"/>
    <w:rsid w:val="005B1B67"/>
    <w:rsid w:val="005B1DC2"/>
    <w:rsid w:val="005B2992"/>
    <w:rsid w:val="005B2D91"/>
    <w:rsid w:val="005B2FCF"/>
    <w:rsid w:val="005B3286"/>
    <w:rsid w:val="005B3370"/>
    <w:rsid w:val="005B33E3"/>
    <w:rsid w:val="005B4523"/>
    <w:rsid w:val="005B472C"/>
    <w:rsid w:val="005B47B3"/>
    <w:rsid w:val="005B5008"/>
    <w:rsid w:val="005B5164"/>
    <w:rsid w:val="005B51B7"/>
    <w:rsid w:val="005B57ED"/>
    <w:rsid w:val="005B5A3B"/>
    <w:rsid w:val="005B5D06"/>
    <w:rsid w:val="005B5D3B"/>
    <w:rsid w:val="005B5F0E"/>
    <w:rsid w:val="005B6AE8"/>
    <w:rsid w:val="005B6E09"/>
    <w:rsid w:val="005B6F46"/>
    <w:rsid w:val="005B7B5A"/>
    <w:rsid w:val="005C033E"/>
    <w:rsid w:val="005C06D6"/>
    <w:rsid w:val="005C0AFC"/>
    <w:rsid w:val="005C0EC6"/>
    <w:rsid w:val="005C0FC2"/>
    <w:rsid w:val="005C1EE4"/>
    <w:rsid w:val="005C29E9"/>
    <w:rsid w:val="005C2E7F"/>
    <w:rsid w:val="005C3031"/>
    <w:rsid w:val="005C31D2"/>
    <w:rsid w:val="005C3452"/>
    <w:rsid w:val="005C35DA"/>
    <w:rsid w:val="005C408A"/>
    <w:rsid w:val="005C41AA"/>
    <w:rsid w:val="005C4214"/>
    <w:rsid w:val="005C479D"/>
    <w:rsid w:val="005C553F"/>
    <w:rsid w:val="005C6CF5"/>
    <w:rsid w:val="005C6F0C"/>
    <w:rsid w:val="005C7068"/>
    <w:rsid w:val="005C71F4"/>
    <w:rsid w:val="005C76A7"/>
    <w:rsid w:val="005D1733"/>
    <w:rsid w:val="005D1BFC"/>
    <w:rsid w:val="005D1E18"/>
    <w:rsid w:val="005D2C88"/>
    <w:rsid w:val="005D2D25"/>
    <w:rsid w:val="005D2E88"/>
    <w:rsid w:val="005D38C7"/>
    <w:rsid w:val="005D4EBD"/>
    <w:rsid w:val="005D53AE"/>
    <w:rsid w:val="005D5B27"/>
    <w:rsid w:val="005D6C5B"/>
    <w:rsid w:val="005D75E0"/>
    <w:rsid w:val="005D76D9"/>
    <w:rsid w:val="005E08D0"/>
    <w:rsid w:val="005E1734"/>
    <w:rsid w:val="005E1CE0"/>
    <w:rsid w:val="005E2348"/>
    <w:rsid w:val="005E25F4"/>
    <w:rsid w:val="005E3341"/>
    <w:rsid w:val="005E33DA"/>
    <w:rsid w:val="005E3757"/>
    <w:rsid w:val="005E4AAB"/>
    <w:rsid w:val="005E5658"/>
    <w:rsid w:val="005E64C5"/>
    <w:rsid w:val="005E66C7"/>
    <w:rsid w:val="005E7165"/>
    <w:rsid w:val="005E7365"/>
    <w:rsid w:val="005F0C66"/>
    <w:rsid w:val="005F1607"/>
    <w:rsid w:val="005F23F6"/>
    <w:rsid w:val="005F2A4E"/>
    <w:rsid w:val="005F2AE7"/>
    <w:rsid w:val="005F2C48"/>
    <w:rsid w:val="005F318A"/>
    <w:rsid w:val="005F44F5"/>
    <w:rsid w:val="005F488A"/>
    <w:rsid w:val="005F4E0A"/>
    <w:rsid w:val="005F520A"/>
    <w:rsid w:val="005F52BC"/>
    <w:rsid w:val="005F58CE"/>
    <w:rsid w:val="005F6609"/>
    <w:rsid w:val="00600B3D"/>
    <w:rsid w:val="0060150F"/>
    <w:rsid w:val="0060153D"/>
    <w:rsid w:val="00601974"/>
    <w:rsid w:val="00601D46"/>
    <w:rsid w:val="00601FD8"/>
    <w:rsid w:val="006023FC"/>
    <w:rsid w:val="006026E2"/>
    <w:rsid w:val="006028E2"/>
    <w:rsid w:val="00602F8D"/>
    <w:rsid w:val="006030EE"/>
    <w:rsid w:val="006032BC"/>
    <w:rsid w:val="00603472"/>
    <w:rsid w:val="00604014"/>
    <w:rsid w:val="00604A35"/>
    <w:rsid w:val="00605837"/>
    <w:rsid w:val="00606C06"/>
    <w:rsid w:val="00607180"/>
    <w:rsid w:val="006079ED"/>
    <w:rsid w:val="0061026B"/>
    <w:rsid w:val="00610E25"/>
    <w:rsid w:val="00612068"/>
    <w:rsid w:val="00612929"/>
    <w:rsid w:val="00612D50"/>
    <w:rsid w:val="0061364D"/>
    <w:rsid w:val="00613CCB"/>
    <w:rsid w:val="006144C7"/>
    <w:rsid w:val="0061451E"/>
    <w:rsid w:val="006148D3"/>
    <w:rsid w:val="00614EDE"/>
    <w:rsid w:val="006157A4"/>
    <w:rsid w:val="00615AC9"/>
    <w:rsid w:val="006160C9"/>
    <w:rsid w:val="00616924"/>
    <w:rsid w:val="006170BD"/>
    <w:rsid w:val="0061748B"/>
    <w:rsid w:val="00617502"/>
    <w:rsid w:val="0061761B"/>
    <w:rsid w:val="006200F3"/>
    <w:rsid w:val="00620496"/>
    <w:rsid w:val="00621E4A"/>
    <w:rsid w:val="00622318"/>
    <w:rsid w:val="006228A3"/>
    <w:rsid w:val="00622BF3"/>
    <w:rsid w:val="006235A7"/>
    <w:rsid w:val="00623755"/>
    <w:rsid w:val="00624D74"/>
    <w:rsid w:val="006255C0"/>
    <w:rsid w:val="006263D6"/>
    <w:rsid w:val="00626883"/>
    <w:rsid w:val="006270A2"/>
    <w:rsid w:val="00627102"/>
    <w:rsid w:val="00627D8F"/>
    <w:rsid w:val="00627E1A"/>
    <w:rsid w:val="00630516"/>
    <w:rsid w:val="0063121A"/>
    <w:rsid w:val="006312A8"/>
    <w:rsid w:val="0063192F"/>
    <w:rsid w:val="00631C0C"/>
    <w:rsid w:val="0063296F"/>
    <w:rsid w:val="00633D92"/>
    <w:rsid w:val="00633FEF"/>
    <w:rsid w:val="006364D9"/>
    <w:rsid w:val="00636754"/>
    <w:rsid w:val="0063691C"/>
    <w:rsid w:val="0063704B"/>
    <w:rsid w:val="006370B3"/>
    <w:rsid w:val="00637BB1"/>
    <w:rsid w:val="00640070"/>
    <w:rsid w:val="00640C55"/>
    <w:rsid w:val="00641695"/>
    <w:rsid w:val="006428D5"/>
    <w:rsid w:val="00642C55"/>
    <w:rsid w:val="00642EFD"/>
    <w:rsid w:val="006433BE"/>
    <w:rsid w:val="006436AC"/>
    <w:rsid w:val="00643BBE"/>
    <w:rsid w:val="00644583"/>
    <w:rsid w:val="006445D4"/>
    <w:rsid w:val="00644CD8"/>
    <w:rsid w:val="00645027"/>
    <w:rsid w:val="00645526"/>
    <w:rsid w:val="00645558"/>
    <w:rsid w:val="0064555A"/>
    <w:rsid w:val="0064593B"/>
    <w:rsid w:val="00645FAF"/>
    <w:rsid w:val="006462A7"/>
    <w:rsid w:val="00646725"/>
    <w:rsid w:val="00650228"/>
    <w:rsid w:val="006503F4"/>
    <w:rsid w:val="006505D2"/>
    <w:rsid w:val="006508AF"/>
    <w:rsid w:val="00650FC3"/>
    <w:rsid w:val="006518E0"/>
    <w:rsid w:val="00651AF6"/>
    <w:rsid w:val="00651BCB"/>
    <w:rsid w:val="00651C3C"/>
    <w:rsid w:val="00652740"/>
    <w:rsid w:val="00652DD5"/>
    <w:rsid w:val="00653610"/>
    <w:rsid w:val="00653811"/>
    <w:rsid w:val="0065415B"/>
    <w:rsid w:val="006541B2"/>
    <w:rsid w:val="00654662"/>
    <w:rsid w:val="00654DAE"/>
    <w:rsid w:val="0065700D"/>
    <w:rsid w:val="00657189"/>
    <w:rsid w:val="006610E8"/>
    <w:rsid w:val="0066171A"/>
    <w:rsid w:val="00661B06"/>
    <w:rsid w:val="00661C7B"/>
    <w:rsid w:val="006621BF"/>
    <w:rsid w:val="006630B3"/>
    <w:rsid w:val="006634E0"/>
    <w:rsid w:val="0066400C"/>
    <w:rsid w:val="00665810"/>
    <w:rsid w:val="00665BEE"/>
    <w:rsid w:val="00666153"/>
    <w:rsid w:val="00666D30"/>
    <w:rsid w:val="00666FA9"/>
    <w:rsid w:val="00667296"/>
    <w:rsid w:val="006677FE"/>
    <w:rsid w:val="0067085D"/>
    <w:rsid w:val="00670C1C"/>
    <w:rsid w:val="0067200D"/>
    <w:rsid w:val="0067296C"/>
    <w:rsid w:val="00672E2A"/>
    <w:rsid w:val="00673CCF"/>
    <w:rsid w:val="00674171"/>
    <w:rsid w:val="00674F33"/>
    <w:rsid w:val="0067594E"/>
    <w:rsid w:val="0067696E"/>
    <w:rsid w:val="006769D2"/>
    <w:rsid w:val="00677155"/>
    <w:rsid w:val="006777D3"/>
    <w:rsid w:val="00677CFC"/>
    <w:rsid w:val="0068009D"/>
    <w:rsid w:val="006808E4"/>
    <w:rsid w:val="00681B11"/>
    <w:rsid w:val="0068462A"/>
    <w:rsid w:val="006848A8"/>
    <w:rsid w:val="00687831"/>
    <w:rsid w:val="00687F64"/>
    <w:rsid w:val="006902B1"/>
    <w:rsid w:val="00690605"/>
    <w:rsid w:val="006906D6"/>
    <w:rsid w:val="00690971"/>
    <w:rsid w:val="00691E1D"/>
    <w:rsid w:val="00692763"/>
    <w:rsid w:val="0069353F"/>
    <w:rsid w:val="006936AE"/>
    <w:rsid w:val="00694407"/>
    <w:rsid w:val="0069489D"/>
    <w:rsid w:val="00694DEC"/>
    <w:rsid w:val="00694FC9"/>
    <w:rsid w:val="0069557A"/>
    <w:rsid w:val="00696044"/>
    <w:rsid w:val="00696121"/>
    <w:rsid w:val="00696195"/>
    <w:rsid w:val="0069688F"/>
    <w:rsid w:val="00696EBD"/>
    <w:rsid w:val="006973DD"/>
    <w:rsid w:val="006A0196"/>
    <w:rsid w:val="006A0440"/>
    <w:rsid w:val="006A0846"/>
    <w:rsid w:val="006A1762"/>
    <w:rsid w:val="006A17B1"/>
    <w:rsid w:val="006A1B23"/>
    <w:rsid w:val="006A2642"/>
    <w:rsid w:val="006A2C82"/>
    <w:rsid w:val="006A3047"/>
    <w:rsid w:val="006A3210"/>
    <w:rsid w:val="006A33E6"/>
    <w:rsid w:val="006A3D72"/>
    <w:rsid w:val="006A3EFA"/>
    <w:rsid w:val="006A4FFE"/>
    <w:rsid w:val="006A5099"/>
    <w:rsid w:val="006A5582"/>
    <w:rsid w:val="006A5AEB"/>
    <w:rsid w:val="006A5FD0"/>
    <w:rsid w:val="006A7413"/>
    <w:rsid w:val="006A7793"/>
    <w:rsid w:val="006A7A94"/>
    <w:rsid w:val="006B11E0"/>
    <w:rsid w:val="006B21C5"/>
    <w:rsid w:val="006B3E41"/>
    <w:rsid w:val="006B4DFC"/>
    <w:rsid w:val="006B682F"/>
    <w:rsid w:val="006B6FE8"/>
    <w:rsid w:val="006B75C9"/>
    <w:rsid w:val="006C1422"/>
    <w:rsid w:val="006C179C"/>
    <w:rsid w:val="006C1C7C"/>
    <w:rsid w:val="006C2516"/>
    <w:rsid w:val="006C3326"/>
    <w:rsid w:val="006C38F0"/>
    <w:rsid w:val="006C3F2A"/>
    <w:rsid w:val="006C45C5"/>
    <w:rsid w:val="006C5289"/>
    <w:rsid w:val="006C5D7B"/>
    <w:rsid w:val="006C6C89"/>
    <w:rsid w:val="006C6CAA"/>
    <w:rsid w:val="006C6E8E"/>
    <w:rsid w:val="006C705E"/>
    <w:rsid w:val="006C7CEB"/>
    <w:rsid w:val="006D0548"/>
    <w:rsid w:val="006D0575"/>
    <w:rsid w:val="006D0C76"/>
    <w:rsid w:val="006D0F0C"/>
    <w:rsid w:val="006D1A0E"/>
    <w:rsid w:val="006D1E4F"/>
    <w:rsid w:val="006D211C"/>
    <w:rsid w:val="006D2CE9"/>
    <w:rsid w:val="006D3167"/>
    <w:rsid w:val="006D41F6"/>
    <w:rsid w:val="006D523D"/>
    <w:rsid w:val="006D59C4"/>
    <w:rsid w:val="006D65D4"/>
    <w:rsid w:val="006D67C1"/>
    <w:rsid w:val="006D6A90"/>
    <w:rsid w:val="006D7E58"/>
    <w:rsid w:val="006D7F4E"/>
    <w:rsid w:val="006E0853"/>
    <w:rsid w:val="006E1CF7"/>
    <w:rsid w:val="006E1E44"/>
    <w:rsid w:val="006E328D"/>
    <w:rsid w:val="006E4ACF"/>
    <w:rsid w:val="006E63F3"/>
    <w:rsid w:val="006E69BB"/>
    <w:rsid w:val="006E6A14"/>
    <w:rsid w:val="006E6AD1"/>
    <w:rsid w:val="006F0FC5"/>
    <w:rsid w:val="006F108A"/>
    <w:rsid w:val="006F186D"/>
    <w:rsid w:val="006F4486"/>
    <w:rsid w:val="006F458F"/>
    <w:rsid w:val="006F4D29"/>
    <w:rsid w:val="006F4D9B"/>
    <w:rsid w:val="006F6BF5"/>
    <w:rsid w:val="006F7077"/>
    <w:rsid w:val="006F71F3"/>
    <w:rsid w:val="006F75AD"/>
    <w:rsid w:val="006F7CB8"/>
    <w:rsid w:val="0070049B"/>
    <w:rsid w:val="00700561"/>
    <w:rsid w:val="00700BD9"/>
    <w:rsid w:val="00701896"/>
    <w:rsid w:val="00701DA8"/>
    <w:rsid w:val="00702308"/>
    <w:rsid w:val="0070319F"/>
    <w:rsid w:val="00703CCB"/>
    <w:rsid w:val="00704D69"/>
    <w:rsid w:val="0070549A"/>
    <w:rsid w:val="0070613F"/>
    <w:rsid w:val="00706563"/>
    <w:rsid w:val="007073E0"/>
    <w:rsid w:val="00707587"/>
    <w:rsid w:val="00710B37"/>
    <w:rsid w:val="007113FC"/>
    <w:rsid w:val="007116EA"/>
    <w:rsid w:val="00713C52"/>
    <w:rsid w:val="00714732"/>
    <w:rsid w:val="0071518B"/>
    <w:rsid w:val="0071598C"/>
    <w:rsid w:val="00716AEA"/>
    <w:rsid w:val="00716CA8"/>
    <w:rsid w:val="00716F52"/>
    <w:rsid w:val="00717770"/>
    <w:rsid w:val="00717D06"/>
    <w:rsid w:val="00717FB2"/>
    <w:rsid w:val="00720222"/>
    <w:rsid w:val="0072024B"/>
    <w:rsid w:val="00720D78"/>
    <w:rsid w:val="00721A17"/>
    <w:rsid w:val="007228EC"/>
    <w:rsid w:val="0072363E"/>
    <w:rsid w:val="00723BA6"/>
    <w:rsid w:val="00723CC4"/>
    <w:rsid w:val="00723E35"/>
    <w:rsid w:val="007248A2"/>
    <w:rsid w:val="00724FBF"/>
    <w:rsid w:val="007252E8"/>
    <w:rsid w:val="00725399"/>
    <w:rsid w:val="00725583"/>
    <w:rsid w:val="007258D9"/>
    <w:rsid w:val="00725E2E"/>
    <w:rsid w:val="00726388"/>
    <w:rsid w:val="007269DF"/>
    <w:rsid w:val="00726AE4"/>
    <w:rsid w:val="0072710C"/>
    <w:rsid w:val="0072736F"/>
    <w:rsid w:val="00727415"/>
    <w:rsid w:val="00727B7D"/>
    <w:rsid w:val="00727DE0"/>
    <w:rsid w:val="00730B79"/>
    <w:rsid w:val="00730FA8"/>
    <w:rsid w:val="00731423"/>
    <w:rsid w:val="007342E7"/>
    <w:rsid w:val="00734BBB"/>
    <w:rsid w:val="00735178"/>
    <w:rsid w:val="007353EC"/>
    <w:rsid w:val="007362AE"/>
    <w:rsid w:val="00736D11"/>
    <w:rsid w:val="00737C38"/>
    <w:rsid w:val="00737CAE"/>
    <w:rsid w:val="007404BE"/>
    <w:rsid w:val="00740883"/>
    <w:rsid w:val="00741068"/>
    <w:rsid w:val="00741AB0"/>
    <w:rsid w:val="00741DA6"/>
    <w:rsid w:val="00742021"/>
    <w:rsid w:val="0074277D"/>
    <w:rsid w:val="00742CB2"/>
    <w:rsid w:val="00743D35"/>
    <w:rsid w:val="007444EF"/>
    <w:rsid w:val="00744DFE"/>
    <w:rsid w:val="007502B9"/>
    <w:rsid w:val="00750720"/>
    <w:rsid w:val="00750E08"/>
    <w:rsid w:val="0075117A"/>
    <w:rsid w:val="00751CF8"/>
    <w:rsid w:val="00751E9E"/>
    <w:rsid w:val="007525DC"/>
    <w:rsid w:val="007527E8"/>
    <w:rsid w:val="007530B9"/>
    <w:rsid w:val="0075346B"/>
    <w:rsid w:val="00753A71"/>
    <w:rsid w:val="00753ACA"/>
    <w:rsid w:val="00753C38"/>
    <w:rsid w:val="007553A8"/>
    <w:rsid w:val="007557B8"/>
    <w:rsid w:val="00756819"/>
    <w:rsid w:val="00757005"/>
    <w:rsid w:val="00757030"/>
    <w:rsid w:val="00757FAD"/>
    <w:rsid w:val="00757FD1"/>
    <w:rsid w:val="00760402"/>
    <w:rsid w:val="0076059F"/>
    <w:rsid w:val="0076067F"/>
    <w:rsid w:val="00760A64"/>
    <w:rsid w:val="00760DEB"/>
    <w:rsid w:val="00761484"/>
    <w:rsid w:val="00762947"/>
    <w:rsid w:val="00762F04"/>
    <w:rsid w:val="007640EA"/>
    <w:rsid w:val="007642C2"/>
    <w:rsid w:val="00764540"/>
    <w:rsid w:val="00764C7E"/>
    <w:rsid w:val="00765454"/>
    <w:rsid w:val="007664B4"/>
    <w:rsid w:val="00766B44"/>
    <w:rsid w:val="007671A5"/>
    <w:rsid w:val="007674B0"/>
    <w:rsid w:val="00770A43"/>
    <w:rsid w:val="00770ACC"/>
    <w:rsid w:val="0077100E"/>
    <w:rsid w:val="007722F8"/>
    <w:rsid w:val="007724B8"/>
    <w:rsid w:val="00772770"/>
    <w:rsid w:val="00772E9E"/>
    <w:rsid w:val="007740D6"/>
    <w:rsid w:val="00775608"/>
    <w:rsid w:val="00775712"/>
    <w:rsid w:val="00776075"/>
    <w:rsid w:val="00776403"/>
    <w:rsid w:val="007772BD"/>
    <w:rsid w:val="0077733B"/>
    <w:rsid w:val="0077734C"/>
    <w:rsid w:val="007773C3"/>
    <w:rsid w:val="007779E4"/>
    <w:rsid w:val="00777F62"/>
    <w:rsid w:val="00780175"/>
    <w:rsid w:val="00782E5F"/>
    <w:rsid w:val="00783C0C"/>
    <w:rsid w:val="00784071"/>
    <w:rsid w:val="00784481"/>
    <w:rsid w:val="007859E5"/>
    <w:rsid w:val="00785A59"/>
    <w:rsid w:val="00785CF7"/>
    <w:rsid w:val="00785DF9"/>
    <w:rsid w:val="00785E3A"/>
    <w:rsid w:val="007903B2"/>
    <w:rsid w:val="007904B1"/>
    <w:rsid w:val="00792BEB"/>
    <w:rsid w:val="007933F6"/>
    <w:rsid w:val="0079403D"/>
    <w:rsid w:val="00794C13"/>
    <w:rsid w:val="00795798"/>
    <w:rsid w:val="00795F9B"/>
    <w:rsid w:val="007961DD"/>
    <w:rsid w:val="00796268"/>
    <w:rsid w:val="00796640"/>
    <w:rsid w:val="00797301"/>
    <w:rsid w:val="00797303"/>
    <w:rsid w:val="0079780F"/>
    <w:rsid w:val="00797A96"/>
    <w:rsid w:val="00797D53"/>
    <w:rsid w:val="007A08CE"/>
    <w:rsid w:val="007A1ED0"/>
    <w:rsid w:val="007A2082"/>
    <w:rsid w:val="007A2DD0"/>
    <w:rsid w:val="007A2F00"/>
    <w:rsid w:val="007A312F"/>
    <w:rsid w:val="007A318D"/>
    <w:rsid w:val="007A36FF"/>
    <w:rsid w:val="007A3B47"/>
    <w:rsid w:val="007A3D8C"/>
    <w:rsid w:val="007A3F69"/>
    <w:rsid w:val="007A42F9"/>
    <w:rsid w:val="007A44B2"/>
    <w:rsid w:val="007A5C5A"/>
    <w:rsid w:val="007A6363"/>
    <w:rsid w:val="007A662A"/>
    <w:rsid w:val="007A6D67"/>
    <w:rsid w:val="007A6F6B"/>
    <w:rsid w:val="007A73DB"/>
    <w:rsid w:val="007A7CC4"/>
    <w:rsid w:val="007B06BF"/>
    <w:rsid w:val="007B0B0A"/>
    <w:rsid w:val="007B1E2B"/>
    <w:rsid w:val="007B24B8"/>
    <w:rsid w:val="007B35AF"/>
    <w:rsid w:val="007B386C"/>
    <w:rsid w:val="007B3DCA"/>
    <w:rsid w:val="007B4B53"/>
    <w:rsid w:val="007B51EB"/>
    <w:rsid w:val="007B5418"/>
    <w:rsid w:val="007B5824"/>
    <w:rsid w:val="007B6224"/>
    <w:rsid w:val="007B62A4"/>
    <w:rsid w:val="007B6855"/>
    <w:rsid w:val="007B6BE4"/>
    <w:rsid w:val="007B7BA8"/>
    <w:rsid w:val="007B7E5F"/>
    <w:rsid w:val="007B7E6A"/>
    <w:rsid w:val="007C00A7"/>
    <w:rsid w:val="007C0551"/>
    <w:rsid w:val="007C0689"/>
    <w:rsid w:val="007C1993"/>
    <w:rsid w:val="007C1B4B"/>
    <w:rsid w:val="007C2417"/>
    <w:rsid w:val="007C2A58"/>
    <w:rsid w:val="007C3C24"/>
    <w:rsid w:val="007C40CF"/>
    <w:rsid w:val="007C4417"/>
    <w:rsid w:val="007C5983"/>
    <w:rsid w:val="007C59FC"/>
    <w:rsid w:val="007C5A6B"/>
    <w:rsid w:val="007C62C8"/>
    <w:rsid w:val="007C665F"/>
    <w:rsid w:val="007C6BC6"/>
    <w:rsid w:val="007C72AE"/>
    <w:rsid w:val="007D0003"/>
    <w:rsid w:val="007D0762"/>
    <w:rsid w:val="007D0B81"/>
    <w:rsid w:val="007D1A8C"/>
    <w:rsid w:val="007D2A65"/>
    <w:rsid w:val="007D2D94"/>
    <w:rsid w:val="007D30AC"/>
    <w:rsid w:val="007D5ED5"/>
    <w:rsid w:val="007D630F"/>
    <w:rsid w:val="007D67A9"/>
    <w:rsid w:val="007D79FC"/>
    <w:rsid w:val="007D7E08"/>
    <w:rsid w:val="007E071E"/>
    <w:rsid w:val="007E109C"/>
    <w:rsid w:val="007E12BE"/>
    <w:rsid w:val="007E1B06"/>
    <w:rsid w:val="007E3262"/>
    <w:rsid w:val="007E32C5"/>
    <w:rsid w:val="007E38F7"/>
    <w:rsid w:val="007E3AD9"/>
    <w:rsid w:val="007E40FB"/>
    <w:rsid w:val="007E4C77"/>
    <w:rsid w:val="007E51B6"/>
    <w:rsid w:val="007E51EB"/>
    <w:rsid w:val="007E5C2F"/>
    <w:rsid w:val="007E67B1"/>
    <w:rsid w:val="007E6FDF"/>
    <w:rsid w:val="007E726B"/>
    <w:rsid w:val="007E72AF"/>
    <w:rsid w:val="007E7CEA"/>
    <w:rsid w:val="007E7E7A"/>
    <w:rsid w:val="007E7EAC"/>
    <w:rsid w:val="007F0267"/>
    <w:rsid w:val="007F0AFB"/>
    <w:rsid w:val="007F10B4"/>
    <w:rsid w:val="007F17FF"/>
    <w:rsid w:val="007F1BD1"/>
    <w:rsid w:val="007F2241"/>
    <w:rsid w:val="007F2640"/>
    <w:rsid w:val="007F26E1"/>
    <w:rsid w:val="007F2A7E"/>
    <w:rsid w:val="007F2EC4"/>
    <w:rsid w:val="007F3952"/>
    <w:rsid w:val="007F3DD5"/>
    <w:rsid w:val="007F4354"/>
    <w:rsid w:val="007F4498"/>
    <w:rsid w:val="007F76E5"/>
    <w:rsid w:val="007F7EF7"/>
    <w:rsid w:val="00800AC5"/>
    <w:rsid w:val="008010EC"/>
    <w:rsid w:val="00801673"/>
    <w:rsid w:val="008017DC"/>
    <w:rsid w:val="00801CCB"/>
    <w:rsid w:val="00802209"/>
    <w:rsid w:val="00802424"/>
    <w:rsid w:val="008026A0"/>
    <w:rsid w:val="008026E1"/>
    <w:rsid w:val="008028CF"/>
    <w:rsid w:val="00802A2A"/>
    <w:rsid w:val="00802F23"/>
    <w:rsid w:val="0080309B"/>
    <w:rsid w:val="008041F1"/>
    <w:rsid w:val="00804C2F"/>
    <w:rsid w:val="00804F7A"/>
    <w:rsid w:val="00805879"/>
    <w:rsid w:val="008058CD"/>
    <w:rsid w:val="00805901"/>
    <w:rsid w:val="00806714"/>
    <w:rsid w:val="008069C5"/>
    <w:rsid w:val="00806A73"/>
    <w:rsid w:val="00806F63"/>
    <w:rsid w:val="0080701F"/>
    <w:rsid w:val="008071E4"/>
    <w:rsid w:val="008078B0"/>
    <w:rsid w:val="00810329"/>
    <w:rsid w:val="00810674"/>
    <w:rsid w:val="00810E0B"/>
    <w:rsid w:val="00813B92"/>
    <w:rsid w:val="0081482B"/>
    <w:rsid w:val="00815DA1"/>
    <w:rsid w:val="0081627F"/>
    <w:rsid w:val="008164F3"/>
    <w:rsid w:val="0081693E"/>
    <w:rsid w:val="00816B7F"/>
    <w:rsid w:val="0081740D"/>
    <w:rsid w:val="00817574"/>
    <w:rsid w:val="008177D1"/>
    <w:rsid w:val="00817B5F"/>
    <w:rsid w:val="00817BF1"/>
    <w:rsid w:val="00820241"/>
    <w:rsid w:val="00820DC7"/>
    <w:rsid w:val="00821229"/>
    <w:rsid w:val="008217E5"/>
    <w:rsid w:val="00822193"/>
    <w:rsid w:val="00823514"/>
    <w:rsid w:val="008239FD"/>
    <w:rsid w:val="00823AF6"/>
    <w:rsid w:val="00824487"/>
    <w:rsid w:val="00824524"/>
    <w:rsid w:val="00824814"/>
    <w:rsid w:val="00824A52"/>
    <w:rsid w:val="00824E91"/>
    <w:rsid w:val="00825C4F"/>
    <w:rsid w:val="008265B5"/>
    <w:rsid w:val="0082697C"/>
    <w:rsid w:val="00826EDE"/>
    <w:rsid w:val="00826FEF"/>
    <w:rsid w:val="00826FFC"/>
    <w:rsid w:val="00830342"/>
    <w:rsid w:val="00830D9F"/>
    <w:rsid w:val="008324AB"/>
    <w:rsid w:val="00832BB1"/>
    <w:rsid w:val="00834630"/>
    <w:rsid w:val="008354EF"/>
    <w:rsid w:val="008356D0"/>
    <w:rsid w:val="00835E2A"/>
    <w:rsid w:val="00836082"/>
    <w:rsid w:val="00836385"/>
    <w:rsid w:val="00836CB7"/>
    <w:rsid w:val="00836DCF"/>
    <w:rsid w:val="0083713E"/>
    <w:rsid w:val="00837D10"/>
    <w:rsid w:val="00841424"/>
    <w:rsid w:val="00841918"/>
    <w:rsid w:val="00841ACA"/>
    <w:rsid w:val="00842AE0"/>
    <w:rsid w:val="00843866"/>
    <w:rsid w:val="00845ACA"/>
    <w:rsid w:val="00846338"/>
    <w:rsid w:val="00846A81"/>
    <w:rsid w:val="00846D80"/>
    <w:rsid w:val="008472A0"/>
    <w:rsid w:val="00847B4F"/>
    <w:rsid w:val="00850253"/>
    <w:rsid w:val="00850321"/>
    <w:rsid w:val="008505B7"/>
    <w:rsid w:val="00850820"/>
    <w:rsid w:val="0085108E"/>
    <w:rsid w:val="008511DE"/>
    <w:rsid w:val="00852149"/>
    <w:rsid w:val="00852E30"/>
    <w:rsid w:val="0085346A"/>
    <w:rsid w:val="008539E9"/>
    <w:rsid w:val="00853A14"/>
    <w:rsid w:val="00853C32"/>
    <w:rsid w:val="00853DAC"/>
    <w:rsid w:val="008548E9"/>
    <w:rsid w:val="00854B14"/>
    <w:rsid w:val="00854CFA"/>
    <w:rsid w:val="00855830"/>
    <w:rsid w:val="00855EB7"/>
    <w:rsid w:val="00855F5A"/>
    <w:rsid w:val="00856533"/>
    <w:rsid w:val="008565AE"/>
    <w:rsid w:val="0085704A"/>
    <w:rsid w:val="00857168"/>
    <w:rsid w:val="008571B1"/>
    <w:rsid w:val="0085760A"/>
    <w:rsid w:val="00857EB4"/>
    <w:rsid w:val="00860140"/>
    <w:rsid w:val="00860BBC"/>
    <w:rsid w:val="008615D9"/>
    <w:rsid w:val="00861DA2"/>
    <w:rsid w:val="00861EB9"/>
    <w:rsid w:val="00862F9F"/>
    <w:rsid w:val="008631C8"/>
    <w:rsid w:val="0086364F"/>
    <w:rsid w:val="008639C7"/>
    <w:rsid w:val="00863DCB"/>
    <w:rsid w:val="00863FA5"/>
    <w:rsid w:val="0086470C"/>
    <w:rsid w:val="00864AE5"/>
    <w:rsid w:val="00864E41"/>
    <w:rsid w:val="008652EA"/>
    <w:rsid w:val="00867002"/>
    <w:rsid w:val="00867D9E"/>
    <w:rsid w:val="0087359B"/>
    <w:rsid w:val="0087388E"/>
    <w:rsid w:val="00874A70"/>
    <w:rsid w:val="00874B93"/>
    <w:rsid w:val="0087595A"/>
    <w:rsid w:val="00875A88"/>
    <w:rsid w:val="00875AAA"/>
    <w:rsid w:val="00876D86"/>
    <w:rsid w:val="008778B4"/>
    <w:rsid w:val="00877CE7"/>
    <w:rsid w:val="00877E59"/>
    <w:rsid w:val="00880BCB"/>
    <w:rsid w:val="00881EA0"/>
    <w:rsid w:val="00881FC2"/>
    <w:rsid w:val="008826CF"/>
    <w:rsid w:val="00882896"/>
    <w:rsid w:val="00882E13"/>
    <w:rsid w:val="00883007"/>
    <w:rsid w:val="008834F6"/>
    <w:rsid w:val="00883664"/>
    <w:rsid w:val="008837BE"/>
    <w:rsid w:val="008838FD"/>
    <w:rsid w:val="00883CA9"/>
    <w:rsid w:val="00884677"/>
    <w:rsid w:val="008851FC"/>
    <w:rsid w:val="00885A94"/>
    <w:rsid w:val="00885C37"/>
    <w:rsid w:val="00885DFE"/>
    <w:rsid w:val="008860F5"/>
    <w:rsid w:val="00886252"/>
    <w:rsid w:val="00887AD9"/>
    <w:rsid w:val="008910B6"/>
    <w:rsid w:val="008932EB"/>
    <w:rsid w:val="008943C8"/>
    <w:rsid w:val="008945A1"/>
    <w:rsid w:val="008952DC"/>
    <w:rsid w:val="00895480"/>
    <w:rsid w:val="0089594F"/>
    <w:rsid w:val="00897174"/>
    <w:rsid w:val="008975D2"/>
    <w:rsid w:val="008A0FC6"/>
    <w:rsid w:val="008A125E"/>
    <w:rsid w:val="008A131B"/>
    <w:rsid w:val="008A1682"/>
    <w:rsid w:val="008A16BE"/>
    <w:rsid w:val="008A2CFF"/>
    <w:rsid w:val="008A37C0"/>
    <w:rsid w:val="008A40B4"/>
    <w:rsid w:val="008A4848"/>
    <w:rsid w:val="008A5EA6"/>
    <w:rsid w:val="008A6177"/>
    <w:rsid w:val="008A6604"/>
    <w:rsid w:val="008A71A0"/>
    <w:rsid w:val="008A798B"/>
    <w:rsid w:val="008B0703"/>
    <w:rsid w:val="008B0904"/>
    <w:rsid w:val="008B2093"/>
    <w:rsid w:val="008B2434"/>
    <w:rsid w:val="008B2930"/>
    <w:rsid w:val="008B35AC"/>
    <w:rsid w:val="008B5991"/>
    <w:rsid w:val="008B67CC"/>
    <w:rsid w:val="008B72CD"/>
    <w:rsid w:val="008C0C0F"/>
    <w:rsid w:val="008C0FF1"/>
    <w:rsid w:val="008C2032"/>
    <w:rsid w:val="008C2623"/>
    <w:rsid w:val="008C26C5"/>
    <w:rsid w:val="008C2A4D"/>
    <w:rsid w:val="008C2D25"/>
    <w:rsid w:val="008C33C5"/>
    <w:rsid w:val="008C3B7B"/>
    <w:rsid w:val="008C422E"/>
    <w:rsid w:val="008C4542"/>
    <w:rsid w:val="008C4ADA"/>
    <w:rsid w:val="008C4D58"/>
    <w:rsid w:val="008C4F35"/>
    <w:rsid w:val="008C5AA8"/>
    <w:rsid w:val="008C608F"/>
    <w:rsid w:val="008C632C"/>
    <w:rsid w:val="008C659A"/>
    <w:rsid w:val="008C6AE6"/>
    <w:rsid w:val="008C7B55"/>
    <w:rsid w:val="008C7E10"/>
    <w:rsid w:val="008D0E23"/>
    <w:rsid w:val="008D254F"/>
    <w:rsid w:val="008D258F"/>
    <w:rsid w:val="008D3886"/>
    <w:rsid w:val="008D3923"/>
    <w:rsid w:val="008D3B5E"/>
    <w:rsid w:val="008D3CA1"/>
    <w:rsid w:val="008D3D3C"/>
    <w:rsid w:val="008D3DB2"/>
    <w:rsid w:val="008D402C"/>
    <w:rsid w:val="008D448E"/>
    <w:rsid w:val="008D4FC7"/>
    <w:rsid w:val="008D537D"/>
    <w:rsid w:val="008D5B43"/>
    <w:rsid w:val="008D5C37"/>
    <w:rsid w:val="008D5F29"/>
    <w:rsid w:val="008D6110"/>
    <w:rsid w:val="008D790F"/>
    <w:rsid w:val="008D7C5C"/>
    <w:rsid w:val="008E02E5"/>
    <w:rsid w:val="008E04A7"/>
    <w:rsid w:val="008E057F"/>
    <w:rsid w:val="008E0B61"/>
    <w:rsid w:val="008E0C47"/>
    <w:rsid w:val="008E19D4"/>
    <w:rsid w:val="008E2D6B"/>
    <w:rsid w:val="008E36B1"/>
    <w:rsid w:val="008E453B"/>
    <w:rsid w:val="008E4DCC"/>
    <w:rsid w:val="008E4E53"/>
    <w:rsid w:val="008E6D77"/>
    <w:rsid w:val="008E6FFB"/>
    <w:rsid w:val="008E7C76"/>
    <w:rsid w:val="008F0459"/>
    <w:rsid w:val="008F1C91"/>
    <w:rsid w:val="008F2564"/>
    <w:rsid w:val="008F2742"/>
    <w:rsid w:val="008F2804"/>
    <w:rsid w:val="008F33EA"/>
    <w:rsid w:val="008F34D1"/>
    <w:rsid w:val="008F36FB"/>
    <w:rsid w:val="008F391F"/>
    <w:rsid w:val="008F3AA0"/>
    <w:rsid w:val="008F4198"/>
    <w:rsid w:val="008F4A2E"/>
    <w:rsid w:val="008F4BC8"/>
    <w:rsid w:val="008F5C73"/>
    <w:rsid w:val="008F5CD8"/>
    <w:rsid w:val="008F6284"/>
    <w:rsid w:val="008F6A18"/>
    <w:rsid w:val="008F6AC3"/>
    <w:rsid w:val="008F7741"/>
    <w:rsid w:val="00900F4B"/>
    <w:rsid w:val="00901153"/>
    <w:rsid w:val="00902794"/>
    <w:rsid w:val="00902930"/>
    <w:rsid w:val="009029E3"/>
    <w:rsid w:val="009029E9"/>
    <w:rsid w:val="00903773"/>
    <w:rsid w:val="00903AA0"/>
    <w:rsid w:val="009042B4"/>
    <w:rsid w:val="009046C8"/>
    <w:rsid w:val="009051DD"/>
    <w:rsid w:val="009057FF"/>
    <w:rsid w:val="00905C28"/>
    <w:rsid w:val="00906E45"/>
    <w:rsid w:val="00906EFD"/>
    <w:rsid w:val="009071C9"/>
    <w:rsid w:val="00907684"/>
    <w:rsid w:val="00907894"/>
    <w:rsid w:val="0091026C"/>
    <w:rsid w:val="00910394"/>
    <w:rsid w:val="00910615"/>
    <w:rsid w:val="009106AC"/>
    <w:rsid w:val="0091079C"/>
    <w:rsid w:val="00910A20"/>
    <w:rsid w:val="00911B25"/>
    <w:rsid w:val="00911C72"/>
    <w:rsid w:val="00912283"/>
    <w:rsid w:val="00912364"/>
    <w:rsid w:val="0091265C"/>
    <w:rsid w:val="00913032"/>
    <w:rsid w:val="00913157"/>
    <w:rsid w:val="00913307"/>
    <w:rsid w:val="00913866"/>
    <w:rsid w:val="00913F33"/>
    <w:rsid w:val="0091485E"/>
    <w:rsid w:val="009150C7"/>
    <w:rsid w:val="00915158"/>
    <w:rsid w:val="00915413"/>
    <w:rsid w:val="009161AB"/>
    <w:rsid w:val="0091643A"/>
    <w:rsid w:val="00917E18"/>
    <w:rsid w:val="009222D8"/>
    <w:rsid w:val="00923764"/>
    <w:rsid w:val="00924931"/>
    <w:rsid w:val="00924A93"/>
    <w:rsid w:val="00925330"/>
    <w:rsid w:val="0092575C"/>
    <w:rsid w:val="00925D44"/>
    <w:rsid w:val="00926256"/>
    <w:rsid w:val="00927B66"/>
    <w:rsid w:val="00927D63"/>
    <w:rsid w:val="00930890"/>
    <w:rsid w:val="0093095B"/>
    <w:rsid w:val="0093106A"/>
    <w:rsid w:val="009312C3"/>
    <w:rsid w:val="00931355"/>
    <w:rsid w:val="0093180C"/>
    <w:rsid w:val="00931CBD"/>
    <w:rsid w:val="00932329"/>
    <w:rsid w:val="009325A9"/>
    <w:rsid w:val="009336E5"/>
    <w:rsid w:val="00933D6B"/>
    <w:rsid w:val="0093411F"/>
    <w:rsid w:val="009342E8"/>
    <w:rsid w:val="009342FA"/>
    <w:rsid w:val="00934E15"/>
    <w:rsid w:val="00936303"/>
    <w:rsid w:val="009364D0"/>
    <w:rsid w:val="00936961"/>
    <w:rsid w:val="00937316"/>
    <w:rsid w:val="00940A07"/>
    <w:rsid w:val="00940C6F"/>
    <w:rsid w:val="00940E49"/>
    <w:rsid w:val="00940EFE"/>
    <w:rsid w:val="00940F7B"/>
    <w:rsid w:val="00941084"/>
    <w:rsid w:val="0094338F"/>
    <w:rsid w:val="00943729"/>
    <w:rsid w:val="00943ADA"/>
    <w:rsid w:val="00943C1D"/>
    <w:rsid w:val="0094410D"/>
    <w:rsid w:val="009446D2"/>
    <w:rsid w:val="00944FD2"/>
    <w:rsid w:val="00946C8F"/>
    <w:rsid w:val="00947186"/>
    <w:rsid w:val="00947B5A"/>
    <w:rsid w:val="00950162"/>
    <w:rsid w:val="00951082"/>
    <w:rsid w:val="00951CBB"/>
    <w:rsid w:val="00951DB9"/>
    <w:rsid w:val="00952859"/>
    <w:rsid w:val="009537E1"/>
    <w:rsid w:val="009539F9"/>
    <w:rsid w:val="00953F43"/>
    <w:rsid w:val="00956557"/>
    <w:rsid w:val="0095678A"/>
    <w:rsid w:val="00957061"/>
    <w:rsid w:val="009573D8"/>
    <w:rsid w:val="00957D07"/>
    <w:rsid w:val="0096036F"/>
    <w:rsid w:val="0096089C"/>
    <w:rsid w:val="00960C1D"/>
    <w:rsid w:val="00961B6F"/>
    <w:rsid w:val="00961C3D"/>
    <w:rsid w:val="009621ED"/>
    <w:rsid w:val="009628A0"/>
    <w:rsid w:val="00963891"/>
    <w:rsid w:val="009646C1"/>
    <w:rsid w:val="00965229"/>
    <w:rsid w:val="00965A10"/>
    <w:rsid w:val="00965DE8"/>
    <w:rsid w:val="00965E2F"/>
    <w:rsid w:val="00966389"/>
    <w:rsid w:val="009664C3"/>
    <w:rsid w:val="00966790"/>
    <w:rsid w:val="009668FE"/>
    <w:rsid w:val="009669FA"/>
    <w:rsid w:val="00967503"/>
    <w:rsid w:val="00967C37"/>
    <w:rsid w:val="00967E5E"/>
    <w:rsid w:val="00970797"/>
    <w:rsid w:val="0097080B"/>
    <w:rsid w:val="00971BFC"/>
    <w:rsid w:val="0097203C"/>
    <w:rsid w:val="009721F7"/>
    <w:rsid w:val="00972FE3"/>
    <w:rsid w:val="009732AF"/>
    <w:rsid w:val="00973381"/>
    <w:rsid w:val="009733FD"/>
    <w:rsid w:val="00973754"/>
    <w:rsid w:val="00973AB7"/>
    <w:rsid w:val="00974086"/>
    <w:rsid w:val="00974545"/>
    <w:rsid w:val="0097474B"/>
    <w:rsid w:val="00974C1A"/>
    <w:rsid w:val="009755B4"/>
    <w:rsid w:val="009756C3"/>
    <w:rsid w:val="00975B8F"/>
    <w:rsid w:val="009766C2"/>
    <w:rsid w:val="009774F6"/>
    <w:rsid w:val="0098224F"/>
    <w:rsid w:val="009825D0"/>
    <w:rsid w:val="00982ADD"/>
    <w:rsid w:val="00983C5B"/>
    <w:rsid w:val="0098436C"/>
    <w:rsid w:val="00987FBA"/>
    <w:rsid w:val="0099093D"/>
    <w:rsid w:val="00990A23"/>
    <w:rsid w:val="00990A4E"/>
    <w:rsid w:val="00992224"/>
    <w:rsid w:val="00992C4C"/>
    <w:rsid w:val="00992CAC"/>
    <w:rsid w:val="00993A96"/>
    <w:rsid w:val="00993BEC"/>
    <w:rsid w:val="00993C50"/>
    <w:rsid w:val="00994CC7"/>
    <w:rsid w:val="00995103"/>
    <w:rsid w:val="00995139"/>
    <w:rsid w:val="009954FA"/>
    <w:rsid w:val="00995A79"/>
    <w:rsid w:val="00995DDD"/>
    <w:rsid w:val="00996160"/>
    <w:rsid w:val="0099688C"/>
    <w:rsid w:val="00996971"/>
    <w:rsid w:val="0099746C"/>
    <w:rsid w:val="00997C10"/>
    <w:rsid w:val="00997D2A"/>
    <w:rsid w:val="009A0100"/>
    <w:rsid w:val="009A0DD3"/>
    <w:rsid w:val="009A145C"/>
    <w:rsid w:val="009A1C52"/>
    <w:rsid w:val="009A22ED"/>
    <w:rsid w:val="009A26C5"/>
    <w:rsid w:val="009A28BE"/>
    <w:rsid w:val="009A34C4"/>
    <w:rsid w:val="009A39B1"/>
    <w:rsid w:val="009A4353"/>
    <w:rsid w:val="009A4E88"/>
    <w:rsid w:val="009A510A"/>
    <w:rsid w:val="009A6EAE"/>
    <w:rsid w:val="009A769E"/>
    <w:rsid w:val="009A79C4"/>
    <w:rsid w:val="009B094D"/>
    <w:rsid w:val="009B17AA"/>
    <w:rsid w:val="009B187F"/>
    <w:rsid w:val="009B18A0"/>
    <w:rsid w:val="009B275B"/>
    <w:rsid w:val="009B369E"/>
    <w:rsid w:val="009B4A44"/>
    <w:rsid w:val="009B4C48"/>
    <w:rsid w:val="009B4D49"/>
    <w:rsid w:val="009B4E5C"/>
    <w:rsid w:val="009B50E9"/>
    <w:rsid w:val="009B5800"/>
    <w:rsid w:val="009B69BF"/>
    <w:rsid w:val="009B7913"/>
    <w:rsid w:val="009C0634"/>
    <w:rsid w:val="009C0BA6"/>
    <w:rsid w:val="009C0F49"/>
    <w:rsid w:val="009C12BA"/>
    <w:rsid w:val="009C154B"/>
    <w:rsid w:val="009C1B66"/>
    <w:rsid w:val="009C352B"/>
    <w:rsid w:val="009C354B"/>
    <w:rsid w:val="009C370A"/>
    <w:rsid w:val="009C3FE2"/>
    <w:rsid w:val="009C428C"/>
    <w:rsid w:val="009C46AC"/>
    <w:rsid w:val="009C4919"/>
    <w:rsid w:val="009C4F5D"/>
    <w:rsid w:val="009C5090"/>
    <w:rsid w:val="009C5338"/>
    <w:rsid w:val="009C555E"/>
    <w:rsid w:val="009C55E4"/>
    <w:rsid w:val="009C57DE"/>
    <w:rsid w:val="009C5AA9"/>
    <w:rsid w:val="009C5FA4"/>
    <w:rsid w:val="009C609B"/>
    <w:rsid w:val="009C61A4"/>
    <w:rsid w:val="009C6E78"/>
    <w:rsid w:val="009C7FF0"/>
    <w:rsid w:val="009D0ABE"/>
    <w:rsid w:val="009D0DDC"/>
    <w:rsid w:val="009D10B7"/>
    <w:rsid w:val="009D12CA"/>
    <w:rsid w:val="009D14EE"/>
    <w:rsid w:val="009D3551"/>
    <w:rsid w:val="009D369E"/>
    <w:rsid w:val="009D4828"/>
    <w:rsid w:val="009D4BF0"/>
    <w:rsid w:val="009D5374"/>
    <w:rsid w:val="009D610B"/>
    <w:rsid w:val="009D671C"/>
    <w:rsid w:val="009D6A9F"/>
    <w:rsid w:val="009D6BB4"/>
    <w:rsid w:val="009D7C2D"/>
    <w:rsid w:val="009E118C"/>
    <w:rsid w:val="009E1424"/>
    <w:rsid w:val="009E1473"/>
    <w:rsid w:val="009E20C4"/>
    <w:rsid w:val="009E231A"/>
    <w:rsid w:val="009E3353"/>
    <w:rsid w:val="009E379C"/>
    <w:rsid w:val="009E3F79"/>
    <w:rsid w:val="009E46FB"/>
    <w:rsid w:val="009E52A9"/>
    <w:rsid w:val="009E5428"/>
    <w:rsid w:val="009E54A2"/>
    <w:rsid w:val="009E5F42"/>
    <w:rsid w:val="009E66BC"/>
    <w:rsid w:val="009E6D66"/>
    <w:rsid w:val="009E73B3"/>
    <w:rsid w:val="009E7A64"/>
    <w:rsid w:val="009E7BDF"/>
    <w:rsid w:val="009F0CCF"/>
    <w:rsid w:val="009F0CD9"/>
    <w:rsid w:val="009F0F36"/>
    <w:rsid w:val="009F10DA"/>
    <w:rsid w:val="009F1A06"/>
    <w:rsid w:val="009F2510"/>
    <w:rsid w:val="009F2542"/>
    <w:rsid w:val="009F278C"/>
    <w:rsid w:val="009F2AB9"/>
    <w:rsid w:val="009F2D0C"/>
    <w:rsid w:val="009F30F7"/>
    <w:rsid w:val="009F31AB"/>
    <w:rsid w:val="009F46B2"/>
    <w:rsid w:val="009F4B7C"/>
    <w:rsid w:val="009F4F64"/>
    <w:rsid w:val="009F502A"/>
    <w:rsid w:val="009F5D23"/>
    <w:rsid w:val="009F68E3"/>
    <w:rsid w:val="009F6B6D"/>
    <w:rsid w:val="00A00431"/>
    <w:rsid w:val="00A00889"/>
    <w:rsid w:val="00A00F4E"/>
    <w:rsid w:val="00A01CF4"/>
    <w:rsid w:val="00A025B9"/>
    <w:rsid w:val="00A0360F"/>
    <w:rsid w:val="00A03B22"/>
    <w:rsid w:val="00A03D70"/>
    <w:rsid w:val="00A04380"/>
    <w:rsid w:val="00A05165"/>
    <w:rsid w:val="00A0537F"/>
    <w:rsid w:val="00A05A67"/>
    <w:rsid w:val="00A06482"/>
    <w:rsid w:val="00A066BE"/>
    <w:rsid w:val="00A1027E"/>
    <w:rsid w:val="00A10673"/>
    <w:rsid w:val="00A107E7"/>
    <w:rsid w:val="00A10AE5"/>
    <w:rsid w:val="00A10D84"/>
    <w:rsid w:val="00A10F88"/>
    <w:rsid w:val="00A110C7"/>
    <w:rsid w:val="00A11194"/>
    <w:rsid w:val="00A11AD0"/>
    <w:rsid w:val="00A122E8"/>
    <w:rsid w:val="00A12E0E"/>
    <w:rsid w:val="00A1518A"/>
    <w:rsid w:val="00A152F6"/>
    <w:rsid w:val="00A155C0"/>
    <w:rsid w:val="00A16528"/>
    <w:rsid w:val="00A17748"/>
    <w:rsid w:val="00A201EF"/>
    <w:rsid w:val="00A2021A"/>
    <w:rsid w:val="00A207CD"/>
    <w:rsid w:val="00A2291F"/>
    <w:rsid w:val="00A22B94"/>
    <w:rsid w:val="00A22F7A"/>
    <w:rsid w:val="00A23132"/>
    <w:rsid w:val="00A238D6"/>
    <w:rsid w:val="00A24A26"/>
    <w:rsid w:val="00A25527"/>
    <w:rsid w:val="00A25650"/>
    <w:rsid w:val="00A2590D"/>
    <w:rsid w:val="00A259EF"/>
    <w:rsid w:val="00A25AC0"/>
    <w:rsid w:val="00A25D23"/>
    <w:rsid w:val="00A26290"/>
    <w:rsid w:val="00A263D7"/>
    <w:rsid w:val="00A26723"/>
    <w:rsid w:val="00A26A7A"/>
    <w:rsid w:val="00A26DFF"/>
    <w:rsid w:val="00A27C51"/>
    <w:rsid w:val="00A300A6"/>
    <w:rsid w:val="00A30217"/>
    <w:rsid w:val="00A30E1B"/>
    <w:rsid w:val="00A30E85"/>
    <w:rsid w:val="00A31024"/>
    <w:rsid w:val="00A31253"/>
    <w:rsid w:val="00A33865"/>
    <w:rsid w:val="00A33BCA"/>
    <w:rsid w:val="00A34071"/>
    <w:rsid w:val="00A34294"/>
    <w:rsid w:val="00A34BFD"/>
    <w:rsid w:val="00A35BAF"/>
    <w:rsid w:val="00A35FFD"/>
    <w:rsid w:val="00A3671F"/>
    <w:rsid w:val="00A36D72"/>
    <w:rsid w:val="00A36FC4"/>
    <w:rsid w:val="00A37C40"/>
    <w:rsid w:val="00A37D92"/>
    <w:rsid w:val="00A37E84"/>
    <w:rsid w:val="00A37FFD"/>
    <w:rsid w:val="00A40A5A"/>
    <w:rsid w:val="00A40AEF"/>
    <w:rsid w:val="00A40D34"/>
    <w:rsid w:val="00A410FB"/>
    <w:rsid w:val="00A4137A"/>
    <w:rsid w:val="00A41B49"/>
    <w:rsid w:val="00A41F60"/>
    <w:rsid w:val="00A42A5A"/>
    <w:rsid w:val="00A42F3B"/>
    <w:rsid w:val="00A43E85"/>
    <w:rsid w:val="00A43FA1"/>
    <w:rsid w:val="00A43FEF"/>
    <w:rsid w:val="00A448AD"/>
    <w:rsid w:val="00A44C9A"/>
    <w:rsid w:val="00A46482"/>
    <w:rsid w:val="00A46AB7"/>
    <w:rsid w:val="00A46C3D"/>
    <w:rsid w:val="00A47329"/>
    <w:rsid w:val="00A4737C"/>
    <w:rsid w:val="00A476F0"/>
    <w:rsid w:val="00A47C1F"/>
    <w:rsid w:val="00A50E68"/>
    <w:rsid w:val="00A510F6"/>
    <w:rsid w:val="00A51158"/>
    <w:rsid w:val="00A51188"/>
    <w:rsid w:val="00A527F7"/>
    <w:rsid w:val="00A52FB1"/>
    <w:rsid w:val="00A53DE3"/>
    <w:rsid w:val="00A54455"/>
    <w:rsid w:val="00A54811"/>
    <w:rsid w:val="00A5501F"/>
    <w:rsid w:val="00A56335"/>
    <w:rsid w:val="00A567AA"/>
    <w:rsid w:val="00A567DE"/>
    <w:rsid w:val="00A56988"/>
    <w:rsid w:val="00A569CF"/>
    <w:rsid w:val="00A56B96"/>
    <w:rsid w:val="00A56F83"/>
    <w:rsid w:val="00A5747F"/>
    <w:rsid w:val="00A5793C"/>
    <w:rsid w:val="00A57A22"/>
    <w:rsid w:val="00A57E13"/>
    <w:rsid w:val="00A606FB"/>
    <w:rsid w:val="00A608DB"/>
    <w:rsid w:val="00A60AAB"/>
    <w:rsid w:val="00A60FE9"/>
    <w:rsid w:val="00A61198"/>
    <w:rsid w:val="00A6208A"/>
    <w:rsid w:val="00A6235C"/>
    <w:rsid w:val="00A6296B"/>
    <w:rsid w:val="00A63B16"/>
    <w:rsid w:val="00A63E67"/>
    <w:rsid w:val="00A6412E"/>
    <w:rsid w:val="00A64EB6"/>
    <w:rsid w:val="00A65056"/>
    <w:rsid w:val="00A662E3"/>
    <w:rsid w:val="00A66824"/>
    <w:rsid w:val="00A66EF6"/>
    <w:rsid w:val="00A6706F"/>
    <w:rsid w:val="00A67726"/>
    <w:rsid w:val="00A67C8B"/>
    <w:rsid w:val="00A67ECF"/>
    <w:rsid w:val="00A70603"/>
    <w:rsid w:val="00A70A35"/>
    <w:rsid w:val="00A70C2B"/>
    <w:rsid w:val="00A7152F"/>
    <w:rsid w:val="00A720AF"/>
    <w:rsid w:val="00A7237C"/>
    <w:rsid w:val="00A72949"/>
    <w:rsid w:val="00A72E25"/>
    <w:rsid w:val="00A73A8E"/>
    <w:rsid w:val="00A73AB9"/>
    <w:rsid w:val="00A74DC5"/>
    <w:rsid w:val="00A75774"/>
    <w:rsid w:val="00A75EF3"/>
    <w:rsid w:val="00A76386"/>
    <w:rsid w:val="00A776D4"/>
    <w:rsid w:val="00A80364"/>
    <w:rsid w:val="00A80365"/>
    <w:rsid w:val="00A80A2A"/>
    <w:rsid w:val="00A824E4"/>
    <w:rsid w:val="00A826A3"/>
    <w:rsid w:val="00A834DB"/>
    <w:rsid w:val="00A8394E"/>
    <w:rsid w:val="00A83E49"/>
    <w:rsid w:val="00A85843"/>
    <w:rsid w:val="00A90543"/>
    <w:rsid w:val="00A906CE"/>
    <w:rsid w:val="00A906CF"/>
    <w:rsid w:val="00A90A9A"/>
    <w:rsid w:val="00A91D2C"/>
    <w:rsid w:val="00A91FB9"/>
    <w:rsid w:val="00A921A9"/>
    <w:rsid w:val="00A9491E"/>
    <w:rsid w:val="00A94B4E"/>
    <w:rsid w:val="00A952C0"/>
    <w:rsid w:val="00A95691"/>
    <w:rsid w:val="00A96BB4"/>
    <w:rsid w:val="00A96BDF"/>
    <w:rsid w:val="00A96F94"/>
    <w:rsid w:val="00A97378"/>
    <w:rsid w:val="00A97DE5"/>
    <w:rsid w:val="00A97F89"/>
    <w:rsid w:val="00A97FDB"/>
    <w:rsid w:val="00AA0187"/>
    <w:rsid w:val="00AA0522"/>
    <w:rsid w:val="00AA087F"/>
    <w:rsid w:val="00AA0B77"/>
    <w:rsid w:val="00AA180E"/>
    <w:rsid w:val="00AA2529"/>
    <w:rsid w:val="00AA2A06"/>
    <w:rsid w:val="00AA2E4E"/>
    <w:rsid w:val="00AA3190"/>
    <w:rsid w:val="00AA36F2"/>
    <w:rsid w:val="00AA3B3C"/>
    <w:rsid w:val="00AA3CDA"/>
    <w:rsid w:val="00AA41AA"/>
    <w:rsid w:val="00AA41FD"/>
    <w:rsid w:val="00AA4600"/>
    <w:rsid w:val="00AA589F"/>
    <w:rsid w:val="00AA5D79"/>
    <w:rsid w:val="00AA668C"/>
    <w:rsid w:val="00AA6E7C"/>
    <w:rsid w:val="00AA6F22"/>
    <w:rsid w:val="00AA70FF"/>
    <w:rsid w:val="00AA7804"/>
    <w:rsid w:val="00AB0427"/>
    <w:rsid w:val="00AB0465"/>
    <w:rsid w:val="00AB05AA"/>
    <w:rsid w:val="00AB0620"/>
    <w:rsid w:val="00AB16AB"/>
    <w:rsid w:val="00AB234C"/>
    <w:rsid w:val="00AB2509"/>
    <w:rsid w:val="00AB26FF"/>
    <w:rsid w:val="00AB2D07"/>
    <w:rsid w:val="00AB2E4D"/>
    <w:rsid w:val="00AB2ED8"/>
    <w:rsid w:val="00AB34C3"/>
    <w:rsid w:val="00AB3C9A"/>
    <w:rsid w:val="00AB40F8"/>
    <w:rsid w:val="00AB4904"/>
    <w:rsid w:val="00AB4DAE"/>
    <w:rsid w:val="00AB54E5"/>
    <w:rsid w:val="00AB5FF8"/>
    <w:rsid w:val="00AB6531"/>
    <w:rsid w:val="00AC00A1"/>
    <w:rsid w:val="00AC048A"/>
    <w:rsid w:val="00AC095D"/>
    <w:rsid w:val="00AC1809"/>
    <w:rsid w:val="00AC1BFE"/>
    <w:rsid w:val="00AC239E"/>
    <w:rsid w:val="00AC24DC"/>
    <w:rsid w:val="00AC28FF"/>
    <w:rsid w:val="00AC3955"/>
    <w:rsid w:val="00AC4001"/>
    <w:rsid w:val="00AC4067"/>
    <w:rsid w:val="00AC417A"/>
    <w:rsid w:val="00AC4A93"/>
    <w:rsid w:val="00AC4FC6"/>
    <w:rsid w:val="00AC5E77"/>
    <w:rsid w:val="00AC6058"/>
    <w:rsid w:val="00AC6259"/>
    <w:rsid w:val="00AC64BE"/>
    <w:rsid w:val="00AC6866"/>
    <w:rsid w:val="00AC73ED"/>
    <w:rsid w:val="00AD0E8D"/>
    <w:rsid w:val="00AD14DC"/>
    <w:rsid w:val="00AD156F"/>
    <w:rsid w:val="00AD2B5F"/>
    <w:rsid w:val="00AD327F"/>
    <w:rsid w:val="00AD430D"/>
    <w:rsid w:val="00AD433E"/>
    <w:rsid w:val="00AD438D"/>
    <w:rsid w:val="00AD54A9"/>
    <w:rsid w:val="00AD579D"/>
    <w:rsid w:val="00AD6239"/>
    <w:rsid w:val="00AD639C"/>
    <w:rsid w:val="00AD6E8F"/>
    <w:rsid w:val="00AE173E"/>
    <w:rsid w:val="00AE1DB8"/>
    <w:rsid w:val="00AE2333"/>
    <w:rsid w:val="00AE296F"/>
    <w:rsid w:val="00AE4950"/>
    <w:rsid w:val="00AE4E04"/>
    <w:rsid w:val="00AE5960"/>
    <w:rsid w:val="00AE5BF2"/>
    <w:rsid w:val="00AE5C54"/>
    <w:rsid w:val="00AE758E"/>
    <w:rsid w:val="00AE7ACA"/>
    <w:rsid w:val="00AE7D43"/>
    <w:rsid w:val="00AF03EB"/>
    <w:rsid w:val="00AF0BAF"/>
    <w:rsid w:val="00AF1669"/>
    <w:rsid w:val="00AF1802"/>
    <w:rsid w:val="00AF1A2C"/>
    <w:rsid w:val="00AF1A48"/>
    <w:rsid w:val="00AF294B"/>
    <w:rsid w:val="00AF2DC9"/>
    <w:rsid w:val="00AF4B7B"/>
    <w:rsid w:val="00AF4D38"/>
    <w:rsid w:val="00AF4E5C"/>
    <w:rsid w:val="00AF5E23"/>
    <w:rsid w:val="00AF651E"/>
    <w:rsid w:val="00AF6737"/>
    <w:rsid w:val="00AF7599"/>
    <w:rsid w:val="00AF7673"/>
    <w:rsid w:val="00AF7C3F"/>
    <w:rsid w:val="00B001B1"/>
    <w:rsid w:val="00B00942"/>
    <w:rsid w:val="00B00CC7"/>
    <w:rsid w:val="00B015EB"/>
    <w:rsid w:val="00B02A12"/>
    <w:rsid w:val="00B04048"/>
    <w:rsid w:val="00B044E5"/>
    <w:rsid w:val="00B04821"/>
    <w:rsid w:val="00B056CA"/>
    <w:rsid w:val="00B05CF3"/>
    <w:rsid w:val="00B06222"/>
    <w:rsid w:val="00B06417"/>
    <w:rsid w:val="00B066F9"/>
    <w:rsid w:val="00B06EB9"/>
    <w:rsid w:val="00B074F0"/>
    <w:rsid w:val="00B077F9"/>
    <w:rsid w:val="00B10DD1"/>
    <w:rsid w:val="00B1105E"/>
    <w:rsid w:val="00B1122B"/>
    <w:rsid w:val="00B121F2"/>
    <w:rsid w:val="00B12465"/>
    <w:rsid w:val="00B14145"/>
    <w:rsid w:val="00B14425"/>
    <w:rsid w:val="00B149FC"/>
    <w:rsid w:val="00B15224"/>
    <w:rsid w:val="00B15925"/>
    <w:rsid w:val="00B175C7"/>
    <w:rsid w:val="00B175FF"/>
    <w:rsid w:val="00B20164"/>
    <w:rsid w:val="00B21B11"/>
    <w:rsid w:val="00B22357"/>
    <w:rsid w:val="00B22EDE"/>
    <w:rsid w:val="00B23062"/>
    <w:rsid w:val="00B235B4"/>
    <w:rsid w:val="00B23C2E"/>
    <w:rsid w:val="00B23E09"/>
    <w:rsid w:val="00B243C4"/>
    <w:rsid w:val="00B24758"/>
    <w:rsid w:val="00B2525C"/>
    <w:rsid w:val="00B25E62"/>
    <w:rsid w:val="00B2611D"/>
    <w:rsid w:val="00B268F9"/>
    <w:rsid w:val="00B26FF2"/>
    <w:rsid w:val="00B278FE"/>
    <w:rsid w:val="00B27A4D"/>
    <w:rsid w:val="00B301EE"/>
    <w:rsid w:val="00B3020D"/>
    <w:rsid w:val="00B31754"/>
    <w:rsid w:val="00B31D67"/>
    <w:rsid w:val="00B32566"/>
    <w:rsid w:val="00B32B8E"/>
    <w:rsid w:val="00B33C06"/>
    <w:rsid w:val="00B33C7A"/>
    <w:rsid w:val="00B3418F"/>
    <w:rsid w:val="00B34EE5"/>
    <w:rsid w:val="00B35AD3"/>
    <w:rsid w:val="00B367CC"/>
    <w:rsid w:val="00B36954"/>
    <w:rsid w:val="00B36AFC"/>
    <w:rsid w:val="00B37F35"/>
    <w:rsid w:val="00B4007C"/>
    <w:rsid w:val="00B4011C"/>
    <w:rsid w:val="00B404D6"/>
    <w:rsid w:val="00B40773"/>
    <w:rsid w:val="00B42C4E"/>
    <w:rsid w:val="00B42D8E"/>
    <w:rsid w:val="00B42EAC"/>
    <w:rsid w:val="00B435E2"/>
    <w:rsid w:val="00B43F1F"/>
    <w:rsid w:val="00B44451"/>
    <w:rsid w:val="00B44500"/>
    <w:rsid w:val="00B44789"/>
    <w:rsid w:val="00B44B0C"/>
    <w:rsid w:val="00B44E30"/>
    <w:rsid w:val="00B45697"/>
    <w:rsid w:val="00B45773"/>
    <w:rsid w:val="00B4577E"/>
    <w:rsid w:val="00B4602F"/>
    <w:rsid w:val="00B46C4A"/>
    <w:rsid w:val="00B47755"/>
    <w:rsid w:val="00B47EF1"/>
    <w:rsid w:val="00B5082E"/>
    <w:rsid w:val="00B509A6"/>
    <w:rsid w:val="00B53614"/>
    <w:rsid w:val="00B53733"/>
    <w:rsid w:val="00B54752"/>
    <w:rsid w:val="00B54C45"/>
    <w:rsid w:val="00B54FE0"/>
    <w:rsid w:val="00B55AB5"/>
    <w:rsid w:val="00B55F89"/>
    <w:rsid w:val="00B561DD"/>
    <w:rsid w:val="00B57583"/>
    <w:rsid w:val="00B57746"/>
    <w:rsid w:val="00B578E2"/>
    <w:rsid w:val="00B57B91"/>
    <w:rsid w:val="00B57E9C"/>
    <w:rsid w:val="00B600F5"/>
    <w:rsid w:val="00B6069D"/>
    <w:rsid w:val="00B608E9"/>
    <w:rsid w:val="00B61175"/>
    <w:rsid w:val="00B615CD"/>
    <w:rsid w:val="00B61C6F"/>
    <w:rsid w:val="00B62299"/>
    <w:rsid w:val="00B627C1"/>
    <w:rsid w:val="00B62C39"/>
    <w:rsid w:val="00B62FD3"/>
    <w:rsid w:val="00B637EF"/>
    <w:rsid w:val="00B638C5"/>
    <w:rsid w:val="00B63A09"/>
    <w:rsid w:val="00B647E7"/>
    <w:rsid w:val="00B652AE"/>
    <w:rsid w:val="00B6552F"/>
    <w:rsid w:val="00B65607"/>
    <w:rsid w:val="00B65EBE"/>
    <w:rsid w:val="00B6657E"/>
    <w:rsid w:val="00B668C4"/>
    <w:rsid w:val="00B66D3C"/>
    <w:rsid w:val="00B6700D"/>
    <w:rsid w:val="00B7222A"/>
    <w:rsid w:val="00B72998"/>
    <w:rsid w:val="00B72B76"/>
    <w:rsid w:val="00B735EC"/>
    <w:rsid w:val="00B736FA"/>
    <w:rsid w:val="00B73EBF"/>
    <w:rsid w:val="00B74342"/>
    <w:rsid w:val="00B74ADB"/>
    <w:rsid w:val="00B74E96"/>
    <w:rsid w:val="00B750CF"/>
    <w:rsid w:val="00B7524B"/>
    <w:rsid w:val="00B756A8"/>
    <w:rsid w:val="00B7699D"/>
    <w:rsid w:val="00B7732A"/>
    <w:rsid w:val="00B7764E"/>
    <w:rsid w:val="00B77D9C"/>
    <w:rsid w:val="00B801E3"/>
    <w:rsid w:val="00B8194C"/>
    <w:rsid w:val="00B822F8"/>
    <w:rsid w:val="00B82991"/>
    <w:rsid w:val="00B832D4"/>
    <w:rsid w:val="00B84508"/>
    <w:rsid w:val="00B85067"/>
    <w:rsid w:val="00B8542A"/>
    <w:rsid w:val="00B85610"/>
    <w:rsid w:val="00B85712"/>
    <w:rsid w:val="00B8683A"/>
    <w:rsid w:val="00B871A5"/>
    <w:rsid w:val="00B874EF"/>
    <w:rsid w:val="00B91246"/>
    <w:rsid w:val="00B92057"/>
    <w:rsid w:val="00B92A4A"/>
    <w:rsid w:val="00B9333B"/>
    <w:rsid w:val="00B93F64"/>
    <w:rsid w:val="00B93FC3"/>
    <w:rsid w:val="00B94B4A"/>
    <w:rsid w:val="00B9557B"/>
    <w:rsid w:val="00B9645E"/>
    <w:rsid w:val="00B974AE"/>
    <w:rsid w:val="00B97FC5"/>
    <w:rsid w:val="00B97FD4"/>
    <w:rsid w:val="00BA0191"/>
    <w:rsid w:val="00BA0FB5"/>
    <w:rsid w:val="00BA0FBC"/>
    <w:rsid w:val="00BA1140"/>
    <w:rsid w:val="00BA11BE"/>
    <w:rsid w:val="00BA155A"/>
    <w:rsid w:val="00BA1633"/>
    <w:rsid w:val="00BA1E5B"/>
    <w:rsid w:val="00BA210B"/>
    <w:rsid w:val="00BA2745"/>
    <w:rsid w:val="00BA35D9"/>
    <w:rsid w:val="00BA3886"/>
    <w:rsid w:val="00BA4028"/>
    <w:rsid w:val="00BA44BC"/>
    <w:rsid w:val="00BA455F"/>
    <w:rsid w:val="00BA47D7"/>
    <w:rsid w:val="00BA49CA"/>
    <w:rsid w:val="00BA49EA"/>
    <w:rsid w:val="00BA5778"/>
    <w:rsid w:val="00BA6059"/>
    <w:rsid w:val="00BA6354"/>
    <w:rsid w:val="00BA67F9"/>
    <w:rsid w:val="00BA6806"/>
    <w:rsid w:val="00BA6EB0"/>
    <w:rsid w:val="00BA7207"/>
    <w:rsid w:val="00BA7F2F"/>
    <w:rsid w:val="00BB0193"/>
    <w:rsid w:val="00BB01B3"/>
    <w:rsid w:val="00BB08E6"/>
    <w:rsid w:val="00BB2321"/>
    <w:rsid w:val="00BB3000"/>
    <w:rsid w:val="00BB5159"/>
    <w:rsid w:val="00BB52BF"/>
    <w:rsid w:val="00BB5844"/>
    <w:rsid w:val="00BB6062"/>
    <w:rsid w:val="00BB7391"/>
    <w:rsid w:val="00BB7848"/>
    <w:rsid w:val="00BB7C7D"/>
    <w:rsid w:val="00BB7F47"/>
    <w:rsid w:val="00BC016F"/>
    <w:rsid w:val="00BC027B"/>
    <w:rsid w:val="00BC0A21"/>
    <w:rsid w:val="00BC0DE2"/>
    <w:rsid w:val="00BC0DEB"/>
    <w:rsid w:val="00BC1069"/>
    <w:rsid w:val="00BC1169"/>
    <w:rsid w:val="00BC16DD"/>
    <w:rsid w:val="00BC205D"/>
    <w:rsid w:val="00BC2121"/>
    <w:rsid w:val="00BC388B"/>
    <w:rsid w:val="00BC46DC"/>
    <w:rsid w:val="00BC4E2B"/>
    <w:rsid w:val="00BC61F9"/>
    <w:rsid w:val="00BC63D2"/>
    <w:rsid w:val="00BC645B"/>
    <w:rsid w:val="00BC6887"/>
    <w:rsid w:val="00BC6B32"/>
    <w:rsid w:val="00BC73C9"/>
    <w:rsid w:val="00BC7459"/>
    <w:rsid w:val="00BD0141"/>
    <w:rsid w:val="00BD0473"/>
    <w:rsid w:val="00BD0920"/>
    <w:rsid w:val="00BD0D0F"/>
    <w:rsid w:val="00BD1455"/>
    <w:rsid w:val="00BD1801"/>
    <w:rsid w:val="00BD29AA"/>
    <w:rsid w:val="00BD2AEB"/>
    <w:rsid w:val="00BD2E7E"/>
    <w:rsid w:val="00BD30CD"/>
    <w:rsid w:val="00BD3FB9"/>
    <w:rsid w:val="00BD4AEC"/>
    <w:rsid w:val="00BD53AA"/>
    <w:rsid w:val="00BD574F"/>
    <w:rsid w:val="00BD57C6"/>
    <w:rsid w:val="00BD6A56"/>
    <w:rsid w:val="00BD6F21"/>
    <w:rsid w:val="00BD6F61"/>
    <w:rsid w:val="00BD7848"/>
    <w:rsid w:val="00BD7F5E"/>
    <w:rsid w:val="00BE0381"/>
    <w:rsid w:val="00BE0CDF"/>
    <w:rsid w:val="00BE11D6"/>
    <w:rsid w:val="00BE2327"/>
    <w:rsid w:val="00BE254E"/>
    <w:rsid w:val="00BE45C0"/>
    <w:rsid w:val="00BE4B2B"/>
    <w:rsid w:val="00BE6F50"/>
    <w:rsid w:val="00BF0B98"/>
    <w:rsid w:val="00BF0BC8"/>
    <w:rsid w:val="00BF14FE"/>
    <w:rsid w:val="00BF1A3A"/>
    <w:rsid w:val="00BF2018"/>
    <w:rsid w:val="00BF2485"/>
    <w:rsid w:val="00BF2C1B"/>
    <w:rsid w:val="00BF2EA4"/>
    <w:rsid w:val="00BF322A"/>
    <w:rsid w:val="00BF3AF4"/>
    <w:rsid w:val="00BF3C75"/>
    <w:rsid w:val="00BF5B5A"/>
    <w:rsid w:val="00BF6F13"/>
    <w:rsid w:val="00BF74B5"/>
    <w:rsid w:val="00BF7928"/>
    <w:rsid w:val="00C01D2F"/>
    <w:rsid w:val="00C021C4"/>
    <w:rsid w:val="00C02F64"/>
    <w:rsid w:val="00C035C4"/>
    <w:rsid w:val="00C03A01"/>
    <w:rsid w:val="00C03CBF"/>
    <w:rsid w:val="00C03EE9"/>
    <w:rsid w:val="00C048CC"/>
    <w:rsid w:val="00C060D3"/>
    <w:rsid w:val="00C0615A"/>
    <w:rsid w:val="00C066CA"/>
    <w:rsid w:val="00C06B2E"/>
    <w:rsid w:val="00C0773A"/>
    <w:rsid w:val="00C10490"/>
    <w:rsid w:val="00C108E6"/>
    <w:rsid w:val="00C11800"/>
    <w:rsid w:val="00C124C8"/>
    <w:rsid w:val="00C12A97"/>
    <w:rsid w:val="00C12EC1"/>
    <w:rsid w:val="00C13539"/>
    <w:rsid w:val="00C14102"/>
    <w:rsid w:val="00C1499B"/>
    <w:rsid w:val="00C14A7C"/>
    <w:rsid w:val="00C17850"/>
    <w:rsid w:val="00C17BB9"/>
    <w:rsid w:val="00C206BF"/>
    <w:rsid w:val="00C22043"/>
    <w:rsid w:val="00C22243"/>
    <w:rsid w:val="00C224E3"/>
    <w:rsid w:val="00C229A6"/>
    <w:rsid w:val="00C229EC"/>
    <w:rsid w:val="00C22A23"/>
    <w:rsid w:val="00C22B49"/>
    <w:rsid w:val="00C233A8"/>
    <w:rsid w:val="00C235B1"/>
    <w:rsid w:val="00C255DE"/>
    <w:rsid w:val="00C27BDD"/>
    <w:rsid w:val="00C27EC4"/>
    <w:rsid w:val="00C27F8E"/>
    <w:rsid w:val="00C30151"/>
    <w:rsid w:val="00C3027F"/>
    <w:rsid w:val="00C303A4"/>
    <w:rsid w:val="00C3078E"/>
    <w:rsid w:val="00C3106D"/>
    <w:rsid w:val="00C31830"/>
    <w:rsid w:val="00C31E0A"/>
    <w:rsid w:val="00C3258C"/>
    <w:rsid w:val="00C32721"/>
    <w:rsid w:val="00C330BD"/>
    <w:rsid w:val="00C3346C"/>
    <w:rsid w:val="00C343D2"/>
    <w:rsid w:val="00C34700"/>
    <w:rsid w:val="00C34951"/>
    <w:rsid w:val="00C34AFB"/>
    <w:rsid w:val="00C35981"/>
    <w:rsid w:val="00C3606D"/>
    <w:rsid w:val="00C3657E"/>
    <w:rsid w:val="00C40068"/>
    <w:rsid w:val="00C41D51"/>
    <w:rsid w:val="00C420D0"/>
    <w:rsid w:val="00C42E3E"/>
    <w:rsid w:val="00C4407B"/>
    <w:rsid w:val="00C443B5"/>
    <w:rsid w:val="00C45154"/>
    <w:rsid w:val="00C453FC"/>
    <w:rsid w:val="00C45A44"/>
    <w:rsid w:val="00C45C9F"/>
    <w:rsid w:val="00C464E6"/>
    <w:rsid w:val="00C47BD2"/>
    <w:rsid w:val="00C50512"/>
    <w:rsid w:val="00C50AD3"/>
    <w:rsid w:val="00C50B93"/>
    <w:rsid w:val="00C5186E"/>
    <w:rsid w:val="00C52431"/>
    <w:rsid w:val="00C5299B"/>
    <w:rsid w:val="00C5336B"/>
    <w:rsid w:val="00C53B2A"/>
    <w:rsid w:val="00C54903"/>
    <w:rsid w:val="00C54B1E"/>
    <w:rsid w:val="00C55F2E"/>
    <w:rsid w:val="00C55F48"/>
    <w:rsid w:val="00C5600F"/>
    <w:rsid w:val="00C56477"/>
    <w:rsid w:val="00C569C3"/>
    <w:rsid w:val="00C56B73"/>
    <w:rsid w:val="00C56DC3"/>
    <w:rsid w:val="00C57ECD"/>
    <w:rsid w:val="00C619BF"/>
    <w:rsid w:val="00C62DEF"/>
    <w:rsid w:val="00C6400D"/>
    <w:rsid w:val="00C641AE"/>
    <w:rsid w:val="00C64420"/>
    <w:rsid w:val="00C646A8"/>
    <w:rsid w:val="00C652FD"/>
    <w:rsid w:val="00C65AF0"/>
    <w:rsid w:val="00C65D7A"/>
    <w:rsid w:val="00C660CF"/>
    <w:rsid w:val="00C6692B"/>
    <w:rsid w:val="00C66AE3"/>
    <w:rsid w:val="00C66B65"/>
    <w:rsid w:val="00C67DF0"/>
    <w:rsid w:val="00C700B7"/>
    <w:rsid w:val="00C704A4"/>
    <w:rsid w:val="00C70B69"/>
    <w:rsid w:val="00C70F0D"/>
    <w:rsid w:val="00C710D6"/>
    <w:rsid w:val="00C715CA"/>
    <w:rsid w:val="00C71BA1"/>
    <w:rsid w:val="00C7231B"/>
    <w:rsid w:val="00C72945"/>
    <w:rsid w:val="00C72B80"/>
    <w:rsid w:val="00C7341C"/>
    <w:rsid w:val="00C738BB"/>
    <w:rsid w:val="00C743CE"/>
    <w:rsid w:val="00C76082"/>
    <w:rsid w:val="00C76235"/>
    <w:rsid w:val="00C763A9"/>
    <w:rsid w:val="00C76844"/>
    <w:rsid w:val="00C77997"/>
    <w:rsid w:val="00C803DE"/>
    <w:rsid w:val="00C806FE"/>
    <w:rsid w:val="00C80A59"/>
    <w:rsid w:val="00C80D1D"/>
    <w:rsid w:val="00C813CE"/>
    <w:rsid w:val="00C83C23"/>
    <w:rsid w:val="00C83E49"/>
    <w:rsid w:val="00C85313"/>
    <w:rsid w:val="00C8541E"/>
    <w:rsid w:val="00C85DCE"/>
    <w:rsid w:val="00C85E28"/>
    <w:rsid w:val="00C862B0"/>
    <w:rsid w:val="00C874E6"/>
    <w:rsid w:val="00C875B4"/>
    <w:rsid w:val="00C90441"/>
    <w:rsid w:val="00C90CB4"/>
    <w:rsid w:val="00C91C58"/>
    <w:rsid w:val="00C9247B"/>
    <w:rsid w:val="00C9283C"/>
    <w:rsid w:val="00C92CC2"/>
    <w:rsid w:val="00C92FA0"/>
    <w:rsid w:val="00C92FF1"/>
    <w:rsid w:val="00C9426A"/>
    <w:rsid w:val="00C94A4A"/>
    <w:rsid w:val="00C94C7B"/>
    <w:rsid w:val="00C94EEA"/>
    <w:rsid w:val="00C952CC"/>
    <w:rsid w:val="00C9530A"/>
    <w:rsid w:val="00C95A75"/>
    <w:rsid w:val="00C961A2"/>
    <w:rsid w:val="00C96AC7"/>
    <w:rsid w:val="00C97302"/>
    <w:rsid w:val="00C976F1"/>
    <w:rsid w:val="00C9774A"/>
    <w:rsid w:val="00C978E4"/>
    <w:rsid w:val="00CA00C6"/>
    <w:rsid w:val="00CA0421"/>
    <w:rsid w:val="00CA0E2B"/>
    <w:rsid w:val="00CA1262"/>
    <w:rsid w:val="00CA252E"/>
    <w:rsid w:val="00CA28C9"/>
    <w:rsid w:val="00CA2CA3"/>
    <w:rsid w:val="00CA35CE"/>
    <w:rsid w:val="00CA38FD"/>
    <w:rsid w:val="00CA5E99"/>
    <w:rsid w:val="00CA5ED5"/>
    <w:rsid w:val="00CA639D"/>
    <w:rsid w:val="00CA665A"/>
    <w:rsid w:val="00CA6DC9"/>
    <w:rsid w:val="00CA6FED"/>
    <w:rsid w:val="00CB07E3"/>
    <w:rsid w:val="00CB1C8B"/>
    <w:rsid w:val="00CB1CAE"/>
    <w:rsid w:val="00CB1D03"/>
    <w:rsid w:val="00CB214B"/>
    <w:rsid w:val="00CB218A"/>
    <w:rsid w:val="00CB268D"/>
    <w:rsid w:val="00CB2AE0"/>
    <w:rsid w:val="00CB2D28"/>
    <w:rsid w:val="00CB2FC7"/>
    <w:rsid w:val="00CB3622"/>
    <w:rsid w:val="00CB38C2"/>
    <w:rsid w:val="00CB3997"/>
    <w:rsid w:val="00CB39C8"/>
    <w:rsid w:val="00CB46AD"/>
    <w:rsid w:val="00CB5249"/>
    <w:rsid w:val="00CB5C20"/>
    <w:rsid w:val="00CB738A"/>
    <w:rsid w:val="00CB749B"/>
    <w:rsid w:val="00CB761E"/>
    <w:rsid w:val="00CC0167"/>
    <w:rsid w:val="00CC02B6"/>
    <w:rsid w:val="00CC0BC8"/>
    <w:rsid w:val="00CC15B6"/>
    <w:rsid w:val="00CC3776"/>
    <w:rsid w:val="00CC45C4"/>
    <w:rsid w:val="00CC47B0"/>
    <w:rsid w:val="00CC4EB3"/>
    <w:rsid w:val="00CC55EA"/>
    <w:rsid w:val="00CC5F53"/>
    <w:rsid w:val="00CC60CB"/>
    <w:rsid w:val="00CC60DF"/>
    <w:rsid w:val="00CC61E6"/>
    <w:rsid w:val="00CC6273"/>
    <w:rsid w:val="00CC6EBA"/>
    <w:rsid w:val="00CD0DB7"/>
    <w:rsid w:val="00CD2527"/>
    <w:rsid w:val="00CD29BB"/>
    <w:rsid w:val="00CD2BBF"/>
    <w:rsid w:val="00CD2C87"/>
    <w:rsid w:val="00CD2E61"/>
    <w:rsid w:val="00CD3E78"/>
    <w:rsid w:val="00CD45A3"/>
    <w:rsid w:val="00CD47D7"/>
    <w:rsid w:val="00CD4BDD"/>
    <w:rsid w:val="00CD53FF"/>
    <w:rsid w:val="00CD5E41"/>
    <w:rsid w:val="00CD5E7B"/>
    <w:rsid w:val="00CD6605"/>
    <w:rsid w:val="00CD682D"/>
    <w:rsid w:val="00CD68CA"/>
    <w:rsid w:val="00CD6DEC"/>
    <w:rsid w:val="00CD7269"/>
    <w:rsid w:val="00CD7731"/>
    <w:rsid w:val="00CE0192"/>
    <w:rsid w:val="00CE089C"/>
    <w:rsid w:val="00CE1145"/>
    <w:rsid w:val="00CE1AED"/>
    <w:rsid w:val="00CE2710"/>
    <w:rsid w:val="00CE2E5F"/>
    <w:rsid w:val="00CE30AB"/>
    <w:rsid w:val="00CE46CD"/>
    <w:rsid w:val="00CE51E8"/>
    <w:rsid w:val="00CE5462"/>
    <w:rsid w:val="00CE5DBF"/>
    <w:rsid w:val="00CE6E1B"/>
    <w:rsid w:val="00CE7130"/>
    <w:rsid w:val="00CF05EF"/>
    <w:rsid w:val="00CF0A07"/>
    <w:rsid w:val="00CF0CF6"/>
    <w:rsid w:val="00CF0F27"/>
    <w:rsid w:val="00CF11FA"/>
    <w:rsid w:val="00CF14DB"/>
    <w:rsid w:val="00CF174A"/>
    <w:rsid w:val="00CF17A1"/>
    <w:rsid w:val="00CF1C79"/>
    <w:rsid w:val="00CF272C"/>
    <w:rsid w:val="00CF30F3"/>
    <w:rsid w:val="00CF48D6"/>
    <w:rsid w:val="00CF5317"/>
    <w:rsid w:val="00CF54F4"/>
    <w:rsid w:val="00CF5643"/>
    <w:rsid w:val="00CF6001"/>
    <w:rsid w:val="00CF627E"/>
    <w:rsid w:val="00CF64B4"/>
    <w:rsid w:val="00CF6927"/>
    <w:rsid w:val="00CF6FC4"/>
    <w:rsid w:val="00CF7AE4"/>
    <w:rsid w:val="00D000AC"/>
    <w:rsid w:val="00D0027F"/>
    <w:rsid w:val="00D004EA"/>
    <w:rsid w:val="00D00605"/>
    <w:rsid w:val="00D009F9"/>
    <w:rsid w:val="00D01772"/>
    <w:rsid w:val="00D028CC"/>
    <w:rsid w:val="00D042E7"/>
    <w:rsid w:val="00D04935"/>
    <w:rsid w:val="00D05ADD"/>
    <w:rsid w:val="00D0616F"/>
    <w:rsid w:val="00D06221"/>
    <w:rsid w:val="00D06CE5"/>
    <w:rsid w:val="00D07410"/>
    <w:rsid w:val="00D076C5"/>
    <w:rsid w:val="00D103D7"/>
    <w:rsid w:val="00D11360"/>
    <w:rsid w:val="00D1195A"/>
    <w:rsid w:val="00D11C64"/>
    <w:rsid w:val="00D1281C"/>
    <w:rsid w:val="00D12BFB"/>
    <w:rsid w:val="00D13214"/>
    <w:rsid w:val="00D145DD"/>
    <w:rsid w:val="00D1556B"/>
    <w:rsid w:val="00D15805"/>
    <w:rsid w:val="00D15B1A"/>
    <w:rsid w:val="00D16509"/>
    <w:rsid w:val="00D16930"/>
    <w:rsid w:val="00D1776D"/>
    <w:rsid w:val="00D17B1C"/>
    <w:rsid w:val="00D17DAB"/>
    <w:rsid w:val="00D214B4"/>
    <w:rsid w:val="00D2196A"/>
    <w:rsid w:val="00D21BBF"/>
    <w:rsid w:val="00D21E3D"/>
    <w:rsid w:val="00D233F9"/>
    <w:rsid w:val="00D2429E"/>
    <w:rsid w:val="00D2517F"/>
    <w:rsid w:val="00D259C3"/>
    <w:rsid w:val="00D259C4"/>
    <w:rsid w:val="00D26A49"/>
    <w:rsid w:val="00D26FD9"/>
    <w:rsid w:val="00D27777"/>
    <w:rsid w:val="00D30D01"/>
    <w:rsid w:val="00D31427"/>
    <w:rsid w:val="00D319E5"/>
    <w:rsid w:val="00D32F5F"/>
    <w:rsid w:val="00D33B69"/>
    <w:rsid w:val="00D33E4E"/>
    <w:rsid w:val="00D352A4"/>
    <w:rsid w:val="00D3594A"/>
    <w:rsid w:val="00D36036"/>
    <w:rsid w:val="00D36FF5"/>
    <w:rsid w:val="00D37221"/>
    <w:rsid w:val="00D37317"/>
    <w:rsid w:val="00D377F7"/>
    <w:rsid w:val="00D37C86"/>
    <w:rsid w:val="00D407DA"/>
    <w:rsid w:val="00D40B3D"/>
    <w:rsid w:val="00D417B3"/>
    <w:rsid w:val="00D41990"/>
    <w:rsid w:val="00D420EB"/>
    <w:rsid w:val="00D42FB2"/>
    <w:rsid w:val="00D43459"/>
    <w:rsid w:val="00D43855"/>
    <w:rsid w:val="00D43E2A"/>
    <w:rsid w:val="00D43E69"/>
    <w:rsid w:val="00D43FBC"/>
    <w:rsid w:val="00D4402D"/>
    <w:rsid w:val="00D445F5"/>
    <w:rsid w:val="00D44CCD"/>
    <w:rsid w:val="00D452FC"/>
    <w:rsid w:val="00D45728"/>
    <w:rsid w:val="00D45A94"/>
    <w:rsid w:val="00D45DE3"/>
    <w:rsid w:val="00D45F99"/>
    <w:rsid w:val="00D463EC"/>
    <w:rsid w:val="00D47A71"/>
    <w:rsid w:val="00D47AB7"/>
    <w:rsid w:val="00D47ABB"/>
    <w:rsid w:val="00D5002F"/>
    <w:rsid w:val="00D51214"/>
    <w:rsid w:val="00D52070"/>
    <w:rsid w:val="00D531C9"/>
    <w:rsid w:val="00D537D6"/>
    <w:rsid w:val="00D53A17"/>
    <w:rsid w:val="00D5456E"/>
    <w:rsid w:val="00D5489A"/>
    <w:rsid w:val="00D55704"/>
    <w:rsid w:val="00D55DD2"/>
    <w:rsid w:val="00D5615A"/>
    <w:rsid w:val="00D56549"/>
    <w:rsid w:val="00D56AED"/>
    <w:rsid w:val="00D5707C"/>
    <w:rsid w:val="00D575E9"/>
    <w:rsid w:val="00D60AAC"/>
    <w:rsid w:val="00D60E66"/>
    <w:rsid w:val="00D613BF"/>
    <w:rsid w:val="00D6165D"/>
    <w:rsid w:val="00D61D4C"/>
    <w:rsid w:val="00D627C8"/>
    <w:rsid w:val="00D634FA"/>
    <w:rsid w:val="00D63589"/>
    <w:rsid w:val="00D63F83"/>
    <w:rsid w:val="00D641D3"/>
    <w:rsid w:val="00D642CB"/>
    <w:rsid w:val="00D648CF"/>
    <w:rsid w:val="00D64C15"/>
    <w:rsid w:val="00D65A91"/>
    <w:rsid w:val="00D65E73"/>
    <w:rsid w:val="00D66C02"/>
    <w:rsid w:val="00D67B0D"/>
    <w:rsid w:val="00D70990"/>
    <w:rsid w:val="00D7139D"/>
    <w:rsid w:val="00D71978"/>
    <w:rsid w:val="00D724CD"/>
    <w:rsid w:val="00D73168"/>
    <w:rsid w:val="00D73308"/>
    <w:rsid w:val="00D7385A"/>
    <w:rsid w:val="00D73ACF"/>
    <w:rsid w:val="00D753C9"/>
    <w:rsid w:val="00D757D9"/>
    <w:rsid w:val="00D7623F"/>
    <w:rsid w:val="00D76361"/>
    <w:rsid w:val="00D7660A"/>
    <w:rsid w:val="00D76A5D"/>
    <w:rsid w:val="00D805D2"/>
    <w:rsid w:val="00D80D4C"/>
    <w:rsid w:val="00D8180D"/>
    <w:rsid w:val="00D822F3"/>
    <w:rsid w:val="00D8274D"/>
    <w:rsid w:val="00D82AD0"/>
    <w:rsid w:val="00D83F1B"/>
    <w:rsid w:val="00D83F6A"/>
    <w:rsid w:val="00D846E3"/>
    <w:rsid w:val="00D849DD"/>
    <w:rsid w:val="00D8511A"/>
    <w:rsid w:val="00D85313"/>
    <w:rsid w:val="00D86092"/>
    <w:rsid w:val="00D869D8"/>
    <w:rsid w:val="00D86CA4"/>
    <w:rsid w:val="00D86D01"/>
    <w:rsid w:val="00D86EFF"/>
    <w:rsid w:val="00D86FAE"/>
    <w:rsid w:val="00D87987"/>
    <w:rsid w:val="00D879EE"/>
    <w:rsid w:val="00D87DEE"/>
    <w:rsid w:val="00D90012"/>
    <w:rsid w:val="00D91202"/>
    <w:rsid w:val="00D912BC"/>
    <w:rsid w:val="00D916AF"/>
    <w:rsid w:val="00D9204F"/>
    <w:rsid w:val="00D924A9"/>
    <w:rsid w:val="00D92983"/>
    <w:rsid w:val="00D92B8A"/>
    <w:rsid w:val="00D92E2A"/>
    <w:rsid w:val="00D938FD"/>
    <w:rsid w:val="00D93C02"/>
    <w:rsid w:val="00D945D9"/>
    <w:rsid w:val="00D94D8F"/>
    <w:rsid w:val="00D95B24"/>
    <w:rsid w:val="00D969F7"/>
    <w:rsid w:val="00D9794D"/>
    <w:rsid w:val="00D97ADB"/>
    <w:rsid w:val="00D97AF3"/>
    <w:rsid w:val="00DA0A1D"/>
    <w:rsid w:val="00DA138D"/>
    <w:rsid w:val="00DA1D8A"/>
    <w:rsid w:val="00DA205C"/>
    <w:rsid w:val="00DA253E"/>
    <w:rsid w:val="00DA3CF6"/>
    <w:rsid w:val="00DA3F2A"/>
    <w:rsid w:val="00DA4ADF"/>
    <w:rsid w:val="00DA4B0C"/>
    <w:rsid w:val="00DA51D7"/>
    <w:rsid w:val="00DA5A51"/>
    <w:rsid w:val="00DA76F6"/>
    <w:rsid w:val="00DB01A4"/>
    <w:rsid w:val="00DB0AFA"/>
    <w:rsid w:val="00DB1197"/>
    <w:rsid w:val="00DB13FC"/>
    <w:rsid w:val="00DB1409"/>
    <w:rsid w:val="00DB195E"/>
    <w:rsid w:val="00DB341D"/>
    <w:rsid w:val="00DB35B6"/>
    <w:rsid w:val="00DB4693"/>
    <w:rsid w:val="00DB5676"/>
    <w:rsid w:val="00DB57CC"/>
    <w:rsid w:val="00DB5913"/>
    <w:rsid w:val="00DB5B4E"/>
    <w:rsid w:val="00DB5EFF"/>
    <w:rsid w:val="00DB69BC"/>
    <w:rsid w:val="00DB6A0E"/>
    <w:rsid w:val="00DB6ABF"/>
    <w:rsid w:val="00DB7BD6"/>
    <w:rsid w:val="00DC0674"/>
    <w:rsid w:val="00DC092A"/>
    <w:rsid w:val="00DC0E6D"/>
    <w:rsid w:val="00DC1DBF"/>
    <w:rsid w:val="00DC2683"/>
    <w:rsid w:val="00DC34A5"/>
    <w:rsid w:val="00DC49DF"/>
    <w:rsid w:val="00DC5025"/>
    <w:rsid w:val="00DC59A9"/>
    <w:rsid w:val="00DC59C4"/>
    <w:rsid w:val="00DC5CB2"/>
    <w:rsid w:val="00DC5FA6"/>
    <w:rsid w:val="00DC64D3"/>
    <w:rsid w:val="00DC7882"/>
    <w:rsid w:val="00DC7CDF"/>
    <w:rsid w:val="00DD05F6"/>
    <w:rsid w:val="00DD0BA7"/>
    <w:rsid w:val="00DD0BB1"/>
    <w:rsid w:val="00DD209A"/>
    <w:rsid w:val="00DD258B"/>
    <w:rsid w:val="00DD2DEF"/>
    <w:rsid w:val="00DD3CAF"/>
    <w:rsid w:val="00DD3FA0"/>
    <w:rsid w:val="00DD3FE8"/>
    <w:rsid w:val="00DD46BB"/>
    <w:rsid w:val="00DD4A38"/>
    <w:rsid w:val="00DD4FBC"/>
    <w:rsid w:val="00DD59BF"/>
    <w:rsid w:val="00DD5C72"/>
    <w:rsid w:val="00DD6138"/>
    <w:rsid w:val="00DD6976"/>
    <w:rsid w:val="00DD6E79"/>
    <w:rsid w:val="00DD760F"/>
    <w:rsid w:val="00DE0138"/>
    <w:rsid w:val="00DE0414"/>
    <w:rsid w:val="00DE0751"/>
    <w:rsid w:val="00DE189D"/>
    <w:rsid w:val="00DE2ED1"/>
    <w:rsid w:val="00DE2ED7"/>
    <w:rsid w:val="00DE3275"/>
    <w:rsid w:val="00DE3378"/>
    <w:rsid w:val="00DE3708"/>
    <w:rsid w:val="00DE3A66"/>
    <w:rsid w:val="00DE4B4F"/>
    <w:rsid w:val="00DE5427"/>
    <w:rsid w:val="00DE6E7F"/>
    <w:rsid w:val="00DE6FA1"/>
    <w:rsid w:val="00DE70E3"/>
    <w:rsid w:val="00DE7A1D"/>
    <w:rsid w:val="00DE7F4A"/>
    <w:rsid w:val="00DF06E8"/>
    <w:rsid w:val="00DF079C"/>
    <w:rsid w:val="00DF09EA"/>
    <w:rsid w:val="00DF0AD9"/>
    <w:rsid w:val="00DF0DB0"/>
    <w:rsid w:val="00DF0F0B"/>
    <w:rsid w:val="00DF1DF1"/>
    <w:rsid w:val="00DF22A8"/>
    <w:rsid w:val="00DF2322"/>
    <w:rsid w:val="00DF2536"/>
    <w:rsid w:val="00DF25D9"/>
    <w:rsid w:val="00DF26A1"/>
    <w:rsid w:val="00DF2ECB"/>
    <w:rsid w:val="00DF3080"/>
    <w:rsid w:val="00DF41EE"/>
    <w:rsid w:val="00DF48BC"/>
    <w:rsid w:val="00DF4DB7"/>
    <w:rsid w:val="00DF50C3"/>
    <w:rsid w:val="00DF53E5"/>
    <w:rsid w:val="00DF540F"/>
    <w:rsid w:val="00DF5C3D"/>
    <w:rsid w:val="00DF6717"/>
    <w:rsid w:val="00DF6935"/>
    <w:rsid w:val="00DF70D5"/>
    <w:rsid w:val="00DF748E"/>
    <w:rsid w:val="00DF7577"/>
    <w:rsid w:val="00DF7A48"/>
    <w:rsid w:val="00DF7AA7"/>
    <w:rsid w:val="00DF7F43"/>
    <w:rsid w:val="00E00654"/>
    <w:rsid w:val="00E00FFE"/>
    <w:rsid w:val="00E013AD"/>
    <w:rsid w:val="00E01B02"/>
    <w:rsid w:val="00E01D40"/>
    <w:rsid w:val="00E021B2"/>
    <w:rsid w:val="00E0249C"/>
    <w:rsid w:val="00E037F3"/>
    <w:rsid w:val="00E03AD2"/>
    <w:rsid w:val="00E03CAF"/>
    <w:rsid w:val="00E0404B"/>
    <w:rsid w:val="00E04397"/>
    <w:rsid w:val="00E04943"/>
    <w:rsid w:val="00E049A0"/>
    <w:rsid w:val="00E050DB"/>
    <w:rsid w:val="00E05575"/>
    <w:rsid w:val="00E05708"/>
    <w:rsid w:val="00E06424"/>
    <w:rsid w:val="00E065B0"/>
    <w:rsid w:val="00E06A75"/>
    <w:rsid w:val="00E06CC9"/>
    <w:rsid w:val="00E07520"/>
    <w:rsid w:val="00E07747"/>
    <w:rsid w:val="00E07B65"/>
    <w:rsid w:val="00E07E22"/>
    <w:rsid w:val="00E11517"/>
    <w:rsid w:val="00E11B44"/>
    <w:rsid w:val="00E121B3"/>
    <w:rsid w:val="00E122FC"/>
    <w:rsid w:val="00E12446"/>
    <w:rsid w:val="00E145E7"/>
    <w:rsid w:val="00E14C53"/>
    <w:rsid w:val="00E14D82"/>
    <w:rsid w:val="00E153A2"/>
    <w:rsid w:val="00E15A68"/>
    <w:rsid w:val="00E15BE2"/>
    <w:rsid w:val="00E15CFF"/>
    <w:rsid w:val="00E1632C"/>
    <w:rsid w:val="00E16B35"/>
    <w:rsid w:val="00E17768"/>
    <w:rsid w:val="00E17DA7"/>
    <w:rsid w:val="00E204E6"/>
    <w:rsid w:val="00E20925"/>
    <w:rsid w:val="00E21315"/>
    <w:rsid w:val="00E2172F"/>
    <w:rsid w:val="00E2242D"/>
    <w:rsid w:val="00E22D8D"/>
    <w:rsid w:val="00E23382"/>
    <w:rsid w:val="00E241BE"/>
    <w:rsid w:val="00E241C2"/>
    <w:rsid w:val="00E249F8"/>
    <w:rsid w:val="00E25561"/>
    <w:rsid w:val="00E259CF"/>
    <w:rsid w:val="00E25E01"/>
    <w:rsid w:val="00E26899"/>
    <w:rsid w:val="00E26A0E"/>
    <w:rsid w:val="00E2711B"/>
    <w:rsid w:val="00E278AA"/>
    <w:rsid w:val="00E27A35"/>
    <w:rsid w:val="00E27E17"/>
    <w:rsid w:val="00E304A5"/>
    <w:rsid w:val="00E31164"/>
    <w:rsid w:val="00E32D9B"/>
    <w:rsid w:val="00E331C4"/>
    <w:rsid w:val="00E33398"/>
    <w:rsid w:val="00E33837"/>
    <w:rsid w:val="00E33C45"/>
    <w:rsid w:val="00E361D5"/>
    <w:rsid w:val="00E36964"/>
    <w:rsid w:val="00E37302"/>
    <w:rsid w:val="00E37422"/>
    <w:rsid w:val="00E37B21"/>
    <w:rsid w:val="00E40019"/>
    <w:rsid w:val="00E408F0"/>
    <w:rsid w:val="00E40D5F"/>
    <w:rsid w:val="00E4187C"/>
    <w:rsid w:val="00E418AC"/>
    <w:rsid w:val="00E4253C"/>
    <w:rsid w:val="00E42D7C"/>
    <w:rsid w:val="00E431EB"/>
    <w:rsid w:val="00E43B49"/>
    <w:rsid w:val="00E44122"/>
    <w:rsid w:val="00E4457B"/>
    <w:rsid w:val="00E445C0"/>
    <w:rsid w:val="00E445FB"/>
    <w:rsid w:val="00E44DE8"/>
    <w:rsid w:val="00E45C8B"/>
    <w:rsid w:val="00E45D10"/>
    <w:rsid w:val="00E45DAD"/>
    <w:rsid w:val="00E46AAF"/>
    <w:rsid w:val="00E4759D"/>
    <w:rsid w:val="00E477F9"/>
    <w:rsid w:val="00E500A6"/>
    <w:rsid w:val="00E51068"/>
    <w:rsid w:val="00E52CE7"/>
    <w:rsid w:val="00E52EAD"/>
    <w:rsid w:val="00E531A2"/>
    <w:rsid w:val="00E533AE"/>
    <w:rsid w:val="00E540C1"/>
    <w:rsid w:val="00E543CD"/>
    <w:rsid w:val="00E54474"/>
    <w:rsid w:val="00E549C2"/>
    <w:rsid w:val="00E54F2F"/>
    <w:rsid w:val="00E55522"/>
    <w:rsid w:val="00E56133"/>
    <w:rsid w:val="00E5637E"/>
    <w:rsid w:val="00E56B12"/>
    <w:rsid w:val="00E56BC5"/>
    <w:rsid w:val="00E57AB0"/>
    <w:rsid w:val="00E60644"/>
    <w:rsid w:val="00E60D67"/>
    <w:rsid w:val="00E623B4"/>
    <w:rsid w:val="00E63C19"/>
    <w:rsid w:val="00E6459C"/>
    <w:rsid w:val="00E646DF"/>
    <w:rsid w:val="00E64FCB"/>
    <w:rsid w:val="00E65016"/>
    <w:rsid w:val="00E6683C"/>
    <w:rsid w:val="00E668D2"/>
    <w:rsid w:val="00E6739F"/>
    <w:rsid w:val="00E674F2"/>
    <w:rsid w:val="00E67CF6"/>
    <w:rsid w:val="00E7067E"/>
    <w:rsid w:val="00E706EB"/>
    <w:rsid w:val="00E7091F"/>
    <w:rsid w:val="00E70B2D"/>
    <w:rsid w:val="00E710AD"/>
    <w:rsid w:val="00E713D8"/>
    <w:rsid w:val="00E714A7"/>
    <w:rsid w:val="00E714DB"/>
    <w:rsid w:val="00E71644"/>
    <w:rsid w:val="00E71752"/>
    <w:rsid w:val="00E71D41"/>
    <w:rsid w:val="00E71F0C"/>
    <w:rsid w:val="00E72976"/>
    <w:rsid w:val="00E72C18"/>
    <w:rsid w:val="00E735C0"/>
    <w:rsid w:val="00E739A5"/>
    <w:rsid w:val="00E7414D"/>
    <w:rsid w:val="00E741FF"/>
    <w:rsid w:val="00E742A4"/>
    <w:rsid w:val="00E74C57"/>
    <w:rsid w:val="00E7505E"/>
    <w:rsid w:val="00E75FCB"/>
    <w:rsid w:val="00E76E25"/>
    <w:rsid w:val="00E77ACE"/>
    <w:rsid w:val="00E80A02"/>
    <w:rsid w:val="00E815E0"/>
    <w:rsid w:val="00E81C7F"/>
    <w:rsid w:val="00E821EC"/>
    <w:rsid w:val="00E840F9"/>
    <w:rsid w:val="00E84846"/>
    <w:rsid w:val="00E8527A"/>
    <w:rsid w:val="00E857DC"/>
    <w:rsid w:val="00E85989"/>
    <w:rsid w:val="00E85D8D"/>
    <w:rsid w:val="00E85FBA"/>
    <w:rsid w:val="00E86333"/>
    <w:rsid w:val="00E87C7F"/>
    <w:rsid w:val="00E90824"/>
    <w:rsid w:val="00E90A7D"/>
    <w:rsid w:val="00E91EEC"/>
    <w:rsid w:val="00E930B2"/>
    <w:rsid w:val="00E93707"/>
    <w:rsid w:val="00E93A9E"/>
    <w:rsid w:val="00E94993"/>
    <w:rsid w:val="00E94CD2"/>
    <w:rsid w:val="00E94DAA"/>
    <w:rsid w:val="00E9514D"/>
    <w:rsid w:val="00E95277"/>
    <w:rsid w:val="00E95589"/>
    <w:rsid w:val="00E96138"/>
    <w:rsid w:val="00E966A4"/>
    <w:rsid w:val="00E967AB"/>
    <w:rsid w:val="00E96830"/>
    <w:rsid w:val="00E96C2B"/>
    <w:rsid w:val="00E97517"/>
    <w:rsid w:val="00E977A2"/>
    <w:rsid w:val="00E97FB9"/>
    <w:rsid w:val="00EA0943"/>
    <w:rsid w:val="00EA0AAB"/>
    <w:rsid w:val="00EA1120"/>
    <w:rsid w:val="00EA1728"/>
    <w:rsid w:val="00EA1E8B"/>
    <w:rsid w:val="00EA1F63"/>
    <w:rsid w:val="00EA2856"/>
    <w:rsid w:val="00EA2EA9"/>
    <w:rsid w:val="00EA30B3"/>
    <w:rsid w:val="00EA3A9B"/>
    <w:rsid w:val="00EA4F6F"/>
    <w:rsid w:val="00EA5DE5"/>
    <w:rsid w:val="00EA6374"/>
    <w:rsid w:val="00EA6BC9"/>
    <w:rsid w:val="00EA6EFE"/>
    <w:rsid w:val="00EB06C9"/>
    <w:rsid w:val="00EB14B3"/>
    <w:rsid w:val="00EB1514"/>
    <w:rsid w:val="00EB2AA8"/>
    <w:rsid w:val="00EB2D9A"/>
    <w:rsid w:val="00EB3A88"/>
    <w:rsid w:val="00EB4377"/>
    <w:rsid w:val="00EB47EE"/>
    <w:rsid w:val="00EB4D9D"/>
    <w:rsid w:val="00EB4E95"/>
    <w:rsid w:val="00EB4EF0"/>
    <w:rsid w:val="00EB4F63"/>
    <w:rsid w:val="00EB4FCB"/>
    <w:rsid w:val="00EB60F3"/>
    <w:rsid w:val="00EB63C8"/>
    <w:rsid w:val="00EB6D5E"/>
    <w:rsid w:val="00EB6FB9"/>
    <w:rsid w:val="00EC002F"/>
    <w:rsid w:val="00EC08F4"/>
    <w:rsid w:val="00EC0E58"/>
    <w:rsid w:val="00EC156D"/>
    <w:rsid w:val="00EC19C0"/>
    <w:rsid w:val="00EC1A06"/>
    <w:rsid w:val="00EC263C"/>
    <w:rsid w:val="00EC2DBC"/>
    <w:rsid w:val="00EC33EB"/>
    <w:rsid w:val="00EC38F5"/>
    <w:rsid w:val="00EC40E6"/>
    <w:rsid w:val="00EC4364"/>
    <w:rsid w:val="00EC4E13"/>
    <w:rsid w:val="00EC52EB"/>
    <w:rsid w:val="00EC5E8F"/>
    <w:rsid w:val="00EC6F33"/>
    <w:rsid w:val="00EC7472"/>
    <w:rsid w:val="00EC77E2"/>
    <w:rsid w:val="00EC790D"/>
    <w:rsid w:val="00EC7BBC"/>
    <w:rsid w:val="00ED01C9"/>
    <w:rsid w:val="00ED0DA0"/>
    <w:rsid w:val="00ED0DF3"/>
    <w:rsid w:val="00ED1FD0"/>
    <w:rsid w:val="00ED2794"/>
    <w:rsid w:val="00ED2E0C"/>
    <w:rsid w:val="00ED3223"/>
    <w:rsid w:val="00ED33C5"/>
    <w:rsid w:val="00ED40F4"/>
    <w:rsid w:val="00ED7612"/>
    <w:rsid w:val="00EE02DE"/>
    <w:rsid w:val="00EE02FD"/>
    <w:rsid w:val="00EE0ADB"/>
    <w:rsid w:val="00EE0AF6"/>
    <w:rsid w:val="00EE0C38"/>
    <w:rsid w:val="00EE1433"/>
    <w:rsid w:val="00EE19AE"/>
    <w:rsid w:val="00EE2F79"/>
    <w:rsid w:val="00EE43EF"/>
    <w:rsid w:val="00EE4500"/>
    <w:rsid w:val="00EE45BC"/>
    <w:rsid w:val="00EE4A2C"/>
    <w:rsid w:val="00EE5079"/>
    <w:rsid w:val="00EE5368"/>
    <w:rsid w:val="00EE69B3"/>
    <w:rsid w:val="00EE6CCA"/>
    <w:rsid w:val="00EF0097"/>
    <w:rsid w:val="00EF05B6"/>
    <w:rsid w:val="00EF064D"/>
    <w:rsid w:val="00EF1085"/>
    <w:rsid w:val="00EF12C3"/>
    <w:rsid w:val="00EF12CD"/>
    <w:rsid w:val="00EF1B9E"/>
    <w:rsid w:val="00EF223B"/>
    <w:rsid w:val="00EF2387"/>
    <w:rsid w:val="00EF3020"/>
    <w:rsid w:val="00EF3503"/>
    <w:rsid w:val="00EF499C"/>
    <w:rsid w:val="00EF767E"/>
    <w:rsid w:val="00EF7C83"/>
    <w:rsid w:val="00F0046F"/>
    <w:rsid w:val="00F00578"/>
    <w:rsid w:val="00F00896"/>
    <w:rsid w:val="00F00D5C"/>
    <w:rsid w:val="00F00DF7"/>
    <w:rsid w:val="00F01142"/>
    <w:rsid w:val="00F012CF"/>
    <w:rsid w:val="00F015A1"/>
    <w:rsid w:val="00F01F16"/>
    <w:rsid w:val="00F0207D"/>
    <w:rsid w:val="00F0207F"/>
    <w:rsid w:val="00F0275D"/>
    <w:rsid w:val="00F02DCB"/>
    <w:rsid w:val="00F0354C"/>
    <w:rsid w:val="00F035CC"/>
    <w:rsid w:val="00F03ABB"/>
    <w:rsid w:val="00F04117"/>
    <w:rsid w:val="00F043DF"/>
    <w:rsid w:val="00F045D5"/>
    <w:rsid w:val="00F04E1D"/>
    <w:rsid w:val="00F0618E"/>
    <w:rsid w:val="00F06743"/>
    <w:rsid w:val="00F07399"/>
    <w:rsid w:val="00F077E9"/>
    <w:rsid w:val="00F1041E"/>
    <w:rsid w:val="00F10CCE"/>
    <w:rsid w:val="00F11013"/>
    <w:rsid w:val="00F12602"/>
    <w:rsid w:val="00F12BB2"/>
    <w:rsid w:val="00F12DEB"/>
    <w:rsid w:val="00F14D81"/>
    <w:rsid w:val="00F15708"/>
    <w:rsid w:val="00F15A6D"/>
    <w:rsid w:val="00F15ADD"/>
    <w:rsid w:val="00F1629C"/>
    <w:rsid w:val="00F16C05"/>
    <w:rsid w:val="00F1720F"/>
    <w:rsid w:val="00F17C38"/>
    <w:rsid w:val="00F209A5"/>
    <w:rsid w:val="00F213F2"/>
    <w:rsid w:val="00F214C8"/>
    <w:rsid w:val="00F22CE4"/>
    <w:rsid w:val="00F22F8B"/>
    <w:rsid w:val="00F239B7"/>
    <w:rsid w:val="00F244DB"/>
    <w:rsid w:val="00F245B1"/>
    <w:rsid w:val="00F24CB3"/>
    <w:rsid w:val="00F24DE5"/>
    <w:rsid w:val="00F25069"/>
    <w:rsid w:val="00F25DA5"/>
    <w:rsid w:val="00F25F9E"/>
    <w:rsid w:val="00F26158"/>
    <w:rsid w:val="00F2690F"/>
    <w:rsid w:val="00F27E47"/>
    <w:rsid w:val="00F306F7"/>
    <w:rsid w:val="00F30B8D"/>
    <w:rsid w:val="00F30D1A"/>
    <w:rsid w:val="00F30E5F"/>
    <w:rsid w:val="00F31787"/>
    <w:rsid w:val="00F31A0D"/>
    <w:rsid w:val="00F31B2F"/>
    <w:rsid w:val="00F31D22"/>
    <w:rsid w:val="00F3281F"/>
    <w:rsid w:val="00F32E47"/>
    <w:rsid w:val="00F33EF1"/>
    <w:rsid w:val="00F35154"/>
    <w:rsid w:val="00F35FBA"/>
    <w:rsid w:val="00F3615D"/>
    <w:rsid w:val="00F3616D"/>
    <w:rsid w:val="00F36EB3"/>
    <w:rsid w:val="00F370AE"/>
    <w:rsid w:val="00F37515"/>
    <w:rsid w:val="00F3787A"/>
    <w:rsid w:val="00F40171"/>
    <w:rsid w:val="00F4030B"/>
    <w:rsid w:val="00F40933"/>
    <w:rsid w:val="00F40B63"/>
    <w:rsid w:val="00F4171D"/>
    <w:rsid w:val="00F41A88"/>
    <w:rsid w:val="00F4293B"/>
    <w:rsid w:val="00F4325E"/>
    <w:rsid w:val="00F432D1"/>
    <w:rsid w:val="00F44389"/>
    <w:rsid w:val="00F443F9"/>
    <w:rsid w:val="00F46553"/>
    <w:rsid w:val="00F469E4"/>
    <w:rsid w:val="00F47F30"/>
    <w:rsid w:val="00F5027F"/>
    <w:rsid w:val="00F50289"/>
    <w:rsid w:val="00F502D9"/>
    <w:rsid w:val="00F50716"/>
    <w:rsid w:val="00F50A3E"/>
    <w:rsid w:val="00F50B30"/>
    <w:rsid w:val="00F50C44"/>
    <w:rsid w:val="00F51B0C"/>
    <w:rsid w:val="00F53755"/>
    <w:rsid w:val="00F53972"/>
    <w:rsid w:val="00F53BB0"/>
    <w:rsid w:val="00F53EAD"/>
    <w:rsid w:val="00F54D68"/>
    <w:rsid w:val="00F55302"/>
    <w:rsid w:val="00F55481"/>
    <w:rsid w:val="00F55533"/>
    <w:rsid w:val="00F55553"/>
    <w:rsid w:val="00F55954"/>
    <w:rsid w:val="00F55DB7"/>
    <w:rsid w:val="00F56053"/>
    <w:rsid w:val="00F56212"/>
    <w:rsid w:val="00F57154"/>
    <w:rsid w:val="00F57B70"/>
    <w:rsid w:val="00F60178"/>
    <w:rsid w:val="00F60572"/>
    <w:rsid w:val="00F60BD7"/>
    <w:rsid w:val="00F60CE8"/>
    <w:rsid w:val="00F60E46"/>
    <w:rsid w:val="00F61854"/>
    <w:rsid w:val="00F63119"/>
    <w:rsid w:val="00F64D0A"/>
    <w:rsid w:val="00F64D19"/>
    <w:rsid w:val="00F6542E"/>
    <w:rsid w:val="00F659EA"/>
    <w:rsid w:val="00F65E34"/>
    <w:rsid w:val="00F66052"/>
    <w:rsid w:val="00F66B5C"/>
    <w:rsid w:val="00F66B76"/>
    <w:rsid w:val="00F66CC3"/>
    <w:rsid w:val="00F674A8"/>
    <w:rsid w:val="00F70E99"/>
    <w:rsid w:val="00F71461"/>
    <w:rsid w:val="00F71D1B"/>
    <w:rsid w:val="00F71F5B"/>
    <w:rsid w:val="00F7261D"/>
    <w:rsid w:val="00F72791"/>
    <w:rsid w:val="00F72AE9"/>
    <w:rsid w:val="00F72F50"/>
    <w:rsid w:val="00F73418"/>
    <w:rsid w:val="00F7399B"/>
    <w:rsid w:val="00F73EE8"/>
    <w:rsid w:val="00F74B14"/>
    <w:rsid w:val="00F75010"/>
    <w:rsid w:val="00F75032"/>
    <w:rsid w:val="00F75ABE"/>
    <w:rsid w:val="00F75BB7"/>
    <w:rsid w:val="00F75BBD"/>
    <w:rsid w:val="00F766E3"/>
    <w:rsid w:val="00F769AC"/>
    <w:rsid w:val="00F80491"/>
    <w:rsid w:val="00F818A0"/>
    <w:rsid w:val="00F83BDB"/>
    <w:rsid w:val="00F843CE"/>
    <w:rsid w:val="00F84E3F"/>
    <w:rsid w:val="00F85A26"/>
    <w:rsid w:val="00F85A9A"/>
    <w:rsid w:val="00F86990"/>
    <w:rsid w:val="00F869FB"/>
    <w:rsid w:val="00F86DDD"/>
    <w:rsid w:val="00F875DE"/>
    <w:rsid w:val="00F87AB6"/>
    <w:rsid w:val="00F87E6C"/>
    <w:rsid w:val="00F9011E"/>
    <w:rsid w:val="00F90165"/>
    <w:rsid w:val="00F90726"/>
    <w:rsid w:val="00F90FEA"/>
    <w:rsid w:val="00F9134E"/>
    <w:rsid w:val="00F926D1"/>
    <w:rsid w:val="00F92DB0"/>
    <w:rsid w:val="00F92F46"/>
    <w:rsid w:val="00F933A1"/>
    <w:rsid w:val="00F93A15"/>
    <w:rsid w:val="00F93EB6"/>
    <w:rsid w:val="00F9444B"/>
    <w:rsid w:val="00F949D2"/>
    <w:rsid w:val="00F94B07"/>
    <w:rsid w:val="00F94C79"/>
    <w:rsid w:val="00F950DA"/>
    <w:rsid w:val="00F951E3"/>
    <w:rsid w:val="00F95998"/>
    <w:rsid w:val="00F95CC5"/>
    <w:rsid w:val="00F9604D"/>
    <w:rsid w:val="00F96686"/>
    <w:rsid w:val="00F96EC4"/>
    <w:rsid w:val="00F9749C"/>
    <w:rsid w:val="00F976D2"/>
    <w:rsid w:val="00F97800"/>
    <w:rsid w:val="00FA07BD"/>
    <w:rsid w:val="00FA0B4F"/>
    <w:rsid w:val="00FA283A"/>
    <w:rsid w:val="00FA2925"/>
    <w:rsid w:val="00FA3051"/>
    <w:rsid w:val="00FA31A7"/>
    <w:rsid w:val="00FA3519"/>
    <w:rsid w:val="00FA3975"/>
    <w:rsid w:val="00FA4215"/>
    <w:rsid w:val="00FA47DA"/>
    <w:rsid w:val="00FA4A31"/>
    <w:rsid w:val="00FA4C99"/>
    <w:rsid w:val="00FA6745"/>
    <w:rsid w:val="00FA76A8"/>
    <w:rsid w:val="00FA779C"/>
    <w:rsid w:val="00FA78BA"/>
    <w:rsid w:val="00FA792F"/>
    <w:rsid w:val="00FB04B2"/>
    <w:rsid w:val="00FB1680"/>
    <w:rsid w:val="00FB34BD"/>
    <w:rsid w:val="00FB3B79"/>
    <w:rsid w:val="00FB45BF"/>
    <w:rsid w:val="00FB5300"/>
    <w:rsid w:val="00FB535A"/>
    <w:rsid w:val="00FB61C1"/>
    <w:rsid w:val="00FB7510"/>
    <w:rsid w:val="00FB7760"/>
    <w:rsid w:val="00FB786F"/>
    <w:rsid w:val="00FB7A96"/>
    <w:rsid w:val="00FC0154"/>
    <w:rsid w:val="00FC0194"/>
    <w:rsid w:val="00FC04F6"/>
    <w:rsid w:val="00FC0EB2"/>
    <w:rsid w:val="00FC102C"/>
    <w:rsid w:val="00FC1244"/>
    <w:rsid w:val="00FC16B1"/>
    <w:rsid w:val="00FC180C"/>
    <w:rsid w:val="00FC2003"/>
    <w:rsid w:val="00FC2283"/>
    <w:rsid w:val="00FC27EB"/>
    <w:rsid w:val="00FC29B9"/>
    <w:rsid w:val="00FC3CD3"/>
    <w:rsid w:val="00FC55C0"/>
    <w:rsid w:val="00FC572D"/>
    <w:rsid w:val="00FC5C19"/>
    <w:rsid w:val="00FC5E12"/>
    <w:rsid w:val="00FC63A4"/>
    <w:rsid w:val="00FC6D44"/>
    <w:rsid w:val="00FC7B1D"/>
    <w:rsid w:val="00FD0058"/>
    <w:rsid w:val="00FD0816"/>
    <w:rsid w:val="00FD0A02"/>
    <w:rsid w:val="00FD1CFF"/>
    <w:rsid w:val="00FD36CA"/>
    <w:rsid w:val="00FD3D69"/>
    <w:rsid w:val="00FD421A"/>
    <w:rsid w:val="00FD443B"/>
    <w:rsid w:val="00FD4765"/>
    <w:rsid w:val="00FD4EA4"/>
    <w:rsid w:val="00FD50D3"/>
    <w:rsid w:val="00FD5A63"/>
    <w:rsid w:val="00FD5B4C"/>
    <w:rsid w:val="00FD5E58"/>
    <w:rsid w:val="00FD5EEC"/>
    <w:rsid w:val="00FD6006"/>
    <w:rsid w:val="00FD648C"/>
    <w:rsid w:val="00FD6CDC"/>
    <w:rsid w:val="00FE0238"/>
    <w:rsid w:val="00FE0426"/>
    <w:rsid w:val="00FE0714"/>
    <w:rsid w:val="00FE08C4"/>
    <w:rsid w:val="00FE0BAE"/>
    <w:rsid w:val="00FE1875"/>
    <w:rsid w:val="00FE2551"/>
    <w:rsid w:val="00FE2646"/>
    <w:rsid w:val="00FE29A0"/>
    <w:rsid w:val="00FE375A"/>
    <w:rsid w:val="00FE3ABE"/>
    <w:rsid w:val="00FE5069"/>
    <w:rsid w:val="00FE5192"/>
    <w:rsid w:val="00FE586F"/>
    <w:rsid w:val="00FE5C84"/>
    <w:rsid w:val="00FE60B1"/>
    <w:rsid w:val="00FE6AE8"/>
    <w:rsid w:val="00FE7FA2"/>
    <w:rsid w:val="00FF003B"/>
    <w:rsid w:val="00FF0365"/>
    <w:rsid w:val="00FF0904"/>
    <w:rsid w:val="00FF0A69"/>
    <w:rsid w:val="00FF0F61"/>
    <w:rsid w:val="00FF251D"/>
    <w:rsid w:val="00FF4690"/>
    <w:rsid w:val="00FF46CA"/>
    <w:rsid w:val="00FF61A1"/>
    <w:rsid w:val="00FF62B0"/>
    <w:rsid w:val="00FF73D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94E4AFA"/>
  <w15:docId w15:val="{1A04C0FE-3C33-BA47-8529-58B69825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006"/>
    <w:rPr>
      <w:rFonts w:ascii="Times New Roman" w:eastAsia="Times New Roman" w:hAnsi="Times New Roman"/>
    </w:rPr>
  </w:style>
  <w:style w:type="paragraph" w:styleId="Heading1">
    <w:name w:val="heading 1"/>
    <w:basedOn w:val="Normal"/>
    <w:next w:val="Normal"/>
    <w:qFormat/>
    <w:rsid w:val="009A26C5"/>
    <w:pPr>
      <w:keepNext/>
      <w:tabs>
        <w:tab w:val="left" w:pos="440"/>
        <w:tab w:val="left" w:pos="1800"/>
      </w:tabs>
      <w:ind w:left="440" w:right="-90" w:hanging="460"/>
      <w:outlineLvl w:val="0"/>
    </w:pPr>
    <w:rPr>
      <w:rFonts w:ascii="Times" w:hAnsi="Times"/>
      <w:i/>
    </w:rPr>
  </w:style>
  <w:style w:type="paragraph" w:styleId="Heading2">
    <w:name w:val="heading 2"/>
    <w:basedOn w:val="Normal"/>
    <w:next w:val="Normal"/>
    <w:qFormat/>
    <w:rsid w:val="009A26C5"/>
    <w:pPr>
      <w:keepNext/>
      <w:tabs>
        <w:tab w:val="left" w:pos="1800"/>
      </w:tabs>
      <w:ind w:left="1800" w:right="-720" w:hanging="1800"/>
      <w:outlineLvl w:val="1"/>
    </w:pPr>
    <w:rPr>
      <w:rFonts w:ascii="Times" w:hAnsi="Times"/>
      <w:b/>
    </w:rPr>
  </w:style>
  <w:style w:type="paragraph" w:styleId="Heading3">
    <w:name w:val="heading 3"/>
    <w:basedOn w:val="Normal"/>
    <w:next w:val="Normal"/>
    <w:link w:val="Heading3Char"/>
    <w:qFormat/>
    <w:rsid w:val="009A26C5"/>
    <w:pPr>
      <w:keepNext/>
      <w:tabs>
        <w:tab w:val="left" w:pos="360"/>
        <w:tab w:val="left" w:pos="630"/>
        <w:tab w:val="left" w:pos="1080"/>
      </w:tabs>
      <w:spacing w:line="250" w:lineRule="auto"/>
      <w:ind w:left="1080" w:right="-576" w:hanging="1080"/>
      <w:outlineLvl w:val="2"/>
    </w:pPr>
    <w:rPr>
      <w:rFonts w:ascii="Times" w:hAnsi="Times"/>
      <w:b/>
    </w:rPr>
  </w:style>
  <w:style w:type="paragraph" w:styleId="Heading4">
    <w:name w:val="heading 4"/>
    <w:basedOn w:val="Normal"/>
    <w:next w:val="Normal"/>
    <w:link w:val="Heading4Char"/>
    <w:qFormat/>
    <w:rsid w:val="009A26C5"/>
    <w:pPr>
      <w:keepNext/>
      <w:spacing w:before="240" w:after="60"/>
      <w:outlineLvl w:val="3"/>
    </w:pPr>
    <w:rPr>
      <w:rFonts w:ascii="Arial" w:hAnsi="Arial"/>
      <w:b/>
    </w:rPr>
  </w:style>
  <w:style w:type="paragraph" w:styleId="Heading5">
    <w:name w:val="heading 5"/>
    <w:basedOn w:val="Normal"/>
    <w:next w:val="Normal"/>
    <w:qFormat/>
    <w:rsid w:val="00560DA6"/>
    <w:pPr>
      <w:spacing w:before="240" w:after="60"/>
      <w:outlineLvl w:val="4"/>
    </w:pPr>
    <w:rPr>
      <w:rFonts w:ascii="Times" w:hAnsi="Times"/>
      <w:b/>
      <w:i/>
      <w:sz w:val="26"/>
      <w:szCs w:val="26"/>
    </w:rPr>
  </w:style>
  <w:style w:type="paragraph" w:styleId="Heading6">
    <w:name w:val="heading 6"/>
    <w:basedOn w:val="Normal"/>
    <w:next w:val="Normal"/>
    <w:qFormat/>
    <w:rsid w:val="009A26C5"/>
    <w:pPr>
      <w:keepNext/>
      <w:outlineLvl w:val="5"/>
    </w:pPr>
    <w:rPr>
      <w:rFonts w:ascii="Times" w:hAnsi="Times"/>
    </w:rPr>
  </w:style>
  <w:style w:type="paragraph" w:styleId="Heading7">
    <w:name w:val="heading 7"/>
    <w:basedOn w:val="Normal"/>
    <w:next w:val="Normal"/>
    <w:qFormat/>
    <w:rsid w:val="009A26C5"/>
    <w:pPr>
      <w:keepNext/>
      <w:ind w:left="360"/>
      <w:outlineLvl w:val="6"/>
    </w:pPr>
    <w:rPr>
      <w:rFonts w:ascii="Times" w:hAnsi="Times"/>
    </w:rPr>
  </w:style>
  <w:style w:type="paragraph" w:styleId="Heading9">
    <w:name w:val="heading 9"/>
    <w:basedOn w:val="Normal"/>
    <w:next w:val="Normal"/>
    <w:link w:val="Heading9Char"/>
    <w:uiPriority w:val="9"/>
    <w:qFormat/>
    <w:rsid w:val="0027319B"/>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43261A"/>
    <w:rPr>
      <w:rFonts w:ascii="Lucida Grande" w:hAnsi="Lucida Grande"/>
      <w:sz w:val="18"/>
      <w:szCs w:val="18"/>
    </w:rPr>
  </w:style>
  <w:style w:type="character" w:customStyle="1" w:styleId="BalloonTextChar">
    <w:name w:val="Balloon Text Char"/>
    <w:basedOn w:val="DefaultParagraphFont"/>
    <w:uiPriority w:val="99"/>
    <w:semiHidden/>
    <w:rsid w:val="002C17A9"/>
    <w:rPr>
      <w:rFonts w:ascii="Lucida Grande" w:hAnsi="Lucida Grande" w:cs="Lucida Grande"/>
      <w:sz w:val="18"/>
      <w:szCs w:val="18"/>
    </w:rPr>
  </w:style>
  <w:style w:type="character" w:customStyle="1" w:styleId="BalloonTextChar3">
    <w:name w:val="Balloon Text Char3"/>
    <w:basedOn w:val="DefaultParagraphFont"/>
    <w:uiPriority w:val="99"/>
    <w:semiHidden/>
    <w:rsid w:val="000C70F5"/>
    <w:rPr>
      <w:rFonts w:ascii="Lucida Grande" w:hAnsi="Lucida Grande" w:cs="Lucida Grande"/>
      <w:sz w:val="18"/>
      <w:szCs w:val="18"/>
    </w:rPr>
  </w:style>
  <w:style w:type="character" w:customStyle="1" w:styleId="BalloonTextChar2">
    <w:name w:val="Balloon Text Char2"/>
    <w:basedOn w:val="DefaultParagraphFont"/>
    <w:uiPriority w:val="99"/>
    <w:semiHidden/>
    <w:rsid w:val="00C33CF6"/>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94540E"/>
    <w:rPr>
      <w:rFonts w:ascii="Lucida Grande" w:hAnsi="Lucida Grande" w:cs="Lucida Grande"/>
      <w:sz w:val="18"/>
      <w:szCs w:val="18"/>
    </w:rPr>
  </w:style>
  <w:style w:type="paragraph" w:styleId="Footer">
    <w:name w:val="footer"/>
    <w:basedOn w:val="Normal"/>
    <w:rsid w:val="009A26C5"/>
    <w:pPr>
      <w:tabs>
        <w:tab w:val="center" w:pos="4320"/>
        <w:tab w:val="right" w:pos="8640"/>
      </w:tabs>
    </w:pPr>
    <w:rPr>
      <w:rFonts w:ascii="Times" w:hAnsi="Times"/>
    </w:rPr>
  </w:style>
  <w:style w:type="character" w:styleId="PageNumber">
    <w:name w:val="page number"/>
    <w:basedOn w:val="DefaultParagraphFont"/>
    <w:rsid w:val="009A26C5"/>
  </w:style>
  <w:style w:type="paragraph" w:styleId="BodyTextIndent">
    <w:name w:val="Body Text Indent"/>
    <w:basedOn w:val="Normal"/>
    <w:rsid w:val="009A26C5"/>
    <w:pPr>
      <w:tabs>
        <w:tab w:val="left" w:pos="1800"/>
      </w:tabs>
      <w:ind w:left="1800" w:hanging="1820"/>
    </w:pPr>
    <w:rPr>
      <w:rFonts w:ascii="Times" w:hAnsi="Times"/>
    </w:rPr>
  </w:style>
  <w:style w:type="paragraph" w:styleId="BodyTextIndent3">
    <w:name w:val="Body Text Indent 3"/>
    <w:basedOn w:val="Normal"/>
    <w:rsid w:val="009A26C5"/>
    <w:pPr>
      <w:ind w:left="360" w:hanging="360"/>
    </w:pPr>
    <w:rPr>
      <w:rFonts w:ascii="Times" w:hAnsi="Times"/>
      <w:sz w:val="20"/>
    </w:rPr>
  </w:style>
  <w:style w:type="paragraph" w:styleId="BodyTextIndent2">
    <w:name w:val="Body Text Indent 2"/>
    <w:basedOn w:val="Normal"/>
    <w:link w:val="BodyTextIndent2Char"/>
    <w:rsid w:val="009A26C5"/>
    <w:pPr>
      <w:ind w:left="1800" w:hanging="360"/>
    </w:pPr>
    <w:rPr>
      <w:rFonts w:ascii="Times" w:hAnsi="Times"/>
    </w:rPr>
  </w:style>
  <w:style w:type="character" w:styleId="Hyperlink">
    <w:name w:val="Hyperlink"/>
    <w:rsid w:val="009A26C5"/>
    <w:rPr>
      <w:color w:val="0000FF"/>
      <w:u w:val="single"/>
    </w:rPr>
  </w:style>
  <w:style w:type="paragraph" w:styleId="Title">
    <w:name w:val="Title"/>
    <w:basedOn w:val="Normal"/>
    <w:link w:val="TitleChar"/>
    <w:uiPriority w:val="1"/>
    <w:qFormat/>
    <w:rsid w:val="009A26C5"/>
    <w:pPr>
      <w:jc w:val="center"/>
    </w:pPr>
    <w:rPr>
      <w:rFonts w:ascii="Times" w:hAnsi="Times"/>
      <w:b/>
    </w:rPr>
  </w:style>
  <w:style w:type="paragraph" w:styleId="Header">
    <w:name w:val="header"/>
    <w:basedOn w:val="Normal"/>
    <w:rsid w:val="009A26C5"/>
    <w:pPr>
      <w:tabs>
        <w:tab w:val="center" w:pos="4320"/>
        <w:tab w:val="right" w:pos="8640"/>
      </w:tabs>
    </w:pPr>
    <w:rPr>
      <w:rFonts w:ascii="Times" w:hAnsi="Times"/>
    </w:rPr>
  </w:style>
  <w:style w:type="paragraph" w:customStyle="1" w:styleId="QuickA">
    <w:name w:val="Quick A."/>
    <w:basedOn w:val="Normal"/>
    <w:rsid w:val="009A26C5"/>
    <w:pPr>
      <w:widowControl w:val="0"/>
      <w:numPr>
        <w:numId w:val="3"/>
      </w:numPr>
    </w:pPr>
    <w:rPr>
      <w:rFonts w:ascii="Times" w:hAnsi="Times"/>
    </w:rPr>
  </w:style>
  <w:style w:type="paragraph" w:styleId="BlockText">
    <w:name w:val="Block Text"/>
    <w:basedOn w:val="Normal"/>
    <w:rsid w:val="009A26C5"/>
    <w:pPr>
      <w:tabs>
        <w:tab w:val="left" w:pos="1800"/>
      </w:tabs>
      <w:ind w:left="2160" w:right="-720" w:hanging="2160"/>
    </w:pPr>
    <w:rPr>
      <w:rFonts w:ascii="Times" w:hAnsi="Times"/>
    </w:rPr>
  </w:style>
  <w:style w:type="paragraph" w:styleId="HTMLPreformatted">
    <w:name w:val="HTML Preformatted"/>
    <w:basedOn w:val="Normal"/>
    <w:link w:val="HTMLPreformattedChar"/>
    <w:rsid w:val="009A2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sz w:val="20"/>
    </w:rPr>
  </w:style>
  <w:style w:type="character" w:styleId="Strong">
    <w:name w:val="Strong"/>
    <w:uiPriority w:val="22"/>
    <w:qFormat/>
    <w:rsid w:val="009A26C5"/>
    <w:rPr>
      <w:b/>
      <w:bCs/>
    </w:rPr>
  </w:style>
  <w:style w:type="character" w:styleId="FollowedHyperlink">
    <w:name w:val="FollowedHyperlink"/>
    <w:rsid w:val="00990986"/>
    <w:rPr>
      <w:color w:val="800080"/>
      <w:u w:val="single"/>
    </w:rPr>
  </w:style>
  <w:style w:type="paragraph" w:styleId="CommentText">
    <w:name w:val="annotation text"/>
    <w:basedOn w:val="Normal"/>
    <w:link w:val="CommentTextChar"/>
    <w:uiPriority w:val="99"/>
    <w:rsid w:val="008F67E6"/>
    <w:pPr>
      <w:autoSpaceDE w:val="0"/>
      <w:autoSpaceDN w:val="0"/>
    </w:pPr>
    <w:rPr>
      <w:rFonts w:ascii="Times" w:hAnsi="Times"/>
      <w:sz w:val="20"/>
    </w:rPr>
  </w:style>
  <w:style w:type="paragraph" w:customStyle="1" w:styleId="DataField11pt-Single">
    <w:name w:val="Data Field 11pt-Single"/>
    <w:basedOn w:val="Normal"/>
    <w:rsid w:val="008F67E6"/>
    <w:pPr>
      <w:autoSpaceDE w:val="0"/>
      <w:autoSpaceDN w:val="0"/>
    </w:pPr>
    <w:rPr>
      <w:rFonts w:ascii="Arial" w:hAnsi="Arial" w:cs="Arial"/>
      <w:sz w:val="22"/>
    </w:rPr>
  </w:style>
  <w:style w:type="paragraph" w:styleId="EndnoteText">
    <w:name w:val="endnote text"/>
    <w:basedOn w:val="Normal"/>
    <w:semiHidden/>
    <w:rsid w:val="00983839"/>
    <w:rPr>
      <w:sz w:val="20"/>
    </w:rPr>
  </w:style>
  <w:style w:type="character" w:styleId="CommentReference">
    <w:name w:val="annotation reference"/>
    <w:uiPriority w:val="99"/>
    <w:rsid w:val="00F76B89"/>
    <w:rPr>
      <w:sz w:val="18"/>
      <w:szCs w:val="18"/>
    </w:rPr>
  </w:style>
  <w:style w:type="character" w:customStyle="1" w:styleId="quoted21">
    <w:name w:val="quoted21"/>
    <w:rsid w:val="00640F50"/>
    <w:rPr>
      <w:color w:val="007777"/>
    </w:rPr>
  </w:style>
  <w:style w:type="character" w:customStyle="1" w:styleId="HTMLPreformattedChar">
    <w:name w:val="HTML Preformatted Char"/>
    <w:link w:val="HTMLPreformatted"/>
    <w:rsid w:val="00B746A1"/>
    <w:rPr>
      <w:rFonts w:ascii="Arial Unicode MS" w:eastAsia="Times New Roman" w:hAnsi="Arial Unicode MS"/>
    </w:rPr>
  </w:style>
  <w:style w:type="paragraph" w:styleId="ListParagraph">
    <w:name w:val="List Paragraph"/>
    <w:basedOn w:val="Normal"/>
    <w:link w:val="ListParagraphChar"/>
    <w:uiPriority w:val="99"/>
    <w:qFormat/>
    <w:rsid w:val="00803C2E"/>
    <w:pPr>
      <w:ind w:left="720"/>
      <w:contextualSpacing/>
    </w:pPr>
  </w:style>
  <w:style w:type="character" w:customStyle="1" w:styleId="Heading3Char">
    <w:name w:val="Heading 3 Char"/>
    <w:link w:val="Heading3"/>
    <w:uiPriority w:val="99"/>
    <w:rsid w:val="0027319B"/>
    <w:rPr>
      <w:rFonts w:eastAsia="Times New Roman"/>
      <w:b/>
      <w:sz w:val="24"/>
    </w:rPr>
  </w:style>
  <w:style w:type="character" w:customStyle="1" w:styleId="Heading4Char">
    <w:name w:val="Heading 4 Char"/>
    <w:link w:val="Heading4"/>
    <w:rsid w:val="0027319B"/>
    <w:rPr>
      <w:rFonts w:ascii="Arial" w:eastAsia="Times New Roman" w:hAnsi="Arial"/>
      <w:b/>
      <w:sz w:val="24"/>
    </w:rPr>
  </w:style>
  <w:style w:type="character" w:customStyle="1" w:styleId="BodyTextIndent2Char">
    <w:name w:val="Body Text Indent 2 Char"/>
    <w:link w:val="BodyTextIndent2"/>
    <w:rsid w:val="0027319B"/>
    <w:rPr>
      <w:rFonts w:eastAsia="Times New Roman"/>
      <w:sz w:val="24"/>
    </w:rPr>
  </w:style>
  <w:style w:type="character" w:customStyle="1" w:styleId="CommentTextChar">
    <w:name w:val="Comment Text Char"/>
    <w:link w:val="CommentText"/>
    <w:uiPriority w:val="99"/>
    <w:rsid w:val="0027319B"/>
    <w:rPr>
      <w:rFonts w:eastAsia="Times New Roman" w:cs="Times"/>
    </w:rPr>
  </w:style>
  <w:style w:type="character" w:customStyle="1" w:styleId="Heading9Char">
    <w:name w:val="Heading 9 Char"/>
    <w:link w:val="Heading9"/>
    <w:uiPriority w:val="9"/>
    <w:semiHidden/>
    <w:rsid w:val="0027319B"/>
    <w:rPr>
      <w:rFonts w:ascii="Calibri" w:eastAsia="Times New Roman" w:hAnsi="Calibri" w:cs="Times New Roman"/>
      <w:sz w:val="22"/>
      <w:szCs w:val="22"/>
    </w:rPr>
  </w:style>
  <w:style w:type="paragraph" w:styleId="DocumentMap">
    <w:name w:val="Document Map"/>
    <w:basedOn w:val="Normal"/>
    <w:link w:val="DocumentMapChar"/>
    <w:rsid w:val="00DD209A"/>
    <w:rPr>
      <w:rFonts w:ascii="Lucida Grande" w:hAnsi="Lucida Grande" w:cs="Lucida Grande"/>
    </w:rPr>
  </w:style>
  <w:style w:type="character" w:customStyle="1" w:styleId="DocumentMapChar">
    <w:name w:val="Document Map Char"/>
    <w:basedOn w:val="DefaultParagraphFont"/>
    <w:link w:val="DocumentMap"/>
    <w:rsid w:val="00DD209A"/>
    <w:rPr>
      <w:rFonts w:ascii="Lucida Grande" w:eastAsia="Times New Roman" w:hAnsi="Lucida Grande" w:cs="Lucida Grande"/>
      <w:sz w:val="24"/>
      <w:szCs w:val="24"/>
    </w:rPr>
  </w:style>
  <w:style w:type="paragraph" w:styleId="NormalWeb">
    <w:name w:val="Normal (Web)"/>
    <w:basedOn w:val="Normal"/>
    <w:link w:val="NormalWebChar"/>
    <w:uiPriority w:val="99"/>
    <w:qFormat/>
    <w:rsid w:val="009E6D66"/>
    <w:pPr>
      <w:spacing w:before="100" w:beforeAutospacing="1" w:after="119"/>
    </w:pPr>
  </w:style>
  <w:style w:type="character" w:customStyle="1" w:styleId="st">
    <w:name w:val="st"/>
    <w:basedOn w:val="DefaultParagraphFont"/>
    <w:rsid w:val="00AE1DB8"/>
  </w:style>
  <w:style w:type="paragraph" w:customStyle="1" w:styleId="DataField11pt">
    <w:name w:val="Data Field 11pt"/>
    <w:basedOn w:val="Normal"/>
    <w:uiPriority w:val="99"/>
    <w:rsid w:val="00D12BFB"/>
    <w:pPr>
      <w:autoSpaceDE w:val="0"/>
      <w:autoSpaceDN w:val="0"/>
      <w:spacing w:line="300" w:lineRule="exact"/>
    </w:pPr>
    <w:rPr>
      <w:rFonts w:ascii="Arial" w:eastAsia="Batang" w:hAnsi="Arial" w:cs="Arial"/>
      <w:sz w:val="22"/>
      <w:szCs w:val="20"/>
    </w:rPr>
  </w:style>
  <w:style w:type="paragraph" w:customStyle="1" w:styleId="Default">
    <w:name w:val="Default"/>
    <w:rsid w:val="00331F26"/>
    <w:pPr>
      <w:widowControl w:val="0"/>
      <w:autoSpaceDE w:val="0"/>
      <w:autoSpaceDN w:val="0"/>
      <w:adjustRightInd w:val="0"/>
    </w:pPr>
    <w:rPr>
      <w:rFonts w:ascii="Arial" w:hAnsi="Arial" w:cs="Arial"/>
      <w:color w:val="000000"/>
    </w:rPr>
  </w:style>
  <w:style w:type="paragraph" w:customStyle="1" w:styleId="p">
    <w:name w:val="p"/>
    <w:basedOn w:val="Normal"/>
    <w:rsid w:val="0065415B"/>
    <w:pPr>
      <w:spacing w:before="100" w:beforeAutospacing="1" w:after="100" w:afterAutospacing="1"/>
    </w:pPr>
  </w:style>
  <w:style w:type="paragraph" w:customStyle="1" w:styleId="MediumGrid24">
    <w:name w:val="Medium Grid 24"/>
    <w:basedOn w:val="Normal"/>
    <w:qFormat/>
    <w:rsid w:val="0070049B"/>
    <w:rPr>
      <w:rFonts w:ascii="Calibri" w:hAnsi="Calibri"/>
      <w:szCs w:val="32"/>
      <w:lang w:bidi="en-US"/>
    </w:rPr>
  </w:style>
  <w:style w:type="paragraph" w:styleId="CommentSubject">
    <w:name w:val="annotation subject"/>
    <w:basedOn w:val="CommentText"/>
    <w:next w:val="CommentText"/>
    <w:link w:val="CommentSubjectChar"/>
    <w:semiHidden/>
    <w:unhideWhenUsed/>
    <w:rsid w:val="000B70D1"/>
    <w:pPr>
      <w:autoSpaceDE/>
      <w:autoSpaceDN/>
    </w:pPr>
    <w:rPr>
      <w:b/>
      <w:bCs/>
      <w:szCs w:val="20"/>
    </w:rPr>
  </w:style>
  <w:style w:type="character" w:customStyle="1" w:styleId="CommentSubjectChar">
    <w:name w:val="Comment Subject Char"/>
    <w:basedOn w:val="CommentTextChar"/>
    <w:link w:val="CommentSubject"/>
    <w:semiHidden/>
    <w:rsid w:val="000B70D1"/>
    <w:rPr>
      <w:rFonts w:eastAsia="Times New Roman" w:cs="Times"/>
      <w:b/>
      <w:bCs/>
      <w:sz w:val="20"/>
      <w:szCs w:val="20"/>
    </w:rPr>
  </w:style>
  <w:style w:type="paragraph" w:customStyle="1" w:styleId="BodyA">
    <w:name w:val="Body A"/>
    <w:rsid w:val="00C5600F"/>
    <w:rPr>
      <w:rFonts w:ascii="Helvetica" w:eastAsia="ヒラギノ角ゴ Pro W3" w:hAnsi="Helvetica"/>
      <w:color w:val="000000"/>
      <w:szCs w:val="20"/>
    </w:rPr>
  </w:style>
  <w:style w:type="paragraph" w:customStyle="1" w:styleId="Normal1">
    <w:name w:val="Normal1"/>
    <w:rsid w:val="003351E2"/>
    <w:pPr>
      <w:spacing w:line="276" w:lineRule="auto"/>
    </w:pPr>
    <w:rPr>
      <w:rFonts w:ascii="Arial" w:eastAsia="Arial" w:hAnsi="Arial" w:cs="Arial"/>
      <w:color w:val="000000"/>
      <w:sz w:val="22"/>
      <w:szCs w:val="22"/>
    </w:rPr>
  </w:style>
  <w:style w:type="paragraph" w:customStyle="1" w:styleId="H1">
    <w:name w:val="H1"/>
    <w:rsid w:val="00DE6E7F"/>
    <w:pPr>
      <w:spacing w:before="120" w:after="60"/>
    </w:pPr>
    <w:rPr>
      <w:rFonts w:ascii="Arial" w:eastAsia="Times New Roman" w:hAnsi="Arial"/>
      <w:b/>
      <w:kern w:val="28"/>
      <w:sz w:val="28"/>
      <w:szCs w:val="20"/>
    </w:rPr>
  </w:style>
  <w:style w:type="character" w:customStyle="1" w:styleId="s1">
    <w:name w:val="s1"/>
    <w:rsid w:val="005B0F73"/>
  </w:style>
  <w:style w:type="character" w:customStyle="1" w:styleId="citedissue">
    <w:name w:val="citedissue"/>
    <w:basedOn w:val="DefaultParagraphFont"/>
    <w:rsid w:val="00785A59"/>
  </w:style>
  <w:style w:type="character" w:customStyle="1" w:styleId="apple-converted-space">
    <w:name w:val="apple-converted-space"/>
    <w:basedOn w:val="DefaultParagraphFont"/>
    <w:rsid w:val="00927D63"/>
  </w:style>
  <w:style w:type="paragraph" w:customStyle="1" w:styleId="Standard">
    <w:name w:val="Standard"/>
    <w:rsid w:val="00B44E30"/>
    <w:pPr>
      <w:suppressAutoHyphens/>
      <w:spacing w:after="160" w:line="247" w:lineRule="auto"/>
      <w:textAlignment w:val="baseline"/>
    </w:pPr>
    <w:rPr>
      <w:rFonts w:ascii="Calibri" w:eastAsia="SimSun" w:hAnsi="Calibri" w:cs="Tahoma"/>
      <w:kern w:val="1"/>
      <w:sz w:val="22"/>
      <w:szCs w:val="22"/>
      <w:lang w:val="pl-PL" w:eastAsia="ar-SA"/>
    </w:rPr>
  </w:style>
  <w:style w:type="paragraph" w:styleId="BodyText2">
    <w:name w:val="Body Text 2"/>
    <w:basedOn w:val="Normal"/>
    <w:link w:val="BodyText2Char"/>
    <w:semiHidden/>
    <w:unhideWhenUsed/>
    <w:rsid w:val="000B0551"/>
    <w:pPr>
      <w:spacing w:after="120" w:line="480" w:lineRule="auto"/>
    </w:pPr>
  </w:style>
  <w:style w:type="character" w:customStyle="1" w:styleId="BodyText2Char">
    <w:name w:val="Body Text 2 Char"/>
    <w:basedOn w:val="DefaultParagraphFont"/>
    <w:link w:val="BodyText2"/>
    <w:semiHidden/>
    <w:rsid w:val="000B0551"/>
    <w:rPr>
      <w:rFonts w:ascii="Times New Roman" w:eastAsia="Times New Roman" w:hAnsi="Times New Roman"/>
    </w:rPr>
  </w:style>
  <w:style w:type="paragraph" w:customStyle="1" w:styleId="xmsonormal">
    <w:name w:val="x_msonormal"/>
    <w:basedOn w:val="Normal"/>
    <w:rsid w:val="004A0DE1"/>
    <w:pPr>
      <w:spacing w:before="100" w:beforeAutospacing="1" w:after="100" w:afterAutospacing="1"/>
    </w:pPr>
    <w:rPr>
      <w:rFonts w:ascii="Times" w:eastAsia="Times" w:hAnsi="Times"/>
      <w:sz w:val="20"/>
      <w:szCs w:val="20"/>
    </w:rPr>
  </w:style>
  <w:style w:type="paragraph" w:styleId="NoSpacing">
    <w:name w:val="No Spacing"/>
    <w:uiPriority w:val="1"/>
    <w:qFormat/>
    <w:rsid w:val="00EB06C9"/>
    <w:rPr>
      <w:rFonts w:asciiTheme="minorHAnsi" w:eastAsiaTheme="minorHAnsi" w:hAnsiTheme="minorHAnsi" w:cstheme="minorBidi"/>
      <w:sz w:val="22"/>
      <w:szCs w:val="22"/>
      <w:lang w:val="sv-SE"/>
    </w:rPr>
  </w:style>
  <w:style w:type="character" w:customStyle="1" w:styleId="TitleChar">
    <w:name w:val="Title Char"/>
    <w:basedOn w:val="DefaultParagraphFont"/>
    <w:link w:val="Title"/>
    <w:uiPriority w:val="1"/>
    <w:rsid w:val="001D2DE2"/>
    <w:rPr>
      <w:rFonts w:eastAsia="Times New Roman"/>
      <w:b/>
    </w:rPr>
  </w:style>
  <w:style w:type="character" w:customStyle="1" w:styleId="UnresolvedMention1">
    <w:name w:val="Unresolved Mention1"/>
    <w:basedOn w:val="DefaultParagraphFont"/>
    <w:uiPriority w:val="99"/>
    <w:semiHidden/>
    <w:unhideWhenUsed/>
    <w:rsid w:val="008D0E23"/>
    <w:rPr>
      <w:color w:val="605E5C"/>
      <w:shd w:val="clear" w:color="auto" w:fill="E1DFDD"/>
    </w:rPr>
  </w:style>
  <w:style w:type="paragraph" w:styleId="BodyText">
    <w:name w:val="Body Text"/>
    <w:basedOn w:val="Normal"/>
    <w:link w:val="BodyTextChar"/>
    <w:semiHidden/>
    <w:unhideWhenUsed/>
    <w:rsid w:val="00113DD7"/>
    <w:pPr>
      <w:spacing w:after="120"/>
    </w:pPr>
  </w:style>
  <w:style w:type="character" w:customStyle="1" w:styleId="BodyTextChar">
    <w:name w:val="Body Text Char"/>
    <w:basedOn w:val="DefaultParagraphFont"/>
    <w:link w:val="BodyText"/>
    <w:semiHidden/>
    <w:rsid w:val="00113DD7"/>
    <w:rPr>
      <w:rFonts w:ascii="Times New Roman" w:eastAsia="Times New Roman" w:hAnsi="Times New Roman"/>
    </w:rPr>
  </w:style>
  <w:style w:type="character" w:customStyle="1" w:styleId="NormalWebChar">
    <w:name w:val="Normal (Web) Char"/>
    <w:basedOn w:val="DefaultParagraphFont"/>
    <w:link w:val="NormalWeb"/>
    <w:uiPriority w:val="99"/>
    <w:qFormat/>
    <w:rsid w:val="00710B37"/>
    <w:rPr>
      <w:rFonts w:ascii="Times New Roman" w:eastAsia="Times New Roman" w:hAnsi="Times New Roman"/>
    </w:rPr>
  </w:style>
  <w:style w:type="character" w:customStyle="1" w:styleId="ListParagraphChar">
    <w:name w:val="List Paragraph Char"/>
    <w:basedOn w:val="DefaultParagraphFont"/>
    <w:link w:val="ListParagraph"/>
    <w:uiPriority w:val="99"/>
    <w:locked/>
    <w:rsid w:val="006D67C1"/>
    <w:rPr>
      <w:rFonts w:ascii="Times New Roman" w:eastAsia="Times New Roman" w:hAnsi="Times New Roman"/>
    </w:rPr>
  </w:style>
  <w:style w:type="paragraph" w:styleId="Revision">
    <w:name w:val="Revision"/>
    <w:hidden/>
    <w:semiHidden/>
    <w:rsid w:val="0063121A"/>
    <w:rPr>
      <w:rFonts w:ascii="Times New Roman" w:eastAsia="Times New Roman" w:hAnsi="Times New Roman"/>
    </w:rPr>
  </w:style>
  <w:style w:type="character" w:styleId="UnresolvedMention">
    <w:name w:val="Unresolved Mention"/>
    <w:basedOn w:val="DefaultParagraphFont"/>
    <w:uiPriority w:val="99"/>
    <w:semiHidden/>
    <w:unhideWhenUsed/>
    <w:rsid w:val="00156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6349">
      <w:bodyDiv w:val="1"/>
      <w:marLeft w:val="0"/>
      <w:marRight w:val="0"/>
      <w:marTop w:val="0"/>
      <w:marBottom w:val="0"/>
      <w:divBdr>
        <w:top w:val="none" w:sz="0" w:space="0" w:color="auto"/>
        <w:left w:val="none" w:sz="0" w:space="0" w:color="auto"/>
        <w:bottom w:val="none" w:sz="0" w:space="0" w:color="auto"/>
        <w:right w:val="none" w:sz="0" w:space="0" w:color="auto"/>
      </w:divBdr>
    </w:div>
    <w:div w:id="5636221">
      <w:bodyDiv w:val="1"/>
      <w:marLeft w:val="0"/>
      <w:marRight w:val="0"/>
      <w:marTop w:val="0"/>
      <w:marBottom w:val="0"/>
      <w:divBdr>
        <w:top w:val="none" w:sz="0" w:space="0" w:color="auto"/>
        <w:left w:val="none" w:sz="0" w:space="0" w:color="auto"/>
        <w:bottom w:val="none" w:sz="0" w:space="0" w:color="auto"/>
        <w:right w:val="none" w:sz="0" w:space="0" w:color="auto"/>
      </w:divBdr>
    </w:div>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14352902">
      <w:bodyDiv w:val="1"/>
      <w:marLeft w:val="0"/>
      <w:marRight w:val="0"/>
      <w:marTop w:val="0"/>
      <w:marBottom w:val="0"/>
      <w:divBdr>
        <w:top w:val="none" w:sz="0" w:space="0" w:color="auto"/>
        <w:left w:val="none" w:sz="0" w:space="0" w:color="auto"/>
        <w:bottom w:val="none" w:sz="0" w:space="0" w:color="auto"/>
        <w:right w:val="none" w:sz="0" w:space="0" w:color="auto"/>
      </w:divBdr>
    </w:div>
    <w:div w:id="22050539">
      <w:bodyDiv w:val="1"/>
      <w:marLeft w:val="0"/>
      <w:marRight w:val="0"/>
      <w:marTop w:val="0"/>
      <w:marBottom w:val="0"/>
      <w:divBdr>
        <w:top w:val="none" w:sz="0" w:space="0" w:color="auto"/>
        <w:left w:val="none" w:sz="0" w:space="0" w:color="auto"/>
        <w:bottom w:val="none" w:sz="0" w:space="0" w:color="auto"/>
        <w:right w:val="none" w:sz="0" w:space="0" w:color="auto"/>
      </w:divBdr>
      <w:divsChild>
        <w:div w:id="592670379">
          <w:marLeft w:val="0"/>
          <w:marRight w:val="0"/>
          <w:marTop w:val="0"/>
          <w:marBottom w:val="0"/>
          <w:divBdr>
            <w:top w:val="none" w:sz="0" w:space="0" w:color="auto"/>
            <w:left w:val="none" w:sz="0" w:space="0" w:color="auto"/>
            <w:bottom w:val="none" w:sz="0" w:space="0" w:color="auto"/>
            <w:right w:val="none" w:sz="0" w:space="0" w:color="auto"/>
          </w:divBdr>
        </w:div>
        <w:div w:id="1243487481">
          <w:marLeft w:val="0"/>
          <w:marRight w:val="0"/>
          <w:marTop w:val="0"/>
          <w:marBottom w:val="0"/>
          <w:divBdr>
            <w:top w:val="none" w:sz="0" w:space="0" w:color="auto"/>
            <w:left w:val="none" w:sz="0" w:space="0" w:color="auto"/>
            <w:bottom w:val="none" w:sz="0" w:space="0" w:color="auto"/>
            <w:right w:val="none" w:sz="0" w:space="0" w:color="auto"/>
          </w:divBdr>
        </w:div>
      </w:divsChild>
    </w:div>
    <w:div w:id="22168355">
      <w:bodyDiv w:val="1"/>
      <w:marLeft w:val="0"/>
      <w:marRight w:val="0"/>
      <w:marTop w:val="0"/>
      <w:marBottom w:val="0"/>
      <w:divBdr>
        <w:top w:val="none" w:sz="0" w:space="0" w:color="auto"/>
        <w:left w:val="none" w:sz="0" w:space="0" w:color="auto"/>
        <w:bottom w:val="none" w:sz="0" w:space="0" w:color="auto"/>
        <w:right w:val="none" w:sz="0" w:space="0" w:color="auto"/>
      </w:divBdr>
    </w:div>
    <w:div w:id="24211446">
      <w:bodyDiv w:val="1"/>
      <w:marLeft w:val="0"/>
      <w:marRight w:val="0"/>
      <w:marTop w:val="0"/>
      <w:marBottom w:val="0"/>
      <w:divBdr>
        <w:top w:val="none" w:sz="0" w:space="0" w:color="auto"/>
        <w:left w:val="none" w:sz="0" w:space="0" w:color="auto"/>
        <w:bottom w:val="none" w:sz="0" w:space="0" w:color="auto"/>
        <w:right w:val="none" w:sz="0" w:space="0" w:color="auto"/>
      </w:divBdr>
    </w:div>
    <w:div w:id="46800393">
      <w:bodyDiv w:val="1"/>
      <w:marLeft w:val="0"/>
      <w:marRight w:val="0"/>
      <w:marTop w:val="0"/>
      <w:marBottom w:val="0"/>
      <w:divBdr>
        <w:top w:val="none" w:sz="0" w:space="0" w:color="auto"/>
        <w:left w:val="none" w:sz="0" w:space="0" w:color="auto"/>
        <w:bottom w:val="none" w:sz="0" w:space="0" w:color="auto"/>
        <w:right w:val="none" w:sz="0" w:space="0" w:color="auto"/>
      </w:divBdr>
    </w:div>
    <w:div w:id="46994986">
      <w:bodyDiv w:val="1"/>
      <w:marLeft w:val="0"/>
      <w:marRight w:val="0"/>
      <w:marTop w:val="0"/>
      <w:marBottom w:val="0"/>
      <w:divBdr>
        <w:top w:val="none" w:sz="0" w:space="0" w:color="auto"/>
        <w:left w:val="none" w:sz="0" w:space="0" w:color="auto"/>
        <w:bottom w:val="none" w:sz="0" w:space="0" w:color="auto"/>
        <w:right w:val="none" w:sz="0" w:space="0" w:color="auto"/>
      </w:divBdr>
    </w:div>
    <w:div w:id="54554492">
      <w:bodyDiv w:val="1"/>
      <w:marLeft w:val="0"/>
      <w:marRight w:val="0"/>
      <w:marTop w:val="0"/>
      <w:marBottom w:val="0"/>
      <w:divBdr>
        <w:top w:val="none" w:sz="0" w:space="0" w:color="auto"/>
        <w:left w:val="none" w:sz="0" w:space="0" w:color="auto"/>
        <w:bottom w:val="none" w:sz="0" w:space="0" w:color="auto"/>
        <w:right w:val="none" w:sz="0" w:space="0" w:color="auto"/>
      </w:divBdr>
    </w:div>
    <w:div w:id="56323172">
      <w:bodyDiv w:val="1"/>
      <w:marLeft w:val="0"/>
      <w:marRight w:val="0"/>
      <w:marTop w:val="0"/>
      <w:marBottom w:val="0"/>
      <w:divBdr>
        <w:top w:val="none" w:sz="0" w:space="0" w:color="auto"/>
        <w:left w:val="none" w:sz="0" w:space="0" w:color="auto"/>
        <w:bottom w:val="none" w:sz="0" w:space="0" w:color="auto"/>
        <w:right w:val="none" w:sz="0" w:space="0" w:color="auto"/>
      </w:divBdr>
    </w:div>
    <w:div w:id="56367055">
      <w:bodyDiv w:val="1"/>
      <w:marLeft w:val="0"/>
      <w:marRight w:val="0"/>
      <w:marTop w:val="0"/>
      <w:marBottom w:val="0"/>
      <w:divBdr>
        <w:top w:val="none" w:sz="0" w:space="0" w:color="auto"/>
        <w:left w:val="none" w:sz="0" w:space="0" w:color="auto"/>
        <w:bottom w:val="none" w:sz="0" w:space="0" w:color="auto"/>
        <w:right w:val="none" w:sz="0" w:space="0" w:color="auto"/>
      </w:divBdr>
    </w:div>
    <w:div w:id="61025244">
      <w:bodyDiv w:val="1"/>
      <w:marLeft w:val="0"/>
      <w:marRight w:val="0"/>
      <w:marTop w:val="0"/>
      <w:marBottom w:val="0"/>
      <w:divBdr>
        <w:top w:val="none" w:sz="0" w:space="0" w:color="auto"/>
        <w:left w:val="none" w:sz="0" w:space="0" w:color="auto"/>
        <w:bottom w:val="none" w:sz="0" w:space="0" w:color="auto"/>
        <w:right w:val="none" w:sz="0" w:space="0" w:color="auto"/>
      </w:divBdr>
    </w:div>
    <w:div w:id="63336255">
      <w:bodyDiv w:val="1"/>
      <w:marLeft w:val="0"/>
      <w:marRight w:val="0"/>
      <w:marTop w:val="0"/>
      <w:marBottom w:val="0"/>
      <w:divBdr>
        <w:top w:val="none" w:sz="0" w:space="0" w:color="auto"/>
        <w:left w:val="none" w:sz="0" w:space="0" w:color="auto"/>
        <w:bottom w:val="none" w:sz="0" w:space="0" w:color="auto"/>
        <w:right w:val="none" w:sz="0" w:space="0" w:color="auto"/>
      </w:divBdr>
    </w:div>
    <w:div w:id="64954886">
      <w:bodyDiv w:val="1"/>
      <w:marLeft w:val="0"/>
      <w:marRight w:val="0"/>
      <w:marTop w:val="0"/>
      <w:marBottom w:val="0"/>
      <w:divBdr>
        <w:top w:val="none" w:sz="0" w:space="0" w:color="auto"/>
        <w:left w:val="none" w:sz="0" w:space="0" w:color="auto"/>
        <w:bottom w:val="none" w:sz="0" w:space="0" w:color="auto"/>
        <w:right w:val="none" w:sz="0" w:space="0" w:color="auto"/>
      </w:divBdr>
    </w:div>
    <w:div w:id="91513155">
      <w:bodyDiv w:val="1"/>
      <w:marLeft w:val="0"/>
      <w:marRight w:val="0"/>
      <w:marTop w:val="0"/>
      <w:marBottom w:val="0"/>
      <w:divBdr>
        <w:top w:val="none" w:sz="0" w:space="0" w:color="auto"/>
        <w:left w:val="none" w:sz="0" w:space="0" w:color="auto"/>
        <w:bottom w:val="none" w:sz="0" w:space="0" w:color="auto"/>
        <w:right w:val="none" w:sz="0" w:space="0" w:color="auto"/>
      </w:divBdr>
    </w:div>
    <w:div w:id="94600082">
      <w:bodyDiv w:val="1"/>
      <w:marLeft w:val="0"/>
      <w:marRight w:val="0"/>
      <w:marTop w:val="0"/>
      <w:marBottom w:val="0"/>
      <w:divBdr>
        <w:top w:val="none" w:sz="0" w:space="0" w:color="auto"/>
        <w:left w:val="none" w:sz="0" w:space="0" w:color="auto"/>
        <w:bottom w:val="none" w:sz="0" w:space="0" w:color="auto"/>
        <w:right w:val="none" w:sz="0" w:space="0" w:color="auto"/>
      </w:divBdr>
    </w:div>
    <w:div w:id="100075028">
      <w:bodyDiv w:val="1"/>
      <w:marLeft w:val="0"/>
      <w:marRight w:val="0"/>
      <w:marTop w:val="0"/>
      <w:marBottom w:val="0"/>
      <w:divBdr>
        <w:top w:val="none" w:sz="0" w:space="0" w:color="auto"/>
        <w:left w:val="none" w:sz="0" w:space="0" w:color="auto"/>
        <w:bottom w:val="none" w:sz="0" w:space="0" w:color="auto"/>
        <w:right w:val="none" w:sz="0" w:space="0" w:color="auto"/>
      </w:divBdr>
      <w:divsChild>
        <w:div w:id="1335180312">
          <w:marLeft w:val="0"/>
          <w:marRight w:val="0"/>
          <w:marTop w:val="0"/>
          <w:marBottom w:val="0"/>
          <w:divBdr>
            <w:top w:val="none" w:sz="0" w:space="0" w:color="auto"/>
            <w:left w:val="none" w:sz="0" w:space="0" w:color="auto"/>
            <w:bottom w:val="none" w:sz="0" w:space="0" w:color="auto"/>
            <w:right w:val="none" w:sz="0" w:space="0" w:color="auto"/>
          </w:divBdr>
          <w:divsChild>
            <w:div w:id="1997831389">
              <w:marLeft w:val="0"/>
              <w:marRight w:val="0"/>
              <w:marTop w:val="0"/>
              <w:marBottom w:val="0"/>
              <w:divBdr>
                <w:top w:val="none" w:sz="0" w:space="0" w:color="auto"/>
                <w:left w:val="none" w:sz="0" w:space="0" w:color="auto"/>
                <w:bottom w:val="none" w:sz="0" w:space="0" w:color="auto"/>
                <w:right w:val="none" w:sz="0" w:space="0" w:color="auto"/>
              </w:divBdr>
              <w:divsChild>
                <w:div w:id="958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231">
      <w:bodyDiv w:val="1"/>
      <w:marLeft w:val="0"/>
      <w:marRight w:val="0"/>
      <w:marTop w:val="0"/>
      <w:marBottom w:val="0"/>
      <w:divBdr>
        <w:top w:val="none" w:sz="0" w:space="0" w:color="auto"/>
        <w:left w:val="none" w:sz="0" w:space="0" w:color="auto"/>
        <w:bottom w:val="none" w:sz="0" w:space="0" w:color="auto"/>
        <w:right w:val="none" w:sz="0" w:space="0" w:color="auto"/>
      </w:divBdr>
    </w:div>
    <w:div w:id="125584526">
      <w:bodyDiv w:val="1"/>
      <w:marLeft w:val="0"/>
      <w:marRight w:val="0"/>
      <w:marTop w:val="0"/>
      <w:marBottom w:val="0"/>
      <w:divBdr>
        <w:top w:val="none" w:sz="0" w:space="0" w:color="auto"/>
        <w:left w:val="none" w:sz="0" w:space="0" w:color="auto"/>
        <w:bottom w:val="none" w:sz="0" w:space="0" w:color="auto"/>
        <w:right w:val="none" w:sz="0" w:space="0" w:color="auto"/>
      </w:divBdr>
    </w:div>
    <w:div w:id="128716822">
      <w:bodyDiv w:val="1"/>
      <w:marLeft w:val="0"/>
      <w:marRight w:val="0"/>
      <w:marTop w:val="0"/>
      <w:marBottom w:val="0"/>
      <w:divBdr>
        <w:top w:val="none" w:sz="0" w:space="0" w:color="auto"/>
        <w:left w:val="none" w:sz="0" w:space="0" w:color="auto"/>
        <w:bottom w:val="none" w:sz="0" w:space="0" w:color="auto"/>
        <w:right w:val="none" w:sz="0" w:space="0" w:color="auto"/>
      </w:divBdr>
    </w:div>
    <w:div w:id="134222209">
      <w:bodyDiv w:val="1"/>
      <w:marLeft w:val="0"/>
      <w:marRight w:val="0"/>
      <w:marTop w:val="0"/>
      <w:marBottom w:val="0"/>
      <w:divBdr>
        <w:top w:val="none" w:sz="0" w:space="0" w:color="auto"/>
        <w:left w:val="none" w:sz="0" w:space="0" w:color="auto"/>
        <w:bottom w:val="none" w:sz="0" w:space="0" w:color="auto"/>
        <w:right w:val="none" w:sz="0" w:space="0" w:color="auto"/>
      </w:divBdr>
    </w:div>
    <w:div w:id="140578997">
      <w:bodyDiv w:val="1"/>
      <w:marLeft w:val="0"/>
      <w:marRight w:val="0"/>
      <w:marTop w:val="0"/>
      <w:marBottom w:val="0"/>
      <w:divBdr>
        <w:top w:val="none" w:sz="0" w:space="0" w:color="auto"/>
        <w:left w:val="none" w:sz="0" w:space="0" w:color="auto"/>
        <w:bottom w:val="none" w:sz="0" w:space="0" w:color="auto"/>
        <w:right w:val="none" w:sz="0" w:space="0" w:color="auto"/>
      </w:divBdr>
    </w:div>
    <w:div w:id="147986485">
      <w:bodyDiv w:val="1"/>
      <w:marLeft w:val="0"/>
      <w:marRight w:val="0"/>
      <w:marTop w:val="0"/>
      <w:marBottom w:val="0"/>
      <w:divBdr>
        <w:top w:val="none" w:sz="0" w:space="0" w:color="auto"/>
        <w:left w:val="none" w:sz="0" w:space="0" w:color="auto"/>
        <w:bottom w:val="none" w:sz="0" w:space="0" w:color="auto"/>
        <w:right w:val="none" w:sz="0" w:space="0" w:color="auto"/>
      </w:divBdr>
    </w:div>
    <w:div w:id="151726851">
      <w:bodyDiv w:val="1"/>
      <w:marLeft w:val="0"/>
      <w:marRight w:val="0"/>
      <w:marTop w:val="0"/>
      <w:marBottom w:val="0"/>
      <w:divBdr>
        <w:top w:val="none" w:sz="0" w:space="0" w:color="auto"/>
        <w:left w:val="none" w:sz="0" w:space="0" w:color="auto"/>
        <w:bottom w:val="none" w:sz="0" w:space="0" w:color="auto"/>
        <w:right w:val="none" w:sz="0" w:space="0" w:color="auto"/>
      </w:divBdr>
    </w:div>
    <w:div w:id="152260686">
      <w:bodyDiv w:val="1"/>
      <w:marLeft w:val="0"/>
      <w:marRight w:val="0"/>
      <w:marTop w:val="0"/>
      <w:marBottom w:val="0"/>
      <w:divBdr>
        <w:top w:val="none" w:sz="0" w:space="0" w:color="auto"/>
        <w:left w:val="none" w:sz="0" w:space="0" w:color="auto"/>
        <w:bottom w:val="none" w:sz="0" w:space="0" w:color="auto"/>
        <w:right w:val="none" w:sz="0" w:space="0" w:color="auto"/>
      </w:divBdr>
    </w:div>
    <w:div w:id="157699188">
      <w:bodyDiv w:val="1"/>
      <w:marLeft w:val="0"/>
      <w:marRight w:val="0"/>
      <w:marTop w:val="0"/>
      <w:marBottom w:val="0"/>
      <w:divBdr>
        <w:top w:val="none" w:sz="0" w:space="0" w:color="auto"/>
        <w:left w:val="none" w:sz="0" w:space="0" w:color="auto"/>
        <w:bottom w:val="none" w:sz="0" w:space="0" w:color="auto"/>
        <w:right w:val="none" w:sz="0" w:space="0" w:color="auto"/>
      </w:divBdr>
    </w:div>
    <w:div w:id="174080255">
      <w:bodyDiv w:val="1"/>
      <w:marLeft w:val="0"/>
      <w:marRight w:val="0"/>
      <w:marTop w:val="0"/>
      <w:marBottom w:val="0"/>
      <w:divBdr>
        <w:top w:val="none" w:sz="0" w:space="0" w:color="auto"/>
        <w:left w:val="none" w:sz="0" w:space="0" w:color="auto"/>
        <w:bottom w:val="none" w:sz="0" w:space="0" w:color="auto"/>
        <w:right w:val="none" w:sz="0" w:space="0" w:color="auto"/>
      </w:divBdr>
    </w:div>
    <w:div w:id="175968882">
      <w:bodyDiv w:val="1"/>
      <w:marLeft w:val="0"/>
      <w:marRight w:val="0"/>
      <w:marTop w:val="0"/>
      <w:marBottom w:val="0"/>
      <w:divBdr>
        <w:top w:val="none" w:sz="0" w:space="0" w:color="auto"/>
        <w:left w:val="none" w:sz="0" w:space="0" w:color="auto"/>
        <w:bottom w:val="none" w:sz="0" w:space="0" w:color="auto"/>
        <w:right w:val="none" w:sz="0" w:space="0" w:color="auto"/>
      </w:divBdr>
    </w:div>
    <w:div w:id="176500717">
      <w:bodyDiv w:val="1"/>
      <w:marLeft w:val="0"/>
      <w:marRight w:val="0"/>
      <w:marTop w:val="0"/>
      <w:marBottom w:val="0"/>
      <w:divBdr>
        <w:top w:val="none" w:sz="0" w:space="0" w:color="auto"/>
        <w:left w:val="none" w:sz="0" w:space="0" w:color="auto"/>
        <w:bottom w:val="none" w:sz="0" w:space="0" w:color="auto"/>
        <w:right w:val="none" w:sz="0" w:space="0" w:color="auto"/>
      </w:divBdr>
    </w:div>
    <w:div w:id="179242528">
      <w:bodyDiv w:val="1"/>
      <w:marLeft w:val="0"/>
      <w:marRight w:val="0"/>
      <w:marTop w:val="0"/>
      <w:marBottom w:val="0"/>
      <w:divBdr>
        <w:top w:val="none" w:sz="0" w:space="0" w:color="auto"/>
        <w:left w:val="none" w:sz="0" w:space="0" w:color="auto"/>
        <w:bottom w:val="none" w:sz="0" w:space="0" w:color="auto"/>
        <w:right w:val="none" w:sz="0" w:space="0" w:color="auto"/>
      </w:divBdr>
    </w:div>
    <w:div w:id="182791073">
      <w:bodyDiv w:val="1"/>
      <w:marLeft w:val="0"/>
      <w:marRight w:val="0"/>
      <w:marTop w:val="0"/>
      <w:marBottom w:val="0"/>
      <w:divBdr>
        <w:top w:val="none" w:sz="0" w:space="0" w:color="auto"/>
        <w:left w:val="none" w:sz="0" w:space="0" w:color="auto"/>
        <w:bottom w:val="none" w:sz="0" w:space="0" w:color="auto"/>
        <w:right w:val="none" w:sz="0" w:space="0" w:color="auto"/>
      </w:divBdr>
    </w:div>
    <w:div w:id="214126654">
      <w:bodyDiv w:val="1"/>
      <w:marLeft w:val="0"/>
      <w:marRight w:val="0"/>
      <w:marTop w:val="0"/>
      <w:marBottom w:val="0"/>
      <w:divBdr>
        <w:top w:val="none" w:sz="0" w:space="0" w:color="auto"/>
        <w:left w:val="none" w:sz="0" w:space="0" w:color="auto"/>
        <w:bottom w:val="none" w:sz="0" w:space="0" w:color="auto"/>
        <w:right w:val="none" w:sz="0" w:space="0" w:color="auto"/>
      </w:divBdr>
    </w:div>
    <w:div w:id="288047353">
      <w:bodyDiv w:val="1"/>
      <w:marLeft w:val="0"/>
      <w:marRight w:val="0"/>
      <w:marTop w:val="0"/>
      <w:marBottom w:val="0"/>
      <w:divBdr>
        <w:top w:val="none" w:sz="0" w:space="0" w:color="auto"/>
        <w:left w:val="none" w:sz="0" w:space="0" w:color="auto"/>
        <w:bottom w:val="none" w:sz="0" w:space="0" w:color="auto"/>
        <w:right w:val="none" w:sz="0" w:space="0" w:color="auto"/>
      </w:divBdr>
    </w:div>
    <w:div w:id="293097494">
      <w:bodyDiv w:val="1"/>
      <w:marLeft w:val="0"/>
      <w:marRight w:val="0"/>
      <w:marTop w:val="0"/>
      <w:marBottom w:val="0"/>
      <w:divBdr>
        <w:top w:val="none" w:sz="0" w:space="0" w:color="auto"/>
        <w:left w:val="none" w:sz="0" w:space="0" w:color="auto"/>
        <w:bottom w:val="none" w:sz="0" w:space="0" w:color="auto"/>
        <w:right w:val="none" w:sz="0" w:space="0" w:color="auto"/>
      </w:divBdr>
    </w:div>
    <w:div w:id="294679451">
      <w:bodyDiv w:val="1"/>
      <w:marLeft w:val="0"/>
      <w:marRight w:val="0"/>
      <w:marTop w:val="0"/>
      <w:marBottom w:val="0"/>
      <w:divBdr>
        <w:top w:val="none" w:sz="0" w:space="0" w:color="auto"/>
        <w:left w:val="none" w:sz="0" w:space="0" w:color="auto"/>
        <w:bottom w:val="none" w:sz="0" w:space="0" w:color="auto"/>
        <w:right w:val="none" w:sz="0" w:space="0" w:color="auto"/>
      </w:divBdr>
    </w:div>
    <w:div w:id="308216858">
      <w:bodyDiv w:val="1"/>
      <w:marLeft w:val="0"/>
      <w:marRight w:val="0"/>
      <w:marTop w:val="0"/>
      <w:marBottom w:val="0"/>
      <w:divBdr>
        <w:top w:val="none" w:sz="0" w:space="0" w:color="auto"/>
        <w:left w:val="none" w:sz="0" w:space="0" w:color="auto"/>
        <w:bottom w:val="none" w:sz="0" w:space="0" w:color="auto"/>
        <w:right w:val="none" w:sz="0" w:space="0" w:color="auto"/>
      </w:divBdr>
    </w:div>
    <w:div w:id="317152706">
      <w:bodyDiv w:val="1"/>
      <w:marLeft w:val="0"/>
      <w:marRight w:val="0"/>
      <w:marTop w:val="0"/>
      <w:marBottom w:val="0"/>
      <w:divBdr>
        <w:top w:val="none" w:sz="0" w:space="0" w:color="auto"/>
        <w:left w:val="none" w:sz="0" w:space="0" w:color="auto"/>
        <w:bottom w:val="none" w:sz="0" w:space="0" w:color="auto"/>
        <w:right w:val="none" w:sz="0" w:space="0" w:color="auto"/>
      </w:divBdr>
    </w:div>
    <w:div w:id="318116510">
      <w:bodyDiv w:val="1"/>
      <w:marLeft w:val="0"/>
      <w:marRight w:val="0"/>
      <w:marTop w:val="0"/>
      <w:marBottom w:val="0"/>
      <w:divBdr>
        <w:top w:val="none" w:sz="0" w:space="0" w:color="auto"/>
        <w:left w:val="none" w:sz="0" w:space="0" w:color="auto"/>
        <w:bottom w:val="none" w:sz="0" w:space="0" w:color="auto"/>
        <w:right w:val="none" w:sz="0" w:space="0" w:color="auto"/>
      </w:divBdr>
    </w:div>
    <w:div w:id="321399261">
      <w:bodyDiv w:val="1"/>
      <w:marLeft w:val="0"/>
      <w:marRight w:val="0"/>
      <w:marTop w:val="0"/>
      <w:marBottom w:val="0"/>
      <w:divBdr>
        <w:top w:val="none" w:sz="0" w:space="0" w:color="auto"/>
        <w:left w:val="none" w:sz="0" w:space="0" w:color="auto"/>
        <w:bottom w:val="none" w:sz="0" w:space="0" w:color="auto"/>
        <w:right w:val="none" w:sz="0" w:space="0" w:color="auto"/>
      </w:divBdr>
    </w:div>
    <w:div w:id="347025000">
      <w:bodyDiv w:val="1"/>
      <w:marLeft w:val="0"/>
      <w:marRight w:val="0"/>
      <w:marTop w:val="0"/>
      <w:marBottom w:val="0"/>
      <w:divBdr>
        <w:top w:val="none" w:sz="0" w:space="0" w:color="auto"/>
        <w:left w:val="none" w:sz="0" w:space="0" w:color="auto"/>
        <w:bottom w:val="none" w:sz="0" w:space="0" w:color="auto"/>
        <w:right w:val="none" w:sz="0" w:space="0" w:color="auto"/>
      </w:divBdr>
    </w:div>
    <w:div w:id="354616535">
      <w:bodyDiv w:val="1"/>
      <w:marLeft w:val="0"/>
      <w:marRight w:val="0"/>
      <w:marTop w:val="0"/>
      <w:marBottom w:val="0"/>
      <w:divBdr>
        <w:top w:val="none" w:sz="0" w:space="0" w:color="auto"/>
        <w:left w:val="none" w:sz="0" w:space="0" w:color="auto"/>
        <w:bottom w:val="none" w:sz="0" w:space="0" w:color="auto"/>
        <w:right w:val="none" w:sz="0" w:space="0" w:color="auto"/>
      </w:divBdr>
    </w:div>
    <w:div w:id="377822604">
      <w:bodyDiv w:val="1"/>
      <w:marLeft w:val="0"/>
      <w:marRight w:val="0"/>
      <w:marTop w:val="0"/>
      <w:marBottom w:val="0"/>
      <w:divBdr>
        <w:top w:val="none" w:sz="0" w:space="0" w:color="auto"/>
        <w:left w:val="none" w:sz="0" w:space="0" w:color="auto"/>
        <w:bottom w:val="none" w:sz="0" w:space="0" w:color="auto"/>
        <w:right w:val="none" w:sz="0" w:space="0" w:color="auto"/>
      </w:divBdr>
    </w:div>
    <w:div w:id="378483120">
      <w:bodyDiv w:val="1"/>
      <w:marLeft w:val="0"/>
      <w:marRight w:val="0"/>
      <w:marTop w:val="0"/>
      <w:marBottom w:val="0"/>
      <w:divBdr>
        <w:top w:val="none" w:sz="0" w:space="0" w:color="auto"/>
        <w:left w:val="none" w:sz="0" w:space="0" w:color="auto"/>
        <w:bottom w:val="none" w:sz="0" w:space="0" w:color="auto"/>
        <w:right w:val="none" w:sz="0" w:space="0" w:color="auto"/>
      </w:divBdr>
    </w:div>
    <w:div w:id="383257230">
      <w:bodyDiv w:val="1"/>
      <w:marLeft w:val="0"/>
      <w:marRight w:val="0"/>
      <w:marTop w:val="0"/>
      <w:marBottom w:val="0"/>
      <w:divBdr>
        <w:top w:val="none" w:sz="0" w:space="0" w:color="auto"/>
        <w:left w:val="none" w:sz="0" w:space="0" w:color="auto"/>
        <w:bottom w:val="none" w:sz="0" w:space="0" w:color="auto"/>
        <w:right w:val="none" w:sz="0" w:space="0" w:color="auto"/>
      </w:divBdr>
    </w:div>
    <w:div w:id="418984177">
      <w:bodyDiv w:val="1"/>
      <w:marLeft w:val="0"/>
      <w:marRight w:val="0"/>
      <w:marTop w:val="0"/>
      <w:marBottom w:val="0"/>
      <w:divBdr>
        <w:top w:val="none" w:sz="0" w:space="0" w:color="auto"/>
        <w:left w:val="none" w:sz="0" w:space="0" w:color="auto"/>
        <w:bottom w:val="none" w:sz="0" w:space="0" w:color="auto"/>
        <w:right w:val="none" w:sz="0" w:space="0" w:color="auto"/>
      </w:divBdr>
    </w:div>
    <w:div w:id="420178652">
      <w:bodyDiv w:val="1"/>
      <w:marLeft w:val="0"/>
      <w:marRight w:val="0"/>
      <w:marTop w:val="0"/>
      <w:marBottom w:val="0"/>
      <w:divBdr>
        <w:top w:val="none" w:sz="0" w:space="0" w:color="auto"/>
        <w:left w:val="none" w:sz="0" w:space="0" w:color="auto"/>
        <w:bottom w:val="none" w:sz="0" w:space="0" w:color="auto"/>
        <w:right w:val="none" w:sz="0" w:space="0" w:color="auto"/>
      </w:divBdr>
    </w:div>
    <w:div w:id="427312021">
      <w:bodyDiv w:val="1"/>
      <w:marLeft w:val="0"/>
      <w:marRight w:val="0"/>
      <w:marTop w:val="0"/>
      <w:marBottom w:val="0"/>
      <w:divBdr>
        <w:top w:val="none" w:sz="0" w:space="0" w:color="auto"/>
        <w:left w:val="none" w:sz="0" w:space="0" w:color="auto"/>
        <w:bottom w:val="none" w:sz="0" w:space="0" w:color="auto"/>
        <w:right w:val="none" w:sz="0" w:space="0" w:color="auto"/>
      </w:divBdr>
    </w:div>
    <w:div w:id="483745811">
      <w:bodyDiv w:val="1"/>
      <w:marLeft w:val="0"/>
      <w:marRight w:val="0"/>
      <w:marTop w:val="0"/>
      <w:marBottom w:val="0"/>
      <w:divBdr>
        <w:top w:val="none" w:sz="0" w:space="0" w:color="auto"/>
        <w:left w:val="none" w:sz="0" w:space="0" w:color="auto"/>
        <w:bottom w:val="none" w:sz="0" w:space="0" w:color="auto"/>
        <w:right w:val="none" w:sz="0" w:space="0" w:color="auto"/>
      </w:divBdr>
    </w:div>
    <w:div w:id="504172363">
      <w:bodyDiv w:val="1"/>
      <w:marLeft w:val="0"/>
      <w:marRight w:val="0"/>
      <w:marTop w:val="0"/>
      <w:marBottom w:val="0"/>
      <w:divBdr>
        <w:top w:val="none" w:sz="0" w:space="0" w:color="auto"/>
        <w:left w:val="none" w:sz="0" w:space="0" w:color="auto"/>
        <w:bottom w:val="none" w:sz="0" w:space="0" w:color="auto"/>
        <w:right w:val="none" w:sz="0" w:space="0" w:color="auto"/>
      </w:divBdr>
    </w:div>
    <w:div w:id="510535270">
      <w:bodyDiv w:val="1"/>
      <w:marLeft w:val="0"/>
      <w:marRight w:val="0"/>
      <w:marTop w:val="0"/>
      <w:marBottom w:val="0"/>
      <w:divBdr>
        <w:top w:val="none" w:sz="0" w:space="0" w:color="auto"/>
        <w:left w:val="none" w:sz="0" w:space="0" w:color="auto"/>
        <w:bottom w:val="none" w:sz="0" w:space="0" w:color="auto"/>
        <w:right w:val="none" w:sz="0" w:space="0" w:color="auto"/>
      </w:divBdr>
    </w:div>
    <w:div w:id="544608002">
      <w:bodyDiv w:val="1"/>
      <w:marLeft w:val="0"/>
      <w:marRight w:val="0"/>
      <w:marTop w:val="0"/>
      <w:marBottom w:val="0"/>
      <w:divBdr>
        <w:top w:val="none" w:sz="0" w:space="0" w:color="auto"/>
        <w:left w:val="none" w:sz="0" w:space="0" w:color="auto"/>
        <w:bottom w:val="none" w:sz="0" w:space="0" w:color="auto"/>
        <w:right w:val="none" w:sz="0" w:space="0" w:color="auto"/>
      </w:divBdr>
    </w:div>
    <w:div w:id="545334545">
      <w:bodyDiv w:val="1"/>
      <w:marLeft w:val="0"/>
      <w:marRight w:val="0"/>
      <w:marTop w:val="0"/>
      <w:marBottom w:val="0"/>
      <w:divBdr>
        <w:top w:val="none" w:sz="0" w:space="0" w:color="auto"/>
        <w:left w:val="none" w:sz="0" w:space="0" w:color="auto"/>
        <w:bottom w:val="none" w:sz="0" w:space="0" w:color="auto"/>
        <w:right w:val="none" w:sz="0" w:space="0" w:color="auto"/>
      </w:divBdr>
    </w:div>
    <w:div w:id="550112417">
      <w:bodyDiv w:val="1"/>
      <w:marLeft w:val="0"/>
      <w:marRight w:val="0"/>
      <w:marTop w:val="0"/>
      <w:marBottom w:val="0"/>
      <w:divBdr>
        <w:top w:val="none" w:sz="0" w:space="0" w:color="auto"/>
        <w:left w:val="none" w:sz="0" w:space="0" w:color="auto"/>
        <w:bottom w:val="none" w:sz="0" w:space="0" w:color="auto"/>
        <w:right w:val="none" w:sz="0" w:space="0" w:color="auto"/>
      </w:divBdr>
    </w:div>
    <w:div w:id="552928649">
      <w:bodyDiv w:val="1"/>
      <w:marLeft w:val="0"/>
      <w:marRight w:val="0"/>
      <w:marTop w:val="0"/>
      <w:marBottom w:val="0"/>
      <w:divBdr>
        <w:top w:val="none" w:sz="0" w:space="0" w:color="auto"/>
        <w:left w:val="none" w:sz="0" w:space="0" w:color="auto"/>
        <w:bottom w:val="none" w:sz="0" w:space="0" w:color="auto"/>
        <w:right w:val="none" w:sz="0" w:space="0" w:color="auto"/>
      </w:divBdr>
    </w:div>
    <w:div w:id="564028411">
      <w:bodyDiv w:val="1"/>
      <w:marLeft w:val="0"/>
      <w:marRight w:val="0"/>
      <w:marTop w:val="0"/>
      <w:marBottom w:val="0"/>
      <w:divBdr>
        <w:top w:val="none" w:sz="0" w:space="0" w:color="auto"/>
        <w:left w:val="none" w:sz="0" w:space="0" w:color="auto"/>
        <w:bottom w:val="none" w:sz="0" w:space="0" w:color="auto"/>
        <w:right w:val="none" w:sz="0" w:space="0" w:color="auto"/>
      </w:divBdr>
    </w:div>
    <w:div w:id="569534815">
      <w:bodyDiv w:val="1"/>
      <w:marLeft w:val="0"/>
      <w:marRight w:val="0"/>
      <w:marTop w:val="0"/>
      <w:marBottom w:val="0"/>
      <w:divBdr>
        <w:top w:val="none" w:sz="0" w:space="0" w:color="auto"/>
        <w:left w:val="none" w:sz="0" w:space="0" w:color="auto"/>
        <w:bottom w:val="none" w:sz="0" w:space="0" w:color="auto"/>
        <w:right w:val="none" w:sz="0" w:space="0" w:color="auto"/>
      </w:divBdr>
    </w:div>
    <w:div w:id="572473265">
      <w:bodyDiv w:val="1"/>
      <w:marLeft w:val="0"/>
      <w:marRight w:val="0"/>
      <w:marTop w:val="0"/>
      <w:marBottom w:val="0"/>
      <w:divBdr>
        <w:top w:val="none" w:sz="0" w:space="0" w:color="auto"/>
        <w:left w:val="none" w:sz="0" w:space="0" w:color="auto"/>
        <w:bottom w:val="none" w:sz="0" w:space="0" w:color="auto"/>
        <w:right w:val="none" w:sz="0" w:space="0" w:color="auto"/>
      </w:divBdr>
    </w:div>
    <w:div w:id="591008843">
      <w:bodyDiv w:val="1"/>
      <w:marLeft w:val="0"/>
      <w:marRight w:val="0"/>
      <w:marTop w:val="0"/>
      <w:marBottom w:val="0"/>
      <w:divBdr>
        <w:top w:val="none" w:sz="0" w:space="0" w:color="auto"/>
        <w:left w:val="none" w:sz="0" w:space="0" w:color="auto"/>
        <w:bottom w:val="none" w:sz="0" w:space="0" w:color="auto"/>
        <w:right w:val="none" w:sz="0" w:space="0" w:color="auto"/>
      </w:divBdr>
    </w:div>
    <w:div w:id="595287918">
      <w:bodyDiv w:val="1"/>
      <w:marLeft w:val="0"/>
      <w:marRight w:val="0"/>
      <w:marTop w:val="0"/>
      <w:marBottom w:val="0"/>
      <w:divBdr>
        <w:top w:val="none" w:sz="0" w:space="0" w:color="auto"/>
        <w:left w:val="none" w:sz="0" w:space="0" w:color="auto"/>
        <w:bottom w:val="none" w:sz="0" w:space="0" w:color="auto"/>
        <w:right w:val="none" w:sz="0" w:space="0" w:color="auto"/>
      </w:divBdr>
    </w:div>
    <w:div w:id="597834902">
      <w:bodyDiv w:val="1"/>
      <w:marLeft w:val="0"/>
      <w:marRight w:val="0"/>
      <w:marTop w:val="0"/>
      <w:marBottom w:val="0"/>
      <w:divBdr>
        <w:top w:val="none" w:sz="0" w:space="0" w:color="auto"/>
        <w:left w:val="none" w:sz="0" w:space="0" w:color="auto"/>
        <w:bottom w:val="none" w:sz="0" w:space="0" w:color="auto"/>
        <w:right w:val="none" w:sz="0" w:space="0" w:color="auto"/>
      </w:divBdr>
    </w:div>
    <w:div w:id="599607048">
      <w:bodyDiv w:val="1"/>
      <w:marLeft w:val="0"/>
      <w:marRight w:val="0"/>
      <w:marTop w:val="0"/>
      <w:marBottom w:val="0"/>
      <w:divBdr>
        <w:top w:val="none" w:sz="0" w:space="0" w:color="auto"/>
        <w:left w:val="none" w:sz="0" w:space="0" w:color="auto"/>
        <w:bottom w:val="none" w:sz="0" w:space="0" w:color="auto"/>
        <w:right w:val="none" w:sz="0" w:space="0" w:color="auto"/>
      </w:divBdr>
    </w:div>
    <w:div w:id="600920292">
      <w:bodyDiv w:val="1"/>
      <w:marLeft w:val="0"/>
      <w:marRight w:val="0"/>
      <w:marTop w:val="0"/>
      <w:marBottom w:val="0"/>
      <w:divBdr>
        <w:top w:val="none" w:sz="0" w:space="0" w:color="auto"/>
        <w:left w:val="none" w:sz="0" w:space="0" w:color="auto"/>
        <w:bottom w:val="none" w:sz="0" w:space="0" w:color="auto"/>
        <w:right w:val="none" w:sz="0" w:space="0" w:color="auto"/>
      </w:divBdr>
    </w:div>
    <w:div w:id="602879362">
      <w:bodyDiv w:val="1"/>
      <w:marLeft w:val="0"/>
      <w:marRight w:val="0"/>
      <w:marTop w:val="0"/>
      <w:marBottom w:val="0"/>
      <w:divBdr>
        <w:top w:val="none" w:sz="0" w:space="0" w:color="auto"/>
        <w:left w:val="none" w:sz="0" w:space="0" w:color="auto"/>
        <w:bottom w:val="none" w:sz="0" w:space="0" w:color="auto"/>
        <w:right w:val="none" w:sz="0" w:space="0" w:color="auto"/>
      </w:divBdr>
      <w:divsChild>
        <w:div w:id="1526209986">
          <w:marLeft w:val="0"/>
          <w:marRight w:val="0"/>
          <w:marTop w:val="0"/>
          <w:marBottom w:val="0"/>
          <w:divBdr>
            <w:top w:val="none" w:sz="0" w:space="0" w:color="auto"/>
            <w:left w:val="none" w:sz="0" w:space="0" w:color="auto"/>
            <w:bottom w:val="none" w:sz="0" w:space="0" w:color="auto"/>
            <w:right w:val="none" w:sz="0" w:space="0" w:color="auto"/>
          </w:divBdr>
        </w:div>
        <w:div w:id="1760104461">
          <w:marLeft w:val="0"/>
          <w:marRight w:val="0"/>
          <w:marTop w:val="0"/>
          <w:marBottom w:val="0"/>
          <w:divBdr>
            <w:top w:val="none" w:sz="0" w:space="0" w:color="auto"/>
            <w:left w:val="none" w:sz="0" w:space="0" w:color="auto"/>
            <w:bottom w:val="none" w:sz="0" w:space="0" w:color="auto"/>
            <w:right w:val="none" w:sz="0" w:space="0" w:color="auto"/>
          </w:divBdr>
        </w:div>
      </w:divsChild>
    </w:div>
    <w:div w:id="611279848">
      <w:bodyDiv w:val="1"/>
      <w:marLeft w:val="0"/>
      <w:marRight w:val="0"/>
      <w:marTop w:val="0"/>
      <w:marBottom w:val="0"/>
      <w:divBdr>
        <w:top w:val="none" w:sz="0" w:space="0" w:color="auto"/>
        <w:left w:val="none" w:sz="0" w:space="0" w:color="auto"/>
        <w:bottom w:val="none" w:sz="0" w:space="0" w:color="auto"/>
        <w:right w:val="none" w:sz="0" w:space="0" w:color="auto"/>
      </w:divBdr>
    </w:div>
    <w:div w:id="621885803">
      <w:bodyDiv w:val="1"/>
      <w:marLeft w:val="0"/>
      <w:marRight w:val="0"/>
      <w:marTop w:val="0"/>
      <w:marBottom w:val="0"/>
      <w:divBdr>
        <w:top w:val="none" w:sz="0" w:space="0" w:color="auto"/>
        <w:left w:val="none" w:sz="0" w:space="0" w:color="auto"/>
        <w:bottom w:val="none" w:sz="0" w:space="0" w:color="auto"/>
        <w:right w:val="none" w:sz="0" w:space="0" w:color="auto"/>
      </w:divBdr>
    </w:div>
    <w:div w:id="628979611">
      <w:bodyDiv w:val="1"/>
      <w:marLeft w:val="0"/>
      <w:marRight w:val="0"/>
      <w:marTop w:val="0"/>
      <w:marBottom w:val="0"/>
      <w:divBdr>
        <w:top w:val="none" w:sz="0" w:space="0" w:color="auto"/>
        <w:left w:val="none" w:sz="0" w:space="0" w:color="auto"/>
        <w:bottom w:val="none" w:sz="0" w:space="0" w:color="auto"/>
        <w:right w:val="none" w:sz="0" w:space="0" w:color="auto"/>
      </w:divBdr>
    </w:div>
    <w:div w:id="629017251">
      <w:bodyDiv w:val="1"/>
      <w:marLeft w:val="0"/>
      <w:marRight w:val="0"/>
      <w:marTop w:val="0"/>
      <w:marBottom w:val="0"/>
      <w:divBdr>
        <w:top w:val="none" w:sz="0" w:space="0" w:color="auto"/>
        <w:left w:val="none" w:sz="0" w:space="0" w:color="auto"/>
        <w:bottom w:val="none" w:sz="0" w:space="0" w:color="auto"/>
        <w:right w:val="none" w:sz="0" w:space="0" w:color="auto"/>
      </w:divBdr>
    </w:div>
    <w:div w:id="630401693">
      <w:bodyDiv w:val="1"/>
      <w:marLeft w:val="0"/>
      <w:marRight w:val="0"/>
      <w:marTop w:val="0"/>
      <w:marBottom w:val="0"/>
      <w:divBdr>
        <w:top w:val="none" w:sz="0" w:space="0" w:color="auto"/>
        <w:left w:val="none" w:sz="0" w:space="0" w:color="auto"/>
        <w:bottom w:val="none" w:sz="0" w:space="0" w:color="auto"/>
        <w:right w:val="none" w:sz="0" w:space="0" w:color="auto"/>
      </w:divBdr>
    </w:div>
    <w:div w:id="640889752">
      <w:bodyDiv w:val="1"/>
      <w:marLeft w:val="0"/>
      <w:marRight w:val="0"/>
      <w:marTop w:val="0"/>
      <w:marBottom w:val="0"/>
      <w:divBdr>
        <w:top w:val="none" w:sz="0" w:space="0" w:color="auto"/>
        <w:left w:val="none" w:sz="0" w:space="0" w:color="auto"/>
        <w:bottom w:val="none" w:sz="0" w:space="0" w:color="auto"/>
        <w:right w:val="none" w:sz="0" w:space="0" w:color="auto"/>
      </w:divBdr>
    </w:div>
    <w:div w:id="646129457">
      <w:bodyDiv w:val="1"/>
      <w:marLeft w:val="0"/>
      <w:marRight w:val="0"/>
      <w:marTop w:val="0"/>
      <w:marBottom w:val="0"/>
      <w:divBdr>
        <w:top w:val="none" w:sz="0" w:space="0" w:color="auto"/>
        <w:left w:val="none" w:sz="0" w:space="0" w:color="auto"/>
        <w:bottom w:val="none" w:sz="0" w:space="0" w:color="auto"/>
        <w:right w:val="none" w:sz="0" w:space="0" w:color="auto"/>
      </w:divBdr>
    </w:div>
    <w:div w:id="664669514">
      <w:bodyDiv w:val="1"/>
      <w:marLeft w:val="0"/>
      <w:marRight w:val="0"/>
      <w:marTop w:val="0"/>
      <w:marBottom w:val="0"/>
      <w:divBdr>
        <w:top w:val="none" w:sz="0" w:space="0" w:color="auto"/>
        <w:left w:val="none" w:sz="0" w:space="0" w:color="auto"/>
        <w:bottom w:val="none" w:sz="0" w:space="0" w:color="auto"/>
        <w:right w:val="none" w:sz="0" w:space="0" w:color="auto"/>
      </w:divBdr>
    </w:div>
    <w:div w:id="669455103">
      <w:bodyDiv w:val="1"/>
      <w:marLeft w:val="0"/>
      <w:marRight w:val="0"/>
      <w:marTop w:val="0"/>
      <w:marBottom w:val="0"/>
      <w:divBdr>
        <w:top w:val="none" w:sz="0" w:space="0" w:color="auto"/>
        <w:left w:val="none" w:sz="0" w:space="0" w:color="auto"/>
        <w:bottom w:val="none" w:sz="0" w:space="0" w:color="auto"/>
        <w:right w:val="none" w:sz="0" w:space="0" w:color="auto"/>
      </w:divBdr>
    </w:div>
    <w:div w:id="680621557">
      <w:bodyDiv w:val="1"/>
      <w:marLeft w:val="0"/>
      <w:marRight w:val="0"/>
      <w:marTop w:val="0"/>
      <w:marBottom w:val="0"/>
      <w:divBdr>
        <w:top w:val="none" w:sz="0" w:space="0" w:color="auto"/>
        <w:left w:val="none" w:sz="0" w:space="0" w:color="auto"/>
        <w:bottom w:val="none" w:sz="0" w:space="0" w:color="auto"/>
        <w:right w:val="none" w:sz="0" w:space="0" w:color="auto"/>
      </w:divBdr>
    </w:div>
    <w:div w:id="699627542">
      <w:bodyDiv w:val="1"/>
      <w:marLeft w:val="0"/>
      <w:marRight w:val="0"/>
      <w:marTop w:val="0"/>
      <w:marBottom w:val="0"/>
      <w:divBdr>
        <w:top w:val="none" w:sz="0" w:space="0" w:color="auto"/>
        <w:left w:val="none" w:sz="0" w:space="0" w:color="auto"/>
        <w:bottom w:val="none" w:sz="0" w:space="0" w:color="auto"/>
        <w:right w:val="none" w:sz="0" w:space="0" w:color="auto"/>
      </w:divBdr>
    </w:div>
    <w:div w:id="700057718">
      <w:bodyDiv w:val="1"/>
      <w:marLeft w:val="0"/>
      <w:marRight w:val="0"/>
      <w:marTop w:val="0"/>
      <w:marBottom w:val="0"/>
      <w:divBdr>
        <w:top w:val="none" w:sz="0" w:space="0" w:color="auto"/>
        <w:left w:val="none" w:sz="0" w:space="0" w:color="auto"/>
        <w:bottom w:val="none" w:sz="0" w:space="0" w:color="auto"/>
        <w:right w:val="none" w:sz="0" w:space="0" w:color="auto"/>
      </w:divBdr>
    </w:div>
    <w:div w:id="700976799">
      <w:bodyDiv w:val="1"/>
      <w:marLeft w:val="0"/>
      <w:marRight w:val="0"/>
      <w:marTop w:val="0"/>
      <w:marBottom w:val="0"/>
      <w:divBdr>
        <w:top w:val="none" w:sz="0" w:space="0" w:color="auto"/>
        <w:left w:val="none" w:sz="0" w:space="0" w:color="auto"/>
        <w:bottom w:val="none" w:sz="0" w:space="0" w:color="auto"/>
        <w:right w:val="none" w:sz="0" w:space="0" w:color="auto"/>
      </w:divBdr>
    </w:div>
    <w:div w:id="705259462">
      <w:bodyDiv w:val="1"/>
      <w:marLeft w:val="0"/>
      <w:marRight w:val="0"/>
      <w:marTop w:val="0"/>
      <w:marBottom w:val="0"/>
      <w:divBdr>
        <w:top w:val="none" w:sz="0" w:space="0" w:color="auto"/>
        <w:left w:val="none" w:sz="0" w:space="0" w:color="auto"/>
        <w:bottom w:val="none" w:sz="0" w:space="0" w:color="auto"/>
        <w:right w:val="none" w:sz="0" w:space="0" w:color="auto"/>
      </w:divBdr>
    </w:div>
    <w:div w:id="717781129">
      <w:bodyDiv w:val="1"/>
      <w:marLeft w:val="0"/>
      <w:marRight w:val="0"/>
      <w:marTop w:val="0"/>
      <w:marBottom w:val="0"/>
      <w:divBdr>
        <w:top w:val="none" w:sz="0" w:space="0" w:color="auto"/>
        <w:left w:val="none" w:sz="0" w:space="0" w:color="auto"/>
        <w:bottom w:val="none" w:sz="0" w:space="0" w:color="auto"/>
        <w:right w:val="none" w:sz="0" w:space="0" w:color="auto"/>
      </w:divBdr>
    </w:div>
    <w:div w:id="730468450">
      <w:bodyDiv w:val="1"/>
      <w:marLeft w:val="0"/>
      <w:marRight w:val="0"/>
      <w:marTop w:val="0"/>
      <w:marBottom w:val="0"/>
      <w:divBdr>
        <w:top w:val="none" w:sz="0" w:space="0" w:color="auto"/>
        <w:left w:val="none" w:sz="0" w:space="0" w:color="auto"/>
        <w:bottom w:val="none" w:sz="0" w:space="0" w:color="auto"/>
        <w:right w:val="none" w:sz="0" w:space="0" w:color="auto"/>
      </w:divBdr>
    </w:div>
    <w:div w:id="752896511">
      <w:bodyDiv w:val="1"/>
      <w:marLeft w:val="0"/>
      <w:marRight w:val="0"/>
      <w:marTop w:val="0"/>
      <w:marBottom w:val="0"/>
      <w:divBdr>
        <w:top w:val="none" w:sz="0" w:space="0" w:color="auto"/>
        <w:left w:val="none" w:sz="0" w:space="0" w:color="auto"/>
        <w:bottom w:val="none" w:sz="0" w:space="0" w:color="auto"/>
        <w:right w:val="none" w:sz="0" w:space="0" w:color="auto"/>
      </w:divBdr>
    </w:div>
    <w:div w:id="757755707">
      <w:bodyDiv w:val="1"/>
      <w:marLeft w:val="0"/>
      <w:marRight w:val="0"/>
      <w:marTop w:val="0"/>
      <w:marBottom w:val="0"/>
      <w:divBdr>
        <w:top w:val="none" w:sz="0" w:space="0" w:color="auto"/>
        <w:left w:val="none" w:sz="0" w:space="0" w:color="auto"/>
        <w:bottom w:val="none" w:sz="0" w:space="0" w:color="auto"/>
        <w:right w:val="none" w:sz="0" w:space="0" w:color="auto"/>
      </w:divBdr>
    </w:div>
    <w:div w:id="780030793">
      <w:bodyDiv w:val="1"/>
      <w:marLeft w:val="0"/>
      <w:marRight w:val="0"/>
      <w:marTop w:val="0"/>
      <w:marBottom w:val="0"/>
      <w:divBdr>
        <w:top w:val="none" w:sz="0" w:space="0" w:color="auto"/>
        <w:left w:val="none" w:sz="0" w:space="0" w:color="auto"/>
        <w:bottom w:val="none" w:sz="0" w:space="0" w:color="auto"/>
        <w:right w:val="none" w:sz="0" w:space="0" w:color="auto"/>
      </w:divBdr>
    </w:div>
    <w:div w:id="785007373">
      <w:bodyDiv w:val="1"/>
      <w:marLeft w:val="0"/>
      <w:marRight w:val="0"/>
      <w:marTop w:val="0"/>
      <w:marBottom w:val="0"/>
      <w:divBdr>
        <w:top w:val="none" w:sz="0" w:space="0" w:color="auto"/>
        <w:left w:val="none" w:sz="0" w:space="0" w:color="auto"/>
        <w:bottom w:val="none" w:sz="0" w:space="0" w:color="auto"/>
        <w:right w:val="none" w:sz="0" w:space="0" w:color="auto"/>
      </w:divBdr>
    </w:div>
    <w:div w:id="786198017">
      <w:bodyDiv w:val="1"/>
      <w:marLeft w:val="0"/>
      <w:marRight w:val="0"/>
      <w:marTop w:val="0"/>
      <w:marBottom w:val="0"/>
      <w:divBdr>
        <w:top w:val="none" w:sz="0" w:space="0" w:color="auto"/>
        <w:left w:val="none" w:sz="0" w:space="0" w:color="auto"/>
        <w:bottom w:val="none" w:sz="0" w:space="0" w:color="auto"/>
        <w:right w:val="none" w:sz="0" w:space="0" w:color="auto"/>
      </w:divBdr>
    </w:div>
    <w:div w:id="789399203">
      <w:bodyDiv w:val="1"/>
      <w:marLeft w:val="0"/>
      <w:marRight w:val="0"/>
      <w:marTop w:val="0"/>
      <w:marBottom w:val="0"/>
      <w:divBdr>
        <w:top w:val="none" w:sz="0" w:space="0" w:color="auto"/>
        <w:left w:val="none" w:sz="0" w:space="0" w:color="auto"/>
        <w:bottom w:val="none" w:sz="0" w:space="0" w:color="auto"/>
        <w:right w:val="none" w:sz="0" w:space="0" w:color="auto"/>
      </w:divBdr>
    </w:div>
    <w:div w:id="802770790">
      <w:bodyDiv w:val="1"/>
      <w:marLeft w:val="0"/>
      <w:marRight w:val="0"/>
      <w:marTop w:val="0"/>
      <w:marBottom w:val="0"/>
      <w:divBdr>
        <w:top w:val="none" w:sz="0" w:space="0" w:color="auto"/>
        <w:left w:val="none" w:sz="0" w:space="0" w:color="auto"/>
        <w:bottom w:val="none" w:sz="0" w:space="0" w:color="auto"/>
        <w:right w:val="none" w:sz="0" w:space="0" w:color="auto"/>
      </w:divBdr>
    </w:div>
    <w:div w:id="806430227">
      <w:bodyDiv w:val="1"/>
      <w:marLeft w:val="0"/>
      <w:marRight w:val="0"/>
      <w:marTop w:val="0"/>
      <w:marBottom w:val="0"/>
      <w:divBdr>
        <w:top w:val="none" w:sz="0" w:space="0" w:color="auto"/>
        <w:left w:val="none" w:sz="0" w:space="0" w:color="auto"/>
        <w:bottom w:val="none" w:sz="0" w:space="0" w:color="auto"/>
        <w:right w:val="none" w:sz="0" w:space="0" w:color="auto"/>
      </w:divBdr>
    </w:div>
    <w:div w:id="816075065">
      <w:bodyDiv w:val="1"/>
      <w:marLeft w:val="0"/>
      <w:marRight w:val="0"/>
      <w:marTop w:val="0"/>
      <w:marBottom w:val="0"/>
      <w:divBdr>
        <w:top w:val="none" w:sz="0" w:space="0" w:color="auto"/>
        <w:left w:val="none" w:sz="0" w:space="0" w:color="auto"/>
        <w:bottom w:val="none" w:sz="0" w:space="0" w:color="auto"/>
        <w:right w:val="none" w:sz="0" w:space="0" w:color="auto"/>
      </w:divBdr>
    </w:div>
    <w:div w:id="822046232">
      <w:bodyDiv w:val="1"/>
      <w:marLeft w:val="0"/>
      <w:marRight w:val="0"/>
      <w:marTop w:val="0"/>
      <w:marBottom w:val="0"/>
      <w:divBdr>
        <w:top w:val="none" w:sz="0" w:space="0" w:color="auto"/>
        <w:left w:val="none" w:sz="0" w:space="0" w:color="auto"/>
        <w:bottom w:val="none" w:sz="0" w:space="0" w:color="auto"/>
        <w:right w:val="none" w:sz="0" w:space="0" w:color="auto"/>
      </w:divBdr>
    </w:div>
    <w:div w:id="828790960">
      <w:bodyDiv w:val="1"/>
      <w:marLeft w:val="0"/>
      <w:marRight w:val="0"/>
      <w:marTop w:val="0"/>
      <w:marBottom w:val="0"/>
      <w:divBdr>
        <w:top w:val="none" w:sz="0" w:space="0" w:color="auto"/>
        <w:left w:val="none" w:sz="0" w:space="0" w:color="auto"/>
        <w:bottom w:val="none" w:sz="0" w:space="0" w:color="auto"/>
        <w:right w:val="none" w:sz="0" w:space="0" w:color="auto"/>
      </w:divBdr>
    </w:div>
    <w:div w:id="842353758">
      <w:bodyDiv w:val="1"/>
      <w:marLeft w:val="0"/>
      <w:marRight w:val="0"/>
      <w:marTop w:val="0"/>
      <w:marBottom w:val="0"/>
      <w:divBdr>
        <w:top w:val="none" w:sz="0" w:space="0" w:color="auto"/>
        <w:left w:val="none" w:sz="0" w:space="0" w:color="auto"/>
        <w:bottom w:val="none" w:sz="0" w:space="0" w:color="auto"/>
        <w:right w:val="none" w:sz="0" w:space="0" w:color="auto"/>
      </w:divBdr>
    </w:div>
    <w:div w:id="860897883">
      <w:bodyDiv w:val="1"/>
      <w:marLeft w:val="0"/>
      <w:marRight w:val="0"/>
      <w:marTop w:val="0"/>
      <w:marBottom w:val="0"/>
      <w:divBdr>
        <w:top w:val="none" w:sz="0" w:space="0" w:color="auto"/>
        <w:left w:val="none" w:sz="0" w:space="0" w:color="auto"/>
        <w:bottom w:val="none" w:sz="0" w:space="0" w:color="auto"/>
        <w:right w:val="none" w:sz="0" w:space="0" w:color="auto"/>
      </w:divBdr>
    </w:div>
    <w:div w:id="868035167">
      <w:bodyDiv w:val="1"/>
      <w:marLeft w:val="0"/>
      <w:marRight w:val="0"/>
      <w:marTop w:val="0"/>
      <w:marBottom w:val="0"/>
      <w:divBdr>
        <w:top w:val="none" w:sz="0" w:space="0" w:color="auto"/>
        <w:left w:val="none" w:sz="0" w:space="0" w:color="auto"/>
        <w:bottom w:val="none" w:sz="0" w:space="0" w:color="auto"/>
        <w:right w:val="none" w:sz="0" w:space="0" w:color="auto"/>
      </w:divBdr>
    </w:div>
    <w:div w:id="951321509">
      <w:bodyDiv w:val="1"/>
      <w:marLeft w:val="0"/>
      <w:marRight w:val="0"/>
      <w:marTop w:val="0"/>
      <w:marBottom w:val="0"/>
      <w:divBdr>
        <w:top w:val="none" w:sz="0" w:space="0" w:color="auto"/>
        <w:left w:val="none" w:sz="0" w:space="0" w:color="auto"/>
        <w:bottom w:val="none" w:sz="0" w:space="0" w:color="auto"/>
        <w:right w:val="none" w:sz="0" w:space="0" w:color="auto"/>
      </w:divBdr>
    </w:div>
    <w:div w:id="951714329">
      <w:bodyDiv w:val="1"/>
      <w:marLeft w:val="0"/>
      <w:marRight w:val="0"/>
      <w:marTop w:val="0"/>
      <w:marBottom w:val="0"/>
      <w:divBdr>
        <w:top w:val="none" w:sz="0" w:space="0" w:color="auto"/>
        <w:left w:val="none" w:sz="0" w:space="0" w:color="auto"/>
        <w:bottom w:val="none" w:sz="0" w:space="0" w:color="auto"/>
        <w:right w:val="none" w:sz="0" w:space="0" w:color="auto"/>
      </w:divBdr>
    </w:div>
    <w:div w:id="956368871">
      <w:bodyDiv w:val="1"/>
      <w:marLeft w:val="0"/>
      <w:marRight w:val="0"/>
      <w:marTop w:val="0"/>
      <w:marBottom w:val="0"/>
      <w:divBdr>
        <w:top w:val="none" w:sz="0" w:space="0" w:color="auto"/>
        <w:left w:val="none" w:sz="0" w:space="0" w:color="auto"/>
        <w:bottom w:val="none" w:sz="0" w:space="0" w:color="auto"/>
        <w:right w:val="none" w:sz="0" w:space="0" w:color="auto"/>
      </w:divBdr>
    </w:div>
    <w:div w:id="975644091">
      <w:bodyDiv w:val="1"/>
      <w:marLeft w:val="0"/>
      <w:marRight w:val="0"/>
      <w:marTop w:val="0"/>
      <w:marBottom w:val="0"/>
      <w:divBdr>
        <w:top w:val="none" w:sz="0" w:space="0" w:color="auto"/>
        <w:left w:val="none" w:sz="0" w:space="0" w:color="auto"/>
        <w:bottom w:val="none" w:sz="0" w:space="0" w:color="auto"/>
        <w:right w:val="none" w:sz="0" w:space="0" w:color="auto"/>
      </w:divBdr>
      <w:divsChild>
        <w:div w:id="87184783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013189307">
      <w:bodyDiv w:val="1"/>
      <w:marLeft w:val="0"/>
      <w:marRight w:val="0"/>
      <w:marTop w:val="0"/>
      <w:marBottom w:val="0"/>
      <w:divBdr>
        <w:top w:val="none" w:sz="0" w:space="0" w:color="auto"/>
        <w:left w:val="none" w:sz="0" w:space="0" w:color="auto"/>
        <w:bottom w:val="none" w:sz="0" w:space="0" w:color="auto"/>
        <w:right w:val="none" w:sz="0" w:space="0" w:color="auto"/>
      </w:divBdr>
    </w:div>
    <w:div w:id="1015350344">
      <w:bodyDiv w:val="1"/>
      <w:marLeft w:val="0"/>
      <w:marRight w:val="0"/>
      <w:marTop w:val="0"/>
      <w:marBottom w:val="0"/>
      <w:divBdr>
        <w:top w:val="none" w:sz="0" w:space="0" w:color="auto"/>
        <w:left w:val="none" w:sz="0" w:space="0" w:color="auto"/>
        <w:bottom w:val="none" w:sz="0" w:space="0" w:color="auto"/>
        <w:right w:val="none" w:sz="0" w:space="0" w:color="auto"/>
      </w:divBdr>
    </w:div>
    <w:div w:id="1024744280">
      <w:bodyDiv w:val="1"/>
      <w:marLeft w:val="0"/>
      <w:marRight w:val="0"/>
      <w:marTop w:val="0"/>
      <w:marBottom w:val="0"/>
      <w:divBdr>
        <w:top w:val="none" w:sz="0" w:space="0" w:color="auto"/>
        <w:left w:val="none" w:sz="0" w:space="0" w:color="auto"/>
        <w:bottom w:val="none" w:sz="0" w:space="0" w:color="auto"/>
        <w:right w:val="none" w:sz="0" w:space="0" w:color="auto"/>
      </w:divBdr>
    </w:div>
    <w:div w:id="1048839281">
      <w:bodyDiv w:val="1"/>
      <w:marLeft w:val="0"/>
      <w:marRight w:val="0"/>
      <w:marTop w:val="0"/>
      <w:marBottom w:val="0"/>
      <w:divBdr>
        <w:top w:val="none" w:sz="0" w:space="0" w:color="auto"/>
        <w:left w:val="none" w:sz="0" w:space="0" w:color="auto"/>
        <w:bottom w:val="none" w:sz="0" w:space="0" w:color="auto"/>
        <w:right w:val="none" w:sz="0" w:space="0" w:color="auto"/>
      </w:divBdr>
    </w:div>
    <w:div w:id="1061371535">
      <w:bodyDiv w:val="1"/>
      <w:marLeft w:val="0"/>
      <w:marRight w:val="0"/>
      <w:marTop w:val="0"/>
      <w:marBottom w:val="0"/>
      <w:divBdr>
        <w:top w:val="none" w:sz="0" w:space="0" w:color="auto"/>
        <w:left w:val="none" w:sz="0" w:space="0" w:color="auto"/>
        <w:bottom w:val="none" w:sz="0" w:space="0" w:color="auto"/>
        <w:right w:val="none" w:sz="0" w:space="0" w:color="auto"/>
      </w:divBdr>
    </w:div>
    <w:div w:id="1070690040">
      <w:bodyDiv w:val="1"/>
      <w:marLeft w:val="0"/>
      <w:marRight w:val="0"/>
      <w:marTop w:val="0"/>
      <w:marBottom w:val="0"/>
      <w:divBdr>
        <w:top w:val="none" w:sz="0" w:space="0" w:color="auto"/>
        <w:left w:val="none" w:sz="0" w:space="0" w:color="auto"/>
        <w:bottom w:val="none" w:sz="0" w:space="0" w:color="auto"/>
        <w:right w:val="none" w:sz="0" w:space="0" w:color="auto"/>
      </w:divBdr>
    </w:div>
    <w:div w:id="1075081591">
      <w:bodyDiv w:val="1"/>
      <w:marLeft w:val="0"/>
      <w:marRight w:val="0"/>
      <w:marTop w:val="0"/>
      <w:marBottom w:val="0"/>
      <w:divBdr>
        <w:top w:val="none" w:sz="0" w:space="0" w:color="auto"/>
        <w:left w:val="none" w:sz="0" w:space="0" w:color="auto"/>
        <w:bottom w:val="none" w:sz="0" w:space="0" w:color="auto"/>
        <w:right w:val="none" w:sz="0" w:space="0" w:color="auto"/>
      </w:divBdr>
    </w:div>
    <w:div w:id="1076974485">
      <w:bodyDiv w:val="1"/>
      <w:marLeft w:val="0"/>
      <w:marRight w:val="0"/>
      <w:marTop w:val="0"/>
      <w:marBottom w:val="0"/>
      <w:divBdr>
        <w:top w:val="none" w:sz="0" w:space="0" w:color="auto"/>
        <w:left w:val="none" w:sz="0" w:space="0" w:color="auto"/>
        <w:bottom w:val="none" w:sz="0" w:space="0" w:color="auto"/>
        <w:right w:val="none" w:sz="0" w:space="0" w:color="auto"/>
      </w:divBdr>
    </w:div>
    <w:div w:id="1091312256">
      <w:bodyDiv w:val="1"/>
      <w:marLeft w:val="0"/>
      <w:marRight w:val="0"/>
      <w:marTop w:val="0"/>
      <w:marBottom w:val="0"/>
      <w:divBdr>
        <w:top w:val="none" w:sz="0" w:space="0" w:color="auto"/>
        <w:left w:val="none" w:sz="0" w:space="0" w:color="auto"/>
        <w:bottom w:val="none" w:sz="0" w:space="0" w:color="auto"/>
        <w:right w:val="none" w:sz="0" w:space="0" w:color="auto"/>
      </w:divBdr>
    </w:div>
    <w:div w:id="1109161228">
      <w:bodyDiv w:val="1"/>
      <w:marLeft w:val="0"/>
      <w:marRight w:val="0"/>
      <w:marTop w:val="0"/>
      <w:marBottom w:val="0"/>
      <w:divBdr>
        <w:top w:val="none" w:sz="0" w:space="0" w:color="auto"/>
        <w:left w:val="none" w:sz="0" w:space="0" w:color="auto"/>
        <w:bottom w:val="none" w:sz="0" w:space="0" w:color="auto"/>
        <w:right w:val="none" w:sz="0" w:space="0" w:color="auto"/>
      </w:divBdr>
    </w:div>
    <w:div w:id="1114982078">
      <w:bodyDiv w:val="1"/>
      <w:marLeft w:val="0"/>
      <w:marRight w:val="0"/>
      <w:marTop w:val="0"/>
      <w:marBottom w:val="0"/>
      <w:divBdr>
        <w:top w:val="none" w:sz="0" w:space="0" w:color="auto"/>
        <w:left w:val="none" w:sz="0" w:space="0" w:color="auto"/>
        <w:bottom w:val="none" w:sz="0" w:space="0" w:color="auto"/>
        <w:right w:val="none" w:sz="0" w:space="0" w:color="auto"/>
      </w:divBdr>
    </w:div>
    <w:div w:id="1146967016">
      <w:bodyDiv w:val="1"/>
      <w:marLeft w:val="0"/>
      <w:marRight w:val="0"/>
      <w:marTop w:val="0"/>
      <w:marBottom w:val="0"/>
      <w:divBdr>
        <w:top w:val="none" w:sz="0" w:space="0" w:color="auto"/>
        <w:left w:val="none" w:sz="0" w:space="0" w:color="auto"/>
        <w:bottom w:val="none" w:sz="0" w:space="0" w:color="auto"/>
        <w:right w:val="none" w:sz="0" w:space="0" w:color="auto"/>
      </w:divBdr>
    </w:div>
    <w:div w:id="1165513273">
      <w:bodyDiv w:val="1"/>
      <w:marLeft w:val="0"/>
      <w:marRight w:val="0"/>
      <w:marTop w:val="0"/>
      <w:marBottom w:val="0"/>
      <w:divBdr>
        <w:top w:val="none" w:sz="0" w:space="0" w:color="auto"/>
        <w:left w:val="none" w:sz="0" w:space="0" w:color="auto"/>
        <w:bottom w:val="none" w:sz="0" w:space="0" w:color="auto"/>
        <w:right w:val="none" w:sz="0" w:space="0" w:color="auto"/>
      </w:divBdr>
      <w:divsChild>
        <w:div w:id="1749385137">
          <w:marLeft w:val="0"/>
          <w:marRight w:val="0"/>
          <w:marTop w:val="0"/>
          <w:marBottom w:val="0"/>
          <w:divBdr>
            <w:top w:val="none" w:sz="0" w:space="0" w:color="auto"/>
            <w:left w:val="none" w:sz="0" w:space="0" w:color="auto"/>
            <w:bottom w:val="none" w:sz="0" w:space="0" w:color="auto"/>
            <w:right w:val="none" w:sz="0" w:space="0" w:color="auto"/>
          </w:divBdr>
          <w:divsChild>
            <w:div w:id="1402563818">
              <w:marLeft w:val="0"/>
              <w:marRight w:val="0"/>
              <w:marTop w:val="0"/>
              <w:marBottom w:val="0"/>
              <w:divBdr>
                <w:top w:val="none" w:sz="0" w:space="0" w:color="auto"/>
                <w:left w:val="none" w:sz="0" w:space="0" w:color="auto"/>
                <w:bottom w:val="none" w:sz="0" w:space="0" w:color="auto"/>
                <w:right w:val="none" w:sz="0" w:space="0" w:color="auto"/>
              </w:divBdr>
              <w:divsChild>
                <w:div w:id="1415128809">
                  <w:marLeft w:val="0"/>
                  <w:marRight w:val="0"/>
                  <w:marTop w:val="0"/>
                  <w:marBottom w:val="0"/>
                  <w:divBdr>
                    <w:top w:val="none" w:sz="0" w:space="0" w:color="auto"/>
                    <w:left w:val="none" w:sz="0" w:space="0" w:color="auto"/>
                    <w:bottom w:val="none" w:sz="0" w:space="0" w:color="auto"/>
                    <w:right w:val="none" w:sz="0" w:space="0" w:color="auto"/>
                  </w:divBdr>
                  <w:divsChild>
                    <w:div w:id="1137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09835">
      <w:bodyDiv w:val="1"/>
      <w:marLeft w:val="0"/>
      <w:marRight w:val="0"/>
      <w:marTop w:val="0"/>
      <w:marBottom w:val="0"/>
      <w:divBdr>
        <w:top w:val="none" w:sz="0" w:space="0" w:color="auto"/>
        <w:left w:val="none" w:sz="0" w:space="0" w:color="auto"/>
        <w:bottom w:val="none" w:sz="0" w:space="0" w:color="auto"/>
        <w:right w:val="none" w:sz="0" w:space="0" w:color="auto"/>
      </w:divBdr>
    </w:div>
    <w:div w:id="1205555989">
      <w:bodyDiv w:val="1"/>
      <w:marLeft w:val="0"/>
      <w:marRight w:val="0"/>
      <w:marTop w:val="0"/>
      <w:marBottom w:val="0"/>
      <w:divBdr>
        <w:top w:val="none" w:sz="0" w:space="0" w:color="auto"/>
        <w:left w:val="none" w:sz="0" w:space="0" w:color="auto"/>
        <w:bottom w:val="none" w:sz="0" w:space="0" w:color="auto"/>
        <w:right w:val="none" w:sz="0" w:space="0" w:color="auto"/>
      </w:divBdr>
    </w:div>
    <w:div w:id="1219243884">
      <w:bodyDiv w:val="1"/>
      <w:marLeft w:val="0"/>
      <w:marRight w:val="0"/>
      <w:marTop w:val="0"/>
      <w:marBottom w:val="0"/>
      <w:divBdr>
        <w:top w:val="none" w:sz="0" w:space="0" w:color="auto"/>
        <w:left w:val="none" w:sz="0" w:space="0" w:color="auto"/>
        <w:bottom w:val="none" w:sz="0" w:space="0" w:color="auto"/>
        <w:right w:val="none" w:sz="0" w:space="0" w:color="auto"/>
      </w:divBdr>
    </w:div>
    <w:div w:id="1235162007">
      <w:bodyDiv w:val="1"/>
      <w:marLeft w:val="0"/>
      <w:marRight w:val="0"/>
      <w:marTop w:val="0"/>
      <w:marBottom w:val="0"/>
      <w:divBdr>
        <w:top w:val="none" w:sz="0" w:space="0" w:color="auto"/>
        <w:left w:val="none" w:sz="0" w:space="0" w:color="auto"/>
        <w:bottom w:val="none" w:sz="0" w:space="0" w:color="auto"/>
        <w:right w:val="none" w:sz="0" w:space="0" w:color="auto"/>
      </w:divBdr>
    </w:div>
    <w:div w:id="1245411892">
      <w:bodyDiv w:val="1"/>
      <w:marLeft w:val="0"/>
      <w:marRight w:val="0"/>
      <w:marTop w:val="0"/>
      <w:marBottom w:val="0"/>
      <w:divBdr>
        <w:top w:val="none" w:sz="0" w:space="0" w:color="auto"/>
        <w:left w:val="none" w:sz="0" w:space="0" w:color="auto"/>
        <w:bottom w:val="none" w:sz="0" w:space="0" w:color="auto"/>
        <w:right w:val="none" w:sz="0" w:space="0" w:color="auto"/>
      </w:divBdr>
    </w:div>
    <w:div w:id="1246262048">
      <w:bodyDiv w:val="1"/>
      <w:marLeft w:val="0"/>
      <w:marRight w:val="0"/>
      <w:marTop w:val="0"/>
      <w:marBottom w:val="0"/>
      <w:divBdr>
        <w:top w:val="none" w:sz="0" w:space="0" w:color="auto"/>
        <w:left w:val="none" w:sz="0" w:space="0" w:color="auto"/>
        <w:bottom w:val="none" w:sz="0" w:space="0" w:color="auto"/>
        <w:right w:val="none" w:sz="0" w:space="0" w:color="auto"/>
      </w:divBdr>
    </w:div>
    <w:div w:id="1253509503">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274828117">
      <w:bodyDiv w:val="1"/>
      <w:marLeft w:val="0"/>
      <w:marRight w:val="0"/>
      <w:marTop w:val="0"/>
      <w:marBottom w:val="0"/>
      <w:divBdr>
        <w:top w:val="none" w:sz="0" w:space="0" w:color="auto"/>
        <w:left w:val="none" w:sz="0" w:space="0" w:color="auto"/>
        <w:bottom w:val="none" w:sz="0" w:space="0" w:color="auto"/>
        <w:right w:val="none" w:sz="0" w:space="0" w:color="auto"/>
      </w:divBdr>
    </w:div>
    <w:div w:id="1275559026">
      <w:bodyDiv w:val="1"/>
      <w:marLeft w:val="0"/>
      <w:marRight w:val="0"/>
      <w:marTop w:val="0"/>
      <w:marBottom w:val="0"/>
      <w:divBdr>
        <w:top w:val="none" w:sz="0" w:space="0" w:color="auto"/>
        <w:left w:val="none" w:sz="0" w:space="0" w:color="auto"/>
        <w:bottom w:val="none" w:sz="0" w:space="0" w:color="auto"/>
        <w:right w:val="none" w:sz="0" w:space="0" w:color="auto"/>
      </w:divBdr>
    </w:div>
    <w:div w:id="1292205612">
      <w:bodyDiv w:val="1"/>
      <w:marLeft w:val="0"/>
      <w:marRight w:val="0"/>
      <w:marTop w:val="0"/>
      <w:marBottom w:val="0"/>
      <w:divBdr>
        <w:top w:val="none" w:sz="0" w:space="0" w:color="auto"/>
        <w:left w:val="none" w:sz="0" w:space="0" w:color="auto"/>
        <w:bottom w:val="none" w:sz="0" w:space="0" w:color="auto"/>
        <w:right w:val="none" w:sz="0" w:space="0" w:color="auto"/>
      </w:divBdr>
    </w:div>
    <w:div w:id="1297417613">
      <w:bodyDiv w:val="1"/>
      <w:marLeft w:val="0"/>
      <w:marRight w:val="0"/>
      <w:marTop w:val="0"/>
      <w:marBottom w:val="0"/>
      <w:divBdr>
        <w:top w:val="none" w:sz="0" w:space="0" w:color="auto"/>
        <w:left w:val="none" w:sz="0" w:space="0" w:color="auto"/>
        <w:bottom w:val="none" w:sz="0" w:space="0" w:color="auto"/>
        <w:right w:val="none" w:sz="0" w:space="0" w:color="auto"/>
      </w:divBdr>
    </w:div>
    <w:div w:id="1306349707">
      <w:bodyDiv w:val="1"/>
      <w:marLeft w:val="0"/>
      <w:marRight w:val="0"/>
      <w:marTop w:val="0"/>
      <w:marBottom w:val="0"/>
      <w:divBdr>
        <w:top w:val="none" w:sz="0" w:space="0" w:color="auto"/>
        <w:left w:val="none" w:sz="0" w:space="0" w:color="auto"/>
        <w:bottom w:val="none" w:sz="0" w:space="0" w:color="auto"/>
        <w:right w:val="none" w:sz="0" w:space="0" w:color="auto"/>
      </w:divBdr>
    </w:div>
    <w:div w:id="1324972657">
      <w:bodyDiv w:val="1"/>
      <w:marLeft w:val="0"/>
      <w:marRight w:val="0"/>
      <w:marTop w:val="0"/>
      <w:marBottom w:val="0"/>
      <w:divBdr>
        <w:top w:val="none" w:sz="0" w:space="0" w:color="auto"/>
        <w:left w:val="none" w:sz="0" w:space="0" w:color="auto"/>
        <w:bottom w:val="none" w:sz="0" w:space="0" w:color="auto"/>
        <w:right w:val="none" w:sz="0" w:space="0" w:color="auto"/>
      </w:divBdr>
    </w:div>
    <w:div w:id="1331255182">
      <w:bodyDiv w:val="1"/>
      <w:marLeft w:val="0"/>
      <w:marRight w:val="0"/>
      <w:marTop w:val="0"/>
      <w:marBottom w:val="0"/>
      <w:divBdr>
        <w:top w:val="none" w:sz="0" w:space="0" w:color="auto"/>
        <w:left w:val="none" w:sz="0" w:space="0" w:color="auto"/>
        <w:bottom w:val="none" w:sz="0" w:space="0" w:color="auto"/>
        <w:right w:val="none" w:sz="0" w:space="0" w:color="auto"/>
      </w:divBdr>
    </w:div>
    <w:div w:id="1333096365">
      <w:bodyDiv w:val="1"/>
      <w:marLeft w:val="0"/>
      <w:marRight w:val="0"/>
      <w:marTop w:val="0"/>
      <w:marBottom w:val="0"/>
      <w:divBdr>
        <w:top w:val="none" w:sz="0" w:space="0" w:color="auto"/>
        <w:left w:val="none" w:sz="0" w:space="0" w:color="auto"/>
        <w:bottom w:val="none" w:sz="0" w:space="0" w:color="auto"/>
        <w:right w:val="none" w:sz="0" w:space="0" w:color="auto"/>
      </w:divBdr>
    </w:div>
    <w:div w:id="1339428440">
      <w:bodyDiv w:val="1"/>
      <w:marLeft w:val="0"/>
      <w:marRight w:val="0"/>
      <w:marTop w:val="0"/>
      <w:marBottom w:val="0"/>
      <w:divBdr>
        <w:top w:val="none" w:sz="0" w:space="0" w:color="auto"/>
        <w:left w:val="none" w:sz="0" w:space="0" w:color="auto"/>
        <w:bottom w:val="none" w:sz="0" w:space="0" w:color="auto"/>
        <w:right w:val="none" w:sz="0" w:space="0" w:color="auto"/>
      </w:divBdr>
    </w:div>
    <w:div w:id="1345740787">
      <w:bodyDiv w:val="1"/>
      <w:marLeft w:val="0"/>
      <w:marRight w:val="0"/>
      <w:marTop w:val="0"/>
      <w:marBottom w:val="0"/>
      <w:divBdr>
        <w:top w:val="none" w:sz="0" w:space="0" w:color="auto"/>
        <w:left w:val="none" w:sz="0" w:space="0" w:color="auto"/>
        <w:bottom w:val="none" w:sz="0" w:space="0" w:color="auto"/>
        <w:right w:val="none" w:sz="0" w:space="0" w:color="auto"/>
      </w:divBdr>
    </w:div>
    <w:div w:id="1363021415">
      <w:bodyDiv w:val="1"/>
      <w:marLeft w:val="0"/>
      <w:marRight w:val="0"/>
      <w:marTop w:val="0"/>
      <w:marBottom w:val="0"/>
      <w:divBdr>
        <w:top w:val="none" w:sz="0" w:space="0" w:color="auto"/>
        <w:left w:val="none" w:sz="0" w:space="0" w:color="auto"/>
        <w:bottom w:val="none" w:sz="0" w:space="0" w:color="auto"/>
        <w:right w:val="none" w:sz="0" w:space="0" w:color="auto"/>
      </w:divBdr>
    </w:div>
    <w:div w:id="1402369523">
      <w:bodyDiv w:val="1"/>
      <w:marLeft w:val="0"/>
      <w:marRight w:val="0"/>
      <w:marTop w:val="0"/>
      <w:marBottom w:val="0"/>
      <w:divBdr>
        <w:top w:val="none" w:sz="0" w:space="0" w:color="auto"/>
        <w:left w:val="none" w:sz="0" w:space="0" w:color="auto"/>
        <w:bottom w:val="none" w:sz="0" w:space="0" w:color="auto"/>
        <w:right w:val="none" w:sz="0" w:space="0" w:color="auto"/>
      </w:divBdr>
    </w:div>
    <w:div w:id="1418206166">
      <w:bodyDiv w:val="1"/>
      <w:marLeft w:val="0"/>
      <w:marRight w:val="0"/>
      <w:marTop w:val="0"/>
      <w:marBottom w:val="0"/>
      <w:divBdr>
        <w:top w:val="none" w:sz="0" w:space="0" w:color="auto"/>
        <w:left w:val="none" w:sz="0" w:space="0" w:color="auto"/>
        <w:bottom w:val="none" w:sz="0" w:space="0" w:color="auto"/>
        <w:right w:val="none" w:sz="0" w:space="0" w:color="auto"/>
      </w:divBdr>
    </w:div>
    <w:div w:id="1422333382">
      <w:bodyDiv w:val="1"/>
      <w:marLeft w:val="0"/>
      <w:marRight w:val="0"/>
      <w:marTop w:val="0"/>
      <w:marBottom w:val="0"/>
      <w:divBdr>
        <w:top w:val="none" w:sz="0" w:space="0" w:color="auto"/>
        <w:left w:val="none" w:sz="0" w:space="0" w:color="auto"/>
        <w:bottom w:val="none" w:sz="0" w:space="0" w:color="auto"/>
        <w:right w:val="none" w:sz="0" w:space="0" w:color="auto"/>
      </w:divBdr>
    </w:div>
    <w:div w:id="1435174802">
      <w:bodyDiv w:val="1"/>
      <w:marLeft w:val="0"/>
      <w:marRight w:val="0"/>
      <w:marTop w:val="0"/>
      <w:marBottom w:val="0"/>
      <w:divBdr>
        <w:top w:val="none" w:sz="0" w:space="0" w:color="auto"/>
        <w:left w:val="none" w:sz="0" w:space="0" w:color="auto"/>
        <w:bottom w:val="none" w:sz="0" w:space="0" w:color="auto"/>
        <w:right w:val="none" w:sz="0" w:space="0" w:color="auto"/>
      </w:divBdr>
      <w:divsChild>
        <w:div w:id="1726443700">
          <w:marLeft w:val="0"/>
          <w:marRight w:val="0"/>
          <w:marTop w:val="100"/>
          <w:marBottom w:val="100"/>
          <w:divBdr>
            <w:top w:val="none" w:sz="0" w:space="0" w:color="auto"/>
            <w:left w:val="none" w:sz="0" w:space="0" w:color="auto"/>
            <w:bottom w:val="none" w:sz="0" w:space="0" w:color="auto"/>
            <w:right w:val="none" w:sz="0" w:space="0" w:color="auto"/>
          </w:divBdr>
          <w:divsChild>
            <w:div w:id="12620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6892">
      <w:bodyDiv w:val="1"/>
      <w:marLeft w:val="0"/>
      <w:marRight w:val="0"/>
      <w:marTop w:val="0"/>
      <w:marBottom w:val="0"/>
      <w:divBdr>
        <w:top w:val="none" w:sz="0" w:space="0" w:color="auto"/>
        <w:left w:val="none" w:sz="0" w:space="0" w:color="auto"/>
        <w:bottom w:val="none" w:sz="0" w:space="0" w:color="auto"/>
        <w:right w:val="none" w:sz="0" w:space="0" w:color="auto"/>
      </w:divBdr>
    </w:div>
    <w:div w:id="1449079236">
      <w:bodyDiv w:val="1"/>
      <w:marLeft w:val="0"/>
      <w:marRight w:val="0"/>
      <w:marTop w:val="0"/>
      <w:marBottom w:val="0"/>
      <w:divBdr>
        <w:top w:val="none" w:sz="0" w:space="0" w:color="auto"/>
        <w:left w:val="none" w:sz="0" w:space="0" w:color="auto"/>
        <w:bottom w:val="none" w:sz="0" w:space="0" w:color="auto"/>
        <w:right w:val="none" w:sz="0" w:space="0" w:color="auto"/>
      </w:divBdr>
    </w:div>
    <w:div w:id="1464542980">
      <w:bodyDiv w:val="1"/>
      <w:marLeft w:val="0"/>
      <w:marRight w:val="0"/>
      <w:marTop w:val="0"/>
      <w:marBottom w:val="0"/>
      <w:divBdr>
        <w:top w:val="none" w:sz="0" w:space="0" w:color="auto"/>
        <w:left w:val="none" w:sz="0" w:space="0" w:color="auto"/>
        <w:bottom w:val="none" w:sz="0" w:space="0" w:color="auto"/>
        <w:right w:val="none" w:sz="0" w:space="0" w:color="auto"/>
      </w:divBdr>
    </w:div>
    <w:div w:id="1467820753">
      <w:bodyDiv w:val="1"/>
      <w:marLeft w:val="0"/>
      <w:marRight w:val="0"/>
      <w:marTop w:val="0"/>
      <w:marBottom w:val="0"/>
      <w:divBdr>
        <w:top w:val="none" w:sz="0" w:space="0" w:color="auto"/>
        <w:left w:val="none" w:sz="0" w:space="0" w:color="auto"/>
        <w:bottom w:val="none" w:sz="0" w:space="0" w:color="auto"/>
        <w:right w:val="none" w:sz="0" w:space="0" w:color="auto"/>
      </w:divBdr>
    </w:div>
    <w:div w:id="1468858683">
      <w:bodyDiv w:val="1"/>
      <w:marLeft w:val="0"/>
      <w:marRight w:val="0"/>
      <w:marTop w:val="0"/>
      <w:marBottom w:val="0"/>
      <w:divBdr>
        <w:top w:val="none" w:sz="0" w:space="0" w:color="auto"/>
        <w:left w:val="none" w:sz="0" w:space="0" w:color="auto"/>
        <w:bottom w:val="none" w:sz="0" w:space="0" w:color="auto"/>
        <w:right w:val="none" w:sz="0" w:space="0" w:color="auto"/>
      </w:divBdr>
    </w:div>
    <w:div w:id="1471824012">
      <w:bodyDiv w:val="1"/>
      <w:marLeft w:val="0"/>
      <w:marRight w:val="0"/>
      <w:marTop w:val="0"/>
      <w:marBottom w:val="0"/>
      <w:divBdr>
        <w:top w:val="none" w:sz="0" w:space="0" w:color="auto"/>
        <w:left w:val="none" w:sz="0" w:space="0" w:color="auto"/>
        <w:bottom w:val="none" w:sz="0" w:space="0" w:color="auto"/>
        <w:right w:val="none" w:sz="0" w:space="0" w:color="auto"/>
      </w:divBdr>
    </w:div>
    <w:div w:id="1506751708">
      <w:bodyDiv w:val="1"/>
      <w:marLeft w:val="0"/>
      <w:marRight w:val="0"/>
      <w:marTop w:val="0"/>
      <w:marBottom w:val="0"/>
      <w:divBdr>
        <w:top w:val="none" w:sz="0" w:space="0" w:color="auto"/>
        <w:left w:val="none" w:sz="0" w:space="0" w:color="auto"/>
        <w:bottom w:val="none" w:sz="0" w:space="0" w:color="auto"/>
        <w:right w:val="none" w:sz="0" w:space="0" w:color="auto"/>
      </w:divBdr>
    </w:div>
    <w:div w:id="1519583365">
      <w:bodyDiv w:val="1"/>
      <w:marLeft w:val="0"/>
      <w:marRight w:val="0"/>
      <w:marTop w:val="0"/>
      <w:marBottom w:val="0"/>
      <w:divBdr>
        <w:top w:val="none" w:sz="0" w:space="0" w:color="auto"/>
        <w:left w:val="none" w:sz="0" w:space="0" w:color="auto"/>
        <w:bottom w:val="none" w:sz="0" w:space="0" w:color="auto"/>
        <w:right w:val="none" w:sz="0" w:space="0" w:color="auto"/>
      </w:divBdr>
    </w:div>
    <w:div w:id="1519733331">
      <w:bodyDiv w:val="1"/>
      <w:marLeft w:val="0"/>
      <w:marRight w:val="0"/>
      <w:marTop w:val="0"/>
      <w:marBottom w:val="0"/>
      <w:divBdr>
        <w:top w:val="none" w:sz="0" w:space="0" w:color="auto"/>
        <w:left w:val="none" w:sz="0" w:space="0" w:color="auto"/>
        <w:bottom w:val="none" w:sz="0" w:space="0" w:color="auto"/>
        <w:right w:val="none" w:sz="0" w:space="0" w:color="auto"/>
      </w:divBdr>
      <w:divsChild>
        <w:div w:id="1402294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309555">
              <w:marLeft w:val="0"/>
              <w:marRight w:val="0"/>
              <w:marTop w:val="0"/>
              <w:marBottom w:val="0"/>
              <w:divBdr>
                <w:top w:val="none" w:sz="0" w:space="0" w:color="auto"/>
                <w:left w:val="none" w:sz="0" w:space="0" w:color="auto"/>
                <w:bottom w:val="none" w:sz="0" w:space="0" w:color="auto"/>
                <w:right w:val="none" w:sz="0" w:space="0" w:color="auto"/>
              </w:divBdr>
              <w:divsChild>
                <w:div w:id="1960405341">
                  <w:marLeft w:val="0"/>
                  <w:marRight w:val="0"/>
                  <w:marTop w:val="0"/>
                  <w:marBottom w:val="0"/>
                  <w:divBdr>
                    <w:top w:val="none" w:sz="0" w:space="0" w:color="auto"/>
                    <w:left w:val="none" w:sz="0" w:space="0" w:color="auto"/>
                    <w:bottom w:val="none" w:sz="0" w:space="0" w:color="auto"/>
                    <w:right w:val="none" w:sz="0" w:space="0" w:color="auto"/>
                  </w:divBdr>
                  <w:divsChild>
                    <w:div w:id="8269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1812">
      <w:bodyDiv w:val="1"/>
      <w:marLeft w:val="0"/>
      <w:marRight w:val="0"/>
      <w:marTop w:val="0"/>
      <w:marBottom w:val="0"/>
      <w:divBdr>
        <w:top w:val="none" w:sz="0" w:space="0" w:color="auto"/>
        <w:left w:val="none" w:sz="0" w:space="0" w:color="auto"/>
        <w:bottom w:val="none" w:sz="0" w:space="0" w:color="auto"/>
        <w:right w:val="none" w:sz="0" w:space="0" w:color="auto"/>
      </w:divBdr>
    </w:div>
    <w:div w:id="1547642345">
      <w:bodyDiv w:val="1"/>
      <w:marLeft w:val="0"/>
      <w:marRight w:val="0"/>
      <w:marTop w:val="0"/>
      <w:marBottom w:val="0"/>
      <w:divBdr>
        <w:top w:val="none" w:sz="0" w:space="0" w:color="auto"/>
        <w:left w:val="none" w:sz="0" w:space="0" w:color="auto"/>
        <w:bottom w:val="none" w:sz="0" w:space="0" w:color="auto"/>
        <w:right w:val="none" w:sz="0" w:space="0" w:color="auto"/>
      </w:divBdr>
    </w:div>
    <w:div w:id="1554660602">
      <w:bodyDiv w:val="1"/>
      <w:marLeft w:val="0"/>
      <w:marRight w:val="0"/>
      <w:marTop w:val="0"/>
      <w:marBottom w:val="0"/>
      <w:divBdr>
        <w:top w:val="none" w:sz="0" w:space="0" w:color="auto"/>
        <w:left w:val="none" w:sz="0" w:space="0" w:color="auto"/>
        <w:bottom w:val="none" w:sz="0" w:space="0" w:color="auto"/>
        <w:right w:val="none" w:sz="0" w:space="0" w:color="auto"/>
      </w:divBdr>
    </w:div>
    <w:div w:id="1561406551">
      <w:bodyDiv w:val="1"/>
      <w:marLeft w:val="0"/>
      <w:marRight w:val="0"/>
      <w:marTop w:val="0"/>
      <w:marBottom w:val="0"/>
      <w:divBdr>
        <w:top w:val="none" w:sz="0" w:space="0" w:color="auto"/>
        <w:left w:val="none" w:sz="0" w:space="0" w:color="auto"/>
        <w:bottom w:val="none" w:sz="0" w:space="0" w:color="auto"/>
        <w:right w:val="none" w:sz="0" w:space="0" w:color="auto"/>
      </w:divBdr>
    </w:div>
    <w:div w:id="1577519040">
      <w:bodyDiv w:val="1"/>
      <w:marLeft w:val="0"/>
      <w:marRight w:val="0"/>
      <w:marTop w:val="0"/>
      <w:marBottom w:val="0"/>
      <w:divBdr>
        <w:top w:val="none" w:sz="0" w:space="0" w:color="auto"/>
        <w:left w:val="none" w:sz="0" w:space="0" w:color="auto"/>
        <w:bottom w:val="none" w:sz="0" w:space="0" w:color="auto"/>
        <w:right w:val="none" w:sz="0" w:space="0" w:color="auto"/>
      </w:divBdr>
    </w:div>
    <w:div w:id="1584414564">
      <w:bodyDiv w:val="1"/>
      <w:marLeft w:val="0"/>
      <w:marRight w:val="0"/>
      <w:marTop w:val="0"/>
      <w:marBottom w:val="0"/>
      <w:divBdr>
        <w:top w:val="none" w:sz="0" w:space="0" w:color="auto"/>
        <w:left w:val="none" w:sz="0" w:space="0" w:color="auto"/>
        <w:bottom w:val="none" w:sz="0" w:space="0" w:color="auto"/>
        <w:right w:val="none" w:sz="0" w:space="0" w:color="auto"/>
      </w:divBdr>
    </w:div>
    <w:div w:id="1597589639">
      <w:bodyDiv w:val="1"/>
      <w:marLeft w:val="0"/>
      <w:marRight w:val="0"/>
      <w:marTop w:val="0"/>
      <w:marBottom w:val="0"/>
      <w:divBdr>
        <w:top w:val="none" w:sz="0" w:space="0" w:color="auto"/>
        <w:left w:val="none" w:sz="0" w:space="0" w:color="auto"/>
        <w:bottom w:val="none" w:sz="0" w:space="0" w:color="auto"/>
        <w:right w:val="none" w:sz="0" w:space="0" w:color="auto"/>
      </w:divBdr>
    </w:div>
    <w:div w:id="1614050341">
      <w:bodyDiv w:val="1"/>
      <w:marLeft w:val="0"/>
      <w:marRight w:val="0"/>
      <w:marTop w:val="0"/>
      <w:marBottom w:val="0"/>
      <w:divBdr>
        <w:top w:val="none" w:sz="0" w:space="0" w:color="auto"/>
        <w:left w:val="none" w:sz="0" w:space="0" w:color="auto"/>
        <w:bottom w:val="none" w:sz="0" w:space="0" w:color="auto"/>
        <w:right w:val="none" w:sz="0" w:space="0" w:color="auto"/>
      </w:divBdr>
      <w:divsChild>
        <w:div w:id="506751906">
          <w:marLeft w:val="0"/>
          <w:marRight w:val="0"/>
          <w:marTop w:val="100"/>
          <w:marBottom w:val="100"/>
          <w:divBdr>
            <w:top w:val="none" w:sz="0" w:space="0" w:color="auto"/>
            <w:left w:val="none" w:sz="0" w:space="0" w:color="auto"/>
            <w:bottom w:val="none" w:sz="0" w:space="0" w:color="auto"/>
            <w:right w:val="none" w:sz="0" w:space="0" w:color="auto"/>
          </w:divBdr>
          <w:divsChild>
            <w:div w:id="1150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930">
      <w:bodyDiv w:val="1"/>
      <w:marLeft w:val="0"/>
      <w:marRight w:val="0"/>
      <w:marTop w:val="0"/>
      <w:marBottom w:val="0"/>
      <w:divBdr>
        <w:top w:val="none" w:sz="0" w:space="0" w:color="auto"/>
        <w:left w:val="none" w:sz="0" w:space="0" w:color="auto"/>
        <w:bottom w:val="none" w:sz="0" w:space="0" w:color="auto"/>
        <w:right w:val="none" w:sz="0" w:space="0" w:color="auto"/>
      </w:divBdr>
    </w:div>
    <w:div w:id="1632785450">
      <w:bodyDiv w:val="1"/>
      <w:marLeft w:val="0"/>
      <w:marRight w:val="0"/>
      <w:marTop w:val="0"/>
      <w:marBottom w:val="0"/>
      <w:divBdr>
        <w:top w:val="none" w:sz="0" w:space="0" w:color="auto"/>
        <w:left w:val="none" w:sz="0" w:space="0" w:color="auto"/>
        <w:bottom w:val="none" w:sz="0" w:space="0" w:color="auto"/>
        <w:right w:val="none" w:sz="0" w:space="0" w:color="auto"/>
      </w:divBdr>
      <w:divsChild>
        <w:div w:id="257521862">
          <w:marLeft w:val="0"/>
          <w:marRight w:val="0"/>
          <w:marTop w:val="100"/>
          <w:marBottom w:val="100"/>
          <w:divBdr>
            <w:top w:val="none" w:sz="0" w:space="0" w:color="auto"/>
            <w:left w:val="none" w:sz="0" w:space="0" w:color="auto"/>
            <w:bottom w:val="none" w:sz="0" w:space="0" w:color="auto"/>
            <w:right w:val="none" w:sz="0" w:space="0" w:color="auto"/>
          </w:divBdr>
          <w:divsChild>
            <w:div w:id="4417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773">
      <w:bodyDiv w:val="1"/>
      <w:marLeft w:val="0"/>
      <w:marRight w:val="0"/>
      <w:marTop w:val="0"/>
      <w:marBottom w:val="0"/>
      <w:divBdr>
        <w:top w:val="none" w:sz="0" w:space="0" w:color="auto"/>
        <w:left w:val="none" w:sz="0" w:space="0" w:color="auto"/>
        <w:bottom w:val="none" w:sz="0" w:space="0" w:color="auto"/>
        <w:right w:val="none" w:sz="0" w:space="0" w:color="auto"/>
      </w:divBdr>
    </w:div>
    <w:div w:id="1643731542">
      <w:bodyDiv w:val="1"/>
      <w:marLeft w:val="0"/>
      <w:marRight w:val="0"/>
      <w:marTop w:val="0"/>
      <w:marBottom w:val="0"/>
      <w:divBdr>
        <w:top w:val="none" w:sz="0" w:space="0" w:color="auto"/>
        <w:left w:val="none" w:sz="0" w:space="0" w:color="auto"/>
        <w:bottom w:val="none" w:sz="0" w:space="0" w:color="auto"/>
        <w:right w:val="none" w:sz="0" w:space="0" w:color="auto"/>
      </w:divBdr>
    </w:div>
    <w:div w:id="1647969190">
      <w:bodyDiv w:val="1"/>
      <w:marLeft w:val="0"/>
      <w:marRight w:val="0"/>
      <w:marTop w:val="0"/>
      <w:marBottom w:val="0"/>
      <w:divBdr>
        <w:top w:val="none" w:sz="0" w:space="0" w:color="auto"/>
        <w:left w:val="none" w:sz="0" w:space="0" w:color="auto"/>
        <w:bottom w:val="none" w:sz="0" w:space="0" w:color="auto"/>
        <w:right w:val="none" w:sz="0" w:space="0" w:color="auto"/>
      </w:divBdr>
      <w:divsChild>
        <w:div w:id="103534643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872644806">
              <w:marLeft w:val="0"/>
              <w:marRight w:val="0"/>
              <w:marTop w:val="0"/>
              <w:marBottom w:val="0"/>
              <w:divBdr>
                <w:top w:val="none" w:sz="0" w:space="0" w:color="auto"/>
                <w:left w:val="none" w:sz="0" w:space="0" w:color="auto"/>
                <w:bottom w:val="none" w:sz="0" w:space="0" w:color="auto"/>
                <w:right w:val="none" w:sz="0" w:space="0" w:color="auto"/>
              </w:divBdr>
              <w:divsChild>
                <w:div w:id="212426081">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87886741">
                      <w:marLeft w:val="0"/>
                      <w:marRight w:val="0"/>
                      <w:marTop w:val="0"/>
                      <w:marBottom w:val="0"/>
                      <w:divBdr>
                        <w:top w:val="none" w:sz="0" w:space="0" w:color="auto"/>
                        <w:left w:val="none" w:sz="0" w:space="0" w:color="auto"/>
                        <w:bottom w:val="none" w:sz="0" w:space="0" w:color="auto"/>
                        <w:right w:val="none" w:sz="0" w:space="0" w:color="auto"/>
                      </w:divBdr>
                      <w:divsChild>
                        <w:div w:id="20864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88316">
      <w:bodyDiv w:val="1"/>
      <w:marLeft w:val="0"/>
      <w:marRight w:val="0"/>
      <w:marTop w:val="0"/>
      <w:marBottom w:val="0"/>
      <w:divBdr>
        <w:top w:val="none" w:sz="0" w:space="0" w:color="auto"/>
        <w:left w:val="none" w:sz="0" w:space="0" w:color="auto"/>
        <w:bottom w:val="none" w:sz="0" w:space="0" w:color="auto"/>
        <w:right w:val="none" w:sz="0" w:space="0" w:color="auto"/>
      </w:divBdr>
    </w:div>
    <w:div w:id="1673725222">
      <w:bodyDiv w:val="1"/>
      <w:marLeft w:val="0"/>
      <w:marRight w:val="0"/>
      <w:marTop w:val="0"/>
      <w:marBottom w:val="0"/>
      <w:divBdr>
        <w:top w:val="none" w:sz="0" w:space="0" w:color="auto"/>
        <w:left w:val="none" w:sz="0" w:space="0" w:color="auto"/>
        <w:bottom w:val="none" w:sz="0" w:space="0" w:color="auto"/>
        <w:right w:val="none" w:sz="0" w:space="0" w:color="auto"/>
      </w:divBdr>
    </w:div>
    <w:div w:id="1682661101">
      <w:bodyDiv w:val="1"/>
      <w:marLeft w:val="0"/>
      <w:marRight w:val="0"/>
      <w:marTop w:val="0"/>
      <w:marBottom w:val="0"/>
      <w:divBdr>
        <w:top w:val="none" w:sz="0" w:space="0" w:color="auto"/>
        <w:left w:val="none" w:sz="0" w:space="0" w:color="auto"/>
        <w:bottom w:val="none" w:sz="0" w:space="0" w:color="auto"/>
        <w:right w:val="none" w:sz="0" w:space="0" w:color="auto"/>
      </w:divBdr>
    </w:div>
    <w:div w:id="1688364263">
      <w:bodyDiv w:val="1"/>
      <w:marLeft w:val="0"/>
      <w:marRight w:val="0"/>
      <w:marTop w:val="0"/>
      <w:marBottom w:val="0"/>
      <w:divBdr>
        <w:top w:val="none" w:sz="0" w:space="0" w:color="auto"/>
        <w:left w:val="none" w:sz="0" w:space="0" w:color="auto"/>
        <w:bottom w:val="none" w:sz="0" w:space="0" w:color="auto"/>
        <w:right w:val="none" w:sz="0" w:space="0" w:color="auto"/>
      </w:divBdr>
    </w:div>
    <w:div w:id="1716461537">
      <w:bodyDiv w:val="1"/>
      <w:marLeft w:val="0"/>
      <w:marRight w:val="0"/>
      <w:marTop w:val="0"/>
      <w:marBottom w:val="0"/>
      <w:divBdr>
        <w:top w:val="none" w:sz="0" w:space="0" w:color="auto"/>
        <w:left w:val="none" w:sz="0" w:space="0" w:color="auto"/>
        <w:bottom w:val="none" w:sz="0" w:space="0" w:color="auto"/>
        <w:right w:val="none" w:sz="0" w:space="0" w:color="auto"/>
      </w:divBdr>
    </w:div>
    <w:div w:id="1720007155">
      <w:bodyDiv w:val="1"/>
      <w:marLeft w:val="0"/>
      <w:marRight w:val="0"/>
      <w:marTop w:val="0"/>
      <w:marBottom w:val="0"/>
      <w:divBdr>
        <w:top w:val="none" w:sz="0" w:space="0" w:color="auto"/>
        <w:left w:val="none" w:sz="0" w:space="0" w:color="auto"/>
        <w:bottom w:val="none" w:sz="0" w:space="0" w:color="auto"/>
        <w:right w:val="none" w:sz="0" w:space="0" w:color="auto"/>
      </w:divBdr>
    </w:div>
    <w:div w:id="1721783079">
      <w:bodyDiv w:val="1"/>
      <w:marLeft w:val="0"/>
      <w:marRight w:val="0"/>
      <w:marTop w:val="0"/>
      <w:marBottom w:val="0"/>
      <w:divBdr>
        <w:top w:val="none" w:sz="0" w:space="0" w:color="auto"/>
        <w:left w:val="none" w:sz="0" w:space="0" w:color="auto"/>
        <w:bottom w:val="none" w:sz="0" w:space="0" w:color="auto"/>
        <w:right w:val="none" w:sz="0" w:space="0" w:color="auto"/>
      </w:divBdr>
    </w:div>
    <w:div w:id="1730151972">
      <w:bodyDiv w:val="1"/>
      <w:marLeft w:val="0"/>
      <w:marRight w:val="0"/>
      <w:marTop w:val="0"/>
      <w:marBottom w:val="0"/>
      <w:divBdr>
        <w:top w:val="none" w:sz="0" w:space="0" w:color="auto"/>
        <w:left w:val="none" w:sz="0" w:space="0" w:color="auto"/>
        <w:bottom w:val="none" w:sz="0" w:space="0" w:color="auto"/>
        <w:right w:val="none" w:sz="0" w:space="0" w:color="auto"/>
      </w:divBdr>
    </w:div>
    <w:div w:id="1732314354">
      <w:bodyDiv w:val="1"/>
      <w:marLeft w:val="0"/>
      <w:marRight w:val="0"/>
      <w:marTop w:val="0"/>
      <w:marBottom w:val="0"/>
      <w:divBdr>
        <w:top w:val="none" w:sz="0" w:space="0" w:color="auto"/>
        <w:left w:val="none" w:sz="0" w:space="0" w:color="auto"/>
        <w:bottom w:val="none" w:sz="0" w:space="0" w:color="auto"/>
        <w:right w:val="none" w:sz="0" w:space="0" w:color="auto"/>
      </w:divBdr>
    </w:div>
    <w:div w:id="1741514207">
      <w:bodyDiv w:val="1"/>
      <w:marLeft w:val="0"/>
      <w:marRight w:val="0"/>
      <w:marTop w:val="0"/>
      <w:marBottom w:val="0"/>
      <w:divBdr>
        <w:top w:val="none" w:sz="0" w:space="0" w:color="auto"/>
        <w:left w:val="none" w:sz="0" w:space="0" w:color="auto"/>
        <w:bottom w:val="none" w:sz="0" w:space="0" w:color="auto"/>
        <w:right w:val="none" w:sz="0" w:space="0" w:color="auto"/>
      </w:divBdr>
    </w:div>
    <w:div w:id="1745762140">
      <w:bodyDiv w:val="1"/>
      <w:marLeft w:val="0"/>
      <w:marRight w:val="0"/>
      <w:marTop w:val="0"/>
      <w:marBottom w:val="0"/>
      <w:divBdr>
        <w:top w:val="none" w:sz="0" w:space="0" w:color="auto"/>
        <w:left w:val="none" w:sz="0" w:space="0" w:color="auto"/>
        <w:bottom w:val="none" w:sz="0" w:space="0" w:color="auto"/>
        <w:right w:val="none" w:sz="0" w:space="0" w:color="auto"/>
      </w:divBdr>
    </w:div>
    <w:div w:id="1760172041">
      <w:bodyDiv w:val="1"/>
      <w:marLeft w:val="0"/>
      <w:marRight w:val="0"/>
      <w:marTop w:val="0"/>
      <w:marBottom w:val="0"/>
      <w:divBdr>
        <w:top w:val="none" w:sz="0" w:space="0" w:color="auto"/>
        <w:left w:val="none" w:sz="0" w:space="0" w:color="auto"/>
        <w:bottom w:val="none" w:sz="0" w:space="0" w:color="auto"/>
        <w:right w:val="none" w:sz="0" w:space="0" w:color="auto"/>
      </w:divBdr>
    </w:div>
    <w:div w:id="1774279699">
      <w:bodyDiv w:val="1"/>
      <w:marLeft w:val="0"/>
      <w:marRight w:val="0"/>
      <w:marTop w:val="0"/>
      <w:marBottom w:val="0"/>
      <w:divBdr>
        <w:top w:val="none" w:sz="0" w:space="0" w:color="auto"/>
        <w:left w:val="none" w:sz="0" w:space="0" w:color="auto"/>
        <w:bottom w:val="none" w:sz="0" w:space="0" w:color="auto"/>
        <w:right w:val="none" w:sz="0" w:space="0" w:color="auto"/>
      </w:divBdr>
    </w:div>
    <w:div w:id="1784374992">
      <w:bodyDiv w:val="1"/>
      <w:marLeft w:val="0"/>
      <w:marRight w:val="0"/>
      <w:marTop w:val="0"/>
      <w:marBottom w:val="0"/>
      <w:divBdr>
        <w:top w:val="none" w:sz="0" w:space="0" w:color="auto"/>
        <w:left w:val="none" w:sz="0" w:space="0" w:color="auto"/>
        <w:bottom w:val="none" w:sz="0" w:space="0" w:color="auto"/>
        <w:right w:val="none" w:sz="0" w:space="0" w:color="auto"/>
      </w:divBdr>
    </w:div>
    <w:div w:id="1805006887">
      <w:bodyDiv w:val="1"/>
      <w:marLeft w:val="0"/>
      <w:marRight w:val="0"/>
      <w:marTop w:val="0"/>
      <w:marBottom w:val="0"/>
      <w:divBdr>
        <w:top w:val="none" w:sz="0" w:space="0" w:color="auto"/>
        <w:left w:val="none" w:sz="0" w:space="0" w:color="auto"/>
        <w:bottom w:val="none" w:sz="0" w:space="0" w:color="auto"/>
        <w:right w:val="none" w:sz="0" w:space="0" w:color="auto"/>
      </w:divBdr>
    </w:div>
    <w:div w:id="1817212600">
      <w:bodyDiv w:val="1"/>
      <w:marLeft w:val="0"/>
      <w:marRight w:val="0"/>
      <w:marTop w:val="0"/>
      <w:marBottom w:val="0"/>
      <w:divBdr>
        <w:top w:val="none" w:sz="0" w:space="0" w:color="auto"/>
        <w:left w:val="none" w:sz="0" w:space="0" w:color="auto"/>
        <w:bottom w:val="none" w:sz="0" w:space="0" w:color="auto"/>
        <w:right w:val="none" w:sz="0" w:space="0" w:color="auto"/>
      </w:divBdr>
    </w:div>
    <w:div w:id="1840004223">
      <w:bodyDiv w:val="1"/>
      <w:marLeft w:val="0"/>
      <w:marRight w:val="0"/>
      <w:marTop w:val="0"/>
      <w:marBottom w:val="0"/>
      <w:divBdr>
        <w:top w:val="none" w:sz="0" w:space="0" w:color="auto"/>
        <w:left w:val="none" w:sz="0" w:space="0" w:color="auto"/>
        <w:bottom w:val="none" w:sz="0" w:space="0" w:color="auto"/>
        <w:right w:val="none" w:sz="0" w:space="0" w:color="auto"/>
      </w:divBdr>
    </w:div>
    <w:div w:id="1840734134">
      <w:bodyDiv w:val="1"/>
      <w:marLeft w:val="0"/>
      <w:marRight w:val="0"/>
      <w:marTop w:val="0"/>
      <w:marBottom w:val="0"/>
      <w:divBdr>
        <w:top w:val="none" w:sz="0" w:space="0" w:color="auto"/>
        <w:left w:val="none" w:sz="0" w:space="0" w:color="auto"/>
        <w:bottom w:val="none" w:sz="0" w:space="0" w:color="auto"/>
        <w:right w:val="none" w:sz="0" w:space="0" w:color="auto"/>
      </w:divBdr>
    </w:div>
    <w:div w:id="1874998775">
      <w:bodyDiv w:val="1"/>
      <w:marLeft w:val="0"/>
      <w:marRight w:val="0"/>
      <w:marTop w:val="0"/>
      <w:marBottom w:val="0"/>
      <w:divBdr>
        <w:top w:val="none" w:sz="0" w:space="0" w:color="auto"/>
        <w:left w:val="none" w:sz="0" w:space="0" w:color="auto"/>
        <w:bottom w:val="none" w:sz="0" w:space="0" w:color="auto"/>
        <w:right w:val="none" w:sz="0" w:space="0" w:color="auto"/>
      </w:divBdr>
    </w:div>
    <w:div w:id="1882522119">
      <w:bodyDiv w:val="1"/>
      <w:marLeft w:val="0"/>
      <w:marRight w:val="0"/>
      <w:marTop w:val="0"/>
      <w:marBottom w:val="0"/>
      <w:divBdr>
        <w:top w:val="none" w:sz="0" w:space="0" w:color="auto"/>
        <w:left w:val="none" w:sz="0" w:space="0" w:color="auto"/>
        <w:bottom w:val="none" w:sz="0" w:space="0" w:color="auto"/>
        <w:right w:val="none" w:sz="0" w:space="0" w:color="auto"/>
      </w:divBdr>
    </w:div>
    <w:div w:id="1893616146">
      <w:bodyDiv w:val="1"/>
      <w:marLeft w:val="0"/>
      <w:marRight w:val="0"/>
      <w:marTop w:val="0"/>
      <w:marBottom w:val="0"/>
      <w:divBdr>
        <w:top w:val="none" w:sz="0" w:space="0" w:color="auto"/>
        <w:left w:val="none" w:sz="0" w:space="0" w:color="auto"/>
        <w:bottom w:val="none" w:sz="0" w:space="0" w:color="auto"/>
        <w:right w:val="none" w:sz="0" w:space="0" w:color="auto"/>
      </w:divBdr>
    </w:div>
    <w:div w:id="1896232263">
      <w:bodyDiv w:val="1"/>
      <w:marLeft w:val="0"/>
      <w:marRight w:val="0"/>
      <w:marTop w:val="0"/>
      <w:marBottom w:val="0"/>
      <w:divBdr>
        <w:top w:val="none" w:sz="0" w:space="0" w:color="auto"/>
        <w:left w:val="none" w:sz="0" w:space="0" w:color="auto"/>
        <w:bottom w:val="none" w:sz="0" w:space="0" w:color="auto"/>
        <w:right w:val="none" w:sz="0" w:space="0" w:color="auto"/>
      </w:divBdr>
    </w:div>
    <w:div w:id="1927764591">
      <w:bodyDiv w:val="1"/>
      <w:marLeft w:val="0"/>
      <w:marRight w:val="0"/>
      <w:marTop w:val="0"/>
      <w:marBottom w:val="0"/>
      <w:divBdr>
        <w:top w:val="none" w:sz="0" w:space="0" w:color="auto"/>
        <w:left w:val="none" w:sz="0" w:space="0" w:color="auto"/>
        <w:bottom w:val="none" w:sz="0" w:space="0" w:color="auto"/>
        <w:right w:val="none" w:sz="0" w:space="0" w:color="auto"/>
      </w:divBdr>
    </w:div>
    <w:div w:id="1928148000">
      <w:bodyDiv w:val="1"/>
      <w:marLeft w:val="0"/>
      <w:marRight w:val="0"/>
      <w:marTop w:val="0"/>
      <w:marBottom w:val="0"/>
      <w:divBdr>
        <w:top w:val="none" w:sz="0" w:space="0" w:color="auto"/>
        <w:left w:val="none" w:sz="0" w:space="0" w:color="auto"/>
        <w:bottom w:val="none" w:sz="0" w:space="0" w:color="auto"/>
        <w:right w:val="none" w:sz="0" w:space="0" w:color="auto"/>
      </w:divBdr>
    </w:div>
    <w:div w:id="1936791040">
      <w:bodyDiv w:val="1"/>
      <w:marLeft w:val="0"/>
      <w:marRight w:val="0"/>
      <w:marTop w:val="0"/>
      <w:marBottom w:val="0"/>
      <w:divBdr>
        <w:top w:val="none" w:sz="0" w:space="0" w:color="auto"/>
        <w:left w:val="none" w:sz="0" w:space="0" w:color="auto"/>
        <w:bottom w:val="none" w:sz="0" w:space="0" w:color="auto"/>
        <w:right w:val="none" w:sz="0" w:space="0" w:color="auto"/>
      </w:divBdr>
    </w:div>
    <w:div w:id="1942030130">
      <w:bodyDiv w:val="1"/>
      <w:marLeft w:val="0"/>
      <w:marRight w:val="0"/>
      <w:marTop w:val="0"/>
      <w:marBottom w:val="0"/>
      <w:divBdr>
        <w:top w:val="none" w:sz="0" w:space="0" w:color="auto"/>
        <w:left w:val="none" w:sz="0" w:space="0" w:color="auto"/>
        <w:bottom w:val="none" w:sz="0" w:space="0" w:color="auto"/>
        <w:right w:val="none" w:sz="0" w:space="0" w:color="auto"/>
      </w:divBdr>
    </w:div>
    <w:div w:id="1951669031">
      <w:bodyDiv w:val="1"/>
      <w:marLeft w:val="0"/>
      <w:marRight w:val="0"/>
      <w:marTop w:val="0"/>
      <w:marBottom w:val="0"/>
      <w:divBdr>
        <w:top w:val="none" w:sz="0" w:space="0" w:color="auto"/>
        <w:left w:val="none" w:sz="0" w:space="0" w:color="auto"/>
        <w:bottom w:val="none" w:sz="0" w:space="0" w:color="auto"/>
        <w:right w:val="none" w:sz="0" w:space="0" w:color="auto"/>
      </w:divBdr>
    </w:div>
    <w:div w:id="1958438958">
      <w:bodyDiv w:val="1"/>
      <w:marLeft w:val="0"/>
      <w:marRight w:val="0"/>
      <w:marTop w:val="0"/>
      <w:marBottom w:val="0"/>
      <w:divBdr>
        <w:top w:val="none" w:sz="0" w:space="0" w:color="auto"/>
        <w:left w:val="none" w:sz="0" w:space="0" w:color="auto"/>
        <w:bottom w:val="none" w:sz="0" w:space="0" w:color="auto"/>
        <w:right w:val="none" w:sz="0" w:space="0" w:color="auto"/>
      </w:divBdr>
    </w:div>
    <w:div w:id="1958751555">
      <w:bodyDiv w:val="1"/>
      <w:marLeft w:val="0"/>
      <w:marRight w:val="0"/>
      <w:marTop w:val="0"/>
      <w:marBottom w:val="0"/>
      <w:divBdr>
        <w:top w:val="none" w:sz="0" w:space="0" w:color="auto"/>
        <w:left w:val="none" w:sz="0" w:space="0" w:color="auto"/>
        <w:bottom w:val="none" w:sz="0" w:space="0" w:color="auto"/>
        <w:right w:val="none" w:sz="0" w:space="0" w:color="auto"/>
      </w:divBdr>
    </w:div>
    <w:div w:id="1964770601">
      <w:bodyDiv w:val="1"/>
      <w:marLeft w:val="0"/>
      <w:marRight w:val="0"/>
      <w:marTop w:val="0"/>
      <w:marBottom w:val="0"/>
      <w:divBdr>
        <w:top w:val="none" w:sz="0" w:space="0" w:color="auto"/>
        <w:left w:val="none" w:sz="0" w:space="0" w:color="auto"/>
        <w:bottom w:val="none" w:sz="0" w:space="0" w:color="auto"/>
        <w:right w:val="none" w:sz="0" w:space="0" w:color="auto"/>
      </w:divBdr>
    </w:div>
    <w:div w:id="1966155589">
      <w:bodyDiv w:val="1"/>
      <w:marLeft w:val="0"/>
      <w:marRight w:val="0"/>
      <w:marTop w:val="0"/>
      <w:marBottom w:val="0"/>
      <w:divBdr>
        <w:top w:val="none" w:sz="0" w:space="0" w:color="auto"/>
        <w:left w:val="none" w:sz="0" w:space="0" w:color="auto"/>
        <w:bottom w:val="none" w:sz="0" w:space="0" w:color="auto"/>
        <w:right w:val="none" w:sz="0" w:space="0" w:color="auto"/>
      </w:divBdr>
    </w:div>
    <w:div w:id="1970356673">
      <w:bodyDiv w:val="1"/>
      <w:marLeft w:val="0"/>
      <w:marRight w:val="0"/>
      <w:marTop w:val="0"/>
      <w:marBottom w:val="0"/>
      <w:divBdr>
        <w:top w:val="none" w:sz="0" w:space="0" w:color="auto"/>
        <w:left w:val="none" w:sz="0" w:space="0" w:color="auto"/>
        <w:bottom w:val="none" w:sz="0" w:space="0" w:color="auto"/>
        <w:right w:val="none" w:sz="0" w:space="0" w:color="auto"/>
      </w:divBdr>
    </w:div>
    <w:div w:id="2007050543">
      <w:bodyDiv w:val="1"/>
      <w:marLeft w:val="0"/>
      <w:marRight w:val="0"/>
      <w:marTop w:val="0"/>
      <w:marBottom w:val="0"/>
      <w:divBdr>
        <w:top w:val="none" w:sz="0" w:space="0" w:color="auto"/>
        <w:left w:val="none" w:sz="0" w:space="0" w:color="auto"/>
        <w:bottom w:val="none" w:sz="0" w:space="0" w:color="auto"/>
        <w:right w:val="none" w:sz="0" w:space="0" w:color="auto"/>
      </w:divBdr>
    </w:div>
    <w:div w:id="2008702151">
      <w:bodyDiv w:val="1"/>
      <w:marLeft w:val="0"/>
      <w:marRight w:val="0"/>
      <w:marTop w:val="0"/>
      <w:marBottom w:val="0"/>
      <w:divBdr>
        <w:top w:val="none" w:sz="0" w:space="0" w:color="auto"/>
        <w:left w:val="none" w:sz="0" w:space="0" w:color="auto"/>
        <w:bottom w:val="none" w:sz="0" w:space="0" w:color="auto"/>
        <w:right w:val="none" w:sz="0" w:space="0" w:color="auto"/>
      </w:divBdr>
      <w:divsChild>
        <w:div w:id="2063672966">
          <w:blockQuote w:val="1"/>
          <w:marLeft w:val="150"/>
          <w:marRight w:val="150"/>
          <w:marTop w:val="0"/>
          <w:marBottom w:val="0"/>
          <w:divBdr>
            <w:top w:val="none" w:sz="0" w:space="0" w:color="auto"/>
            <w:left w:val="none" w:sz="0" w:space="0" w:color="auto"/>
            <w:bottom w:val="none" w:sz="0" w:space="0" w:color="auto"/>
            <w:right w:val="none" w:sz="0" w:space="0" w:color="auto"/>
          </w:divBdr>
          <w:divsChild>
            <w:div w:id="1766460607">
              <w:marLeft w:val="0"/>
              <w:marRight w:val="0"/>
              <w:marTop w:val="0"/>
              <w:marBottom w:val="0"/>
              <w:divBdr>
                <w:top w:val="none" w:sz="0" w:space="0" w:color="auto"/>
                <w:left w:val="none" w:sz="0" w:space="0" w:color="auto"/>
                <w:bottom w:val="none" w:sz="0" w:space="0" w:color="auto"/>
                <w:right w:val="none" w:sz="0" w:space="0" w:color="auto"/>
              </w:divBdr>
              <w:divsChild>
                <w:div w:id="132816535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168326339">
                      <w:marLeft w:val="0"/>
                      <w:marRight w:val="0"/>
                      <w:marTop w:val="0"/>
                      <w:marBottom w:val="0"/>
                      <w:divBdr>
                        <w:top w:val="none" w:sz="0" w:space="0" w:color="auto"/>
                        <w:left w:val="none" w:sz="0" w:space="0" w:color="auto"/>
                        <w:bottom w:val="none" w:sz="0" w:space="0" w:color="auto"/>
                        <w:right w:val="none" w:sz="0" w:space="0" w:color="auto"/>
                      </w:divBdr>
                      <w:divsChild>
                        <w:div w:id="1236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81078">
      <w:bodyDiv w:val="1"/>
      <w:marLeft w:val="0"/>
      <w:marRight w:val="0"/>
      <w:marTop w:val="0"/>
      <w:marBottom w:val="0"/>
      <w:divBdr>
        <w:top w:val="none" w:sz="0" w:space="0" w:color="auto"/>
        <w:left w:val="none" w:sz="0" w:space="0" w:color="auto"/>
        <w:bottom w:val="none" w:sz="0" w:space="0" w:color="auto"/>
        <w:right w:val="none" w:sz="0" w:space="0" w:color="auto"/>
      </w:divBdr>
    </w:div>
    <w:div w:id="2013800335">
      <w:bodyDiv w:val="1"/>
      <w:marLeft w:val="0"/>
      <w:marRight w:val="0"/>
      <w:marTop w:val="0"/>
      <w:marBottom w:val="0"/>
      <w:divBdr>
        <w:top w:val="none" w:sz="0" w:space="0" w:color="auto"/>
        <w:left w:val="none" w:sz="0" w:space="0" w:color="auto"/>
        <w:bottom w:val="none" w:sz="0" w:space="0" w:color="auto"/>
        <w:right w:val="none" w:sz="0" w:space="0" w:color="auto"/>
      </w:divBdr>
    </w:div>
    <w:div w:id="2016613637">
      <w:bodyDiv w:val="1"/>
      <w:marLeft w:val="0"/>
      <w:marRight w:val="0"/>
      <w:marTop w:val="0"/>
      <w:marBottom w:val="0"/>
      <w:divBdr>
        <w:top w:val="none" w:sz="0" w:space="0" w:color="auto"/>
        <w:left w:val="none" w:sz="0" w:space="0" w:color="auto"/>
        <w:bottom w:val="none" w:sz="0" w:space="0" w:color="auto"/>
        <w:right w:val="none" w:sz="0" w:space="0" w:color="auto"/>
      </w:divBdr>
    </w:div>
    <w:div w:id="2044019615">
      <w:bodyDiv w:val="1"/>
      <w:marLeft w:val="0"/>
      <w:marRight w:val="0"/>
      <w:marTop w:val="0"/>
      <w:marBottom w:val="0"/>
      <w:divBdr>
        <w:top w:val="none" w:sz="0" w:space="0" w:color="auto"/>
        <w:left w:val="none" w:sz="0" w:space="0" w:color="auto"/>
        <w:bottom w:val="none" w:sz="0" w:space="0" w:color="auto"/>
        <w:right w:val="none" w:sz="0" w:space="0" w:color="auto"/>
      </w:divBdr>
    </w:div>
    <w:div w:id="2093431673">
      <w:bodyDiv w:val="1"/>
      <w:marLeft w:val="0"/>
      <w:marRight w:val="0"/>
      <w:marTop w:val="0"/>
      <w:marBottom w:val="0"/>
      <w:divBdr>
        <w:top w:val="none" w:sz="0" w:space="0" w:color="auto"/>
        <w:left w:val="none" w:sz="0" w:space="0" w:color="auto"/>
        <w:bottom w:val="none" w:sz="0" w:space="0" w:color="auto"/>
        <w:right w:val="none" w:sz="0" w:space="0" w:color="auto"/>
      </w:divBdr>
      <w:divsChild>
        <w:div w:id="1978680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4032334">
              <w:marLeft w:val="0"/>
              <w:marRight w:val="0"/>
              <w:marTop w:val="0"/>
              <w:marBottom w:val="0"/>
              <w:divBdr>
                <w:top w:val="none" w:sz="0" w:space="0" w:color="auto"/>
                <w:left w:val="none" w:sz="0" w:space="0" w:color="auto"/>
                <w:bottom w:val="none" w:sz="0" w:space="0" w:color="auto"/>
                <w:right w:val="none" w:sz="0" w:space="0" w:color="auto"/>
              </w:divBdr>
              <w:divsChild>
                <w:div w:id="1944416168">
                  <w:marLeft w:val="0"/>
                  <w:marRight w:val="0"/>
                  <w:marTop w:val="0"/>
                  <w:marBottom w:val="0"/>
                  <w:divBdr>
                    <w:top w:val="none" w:sz="0" w:space="0" w:color="auto"/>
                    <w:left w:val="none" w:sz="0" w:space="0" w:color="auto"/>
                    <w:bottom w:val="none" w:sz="0" w:space="0" w:color="auto"/>
                    <w:right w:val="none" w:sz="0" w:space="0" w:color="auto"/>
                  </w:divBdr>
                  <w:divsChild>
                    <w:div w:id="2022854911">
                      <w:marLeft w:val="0"/>
                      <w:marRight w:val="0"/>
                      <w:marTop w:val="0"/>
                      <w:marBottom w:val="0"/>
                      <w:divBdr>
                        <w:top w:val="none" w:sz="0" w:space="0" w:color="auto"/>
                        <w:left w:val="none" w:sz="0" w:space="0" w:color="auto"/>
                        <w:bottom w:val="none" w:sz="0" w:space="0" w:color="auto"/>
                        <w:right w:val="none" w:sz="0" w:space="0" w:color="auto"/>
                      </w:divBdr>
                      <w:divsChild>
                        <w:div w:id="9512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03249">
      <w:bodyDiv w:val="1"/>
      <w:marLeft w:val="0"/>
      <w:marRight w:val="0"/>
      <w:marTop w:val="0"/>
      <w:marBottom w:val="0"/>
      <w:divBdr>
        <w:top w:val="none" w:sz="0" w:space="0" w:color="auto"/>
        <w:left w:val="none" w:sz="0" w:space="0" w:color="auto"/>
        <w:bottom w:val="none" w:sz="0" w:space="0" w:color="auto"/>
        <w:right w:val="none" w:sz="0" w:space="0" w:color="auto"/>
      </w:divBdr>
    </w:div>
    <w:div w:id="2102067370">
      <w:bodyDiv w:val="1"/>
      <w:marLeft w:val="0"/>
      <w:marRight w:val="0"/>
      <w:marTop w:val="0"/>
      <w:marBottom w:val="0"/>
      <w:divBdr>
        <w:top w:val="none" w:sz="0" w:space="0" w:color="auto"/>
        <w:left w:val="none" w:sz="0" w:space="0" w:color="auto"/>
        <w:bottom w:val="none" w:sz="0" w:space="0" w:color="auto"/>
        <w:right w:val="none" w:sz="0" w:space="0" w:color="auto"/>
      </w:divBdr>
    </w:div>
    <w:div w:id="2106026629">
      <w:bodyDiv w:val="1"/>
      <w:marLeft w:val="0"/>
      <w:marRight w:val="0"/>
      <w:marTop w:val="0"/>
      <w:marBottom w:val="0"/>
      <w:divBdr>
        <w:top w:val="none" w:sz="0" w:space="0" w:color="auto"/>
        <w:left w:val="none" w:sz="0" w:space="0" w:color="auto"/>
        <w:bottom w:val="none" w:sz="0" w:space="0" w:color="auto"/>
        <w:right w:val="none" w:sz="0" w:space="0" w:color="auto"/>
      </w:divBdr>
    </w:div>
    <w:div w:id="2112630155">
      <w:bodyDiv w:val="1"/>
      <w:marLeft w:val="0"/>
      <w:marRight w:val="0"/>
      <w:marTop w:val="0"/>
      <w:marBottom w:val="0"/>
      <w:divBdr>
        <w:top w:val="none" w:sz="0" w:space="0" w:color="auto"/>
        <w:left w:val="none" w:sz="0" w:space="0" w:color="auto"/>
        <w:bottom w:val="none" w:sz="0" w:space="0" w:color="auto"/>
        <w:right w:val="none" w:sz="0" w:space="0" w:color="auto"/>
      </w:divBdr>
    </w:div>
    <w:div w:id="2122333062">
      <w:bodyDiv w:val="1"/>
      <w:marLeft w:val="0"/>
      <w:marRight w:val="0"/>
      <w:marTop w:val="0"/>
      <w:marBottom w:val="0"/>
      <w:divBdr>
        <w:top w:val="none" w:sz="0" w:space="0" w:color="auto"/>
        <w:left w:val="none" w:sz="0" w:space="0" w:color="auto"/>
        <w:bottom w:val="none" w:sz="0" w:space="0" w:color="auto"/>
        <w:right w:val="none" w:sz="0" w:space="0" w:color="auto"/>
      </w:divBdr>
    </w:div>
    <w:div w:id="2133397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psyc.jamanetwork.com/article.aspx?articleid=1878918" TargetMode="External"/><Relationship Id="rId13" Type="http://schemas.openxmlformats.org/officeDocument/2006/relationships/hyperlink" Target="http://www.basisonline.org/backissues/2005/vol10pdf/editorialmarch22005.pdf"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psychiatrictimes.com/srpg.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iatrictimes.com/view/screen-media-activity-in-youth-friend-or-fien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sychiatrictimes.com/cme/when-pornography-becomes-problem-clinical-insight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i.org/10.3390/ijerph17061879"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E61DA-5A8E-4C46-9EE8-49F52F97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56609</Words>
  <Characters>322675</Characters>
  <Application>Microsoft Office Word</Application>
  <DocSecurity>0</DocSecurity>
  <Lines>2688</Lines>
  <Paragraphs>757</Paragraphs>
  <ScaleCrop>false</ScaleCrop>
  <HeadingPairs>
    <vt:vector size="2" baseType="variant">
      <vt:variant>
        <vt:lpstr>Title</vt:lpstr>
      </vt:variant>
      <vt:variant>
        <vt:i4>1</vt:i4>
      </vt:variant>
    </vt:vector>
  </HeadingPairs>
  <TitlesOfParts>
    <vt:vector size="1" baseType="lpstr">
      <vt:lpstr>CURRICULUM VITAE, MARC NICHOLAS POTENZA, M</vt:lpstr>
    </vt:vector>
  </TitlesOfParts>
  <Company>yale</Company>
  <LinksUpToDate>false</LinksUpToDate>
  <CharactersWithSpaces>378527</CharactersWithSpaces>
  <SharedDoc>false</SharedDoc>
  <HLinks>
    <vt:vector size="12" baseType="variant">
      <vt:variant>
        <vt:i4>2752537</vt:i4>
      </vt:variant>
      <vt:variant>
        <vt:i4>3</vt:i4>
      </vt:variant>
      <vt:variant>
        <vt:i4>0</vt:i4>
      </vt:variant>
      <vt:variant>
        <vt:i4>5</vt:i4>
      </vt:variant>
      <vt:variant>
        <vt:lpwstr>http://www.basisonline.org/backissues/2005/vol10pdf/editorialmarch22005.pdf</vt:lpwstr>
      </vt:variant>
      <vt:variant>
        <vt:lpwstr/>
      </vt:variant>
      <vt:variant>
        <vt:i4>4718693</vt:i4>
      </vt:variant>
      <vt:variant>
        <vt:i4>0</vt:i4>
      </vt:variant>
      <vt:variant>
        <vt:i4>0</vt:i4>
      </vt:variant>
      <vt:variant>
        <vt:i4>5</vt:i4>
      </vt:variant>
      <vt:variant>
        <vt:lpwstr>http://www.psychiatrictimes.com/srpg.html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MARC NICHOLAS POTENZA, M</dc:title>
  <dc:subject/>
  <dc:creator>Michael R. Lerner</dc:creator>
  <cp:keywords/>
  <dc:description/>
  <cp:lastModifiedBy>Potenza, Marc</cp:lastModifiedBy>
  <cp:revision>2</cp:revision>
  <cp:lastPrinted>2020-02-19T21:05:00Z</cp:lastPrinted>
  <dcterms:created xsi:type="dcterms:W3CDTF">2025-01-28T15:14:00Z</dcterms:created>
  <dcterms:modified xsi:type="dcterms:W3CDTF">2025-01-28T15:14:00Z</dcterms:modified>
</cp:coreProperties>
</file>